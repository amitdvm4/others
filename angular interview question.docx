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B1A" w:rsidRPr="00764B1A" w:rsidRDefault="00764B1A" w:rsidP="00764B1A">
      <w:pPr>
        <w:spacing w:before="45" w:after="45" w:line="240" w:lineRule="auto"/>
        <w:outlineLvl w:val="0"/>
        <w:rPr>
          <w:rFonts w:ascii="Arial" w:eastAsia="Times New Roman" w:hAnsi="Arial" w:cs="Arial"/>
          <w:b/>
          <w:bCs/>
          <w:color w:val="222222"/>
          <w:kern w:val="36"/>
          <w:sz w:val="39"/>
          <w:szCs w:val="39"/>
        </w:rPr>
      </w:pPr>
      <w:r w:rsidRPr="00764B1A">
        <w:rPr>
          <w:rFonts w:ascii="Arial" w:eastAsia="Times New Roman" w:hAnsi="Arial" w:cs="Arial"/>
          <w:b/>
          <w:bCs/>
          <w:color w:val="222222"/>
          <w:kern w:val="36"/>
          <w:sz w:val="39"/>
          <w:szCs w:val="39"/>
        </w:rPr>
        <w:t>Angular Interview Questions (Frequently Asked)</w:t>
      </w:r>
    </w:p>
    <w:p w:rsidR="00764B1A" w:rsidRPr="00764B1A" w:rsidRDefault="00764B1A" w:rsidP="00764B1A">
      <w:pPr>
        <w:numPr>
          <w:ilvl w:val="0"/>
          <w:numId w:val="1"/>
        </w:numPr>
        <w:spacing w:after="0" w:line="240" w:lineRule="auto"/>
        <w:ind w:left="0"/>
        <w:jc w:val="center"/>
        <w:textAlignment w:val="top"/>
        <w:rPr>
          <w:rFonts w:ascii="inherit" w:eastAsia="Times New Roman" w:hAnsi="inherit" w:cs="Times New Roman"/>
          <w:caps/>
          <w:sz w:val="20"/>
          <w:szCs w:val="20"/>
        </w:rPr>
      </w:pPr>
      <w:hyperlink r:id="rId5" w:history="1">
        <w:r w:rsidRPr="00764B1A">
          <w:rPr>
            <w:rFonts w:ascii="inherit" w:eastAsia="Times New Roman" w:hAnsi="inherit" w:cs="Times New Roman"/>
            <w:caps/>
            <w:color w:val="3C7DC0"/>
            <w:sz w:val="23"/>
            <w:u w:val="single"/>
          </w:rPr>
          <w:t>Angular</w:t>
        </w:r>
      </w:hyperlink>
    </w:p>
    <w:p w:rsidR="00764B1A" w:rsidRPr="00764B1A" w:rsidRDefault="00764B1A" w:rsidP="00764B1A">
      <w:pPr>
        <w:numPr>
          <w:ilvl w:val="0"/>
          <w:numId w:val="1"/>
        </w:numPr>
        <w:spacing w:after="0" w:line="240" w:lineRule="auto"/>
        <w:ind w:left="0"/>
        <w:jc w:val="center"/>
        <w:textAlignment w:val="top"/>
        <w:rPr>
          <w:rFonts w:ascii="inherit" w:eastAsia="Times New Roman" w:hAnsi="inherit" w:cs="Times New Roman"/>
          <w:caps/>
          <w:sz w:val="20"/>
          <w:szCs w:val="20"/>
        </w:rPr>
      </w:pPr>
      <w:hyperlink r:id="rId6" w:history="1">
        <w:r w:rsidRPr="00764B1A">
          <w:rPr>
            <w:rFonts w:ascii="inherit" w:eastAsia="Times New Roman" w:hAnsi="inherit" w:cs="Times New Roman"/>
            <w:caps/>
            <w:color w:val="3C7DC0"/>
            <w:sz w:val="23"/>
            <w:u w:val="single"/>
          </w:rPr>
          <w:t>Interview Questions</w:t>
        </w:r>
      </w:hyperlink>
    </w:p>
    <w:p w:rsidR="00764B1A" w:rsidRPr="00764B1A" w:rsidRDefault="00764B1A" w:rsidP="00764B1A">
      <w:pPr>
        <w:numPr>
          <w:ilvl w:val="0"/>
          <w:numId w:val="1"/>
        </w:numPr>
        <w:spacing w:after="0" w:line="240" w:lineRule="auto"/>
        <w:ind w:left="0"/>
        <w:jc w:val="center"/>
        <w:textAlignment w:val="top"/>
        <w:rPr>
          <w:rFonts w:ascii="inherit" w:eastAsia="Times New Roman" w:hAnsi="inherit" w:cs="Times New Roman"/>
          <w:caps/>
          <w:sz w:val="20"/>
          <w:szCs w:val="20"/>
        </w:rPr>
      </w:pPr>
      <w:r w:rsidRPr="00764B1A">
        <w:rPr>
          <w:rFonts w:ascii="inherit" w:eastAsia="Times New Roman" w:hAnsi="inherit" w:cs="Times New Roman"/>
          <w:caps/>
          <w:sz w:val="20"/>
          <w:szCs w:val="20"/>
        </w:rPr>
        <w:t> Last Updated On July 24, 2019</w:t>
      </w:r>
    </w:p>
    <w:p w:rsidR="00764B1A" w:rsidRPr="00764B1A" w:rsidRDefault="00764B1A" w:rsidP="00764B1A">
      <w:pPr>
        <w:spacing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7239000" cy="3810000"/>
            <wp:effectExtent l="19050" t="0" r="0" b="0"/>
            <wp:docPr id="1" name="Picture 1" descr="Angular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
                    <pic:cNvPicPr>
                      <a:picLocks noChangeAspect="1" noChangeArrowheads="1"/>
                    </pic:cNvPicPr>
                  </pic:nvPicPr>
                  <pic:blipFill>
                    <a:blip r:embed="rId7"/>
                    <a:srcRect/>
                    <a:stretch>
                      <a:fillRect/>
                    </a:stretch>
                  </pic:blipFill>
                  <pic:spPr bwMode="auto">
                    <a:xfrm>
                      <a:off x="0" y="0"/>
                      <a:ext cx="7239000" cy="3810000"/>
                    </a:xfrm>
                    <a:prstGeom prst="rect">
                      <a:avLst/>
                    </a:prstGeom>
                    <a:noFill/>
                    <a:ln w="9525">
                      <a:noFill/>
                      <a:miter lim="800000"/>
                      <a:headEnd/>
                      <a:tailEnd/>
                    </a:ln>
                  </pic:spPr>
                </pic:pic>
              </a:graphicData>
            </a:graphic>
          </wp:inline>
        </w:drawing>
      </w:r>
    </w:p>
    <w:p w:rsidR="00764B1A" w:rsidRPr="00764B1A" w:rsidRDefault="00764B1A" w:rsidP="00764B1A">
      <w:pPr>
        <w:spacing w:line="240" w:lineRule="auto"/>
        <w:rPr>
          <w:rFonts w:ascii="Segoe UI" w:eastAsia="Times New Roman" w:hAnsi="Segoe UI" w:cs="Segoe UI"/>
          <w:color w:val="222222"/>
          <w:sz w:val="24"/>
          <w:szCs w:val="24"/>
        </w:rPr>
      </w:pPr>
      <w:r>
        <w:rPr>
          <w:rFonts w:ascii="Segoe UI" w:eastAsia="Times New Roman" w:hAnsi="Segoe UI" w:cs="Segoe UI"/>
          <w:noProof/>
          <w:color w:val="3C7DC0"/>
          <w:sz w:val="24"/>
          <w:szCs w:val="24"/>
          <w:bdr w:val="single" w:sz="18" w:space="0" w:color="387BC2" w:frame="1"/>
        </w:rPr>
        <w:drawing>
          <wp:inline distT="0" distB="0" distL="0" distR="0">
            <wp:extent cx="2857500" cy="2857500"/>
            <wp:effectExtent l="19050" t="0" r="0" b="0"/>
            <wp:docPr id="2" name="Picture 2" descr="https://hackr.io/blog/wp-content/uploads/2018/05/IMG_20160422_215802-e1527672930770.jpg">
              <a:hlinkClick xmlns:a="http://schemas.openxmlformats.org/drawingml/2006/main" r:id="rId8" tooltip="&quot;Youssef Na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ckr.io/blog/wp-content/uploads/2018/05/IMG_20160422_215802-e1527672930770.jpg">
                      <a:hlinkClick r:id="rId8" tooltip="&quot;Youssef Nader&quot;"/>
                    </pic:cNvPr>
                    <pic:cNvPicPr>
                      <a:picLocks noChangeAspect="1" noChangeArrowheads="1"/>
                    </pic:cNvPicPr>
                  </pic:nvPicPr>
                  <pic:blipFill>
                    <a:blip r:embed="rId9"/>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64B1A" w:rsidRPr="00764B1A" w:rsidRDefault="00764B1A" w:rsidP="00764B1A">
      <w:pPr>
        <w:spacing w:after="0" w:line="240" w:lineRule="auto"/>
        <w:rPr>
          <w:rFonts w:ascii="Segoe UI" w:eastAsia="Times New Roman" w:hAnsi="Segoe UI" w:cs="Segoe UI"/>
          <w:b/>
          <w:bCs/>
          <w:color w:val="222222"/>
          <w:sz w:val="24"/>
          <w:szCs w:val="24"/>
        </w:rPr>
      </w:pPr>
      <w:r w:rsidRPr="00764B1A">
        <w:rPr>
          <w:rFonts w:ascii="Segoe UI" w:eastAsia="Times New Roman" w:hAnsi="Segoe UI" w:cs="Segoe UI"/>
          <w:b/>
          <w:bCs/>
          <w:color w:val="222222"/>
          <w:sz w:val="24"/>
          <w:szCs w:val="24"/>
        </w:rPr>
        <w:t>Spread the Knowledge</w:t>
      </w:r>
    </w:p>
    <w:p w:rsidR="00764B1A" w:rsidRPr="00764B1A" w:rsidRDefault="00764B1A" w:rsidP="00764B1A">
      <w:pPr>
        <w:numPr>
          <w:ilvl w:val="0"/>
          <w:numId w:val="2"/>
        </w:numPr>
        <w:spacing w:beforeAutospacing="1" w:after="0" w:afterAutospacing="1" w:line="240" w:lineRule="auto"/>
        <w:rPr>
          <w:rFonts w:ascii="inherit" w:eastAsia="Times New Roman" w:hAnsi="inherit" w:cs="Segoe UI"/>
          <w:color w:val="000000"/>
          <w:sz w:val="23"/>
          <w:szCs w:val="23"/>
        </w:rPr>
      </w:pPr>
    </w:p>
    <w:p w:rsidR="00764B1A" w:rsidRPr="00764B1A" w:rsidRDefault="00764B1A" w:rsidP="00764B1A">
      <w:pPr>
        <w:numPr>
          <w:ilvl w:val="0"/>
          <w:numId w:val="2"/>
        </w:numPr>
        <w:spacing w:beforeAutospacing="1" w:after="0" w:afterAutospacing="1" w:line="240" w:lineRule="auto"/>
        <w:rPr>
          <w:rFonts w:ascii="inherit" w:eastAsia="Times New Roman" w:hAnsi="inherit" w:cs="Segoe UI"/>
          <w:color w:val="000000"/>
          <w:sz w:val="23"/>
          <w:szCs w:val="23"/>
        </w:rPr>
      </w:pPr>
    </w:p>
    <w:p w:rsidR="00764B1A" w:rsidRPr="00764B1A" w:rsidRDefault="00764B1A" w:rsidP="00764B1A">
      <w:pPr>
        <w:numPr>
          <w:ilvl w:val="0"/>
          <w:numId w:val="2"/>
        </w:numPr>
        <w:spacing w:beforeAutospacing="1" w:after="0" w:afterAutospacing="1" w:line="240" w:lineRule="auto"/>
        <w:rPr>
          <w:rFonts w:ascii="inherit" w:eastAsia="Times New Roman" w:hAnsi="inherit" w:cs="Segoe UI"/>
          <w:color w:val="000000"/>
          <w:sz w:val="23"/>
          <w:szCs w:val="23"/>
        </w:rPr>
      </w:pPr>
    </w:p>
    <w:p w:rsidR="00764B1A" w:rsidRPr="00764B1A" w:rsidRDefault="00764B1A" w:rsidP="00764B1A">
      <w:pPr>
        <w:numPr>
          <w:ilvl w:val="0"/>
          <w:numId w:val="2"/>
        </w:numPr>
        <w:spacing w:beforeAutospacing="1" w:after="0" w:afterAutospacing="1" w:line="240" w:lineRule="auto"/>
        <w:rPr>
          <w:rFonts w:ascii="inherit" w:eastAsia="Times New Roman" w:hAnsi="inherit" w:cs="Segoe UI"/>
          <w:color w:val="000000"/>
          <w:sz w:val="23"/>
          <w:szCs w:val="23"/>
        </w:rPr>
      </w:pPr>
    </w:p>
    <w:p w:rsidR="00764B1A" w:rsidRPr="00764B1A" w:rsidRDefault="00764B1A" w:rsidP="00764B1A">
      <w:pPr>
        <w:numPr>
          <w:ilvl w:val="0"/>
          <w:numId w:val="2"/>
        </w:numPr>
        <w:spacing w:beforeAutospacing="1" w:after="0" w:afterAutospacing="1" w:line="240" w:lineRule="auto"/>
        <w:rPr>
          <w:rFonts w:ascii="inherit" w:eastAsia="Times New Roman" w:hAnsi="inherit" w:cs="Segoe UI"/>
          <w:color w:val="000000"/>
          <w:sz w:val="23"/>
          <w:szCs w:val="23"/>
        </w:rPr>
      </w:pPr>
    </w:p>
    <w:p w:rsidR="00764B1A" w:rsidRPr="00764B1A" w:rsidRDefault="00764B1A" w:rsidP="00764B1A">
      <w:pPr>
        <w:numPr>
          <w:ilvl w:val="0"/>
          <w:numId w:val="2"/>
        </w:numPr>
        <w:spacing w:beforeAutospacing="1" w:after="0" w:afterAutospacing="1" w:line="240" w:lineRule="auto"/>
        <w:rPr>
          <w:rFonts w:ascii="inherit" w:eastAsia="Times New Roman" w:hAnsi="inherit" w:cs="Segoe UI"/>
          <w:color w:val="000000"/>
          <w:sz w:val="23"/>
          <w:szCs w:val="23"/>
        </w:rPr>
      </w:pPr>
    </w:p>
    <w:p w:rsidR="00764B1A" w:rsidRPr="00764B1A" w:rsidRDefault="00764B1A" w:rsidP="00764B1A">
      <w:pPr>
        <w:spacing w:after="300" w:line="240" w:lineRule="auto"/>
        <w:jc w:val="both"/>
        <w:rPr>
          <w:rFonts w:ascii="inherit" w:eastAsia="Times New Roman" w:hAnsi="inherit" w:cs="Segoe UI"/>
          <w:color w:val="000000"/>
          <w:sz w:val="23"/>
          <w:szCs w:val="23"/>
        </w:rPr>
      </w:pPr>
      <w:r w:rsidRPr="00764B1A">
        <w:rPr>
          <w:rFonts w:ascii="inherit" w:eastAsia="Times New Roman" w:hAnsi="inherit" w:cs="Segoe UI"/>
          <w:color w:val="000000"/>
          <w:sz w:val="23"/>
          <w:szCs w:val="23"/>
        </w:rPr>
        <w:t>Preparing for getting your dream job of an Angular developer? Or, simply planning to switch to being an Angular developer? In this article, we’re going to look at some of the frequently asked questions that you can expect to be coming your way during an Angular interview for the role of an Angular developer.</w:t>
      </w:r>
    </w:p>
    <w:p w:rsidR="00764B1A" w:rsidRPr="00764B1A" w:rsidRDefault="00764B1A" w:rsidP="00764B1A">
      <w:pPr>
        <w:spacing w:after="300" w:line="240" w:lineRule="auto"/>
        <w:jc w:val="both"/>
        <w:rPr>
          <w:rFonts w:ascii="inherit" w:eastAsia="Times New Roman" w:hAnsi="inherit" w:cs="Segoe UI"/>
          <w:color w:val="000000"/>
          <w:sz w:val="23"/>
          <w:szCs w:val="23"/>
        </w:rPr>
      </w:pPr>
      <w:r w:rsidRPr="00764B1A">
        <w:rPr>
          <w:rFonts w:ascii="inherit" w:eastAsia="Times New Roman" w:hAnsi="inherit" w:cs="Segoe UI"/>
          <w:color w:val="000000"/>
          <w:sz w:val="23"/>
          <w:szCs w:val="23"/>
        </w:rPr>
        <w:br/>
        <w:t>In addition to these concept-based questions, there will be a requirement for a (or maybe multiple) coding test(s). So, keep up your programming practice for the interview. If you wish to hone your Angular development skills further, here are some of the best </w:t>
      </w:r>
      <w:hyperlink r:id="rId10" w:history="1">
        <w:r w:rsidRPr="00764B1A">
          <w:rPr>
            <w:rFonts w:ascii="inherit" w:eastAsia="Times New Roman" w:hAnsi="inherit" w:cs="Segoe UI"/>
            <w:color w:val="3C7DC0"/>
            <w:sz w:val="23"/>
            <w:u w:val="single"/>
          </w:rPr>
          <w:t>Angular tutorials</w:t>
        </w:r>
      </w:hyperlink>
      <w:r w:rsidRPr="00764B1A">
        <w:rPr>
          <w:rFonts w:ascii="inherit" w:eastAsia="Times New Roman" w:hAnsi="inherit" w:cs="Segoe UI"/>
          <w:color w:val="000000"/>
          <w:sz w:val="23"/>
          <w:szCs w:val="23"/>
        </w:rPr>
        <w:t> that can help you out.</w:t>
      </w:r>
    </w:p>
    <w:p w:rsidR="00764B1A" w:rsidRPr="00764B1A" w:rsidRDefault="00764B1A" w:rsidP="00764B1A">
      <w:pPr>
        <w:spacing w:before="100" w:beforeAutospacing="1" w:after="100" w:afterAutospacing="1" w:line="240" w:lineRule="auto"/>
        <w:outlineLvl w:val="1"/>
        <w:rPr>
          <w:ins w:id="0" w:author="Unknown"/>
          <w:rFonts w:ascii="Arial" w:eastAsia="Times New Roman" w:hAnsi="Arial" w:cs="Arial"/>
          <w:b/>
          <w:bCs/>
          <w:color w:val="222222"/>
          <w:sz w:val="36"/>
          <w:szCs w:val="36"/>
        </w:rPr>
      </w:pPr>
      <w:ins w:id="1" w:author="Unknown">
        <w:r w:rsidRPr="00764B1A">
          <w:rPr>
            <w:rFonts w:ascii="Arial" w:eastAsia="Times New Roman" w:hAnsi="Arial" w:cs="Arial"/>
            <w:b/>
            <w:bCs/>
            <w:color w:val="222222"/>
            <w:sz w:val="36"/>
            <w:szCs w:val="36"/>
          </w:rPr>
          <w:t>Angular Interview Questions:</w:t>
        </w:r>
      </w:ins>
    </w:p>
    <w:p w:rsidR="00764B1A" w:rsidRPr="00764B1A" w:rsidRDefault="00764B1A" w:rsidP="00764B1A">
      <w:pPr>
        <w:spacing w:after="300" w:line="240" w:lineRule="auto"/>
        <w:jc w:val="both"/>
        <w:rPr>
          <w:ins w:id="2" w:author="Unknown"/>
          <w:rFonts w:ascii="inherit" w:eastAsia="Times New Roman" w:hAnsi="inherit" w:cs="Segoe UI"/>
          <w:color w:val="000000"/>
          <w:sz w:val="23"/>
          <w:szCs w:val="23"/>
        </w:rPr>
      </w:pPr>
      <w:ins w:id="3" w:author="Unknown">
        <w:r w:rsidRPr="00764B1A">
          <w:rPr>
            <w:rFonts w:ascii="inherit" w:eastAsia="Times New Roman" w:hAnsi="inherit" w:cs="Segoe UI"/>
            <w:color w:val="000000"/>
            <w:sz w:val="23"/>
            <w:szCs w:val="23"/>
          </w:rPr>
          <w:t>So, ready to see how well your preparation is going? Without further ado, here we present you with some important Angular interview questions that you might expect in your interview:</w:t>
        </w:r>
      </w:ins>
    </w:p>
    <w:p w:rsidR="00764B1A" w:rsidRPr="00764B1A" w:rsidRDefault="00764B1A" w:rsidP="00764B1A">
      <w:pPr>
        <w:spacing w:after="300" w:line="240" w:lineRule="auto"/>
        <w:jc w:val="both"/>
        <w:rPr>
          <w:ins w:id="4" w:author="Unknown"/>
          <w:rFonts w:ascii="inherit" w:eastAsia="Times New Roman" w:hAnsi="inherit" w:cs="Segoe UI"/>
          <w:color w:val="000000"/>
          <w:sz w:val="23"/>
          <w:szCs w:val="23"/>
        </w:rPr>
      </w:pPr>
      <w:ins w:id="5" w:author="Unknown">
        <w:r w:rsidRPr="00764B1A">
          <w:rPr>
            <w:rFonts w:ascii="inherit" w:eastAsia="Times New Roman" w:hAnsi="inherit" w:cs="Segoe UI"/>
            <w:b/>
            <w:bCs/>
            <w:color w:val="000000"/>
            <w:sz w:val="23"/>
            <w:szCs w:val="23"/>
          </w:rPr>
          <w:t>Question: What is Angular?</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 </w:t>
        </w:r>
        <w:r w:rsidRPr="00764B1A">
          <w:rPr>
            <w:rFonts w:ascii="inherit" w:eastAsia="Times New Roman" w:hAnsi="inherit" w:cs="Segoe UI"/>
            <w:color w:val="000000"/>
            <w:sz w:val="23"/>
            <w:szCs w:val="23"/>
          </w:rPr>
          <w:t xml:space="preserve">Angular is a </w:t>
        </w:r>
        <w:proofErr w:type="spellStart"/>
        <w:r w:rsidRPr="00764B1A">
          <w:rPr>
            <w:rFonts w:ascii="inherit" w:eastAsia="Times New Roman" w:hAnsi="inherit" w:cs="Segoe UI"/>
            <w:color w:val="000000"/>
            <w:sz w:val="23"/>
            <w:szCs w:val="23"/>
          </w:rPr>
          <w:t>TypeScript</w:t>
        </w:r>
        <w:proofErr w:type="spellEnd"/>
        <w:r w:rsidRPr="00764B1A">
          <w:rPr>
            <w:rFonts w:ascii="inherit" w:eastAsia="Times New Roman" w:hAnsi="inherit" w:cs="Segoe UI"/>
            <w:color w:val="000000"/>
            <w:sz w:val="23"/>
            <w:szCs w:val="23"/>
          </w:rPr>
          <w:t>-based open-source web application framework, developed and maintained by Google. It offers an easy and powerful way of building front end web-based applications.</w:t>
        </w:r>
      </w:ins>
    </w:p>
    <w:p w:rsidR="00764B1A" w:rsidRPr="00764B1A" w:rsidRDefault="00764B1A" w:rsidP="00764B1A">
      <w:pPr>
        <w:spacing w:after="300" w:line="240" w:lineRule="auto"/>
        <w:jc w:val="both"/>
        <w:rPr>
          <w:ins w:id="6" w:author="Unknown"/>
          <w:rFonts w:ascii="inherit" w:eastAsia="Times New Roman" w:hAnsi="inherit" w:cs="Segoe UI"/>
          <w:color w:val="000000"/>
          <w:sz w:val="23"/>
          <w:szCs w:val="23"/>
        </w:rPr>
      </w:pPr>
      <w:ins w:id="7" w:author="Unknown">
        <w:r w:rsidRPr="00764B1A">
          <w:rPr>
            <w:rFonts w:ascii="inherit" w:eastAsia="Times New Roman" w:hAnsi="inherit" w:cs="Segoe UI"/>
            <w:color w:val="000000"/>
            <w:sz w:val="23"/>
            <w:szCs w:val="23"/>
          </w:rPr>
          <w:t>Angular integrates a range of features like declarative templates, dependency injection, end-to-end tooling, etc. that facilitates web application development.</w:t>
        </w:r>
      </w:ins>
    </w:p>
    <w:p w:rsidR="00764B1A" w:rsidRPr="00764B1A" w:rsidRDefault="00764B1A" w:rsidP="00764B1A">
      <w:pPr>
        <w:spacing w:after="300" w:line="240" w:lineRule="auto"/>
        <w:jc w:val="both"/>
        <w:rPr>
          <w:ins w:id="8" w:author="Unknown"/>
          <w:rFonts w:ascii="inherit" w:eastAsia="Times New Roman" w:hAnsi="inherit" w:cs="Segoe UI"/>
          <w:color w:val="000000"/>
          <w:sz w:val="23"/>
          <w:szCs w:val="23"/>
        </w:rPr>
      </w:pPr>
      <w:ins w:id="9"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 xml:space="preserve">Define the </w:t>
        </w:r>
        <w:proofErr w:type="spellStart"/>
        <w:r w:rsidRPr="00764B1A">
          <w:rPr>
            <w:rFonts w:ascii="inherit" w:eastAsia="Times New Roman" w:hAnsi="inherit" w:cs="Segoe UI"/>
            <w:b/>
            <w:bCs/>
            <w:color w:val="000000"/>
            <w:sz w:val="23"/>
            <w:szCs w:val="23"/>
          </w:rPr>
          <w:t>ng</w:t>
        </w:r>
        <w:proofErr w:type="spellEnd"/>
        <w:r w:rsidRPr="00764B1A">
          <w:rPr>
            <w:rFonts w:ascii="inherit" w:eastAsia="Times New Roman" w:hAnsi="inherit" w:cs="Segoe UI"/>
            <w:b/>
            <w:bCs/>
            <w:color w:val="000000"/>
            <w:sz w:val="23"/>
            <w:szCs w:val="23"/>
          </w:rPr>
          <w:t>-content Directive?</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Conventional HTML elements have some content between the tags. For instance:</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 w:author="Unknown"/>
          <w:rFonts w:ascii="Courier" w:eastAsia="Times New Roman" w:hAnsi="Courier" w:cs="Courier New"/>
          <w:color w:val="333333"/>
          <w:sz w:val="20"/>
          <w:szCs w:val="20"/>
        </w:rPr>
      </w:pPr>
      <w:ins w:id="11" w:author="Unknown">
        <w:r w:rsidRPr="00764B1A">
          <w:rPr>
            <w:rFonts w:ascii="Courier" w:eastAsia="Times New Roman" w:hAnsi="Courier" w:cs="Courier New"/>
            <w:color w:val="333333"/>
            <w:sz w:val="20"/>
            <w:szCs w:val="20"/>
          </w:rPr>
          <w:t>&lt;p&gt;</w:t>
        </w:r>
        <w:proofErr w:type="gramStart"/>
        <w:r w:rsidRPr="00764B1A">
          <w:rPr>
            <w:rFonts w:ascii="Courier" w:eastAsia="Times New Roman" w:hAnsi="Courier" w:cs="Courier New"/>
            <w:color w:val="333333"/>
            <w:sz w:val="20"/>
            <w:szCs w:val="20"/>
          </w:rPr>
          <w:t>Put</w:t>
        </w:r>
        <w:proofErr w:type="gramEnd"/>
        <w:r w:rsidRPr="00764B1A">
          <w:rPr>
            <w:rFonts w:ascii="Courier" w:eastAsia="Times New Roman" w:hAnsi="Courier" w:cs="Courier New"/>
            <w:color w:val="333333"/>
            <w:sz w:val="20"/>
            <w:szCs w:val="20"/>
          </w:rPr>
          <w:t xml:space="preserve"> your paragraph here&lt;/p&gt;</w:t>
        </w:r>
      </w:ins>
    </w:p>
    <w:p w:rsidR="00764B1A" w:rsidRPr="00764B1A" w:rsidRDefault="00764B1A" w:rsidP="00764B1A">
      <w:pPr>
        <w:spacing w:after="300" w:line="240" w:lineRule="auto"/>
        <w:jc w:val="both"/>
        <w:rPr>
          <w:ins w:id="12" w:author="Unknown"/>
          <w:rFonts w:ascii="inherit" w:eastAsia="Times New Roman" w:hAnsi="inherit" w:cs="Segoe UI"/>
          <w:color w:val="000000"/>
          <w:sz w:val="23"/>
          <w:szCs w:val="23"/>
        </w:rPr>
      </w:pPr>
      <w:ins w:id="13" w:author="Unknown">
        <w:r w:rsidRPr="00764B1A">
          <w:rPr>
            <w:rFonts w:ascii="inherit" w:eastAsia="Times New Roman" w:hAnsi="inherit" w:cs="Segoe UI"/>
            <w:color w:val="000000"/>
            <w:sz w:val="23"/>
            <w:szCs w:val="23"/>
          </w:rPr>
          <w:t>Now consider the following example of having custom text between angular tags:</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 w:author="Unknown"/>
          <w:rFonts w:ascii="Courier" w:eastAsia="Times New Roman" w:hAnsi="Courier" w:cs="Courier New"/>
          <w:color w:val="333333"/>
          <w:sz w:val="20"/>
          <w:szCs w:val="20"/>
        </w:rPr>
      </w:pPr>
      <w:ins w:id="15" w:author="Unknown">
        <w:r w:rsidRPr="00764B1A">
          <w:rPr>
            <w:rFonts w:ascii="Courier" w:eastAsia="Times New Roman" w:hAnsi="Courier" w:cs="Courier New"/>
            <w:color w:val="333333"/>
            <w:sz w:val="20"/>
            <w:szCs w:val="20"/>
          </w:rPr>
          <w:t>&lt;</w:t>
        </w:r>
        <w:proofErr w:type="gramStart"/>
        <w:r w:rsidRPr="00764B1A">
          <w:rPr>
            <w:rFonts w:ascii="Courier" w:eastAsia="Times New Roman" w:hAnsi="Courier" w:cs="Courier New"/>
            <w:color w:val="333333"/>
            <w:sz w:val="20"/>
            <w:szCs w:val="20"/>
          </w:rPr>
          <w:t>app-work&gt;</w:t>
        </w:r>
        <w:proofErr w:type="gramEnd"/>
        <w:r w:rsidRPr="00764B1A">
          <w:rPr>
            <w:rFonts w:ascii="Courier" w:eastAsia="Times New Roman" w:hAnsi="Courier" w:cs="Courier New"/>
            <w:color w:val="333333"/>
            <w:sz w:val="20"/>
            <w:szCs w:val="20"/>
          </w:rPr>
          <w:t xml:space="preserve">This won’t work like HTML until you use </w:t>
        </w:r>
        <w:proofErr w:type="spellStart"/>
        <w:r w:rsidRPr="00764B1A">
          <w:rPr>
            <w:rFonts w:ascii="Courier" w:eastAsia="Times New Roman" w:hAnsi="Courier" w:cs="Courier New"/>
            <w:color w:val="333333"/>
            <w:sz w:val="20"/>
            <w:szCs w:val="20"/>
          </w:rPr>
          <w:t>ng</w:t>
        </w:r>
        <w:proofErr w:type="spellEnd"/>
        <w:r w:rsidRPr="00764B1A">
          <w:rPr>
            <w:rFonts w:ascii="Courier" w:eastAsia="Times New Roman" w:hAnsi="Courier" w:cs="Courier New"/>
            <w:color w:val="333333"/>
            <w:sz w:val="20"/>
            <w:szCs w:val="20"/>
          </w:rPr>
          <w:t>-content Directive&lt;/app-work&gt;</w:t>
        </w:r>
      </w:ins>
    </w:p>
    <w:p w:rsidR="00764B1A" w:rsidRPr="00764B1A" w:rsidRDefault="00764B1A" w:rsidP="00764B1A">
      <w:pPr>
        <w:spacing w:after="300" w:line="240" w:lineRule="auto"/>
        <w:jc w:val="both"/>
        <w:rPr>
          <w:ins w:id="16" w:author="Unknown"/>
          <w:rFonts w:ascii="inherit" w:eastAsia="Times New Roman" w:hAnsi="inherit" w:cs="Segoe UI"/>
          <w:color w:val="000000"/>
          <w:sz w:val="23"/>
          <w:szCs w:val="23"/>
        </w:rPr>
      </w:pPr>
      <w:ins w:id="17" w:author="Unknown">
        <w:r w:rsidRPr="00764B1A">
          <w:rPr>
            <w:rFonts w:ascii="inherit" w:eastAsia="Times New Roman" w:hAnsi="inherit" w:cs="Segoe UI"/>
            <w:color w:val="000000"/>
            <w:sz w:val="23"/>
            <w:szCs w:val="23"/>
          </w:rPr>
          <w:t xml:space="preserve">However, doing so won’t work the way it worked for HTML elements. In order to make it work just like the HTML example mentioned above, we need to use the </w:t>
        </w:r>
        <w:proofErr w:type="spellStart"/>
        <w:r w:rsidRPr="00764B1A">
          <w:rPr>
            <w:rFonts w:ascii="inherit" w:eastAsia="Times New Roman" w:hAnsi="inherit" w:cs="Segoe UI"/>
            <w:color w:val="000000"/>
            <w:sz w:val="23"/>
            <w:szCs w:val="23"/>
          </w:rPr>
          <w:t>ng</w:t>
        </w:r>
        <w:proofErr w:type="spellEnd"/>
        <w:r w:rsidRPr="00764B1A">
          <w:rPr>
            <w:rFonts w:ascii="inherit" w:eastAsia="Times New Roman" w:hAnsi="inherit" w:cs="Segoe UI"/>
            <w:color w:val="000000"/>
            <w:sz w:val="23"/>
            <w:szCs w:val="23"/>
          </w:rPr>
          <w:t>-content Directive. Moreover, it is helpful in building reusable components.</w:t>
        </w:r>
      </w:ins>
    </w:p>
    <w:p w:rsidR="00764B1A" w:rsidRPr="00764B1A" w:rsidRDefault="00764B1A" w:rsidP="00764B1A">
      <w:pPr>
        <w:spacing w:before="750" w:after="300" w:line="240" w:lineRule="auto"/>
        <w:jc w:val="both"/>
        <w:rPr>
          <w:ins w:id="18" w:author="Unknown"/>
          <w:rFonts w:ascii="inherit" w:eastAsia="Times New Roman" w:hAnsi="inherit" w:cs="Segoe UI"/>
          <w:color w:val="000000"/>
          <w:sz w:val="23"/>
          <w:szCs w:val="23"/>
        </w:rPr>
      </w:pPr>
      <w:ins w:id="19" w:author="Unknown">
        <w:r w:rsidRPr="00764B1A">
          <w:rPr>
            <w:rFonts w:ascii="inherit" w:eastAsia="Times New Roman" w:hAnsi="inherit" w:cs="Segoe UI"/>
            <w:color w:val="000000"/>
            <w:sz w:val="23"/>
            <w:szCs w:val="23"/>
          </w:rPr>
          <w:t>Know more about the </w:t>
        </w:r>
        <w:proofErr w:type="spellStart"/>
        <w:r w:rsidRPr="00764B1A">
          <w:rPr>
            <w:rFonts w:ascii="inherit" w:eastAsia="Times New Roman" w:hAnsi="inherit" w:cs="Segoe UI"/>
            <w:color w:val="000000"/>
            <w:sz w:val="23"/>
            <w:szCs w:val="23"/>
          </w:rPr>
          <w:fldChar w:fldCharType="begin"/>
        </w:r>
        <w:r w:rsidRPr="00764B1A">
          <w:rPr>
            <w:rFonts w:ascii="inherit" w:eastAsia="Times New Roman" w:hAnsi="inherit" w:cs="Segoe UI"/>
            <w:color w:val="000000"/>
            <w:sz w:val="23"/>
            <w:szCs w:val="23"/>
          </w:rPr>
          <w:instrText xml:space="preserve"> HYPERLINK "https://blog.angular-university.io/angular-ng-content/" </w:instrText>
        </w:r>
        <w:r w:rsidRPr="00764B1A">
          <w:rPr>
            <w:rFonts w:ascii="inherit" w:eastAsia="Times New Roman" w:hAnsi="inherit" w:cs="Segoe UI"/>
            <w:color w:val="000000"/>
            <w:sz w:val="23"/>
            <w:szCs w:val="23"/>
          </w:rPr>
          <w:fldChar w:fldCharType="separate"/>
        </w:r>
        <w:r w:rsidRPr="00764B1A">
          <w:rPr>
            <w:rFonts w:ascii="inherit" w:eastAsia="Times New Roman" w:hAnsi="inherit" w:cs="Segoe UI"/>
            <w:color w:val="3C7DC0"/>
            <w:sz w:val="23"/>
            <w:u w:val="single"/>
          </w:rPr>
          <w:t>ng</w:t>
        </w:r>
        <w:proofErr w:type="spellEnd"/>
        <w:r w:rsidRPr="00764B1A">
          <w:rPr>
            <w:rFonts w:ascii="inherit" w:eastAsia="Times New Roman" w:hAnsi="inherit" w:cs="Segoe UI"/>
            <w:color w:val="3C7DC0"/>
            <w:sz w:val="23"/>
            <w:u w:val="single"/>
          </w:rPr>
          <w:t>-content directive</w:t>
        </w:r>
        <w:r w:rsidRPr="00764B1A">
          <w:rPr>
            <w:rFonts w:ascii="inherit" w:eastAsia="Times New Roman" w:hAnsi="inherit" w:cs="Segoe UI"/>
            <w:color w:val="000000"/>
            <w:sz w:val="23"/>
            <w:szCs w:val="23"/>
          </w:rPr>
          <w:fldChar w:fldCharType="end"/>
        </w:r>
        <w:r w:rsidRPr="00764B1A">
          <w:rPr>
            <w:rFonts w:ascii="inherit" w:eastAsia="Times New Roman" w:hAnsi="inherit" w:cs="Segoe UI"/>
            <w:color w:val="000000"/>
            <w:sz w:val="23"/>
            <w:szCs w:val="23"/>
          </w:rPr>
          <w:t>.</w:t>
        </w:r>
      </w:ins>
    </w:p>
    <w:p w:rsidR="00764B1A" w:rsidRPr="00764B1A" w:rsidRDefault="00764B1A" w:rsidP="00764B1A">
      <w:pPr>
        <w:spacing w:after="300" w:line="240" w:lineRule="auto"/>
        <w:jc w:val="both"/>
        <w:rPr>
          <w:ins w:id="20" w:author="Unknown"/>
          <w:rFonts w:ascii="inherit" w:eastAsia="Times New Roman" w:hAnsi="inherit" w:cs="Segoe UI"/>
          <w:color w:val="000000"/>
          <w:sz w:val="23"/>
          <w:szCs w:val="23"/>
        </w:rPr>
      </w:pPr>
      <w:ins w:id="21" w:author="Unknown">
        <w:r w:rsidRPr="00764B1A">
          <w:rPr>
            <w:rFonts w:ascii="inherit" w:eastAsia="Times New Roman" w:hAnsi="inherit" w:cs="Segoe UI"/>
            <w:b/>
            <w:bCs/>
            <w:color w:val="000000"/>
            <w:sz w:val="23"/>
          </w:rPr>
          <w:t>Question: Please explain the various features of Angular.</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There are several features of Angular that makes it an ideal front end JavaScript framework. Most important of them are described as follows:</w:t>
        </w:r>
      </w:ins>
    </w:p>
    <w:p w:rsidR="00764B1A" w:rsidRPr="00764B1A" w:rsidRDefault="00764B1A" w:rsidP="00764B1A">
      <w:pPr>
        <w:numPr>
          <w:ilvl w:val="0"/>
          <w:numId w:val="3"/>
        </w:numPr>
        <w:spacing w:after="0" w:line="240" w:lineRule="auto"/>
        <w:rPr>
          <w:ins w:id="22" w:author="Unknown"/>
          <w:rFonts w:ascii="inherit" w:eastAsia="Times New Roman" w:hAnsi="inherit" w:cs="Segoe UI"/>
          <w:color w:val="000000"/>
          <w:sz w:val="23"/>
          <w:szCs w:val="23"/>
        </w:rPr>
      </w:pPr>
      <w:ins w:id="23" w:author="Unknown">
        <w:r w:rsidRPr="00764B1A">
          <w:rPr>
            <w:rFonts w:ascii="inherit" w:eastAsia="Times New Roman" w:hAnsi="inherit" w:cs="Segoe UI"/>
            <w:b/>
            <w:bCs/>
            <w:color w:val="000000"/>
            <w:sz w:val="23"/>
            <w:szCs w:val="23"/>
          </w:rPr>
          <w:t>Accessibility Applications</w:t>
        </w:r>
      </w:ins>
    </w:p>
    <w:p w:rsidR="00764B1A" w:rsidRPr="00764B1A" w:rsidRDefault="00764B1A" w:rsidP="00764B1A">
      <w:pPr>
        <w:spacing w:after="300" w:line="240" w:lineRule="auto"/>
        <w:jc w:val="both"/>
        <w:rPr>
          <w:ins w:id="24" w:author="Unknown"/>
          <w:rFonts w:ascii="inherit" w:eastAsia="Times New Roman" w:hAnsi="inherit" w:cs="Segoe UI"/>
          <w:color w:val="000000"/>
          <w:sz w:val="23"/>
          <w:szCs w:val="23"/>
        </w:rPr>
      </w:pPr>
      <w:ins w:id="25" w:author="Unknown">
        <w:r w:rsidRPr="00764B1A">
          <w:rPr>
            <w:rFonts w:ascii="inherit" w:eastAsia="Times New Roman" w:hAnsi="inherit" w:cs="Segoe UI"/>
            <w:color w:val="000000"/>
            <w:sz w:val="23"/>
            <w:szCs w:val="23"/>
          </w:rPr>
          <w:lastRenderedPageBreak/>
          <w:t>Angular allows creating accessible applications using ARIA-enabled components, built-in a11y test infrastructure, and developer guides.</w:t>
        </w:r>
      </w:ins>
    </w:p>
    <w:p w:rsidR="00764B1A" w:rsidRPr="00764B1A" w:rsidRDefault="00764B1A" w:rsidP="00764B1A">
      <w:pPr>
        <w:numPr>
          <w:ilvl w:val="0"/>
          <w:numId w:val="4"/>
        </w:numPr>
        <w:spacing w:after="0" w:line="240" w:lineRule="auto"/>
        <w:rPr>
          <w:ins w:id="26" w:author="Unknown"/>
          <w:rFonts w:ascii="inherit" w:eastAsia="Times New Roman" w:hAnsi="inherit" w:cs="Segoe UI"/>
          <w:color w:val="000000"/>
          <w:sz w:val="23"/>
          <w:szCs w:val="23"/>
        </w:rPr>
      </w:pPr>
      <w:ins w:id="27" w:author="Unknown">
        <w:r w:rsidRPr="00764B1A">
          <w:rPr>
            <w:rFonts w:ascii="inherit" w:eastAsia="Times New Roman" w:hAnsi="inherit" w:cs="Segoe UI"/>
            <w:b/>
            <w:bCs/>
            <w:color w:val="000000"/>
            <w:sz w:val="23"/>
            <w:szCs w:val="23"/>
          </w:rPr>
          <w:t>Angular CLI</w:t>
        </w:r>
      </w:ins>
    </w:p>
    <w:p w:rsidR="00764B1A" w:rsidRPr="00764B1A" w:rsidRDefault="00764B1A" w:rsidP="00764B1A">
      <w:pPr>
        <w:spacing w:after="300" w:line="240" w:lineRule="auto"/>
        <w:jc w:val="both"/>
        <w:rPr>
          <w:ins w:id="28" w:author="Unknown"/>
          <w:rFonts w:ascii="inherit" w:eastAsia="Times New Roman" w:hAnsi="inherit" w:cs="Segoe UI"/>
          <w:color w:val="000000"/>
          <w:sz w:val="23"/>
          <w:szCs w:val="23"/>
        </w:rPr>
      </w:pPr>
      <w:ins w:id="29" w:author="Unknown">
        <w:r w:rsidRPr="00764B1A">
          <w:rPr>
            <w:rFonts w:ascii="inherit" w:eastAsia="Times New Roman" w:hAnsi="inherit" w:cs="Segoe UI"/>
            <w:color w:val="000000"/>
            <w:sz w:val="23"/>
            <w:szCs w:val="23"/>
          </w:rPr>
          <w:t>Angular provides support for command line interface tools. These tools can be used for adding components, testing, instant deploying, etc.</w:t>
        </w:r>
      </w:ins>
    </w:p>
    <w:p w:rsidR="00764B1A" w:rsidRPr="00764B1A" w:rsidRDefault="00764B1A" w:rsidP="00764B1A">
      <w:pPr>
        <w:numPr>
          <w:ilvl w:val="0"/>
          <w:numId w:val="5"/>
        </w:numPr>
        <w:spacing w:after="0" w:line="240" w:lineRule="auto"/>
        <w:rPr>
          <w:ins w:id="30" w:author="Unknown"/>
          <w:rFonts w:ascii="inherit" w:eastAsia="Times New Roman" w:hAnsi="inherit" w:cs="Segoe UI"/>
          <w:color w:val="000000"/>
          <w:sz w:val="23"/>
          <w:szCs w:val="23"/>
        </w:rPr>
      </w:pPr>
      <w:ins w:id="31" w:author="Unknown">
        <w:r w:rsidRPr="00764B1A">
          <w:rPr>
            <w:rFonts w:ascii="inherit" w:eastAsia="Times New Roman" w:hAnsi="inherit" w:cs="Segoe UI"/>
            <w:b/>
            <w:bCs/>
            <w:color w:val="000000"/>
            <w:sz w:val="23"/>
            <w:szCs w:val="23"/>
          </w:rPr>
          <w:t>Animation Support</w:t>
        </w:r>
      </w:ins>
    </w:p>
    <w:p w:rsidR="00764B1A" w:rsidRPr="00764B1A" w:rsidRDefault="00764B1A" w:rsidP="00764B1A">
      <w:pPr>
        <w:spacing w:after="300" w:line="240" w:lineRule="auto"/>
        <w:jc w:val="both"/>
        <w:rPr>
          <w:ins w:id="32" w:author="Unknown"/>
          <w:rFonts w:ascii="inherit" w:eastAsia="Times New Roman" w:hAnsi="inherit" w:cs="Segoe UI"/>
          <w:color w:val="000000"/>
          <w:sz w:val="23"/>
          <w:szCs w:val="23"/>
        </w:rPr>
      </w:pPr>
      <w:proofErr w:type="spellStart"/>
      <w:ins w:id="33" w:author="Unknown">
        <w:r w:rsidRPr="00764B1A">
          <w:rPr>
            <w:rFonts w:ascii="inherit" w:eastAsia="Times New Roman" w:hAnsi="inherit" w:cs="Segoe UI"/>
            <w:color w:val="000000"/>
            <w:sz w:val="23"/>
            <w:szCs w:val="23"/>
          </w:rPr>
          <w:t>Angular’s</w:t>
        </w:r>
        <w:proofErr w:type="spellEnd"/>
        <w:r w:rsidRPr="00764B1A">
          <w:rPr>
            <w:rFonts w:ascii="inherit" w:eastAsia="Times New Roman" w:hAnsi="inherit" w:cs="Segoe UI"/>
            <w:color w:val="000000"/>
            <w:sz w:val="23"/>
            <w:szCs w:val="23"/>
          </w:rPr>
          <w:t xml:space="preserve"> intuitive API allows the creation of high-performance, complex animation timelines with very little code.</w:t>
        </w:r>
      </w:ins>
    </w:p>
    <w:p w:rsidR="00764B1A" w:rsidRPr="00764B1A" w:rsidRDefault="00764B1A" w:rsidP="00764B1A">
      <w:pPr>
        <w:numPr>
          <w:ilvl w:val="0"/>
          <w:numId w:val="6"/>
        </w:numPr>
        <w:spacing w:after="0" w:line="240" w:lineRule="auto"/>
        <w:rPr>
          <w:ins w:id="34" w:author="Unknown"/>
          <w:rFonts w:ascii="inherit" w:eastAsia="Times New Roman" w:hAnsi="inherit" w:cs="Segoe UI"/>
          <w:color w:val="000000"/>
          <w:sz w:val="23"/>
          <w:szCs w:val="23"/>
        </w:rPr>
      </w:pPr>
      <w:ins w:id="35" w:author="Unknown">
        <w:r w:rsidRPr="00764B1A">
          <w:rPr>
            <w:rFonts w:ascii="inherit" w:eastAsia="Times New Roman" w:hAnsi="inherit" w:cs="Segoe UI"/>
            <w:b/>
            <w:bCs/>
            <w:color w:val="000000"/>
            <w:sz w:val="23"/>
            <w:szCs w:val="23"/>
          </w:rPr>
          <w:t>Cross-Platform App Development</w:t>
        </w:r>
      </w:ins>
    </w:p>
    <w:p w:rsidR="00764B1A" w:rsidRPr="00764B1A" w:rsidRDefault="00764B1A" w:rsidP="00764B1A">
      <w:pPr>
        <w:spacing w:after="300" w:line="240" w:lineRule="auto"/>
        <w:jc w:val="both"/>
        <w:rPr>
          <w:ins w:id="36" w:author="Unknown"/>
          <w:rFonts w:ascii="inherit" w:eastAsia="Times New Roman" w:hAnsi="inherit" w:cs="Segoe UI"/>
          <w:color w:val="000000"/>
          <w:sz w:val="23"/>
          <w:szCs w:val="23"/>
        </w:rPr>
      </w:pPr>
      <w:ins w:id="37" w:author="Unknown">
        <w:r w:rsidRPr="00764B1A">
          <w:rPr>
            <w:rFonts w:ascii="inherit" w:eastAsia="Times New Roman" w:hAnsi="inherit" w:cs="Segoe UI"/>
            <w:color w:val="000000"/>
            <w:sz w:val="23"/>
            <w:szCs w:val="23"/>
          </w:rPr>
          <w:t xml:space="preserve">Angular can be used for building </w:t>
        </w:r>
        <w:proofErr w:type="gramStart"/>
        <w:r w:rsidRPr="00764B1A">
          <w:rPr>
            <w:rFonts w:ascii="inherit" w:eastAsia="Times New Roman" w:hAnsi="inherit" w:cs="Segoe UI"/>
            <w:color w:val="000000"/>
            <w:sz w:val="23"/>
            <w:szCs w:val="23"/>
          </w:rPr>
          <w:t>an efficient and powerful desktop, native, and progressive web apps</w:t>
        </w:r>
        <w:proofErr w:type="gramEnd"/>
        <w:r w:rsidRPr="00764B1A">
          <w:rPr>
            <w:rFonts w:ascii="inherit" w:eastAsia="Times New Roman" w:hAnsi="inherit" w:cs="Segoe UI"/>
            <w:color w:val="000000"/>
            <w:sz w:val="23"/>
            <w:szCs w:val="23"/>
          </w:rPr>
          <w:t xml:space="preserve">. Angular provides support for building native mobile applications using Cordova, Ionic, or </w:t>
        </w:r>
        <w:proofErr w:type="spellStart"/>
        <w:r w:rsidRPr="00764B1A">
          <w:rPr>
            <w:rFonts w:ascii="inherit" w:eastAsia="Times New Roman" w:hAnsi="inherit" w:cs="Segoe UI"/>
            <w:color w:val="000000"/>
            <w:sz w:val="23"/>
            <w:szCs w:val="23"/>
          </w:rPr>
          <w:t>NativeScript</w:t>
        </w:r>
        <w:proofErr w:type="spellEnd"/>
        <w:r w:rsidRPr="00764B1A">
          <w:rPr>
            <w:rFonts w:ascii="inherit" w:eastAsia="Times New Roman" w:hAnsi="inherit" w:cs="Segoe UI"/>
            <w:color w:val="000000"/>
            <w:sz w:val="23"/>
            <w:szCs w:val="23"/>
          </w:rPr>
          <w:t>.</w:t>
        </w:r>
      </w:ins>
    </w:p>
    <w:p w:rsidR="00764B1A" w:rsidRPr="00764B1A" w:rsidRDefault="00764B1A" w:rsidP="00764B1A">
      <w:pPr>
        <w:spacing w:after="300" w:line="240" w:lineRule="auto"/>
        <w:jc w:val="both"/>
        <w:rPr>
          <w:ins w:id="38" w:author="Unknown"/>
          <w:rFonts w:ascii="inherit" w:eastAsia="Times New Roman" w:hAnsi="inherit" w:cs="Segoe UI"/>
          <w:color w:val="000000"/>
          <w:sz w:val="23"/>
          <w:szCs w:val="23"/>
        </w:rPr>
      </w:pPr>
      <w:ins w:id="39" w:author="Unknown">
        <w:r w:rsidRPr="00764B1A">
          <w:rPr>
            <w:rFonts w:ascii="inherit" w:eastAsia="Times New Roman" w:hAnsi="inherit" w:cs="Segoe UI"/>
            <w:color w:val="000000"/>
            <w:sz w:val="23"/>
            <w:szCs w:val="23"/>
          </w:rPr>
          <w:t xml:space="preserve">Angular allows creating high performance, offline, and zero-step installation progressive web apps using modern web platform capabilities. The popular JS framework can also be used for building desktop apps for Linux, </w:t>
        </w:r>
        <w:proofErr w:type="spellStart"/>
        <w:r w:rsidRPr="00764B1A">
          <w:rPr>
            <w:rFonts w:ascii="inherit" w:eastAsia="Times New Roman" w:hAnsi="inherit" w:cs="Segoe UI"/>
            <w:color w:val="000000"/>
            <w:sz w:val="23"/>
            <w:szCs w:val="23"/>
          </w:rPr>
          <w:t>macOS</w:t>
        </w:r>
        <w:proofErr w:type="spellEnd"/>
        <w:r w:rsidRPr="00764B1A">
          <w:rPr>
            <w:rFonts w:ascii="inherit" w:eastAsia="Times New Roman" w:hAnsi="inherit" w:cs="Segoe UI"/>
            <w:color w:val="000000"/>
            <w:sz w:val="23"/>
            <w:szCs w:val="23"/>
          </w:rPr>
          <w:t>, and Windows.</w:t>
        </w:r>
      </w:ins>
    </w:p>
    <w:p w:rsidR="00764B1A" w:rsidRPr="00764B1A" w:rsidRDefault="00764B1A" w:rsidP="00764B1A">
      <w:pPr>
        <w:numPr>
          <w:ilvl w:val="0"/>
          <w:numId w:val="7"/>
        </w:numPr>
        <w:spacing w:after="0" w:line="240" w:lineRule="auto"/>
        <w:rPr>
          <w:ins w:id="40" w:author="Unknown"/>
          <w:rFonts w:ascii="inherit" w:eastAsia="Times New Roman" w:hAnsi="inherit" w:cs="Segoe UI"/>
          <w:color w:val="000000"/>
          <w:sz w:val="23"/>
          <w:szCs w:val="23"/>
        </w:rPr>
      </w:pPr>
      <w:ins w:id="41" w:author="Unknown">
        <w:r w:rsidRPr="00764B1A">
          <w:rPr>
            <w:rFonts w:ascii="inherit" w:eastAsia="Times New Roman" w:hAnsi="inherit" w:cs="Segoe UI"/>
            <w:b/>
            <w:bCs/>
            <w:color w:val="000000"/>
            <w:sz w:val="23"/>
            <w:szCs w:val="23"/>
          </w:rPr>
          <w:t>Code Generation</w:t>
        </w:r>
      </w:ins>
    </w:p>
    <w:p w:rsidR="00764B1A" w:rsidRPr="00764B1A" w:rsidRDefault="00764B1A" w:rsidP="00764B1A">
      <w:pPr>
        <w:spacing w:after="300" w:line="240" w:lineRule="auto"/>
        <w:jc w:val="both"/>
        <w:rPr>
          <w:ins w:id="42" w:author="Unknown"/>
          <w:rFonts w:ascii="inherit" w:eastAsia="Times New Roman" w:hAnsi="inherit" w:cs="Segoe UI"/>
          <w:color w:val="000000"/>
          <w:sz w:val="23"/>
          <w:szCs w:val="23"/>
        </w:rPr>
      </w:pPr>
      <w:ins w:id="43" w:author="Unknown">
        <w:r w:rsidRPr="00764B1A">
          <w:rPr>
            <w:rFonts w:ascii="inherit" w:eastAsia="Times New Roman" w:hAnsi="inherit" w:cs="Segoe UI"/>
            <w:color w:val="000000"/>
            <w:sz w:val="23"/>
            <w:szCs w:val="23"/>
          </w:rPr>
          <w:t>Angular is able to convert templates into highly-optimized code for modern JavaScript virtual machines.</w:t>
        </w:r>
      </w:ins>
    </w:p>
    <w:p w:rsidR="00764B1A" w:rsidRPr="00764B1A" w:rsidRDefault="00764B1A" w:rsidP="00764B1A">
      <w:pPr>
        <w:numPr>
          <w:ilvl w:val="0"/>
          <w:numId w:val="8"/>
        </w:numPr>
        <w:spacing w:after="0" w:line="240" w:lineRule="auto"/>
        <w:rPr>
          <w:ins w:id="44" w:author="Unknown"/>
          <w:rFonts w:ascii="inherit" w:eastAsia="Times New Roman" w:hAnsi="inherit" w:cs="Segoe UI"/>
          <w:color w:val="000000"/>
          <w:sz w:val="23"/>
          <w:szCs w:val="23"/>
        </w:rPr>
      </w:pPr>
      <w:ins w:id="45" w:author="Unknown">
        <w:r w:rsidRPr="00764B1A">
          <w:rPr>
            <w:rFonts w:ascii="inherit" w:eastAsia="Times New Roman" w:hAnsi="inherit" w:cs="Segoe UI"/>
            <w:b/>
            <w:bCs/>
            <w:color w:val="000000"/>
            <w:sz w:val="23"/>
            <w:szCs w:val="23"/>
          </w:rPr>
          <w:t>Code Splitting</w:t>
        </w:r>
      </w:ins>
    </w:p>
    <w:p w:rsidR="00764B1A" w:rsidRPr="00764B1A" w:rsidRDefault="00764B1A" w:rsidP="00764B1A">
      <w:pPr>
        <w:spacing w:after="300" w:line="240" w:lineRule="auto"/>
        <w:jc w:val="both"/>
        <w:rPr>
          <w:ins w:id="46" w:author="Unknown"/>
          <w:rFonts w:ascii="inherit" w:eastAsia="Times New Roman" w:hAnsi="inherit" w:cs="Segoe UI"/>
          <w:color w:val="000000"/>
          <w:sz w:val="23"/>
          <w:szCs w:val="23"/>
        </w:rPr>
      </w:pPr>
      <w:ins w:id="47" w:author="Unknown">
        <w:r w:rsidRPr="00764B1A">
          <w:rPr>
            <w:rFonts w:ascii="inherit" w:eastAsia="Times New Roman" w:hAnsi="inherit" w:cs="Segoe UI"/>
            <w:color w:val="000000"/>
            <w:sz w:val="23"/>
            <w:szCs w:val="23"/>
          </w:rPr>
          <w:t xml:space="preserve">With the new Component Router, Angular apps load quickly. The Component Router offers automatic code-splitting so that only the code required </w:t>
        </w:r>
        <w:proofErr w:type="gramStart"/>
        <w:r w:rsidRPr="00764B1A">
          <w:rPr>
            <w:rFonts w:ascii="inherit" w:eastAsia="Times New Roman" w:hAnsi="inherit" w:cs="Segoe UI"/>
            <w:color w:val="000000"/>
            <w:sz w:val="23"/>
            <w:szCs w:val="23"/>
          </w:rPr>
          <w:t>to render</w:t>
        </w:r>
        <w:proofErr w:type="gramEnd"/>
        <w:r w:rsidRPr="00764B1A">
          <w:rPr>
            <w:rFonts w:ascii="inherit" w:eastAsia="Times New Roman" w:hAnsi="inherit" w:cs="Segoe UI"/>
            <w:color w:val="000000"/>
            <w:sz w:val="23"/>
            <w:szCs w:val="23"/>
          </w:rPr>
          <w:t xml:space="preserve"> the view that is requested by a user is loaded.</w:t>
        </w:r>
      </w:ins>
    </w:p>
    <w:p w:rsidR="00764B1A" w:rsidRPr="00764B1A" w:rsidRDefault="00764B1A" w:rsidP="00764B1A">
      <w:pPr>
        <w:numPr>
          <w:ilvl w:val="0"/>
          <w:numId w:val="9"/>
        </w:numPr>
        <w:spacing w:after="0" w:line="240" w:lineRule="auto"/>
        <w:rPr>
          <w:ins w:id="48" w:author="Unknown"/>
          <w:rFonts w:ascii="inherit" w:eastAsia="Times New Roman" w:hAnsi="inherit" w:cs="Segoe UI"/>
          <w:color w:val="000000"/>
          <w:sz w:val="23"/>
          <w:szCs w:val="23"/>
        </w:rPr>
      </w:pPr>
      <w:ins w:id="49" w:author="Unknown">
        <w:r w:rsidRPr="00764B1A">
          <w:rPr>
            <w:rFonts w:ascii="inherit" w:eastAsia="Times New Roman" w:hAnsi="inherit" w:cs="Segoe UI"/>
            <w:b/>
            <w:bCs/>
            <w:color w:val="000000"/>
            <w:sz w:val="23"/>
            <w:szCs w:val="23"/>
          </w:rPr>
          <w:t>Synergy with Popular Code Editors and IDEs</w:t>
        </w:r>
      </w:ins>
    </w:p>
    <w:p w:rsidR="00764B1A" w:rsidRPr="00764B1A" w:rsidRDefault="00764B1A" w:rsidP="00764B1A">
      <w:pPr>
        <w:spacing w:after="300" w:line="240" w:lineRule="auto"/>
        <w:jc w:val="both"/>
        <w:rPr>
          <w:ins w:id="50" w:author="Unknown"/>
          <w:rFonts w:ascii="inherit" w:eastAsia="Times New Roman" w:hAnsi="inherit" w:cs="Segoe UI"/>
          <w:color w:val="000000"/>
          <w:sz w:val="23"/>
          <w:szCs w:val="23"/>
        </w:rPr>
      </w:pPr>
      <w:ins w:id="51" w:author="Unknown">
        <w:r w:rsidRPr="00764B1A">
          <w:rPr>
            <w:rFonts w:ascii="inherit" w:eastAsia="Times New Roman" w:hAnsi="inherit" w:cs="Segoe UI"/>
            <w:color w:val="000000"/>
            <w:sz w:val="23"/>
            <w:szCs w:val="23"/>
          </w:rPr>
          <w:t>Angular offers code completion, instant errors, etc. with popular source code editors and IDEs.</w:t>
        </w:r>
      </w:ins>
    </w:p>
    <w:p w:rsidR="00764B1A" w:rsidRPr="00764B1A" w:rsidRDefault="00764B1A" w:rsidP="00764B1A">
      <w:pPr>
        <w:numPr>
          <w:ilvl w:val="0"/>
          <w:numId w:val="10"/>
        </w:numPr>
        <w:spacing w:after="0" w:line="240" w:lineRule="auto"/>
        <w:rPr>
          <w:ins w:id="52" w:author="Unknown"/>
          <w:rFonts w:ascii="inherit" w:eastAsia="Times New Roman" w:hAnsi="inherit" w:cs="Segoe UI"/>
          <w:color w:val="000000"/>
          <w:sz w:val="23"/>
          <w:szCs w:val="23"/>
        </w:rPr>
      </w:pPr>
      <w:ins w:id="53" w:author="Unknown">
        <w:r w:rsidRPr="00764B1A">
          <w:rPr>
            <w:rFonts w:ascii="inherit" w:eastAsia="Times New Roman" w:hAnsi="inherit" w:cs="Segoe UI"/>
            <w:b/>
            <w:bCs/>
            <w:color w:val="000000"/>
            <w:sz w:val="23"/>
            <w:szCs w:val="23"/>
          </w:rPr>
          <w:t>Templates</w:t>
        </w:r>
      </w:ins>
    </w:p>
    <w:p w:rsidR="00764B1A" w:rsidRPr="00764B1A" w:rsidRDefault="00764B1A" w:rsidP="00764B1A">
      <w:pPr>
        <w:spacing w:after="300" w:line="240" w:lineRule="auto"/>
        <w:jc w:val="both"/>
        <w:rPr>
          <w:ins w:id="54" w:author="Unknown"/>
          <w:rFonts w:ascii="inherit" w:eastAsia="Times New Roman" w:hAnsi="inherit" w:cs="Segoe UI"/>
          <w:color w:val="000000"/>
          <w:sz w:val="23"/>
          <w:szCs w:val="23"/>
        </w:rPr>
      </w:pPr>
      <w:ins w:id="55" w:author="Unknown">
        <w:r w:rsidRPr="00764B1A">
          <w:rPr>
            <w:rFonts w:ascii="inherit" w:eastAsia="Times New Roman" w:hAnsi="inherit" w:cs="Segoe UI"/>
            <w:color w:val="000000"/>
            <w:sz w:val="23"/>
            <w:szCs w:val="23"/>
          </w:rPr>
          <w:t xml:space="preserve">Allows creating UI views with </w:t>
        </w:r>
        <w:proofErr w:type="gramStart"/>
        <w:r w:rsidRPr="00764B1A">
          <w:rPr>
            <w:rFonts w:ascii="inherit" w:eastAsia="Times New Roman" w:hAnsi="inherit" w:cs="Segoe UI"/>
            <w:color w:val="000000"/>
            <w:sz w:val="23"/>
            <w:szCs w:val="23"/>
          </w:rPr>
          <w:t>a simple</w:t>
        </w:r>
        <w:proofErr w:type="gramEnd"/>
        <w:r w:rsidRPr="00764B1A">
          <w:rPr>
            <w:rFonts w:ascii="inherit" w:eastAsia="Times New Roman" w:hAnsi="inherit" w:cs="Segoe UI"/>
            <w:color w:val="000000"/>
            <w:sz w:val="23"/>
            <w:szCs w:val="23"/>
          </w:rPr>
          <w:t xml:space="preserve"> and powerful template syntax.</w:t>
        </w:r>
      </w:ins>
    </w:p>
    <w:p w:rsidR="00764B1A" w:rsidRPr="00764B1A" w:rsidRDefault="00764B1A" w:rsidP="00764B1A">
      <w:pPr>
        <w:numPr>
          <w:ilvl w:val="0"/>
          <w:numId w:val="11"/>
        </w:numPr>
        <w:spacing w:after="0" w:line="240" w:lineRule="auto"/>
        <w:rPr>
          <w:ins w:id="56" w:author="Unknown"/>
          <w:rFonts w:ascii="inherit" w:eastAsia="Times New Roman" w:hAnsi="inherit" w:cs="Segoe UI"/>
          <w:color w:val="000000"/>
          <w:sz w:val="23"/>
          <w:szCs w:val="23"/>
        </w:rPr>
      </w:pPr>
      <w:ins w:id="57" w:author="Unknown">
        <w:r w:rsidRPr="00764B1A">
          <w:rPr>
            <w:rFonts w:ascii="inherit" w:eastAsia="Times New Roman" w:hAnsi="inherit" w:cs="Segoe UI"/>
            <w:b/>
            <w:bCs/>
            <w:color w:val="000000"/>
            <w:sz w:val="23"/>
            <w:szCs w:val="23"/>
          </w:rPr>
          <w:t>Testing</w:t>
        </w:r>
      </w:ins>
    </w:p>
    <w:p w:rsidR="00764B1A" w:rsidRPr="00764B1A" w:rsidRDefault="00764B1A" w:rsidP="00764B1A">
      <w:pPr>
        <w:spacing w:after="300" w:line="240" w:lineRule="auto"/>
        <w:jc w:val="both"/>
        <w:rPr>
          <w:ins w:id="58" w:author="Unknown"/>
          <w:rFonts w:ascii="inherit" w:eastAsia="Times New Roman" w:hAnsi="inherit" w:cs="Segoe UI"/>
          <w:color w:val="000000"/>
          <w:sz w:val="23"/>
          <w:szCs w:val="23"/>
        </w:rPr>
      </w:pPr>
      <w:ins w:id="59" w:author="Unknown">
        <w:r w:rsidRPr="00764B1A">
          <w:rPr>
            <w:rFonts w:ascii="inherit" w:eastAsia="Times New Roman" w:hAnsi="inherit" w:cs="Segoe UI"/>
            <w:color w:val="000000"/>
            <w:sz w:val="23"/>
            <w:szCs w:val="23"/>
          </w:rPr>
          <w:t>Angular lets you carry out frequent unit tests using Karma. The Protractor allows running faster scenario tests in a stable way.</w:t>
        </w:r>
      </w:ins>
    </w:p>
    <w:p w:rsidR="00764B1A" w:rsidRPr="00764B1A" w:rsidRDefault="00764B1A" w:rsidP="00764B1A">
      <w:pPr>
        <w:spacing w:after="300" w:line="240" w:lineRule="auto"/>
        <w:jc w:val="both"/>
        <w:rPr>
          <w:ins w:id="60" w:author="Unknown"/>
          <w:rFonts w:ascii="inherit" w:eastAsia="Times New Roman" w:hAnsi="inherit" w:cs="Segoe UI"/>
          <w:color w:val="000000"/>
          <w:sz w:val="23"/>
          <w:szCs w:val="23"/>
        </w:rPr>
      </w:pPr>
      <w:ins w:id="61"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Demonstrate navigating between different routes in an Angular application.</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Following code demonstrates how to navigate between different routes in an Angular app dubbed “Some Search App”:</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2" w:author="Unknown"/>
          <w:rFonts w:ascii="Courier" w:eastAsia="Times New Roman" w:hAnsi="Courier" w:cs="Courier New"/>
          <w:color w:val="333333"/>
          <w:sz w:val="20"/>
          <w:szCs w:val="20"/>
        </w:rPr>
      </w:pPr>
      <w:proofErr w:type="gramStart"/>
      <w:ins w:id="63" w:author="Unknown">
        <w:r w:rsidRPr="00764B1A">
          <w:rPr>
            <w:rFonts w:ascii="Courier" w:eastAsia="Times New Roman" w:hAnsi="Courier" w:cs="Courier New"/>
            <w:color w:val="333333"/>
            <w:sz w:val="20"/>
            <w:szCs w:val="20"/>
          </w:rPr>
          <w:t>import</w:t>
        </w:r>
        <w:proofErr w:type="gramEnd"/>
        <w:r w:rsidRPr="00764B1A">
          <w:rPr>
            <w:rFonts w:ascii="Courier" w:eastAsia="Times New Roman" w:hAnsi="Courier" w:cs="Courier New"/>
            <w:color w:val="333333"/>
            <w:sz w:val="20"/>
            <w:szCs w:val="20"/>
          </w:rPr>
          <w:t xml:space="preserve"> {Router} from "@angular/router";</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4" w:author="Unknown"/>
          <w:rFonts w:ascii="Courier" w:eastAsia="Times New Roman" w:hAnsi="Courier" w:cs="Courier New"/>
          <w:color w:val="333333"/>
          <w:sz w:val="20"/>
          <w:szCs w:val="20"/>
        </w:rPr>
      </w:pPr>
      <w:ins w:id="65" w:author="Unknown">
        <w:r w:rsidRPr="00764B1A">
          <w:rPr>
            <w:rFonts w:ascii="Courier" w:eastAsia="Times New Roman" w:hAnsi="Courier" w:cs="Courier New"/>
            <w:color w:val="333333"/>
            <w:sz w:val="20"/>
            <w:szCs w:val="20"/>
          </w:rPr>
          <w:t>.</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6" w:author="Unknown"/>
          <w:rFonts w:ascii="Courier" w:eastAsia="Times New Roman" w:hAnsi="Courier" w:cs="Courier New"/>
          <w:color w:val="333333"/>
          <w:sz w:val="20"/>
          <w:szCs w:val="20"/>
        </w:rPr>
      </w:pPr>
      <w:ins w:id="67" w:author="Unknown">
        <w:r w:rsidRPr="00764B1A">
          <w:rPr>
            <w:rFonts w:ascii="Courier" w:eastAsia="Times New Roman" w:hAnsi="Courier" w:cs="Courier New"/>
            <w:color w:val="333333"/>
            <w:sz w:val="20"/>
            <w:szCs w:val="20"/>
          </w:rPr>
          <w:t>.</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8" w:author="Unknown"/>
          <w:rFonts w:ascii="Courier" w:eastAsia="Times New Roman" w:hAnsi="Courier" w:cs="Courier New"/>
          <w:color w:val="333333"/>
          <w:sz w:val="20"/>
          <w:szCs w:val="20"/>
        </w:rPr>
      </w:pPr>
      <w:ins w:id="69" w:author="Unknown">
        <w:r w:rsidRPr="00764B1A">
          <w:rPr>
            <w:rFonts w:ascii="Courier" w:eastAsia="Times New Roman" w:hAnsi="Courier" w:cs="Courier New"/>
            <w:color w:val="333333"/>
            <w:sz w:val="20"/>
            <w:szCs w:val="20"/>
          </w:rPr>
          <w:t>.</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0" w:author="Unknown"/>
          <w:rFonts w:ascii="Courier" w:eastAsia="Times New Roman" w:hAnsi="Courier" w:cs="Courier New"/>
          <w:color w:val="333333"/>
          <w:sz w:val="20"/>
          <w:szCs w:val="20"/>
        </w:rPr>
      </w:pPr>
      <w:proofErr w:type="gramStart"/>
      <w:ins w:id="71" w:author="Unknown">
        <w:r w:rsidRPr="00764B1A">
          <w:rPr>
            <w:rFonts w:ascii="Courier" w:eastAsia="Times New Roman" w:hAnsi="Courier" w:cs="Courier New"/>
            <w:color w:val="333333"/>
            <w:sz w:val="20"/>
            <w:szCs w:val="20"/>
          </w:rPr>
          <w:lastRenderedPageBreak/>
          <w:t>@Component({</w:t>
        </w:r>
        <w:proofErr w:type="gramEnd"/>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2" w:author="Unknown"/>
          <w:rFonts w:ascii="Courier" w:eastAsia="Times New Roman" w:hAnsi="Courier" w:cs="Courier New"/>
          <w:color w:val="333333"/>
          <w:sz w:val="20"/>
          <w:szCs w:val="20"/>
        </w:rPr>
      </w:pPr>
      <w:ins w:id="73" w:author="Unknown">
        <w:r w:rsidRPr="00764B1A">
          <w:rPr>
            <w:rFonts w:ascii="Courier" w:eastAsia="Times New Roman" w:hAnsi="Courier" w:cs="Courier New"/>
            <w:color w:val="333333"/>
            <w:sz w:val="20"/>
            <w:szCs w:val="20"/>
          </w:rPr>
          <w:t xml:space="preserve">  </w:t>
        </w:r>
        <w:proofErr w:type="gramStart"/>
        <w:r w:rsidRPr="00764B1A">
          <w:rPr>
            <w:rFonts w:ascii="Courier" w:eastAsia="Times New Roman" w:hAnsi="Courier" w:cs="Courier New"/>
            <w:color w:val="333333"/>
            <w:sz w:val="20"/>
            <w:szCs w:val="20"/>
          </w:rPr>
          <w:t>selector</w:t>
        </w:r>
        <w:proofErr w:type="gramEnd"/>
        <w:r w:rsidRPr="00764B1A">
          <w:rPr>
            <w:rFonts w:ascii="Courier" w:eastAsia="Times New Roman" w:hAnsi="Courier" w:cs="Courier New"/>
            <w:color w:val="333333"/>
            <w:sz w:val="20"/>
            <w:szCs w:val="20"/>
          </w:rPr>
          <w:t>: 'app-header',</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4" w:author="Unknown"/>
          <w:rFonts w:ascii="Courier" w:eastAsia="Times New Roman" w:hAnsi="Courier" w:cs="Courier New"/>
          <w:color w:val="333333"/>
          <w:sz w:val="20"/>
          <w:szCs w:val="20"/>
        </w:rPr>
      </w:pPr>
      <w:ins w:id="75" w:author="Unknown">
        <w:r w:rsidRPr="00764B1A">
          <w:rPr>
            <w:rFonts w:ascii="Courier" w:eastAsia="Times New Roman" w:hAnsi="Courier" w:cs="Courier New"/>
            <w:color w:val="333333"/>
            <w:sz w:val="20"/>
            <w:szCs w:val="20"/>
          </w:rPr>
          <w:t xml:space="preserve">  </w:t>
        </w:r>
        <w:proofErr w:type="gramStart"/>
        <w:r w:rsidRPr="00764B1A">
          <w:rPr>
            <w:rFonts w:ascii="Courier" w:eastAsia="Times New Roman" w:hAnsi="Courier" w:cs="Courier New"/>
            <w:color w:val="333333"/>
            <w:sz w:val="20"/>
            <w:szCs w:val="20"/>
          </w:rPr>
          <w:t>template</w:t>
        </w:r>
        <w:proofErr w:type="gramEnd"/>
        <w:r w:rsidRPr="00764B1A">
          <w:rPr>
            <w:rFonts w:ascii="Courier" w:eastAsia="Times New Roman" w:hAnsi="Courier" w:cs="Courier New"/>
            <w:color w:val="333333"/>
            <w:sz w:val="20"/>
            <w:szCs w:val="20"/>
          </w:rPr>
          <w:t>: `</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6" w:author="Unknown"/>
          <w:rFonts w:ascii="Courier" w:eastAsia="Times New Roman" w:hAnsi="Courier" w:cs="Courier New"/>
          <w:color w:val="333333"/>
          <w:sz w:val="20"/>
          <w:szCs w:val="20"/>
        </w:rPr>
      </w:pPr>
      <w:ins w:id="77" w:author="Unknown">
        <w:r w:rsidRPr="00764B1A">
          <w:rPr>
            <w:rFonts w:ascii="Courier" w:eastAsia="Times New Roman" w:hAnsi="Courier" w:cs="Courier New"/>
            <w:color w:val="333333"/>
            <w:sz w:val="20"/>
            <w:szCs w:val="20"/>
          </w:rPr>
          <w:t>&lt;</w:t>
        </w:r>
        <w:proofErr w:type="spellStart"/>
        <w:r w:rsidRPr="00764B1A">
          <w:rPr>
            <w:rFonts w:ascii="Courier" w:eastAsia="Times New Roman" w:hAnsi="Courier" w:cs="Courier New"/>
            <w:color w:val="333333"/>
            <w:sz w:val="20"/>
            <w:szCs w:val="20"/>
          </w:rPr>
          <w:t>nav</w:t>
        </w:r>
        <w:proofErr w:type="spellEnd"/>
        <w:r w:rsidRPr="00764B1A">
          <w:rPr>
            <w:rFonts w:ascii="Courier" w:eastAsia="Times New Roman" w:hAnsi="Courier" w:cs="Courier New"/>
            <w:color w:val="333333"/>
            <w:sz w:val="20"/>
            <w:szCs w:val="20"/>
          </w:rPr>
          <w:t xml:space="preserve"> class="</w:t>
        </w:r>
        <w:proofErr w:type="spellStart"/>
        <w:r w:rsidRPr="00764B1A">
          <w:rPr>
            <w:rFonts w:ascii="Courier" w:eastAsia="Times New Roman" w:hAnsi="Courier" w:cs="Courier New"/>
            <w:color w:val="333333"/>
            <w:sz w:val="20"/>
            <w:szCs w:val="20"/>
          </w:rPr>
          <w:t>navbar</w:t>
        </w:r>
        <w:proofErr w:type="spellEnd"/>
        <w:r w:rsidRPr="00764B1A">
          <w:rPr>
            <w:rFonts w:ascii="Courier" w:eastAsia="Times New Roman" w:hAnsi="Courier" w:cs="Courier New"/>
            <w:color w:val="333333"/>
            <w:sz w:val="20"/>
            <w:szCs w:val="20"/>
          </w:rPr>
          <w:t xml:space="preserve"> </w:t>
        </w:r>
        <w:proofErr w:type="spellStart"/>
        <w:r w:rsidRPr="00764B1A">
          <w:rPr>
            <w:rFonts w:ascii="Courier" w:eastAsia="Times New Roman" w:hAnsi="Courier" w:cs="Courier New"/>
            <w:color w:val="333333"/>
            <w:sz w:val="20"/>
            <w:szCs w:val="20"/>
          </w:rPr>
          <w:t>navbar</w:t>
        </w:r>
        <w:proofErr w:type="spellEnd"/>
        <w:r w:rsidRPr="00764B1A">
          <w:rPr>
            <w:rFonts w:ascii="Courier" w:eastAsia="Times New Roman" w:hAnsi="Courier" w:cs="Courier New"/>
            <w:color w:val="333333"/>
            <w:sz w:val="20"/>
            <w:szCs w:val="20"/>
          </w:rPr>
          <w:t xml:space="preserve">-light </w:t>
        </w:r>
        <w:proofErr w:type="spellStart"/>
        <w:r w:rsidRPr="00764B1A">
          <w:rPr>
            <w:rFonts w:ascii="Courier" w:eastAsia="Times New Roman" w:hAnsi="Courier" w:cs="Courier New"/>
            <w:color w:val="333333"/>
            <w:sz w:val="20"/>
            <w:szCs w:val="20"/>
          </w:rPr>
          <w:t>bg</w:t>
        </w:r>
        <w:proofErr w:type="spellEnd"/>
        <w:r w:rsidRPr="00764B1A">
          <w:rPr>
            <w:rFonts w:ascii="Courier" w:eastAsia="Times New Roman" w:hAnsi="Courier" w:cs="Courier New"/>
            <w:color w:val="333333"/>
            <w:sz w:val="20"/>
            <w:szCs w:val="20"/>
          </w:rPr>
          <w:t>-faded"&gt;</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8" w:author="Unknown"/>
          <w:rFonts w:ascii="Courier" w:eastAsia="Times New Roman" w:hAnsi="Courier" w:cs="Courier New"/>
          <w:color w:val="333333"/>
          <w:sz w:val="20"/>
          <w:szCs w:val="20"/>
        </w:rPr>
      </w:pPr>
      <w:ins w:id="79" w:author="Unknown">
        <w:r w:rsidRPr="00764B1A">
          <w:rPr>
            <w:rFonts w:ascii="Courier" w:eastAsia="Times New Roman" w:hAnsi="Courier" w:cs="Courier New"/>
            <w:color w:val="333333"/>
            <w:sz w:val="20"/>
            <w:szCs w:val="20"/>
          </w:rPr>
          <w:t xml:space="preserve">  &lt;a class="</w:t>
        </w:r>
        <w:proofErr w:type="spellStart"/>
        <w:r w:rsidRPr="00764B1A">
          <w:rPr>
            <w:rFonts w:ascii="Courier" w:eastAsia="Times New Roman" w:hAnsi="Courier" w:cs="Courier New"/>
            <w:color w:val="333333"/>
            <w:sz w:val="20"/>
            <w:szCs w:val="20"/>
          </w:rPr>
          <w:t>navbar</w:t>
        </w:r>
        <w:proofErr w:type="spellEnd"/>
        <w:r w:rsidRPr="00764B1A">
          <w:rPr>
            <w:rFonts w:ascii="Courier" w:eastAsia="Times New Roman" w:hAnsi="Courier" w:cs="Courier New"/>
            <w:color w:val="333333"/>
            <w:sz w:val="20"/>
            <w:szCs w:val="20"/>
          </w:rPr>
          <w:t>-brand" (click</w:t>
        </w:r>
        <w:proofErr w:type="gramStart"/>
        <w:r w:rsidRPr="00764B1A">
          <w:rPr>
            <w:rFonts w:ascii="Courier" w:eastAsia="Times New Roman" w:hAnsi="Courier" w:cs="Courier New"/>
            <w:color w:val="333333"/>
            <w:sz w:val="20"/>
            <w:szCs w:val="20"/>
          </w:rPr>
          <w:t>)=</w:t>
        </w:r>
        <w:proofErr w:type="gramEnd"/>
        <w:r w:rsidRPr="00764B1A">
          <w:rPr>
            <w:rFonts w:ascii="Courier" w:eastAsia="Times New Roman" w:hAnsi="Courier" w:cs="Courier New"/>
            <w:color w:val="333333"/>
            <w:sz w:val="20"/>
            <w:szCs w:val="20"/>
          </w:rPr>
          <w:t>"</w:t>
        </w:r>
        <w:proofErr w:type="spellStart"/>
        <w:r w:rsidRPr="00764B1A">
          <w:rPr>
            <w:rFonts w:ascii="Courier" w:eastAsia="Times New Roman" w:hAnsi="Courier" w:cs="Courier New"/>
            <w:color w:val="333333"/>
            <w:sz w:val="20"/>
            <w:szCs w:val="20"/>
          </w:rPr>
          <w:t>goHome</w:t>
        </w:r>
        <w:proofErr w:type="spellEnd"/>
        <w:r w:rsidRPr="00764B1A">
          <w:rPr>
            <w:rFonts w:ascii="Courier" w:eastAsia="Times New Roman" w:hAnsi="Courier" w:cs="Courier New"/>
            <w:color w:val="333333"/>
            <w:sz w:val="20"/>
            <w:szCs w:val="20"/>
          </w:rPr>
          <w:t xml:space="preserve">()"&gt;Some Search App&lt;/a&gt; </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0" w:author="Unknown"/>
          <w:rFonts w:ascii="Courier" w:eastAsia="Times New Roman" w:hAnsi="Courier" w:cs="Courier New"/>
          <w:color w:val="333333"/>
          <w:sz w:val="20"/>
          <w:szCs w:val="20"/>
        </w:rPr>
      </w:pPr>
      <w:ins w:id="81" w:author="Unknown">
        <w:r w:rsidRPr="00764B1A">
          <w:rPr>
            <w:rFonts w:ascii="Courier" w:eastAsia="Times New Roman" w:hAnsi="Courier" w:cs="Courier New"/>
            <w:color w:val="333333"/>
            <w:sz w:val="20"/>
            <w:szCs w:val="20"/>
          </w:rPr>
          <w:t xml:space="preserve">  &lt;</w:t>
        </w:r>
        <w:proofErr w:type="spellStart"/>
        <w:r w:rsidRPr="00764B1A">
          <w:rPr>
            <w:rFonts w:ascii="Courier" w:eastAsia="Times New Roman" w:hAnsi="Courier" w:cs="Courier New"/>
            <w:color w:val="333333"/>
            <w:sz w:val="20"/>
            <w:szCs w:val="20"/>
          </w:rPr>
          <w:t>ul</w:t>
        </w:r>
        <w:proofErr w:type="spellEnd"/>
        <w:r w:rsidRPr="00764B1A">
          <w:rPr>
            <w:rFonts w:ascii="Courier" w:eastAsia="Times New Roman" w:hAnsi="Courier" w:cs="Courier New"/>
            <w:color w:val="333333"/>
            <w:sz w:val="20"/>
            <w:szCs w:val="20"/>
          </w:rPr>
          <w:t xml:space="preserve"> class="</w:t>
        </w:r>
        <w:proofErr w:type="spellStart"/>
        <w:r w:rsidRPr="00764B1A">
          <w:rPr>
            <w:rFonts w:ascii="Courier" w:eastAsia="Times New Roman" w:hAnsi="Courier" w:cs="Courier New"/>
            <w:color w:val="333333"/>
            <w:sz w:val="20"/>
            <w:szCs w:val="20"/>
          </w:rPr>
          <w:t>nav</w:t>
        </w:r>
        <w:proofErr w:type="spellEnd"/>
        <w:r w:rsidRPr="00764B1A">
          <w:rPr>
            <w:rFonts w:ascii="Courier" w:eastAsia="Times New Roman" w:hAnsi="Courier" w:cs="Courier New"/>
            <w:color w:val="333333"/>
            <w:sz w:val="20"/>
            <w:szCs w:val="20"/>
          </w:rPr>
          <w:t xml:space="preserve"> </w:t>
        </w:r>
        <w:proofErr w:type="spellStart"/>
        <w:r w:rsidRPr="00764B1A">
          <w:rPr>
            <w:rFonts w:ascii="Courier" w:eastAsia="Times New Roman" w:hAnsi="Courier" w:cs="Courier New"/>
            <w:color w:val="333333"/>
            <w:sz w:val="20"/>
            <w:szCs w:val="20"/>
          </w:rPr>
          <w:t>navbar-nav</w:t>
        </w:r>
        <w:proofErr w:type="spellEnd"/>
        <w:r w:rsidRPr="00764B1A">
          <w:rPr>
            <w:rFonts w:ascii="Courier" w:eastAsia="Times New Roman" w:hAnsi="Courier" w:cs="Courier New"/>
            <w:color w:val="333333"/>
            <w:sz w:val="20"/>
            <w:szCs w:val="20"/>
          </w:rPr>
          <w:t>"&gt;</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2" w:author="Unknown"/>
          <w:rFonts w:ascii="Courier" w:eastAsia="Times New Roman" w:hAnsi="Courier" w:cs="Courier New"/>
          <w:color w:val="333333"/>
          <w:sz w:val="20"/>
          <w:szCs w:val="20"/>
        </w:rPr>
      </w:pPr>
      <w:ins w:id="83" w:author="Unknown">
        <w:r w:rsidRPr="00764B1A">
          <w:rPr>
            <w:rFonts w:ascii="Courier" w:eastAsia="Times New Roman" w:hAnsi="Courier" w:cs="Courier New"/>
            <w:color w:val="333333"/>
            <w:sz w:val="20"/>
            <w:szCs w:val="20"/>
          </w:rPr>
          <w:t xml:space="preserve">    &lt;</w:t>
        </w:r>
        <w:proofErr w:type="spellStart"/>
        <w:r w:rsidRPr="00764B1A">
          <w:rPr>
            <w:rFonts w:ascii="Courier" w:eastAsia="Times New Roman" w:hAnsi="Courier" w:cs="Courier New"/>
            <w:color w:val="333333"/>
            <w:sz w:val="20"/>
            <w:szCs w:val="20"/>
          </w:rPr>
          <w:t>li</w:t>
        </w:r>
        <w:proofErr w:type="spellEnd"/>
        <w:r w:rsidRPr="00764B1A">
          <w:rPr>
            <w:rFonts w:ascii="Courier" w:eastAsia="Times New Roman" w:hAnsi="Courier" w:cs="Courier New"/>
            <w:color w:val="333333"/>
            <w:sz w:val="20"/>
            <w:szCs w:val="20"/>
          </w:rPr>
          <w:t xml:space="preserve"> class="</w:t>
        </w:r>
        <w:proofErr w:type="spellStart"/>
        <w:r w:rsidRPr="00764B1A">
          <w:rPr>
            <w:rFonts w:ascii="Courier" w:eastAsia="Times New Roman" w:hAnsi="Courier" w:cs="Courier New"/>
            <w:color w:val="333333"/>
            <w:sz w:val="20"/>
            <w:szCs w:val="20"/>
          </w:rPr>
          <w:t>nav</w:t>
        </w:r>
        <w:proofErr w:type="spellEnd"/>
        <w:r w:rsidRPr="00764B1A">
          <w:rPr>
            <w:rFonts w:ascii="Courier" w:eastAsia="Times New Roman" w:hAnsi="Courier" w:cs="Courier New"/>
            <w:color w:val="333333"/>
            <w:sz w:val="20"/>
            <w:szCs w:val="20"/>
          </w:rPr>
          <w:t>-item"&gt;</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4" w:author="Unknown"/>
          <w:rFonts w:ascii="Courier" w:eastAsia="Times New Roman" w:hAnsi="Courier" w:cs="Courier New"/>
          <w:color w:val="333333"/>
          <w:sz w:val="20"/>
          <w:szCs w:val="20"/>
        </w:rPr>
      </w:pPr>
      <w:ins w:id="85" w:author="Unknown">
        <w:r w:rsidRPr="00764B1A">
          <w:rPr>
            <w:rFonts w:ascii="Courier" w:eastAsia="Times New Roman" w:hAnsi="Courier" w:cs="Courier New"/>
            <w:color w:val="333333"/>
            <w:sz w:val="20"/>
            <w:szCs w:val="20"/>
          </w:rPr>
          <w:t xml:space="preserve">      &lt;a class="</w:t>
        </w:r>
        <w:proofErr w:type="spellStart"/>
        <w:r w:rsidRPr="00764B1A">
          <w:rPr>
            <w:rFonts w:ascii="Courier" w:eastAsia="Times New Roman" w:hAnsi="Courier" w:cs="Courier New"/>
            <w:color w:val="333333"/>
            <w:sz w:val="20"/>
            <w:szCs w:val="20"/>
          </w:rPr>
          <w:t>nav</w:t>
        </w:r>
        <w:proofErr w:type="spellEnd"/>
        <w:r w:rsidRPr="00764B1A">
          <w:rPr>
            <w:rFonts w:ascii="Courier" w:eastAsia="Times New Roman" w:hAnsi="Courier" w:cs="Courier New"/>
            <w:color w:val="333333"/>
            <w:sz w:val="20"/>
            <w:szCs w:val="20"/>
          </w:rPr>
          <w:t>-link" (click</w:t>
        </w:r>
        <w:proofErr w:type="gramStart"/>
        <w:r w:rsidRPr="00764B1A">
          <w:rPr>
            <w:rFonts w:ascii="Courier" w:eastAsia="Times New Roman" w:hAnsi="Courier" w:cs="Courier New"/>
            <w:color w:val="333333"/>
            <w:sz w:val="20"/>
            <w:szCs w:val="20"/>
          </w:rPr>
          <w:t>)=</w:t>
        </w:r>
        <w:proofErr w:type="gramEnd"/>
        <w:r w:rsidRPr="00764B1A">
          <w:rPr>
            <w:rFonts w:ascii="Courier" w:eastAsia="Times New Roman" w:hAnsi="Courier" w:cs="Courier New"/>
            <w:color w:val="333333"/>
            <w:sz w:val="20"/>
            <w:szCs w:val="20"/>
          </w:rPr>
          <w:t>"</w:t>
        </w:r>
        <w:proofErr w:type="spellStart"/>
        <w:r w:rsidRPr="00764B1A">
          <w:rPr>
            <w:rFonts w:ascii="Courier" w:eastAsia="Times New Roman" w:hAnsi="Courier" w:cs="Courier New"/>
            <w:color w:val="333333"/>
            <w:sz w:val="20"/>
            <w:szCs w:val="20"/>
          </w:rPr>
          <w:t>goHome</w:t>
        </w:r>
        <w:proofErr w:type="spellEnd"/>
        <w:r w:rsidRPr="00764B1A">
          <w:rPr>
            <w:rFonts w:ascii="Courier" w:eastAsia="Times New Roman" w:hAnsi="Courier" w:cs="Courier New"/>
            <w:color w:val="333333"/>
            <w:sz w:val="20"/>
            <w:szCs w:val="20"/>
          </w:rPr>
          <w:t xml:space="preserve">()"&gt;Home&lt;/a&gt; </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6" w:author="Unknown"/>
          <w:rFonts w:ascii="Courier" w:eastAsia="Times New Roman" w:hAnsi="Courier" w:cs="Courier New"/>
          <w:color w:val="333333"/>
          <w:sz w:val="20"/>
          <w:szCs w:val="20"/>
        </w:rPr>
      </w:pPr>
      <w:ins w:id="87" w:author="Unknown">
        <w:r w:rsidRPr="00764B1A">
          <w:rPr>
            <w:rFonts w:ascii="Courier" w:eastAsia="Times New Roman" w:hAnsi="Courier" w:cs="Courier New"/>
            <w:color w:val="333333"/>
            <w:sz w:val="20"/>
            <w:szCs w:val="20"/>
          </w:rPr>
          <w:t xml:space="preserve">    &lt;/</w:t>
        </w:r>
        <w:proofErr w:type="spellStart"/>
        <w:r w:rsidRPr="00764B1A">
          <w:rPr>
            <w:rFonts w:ascii="Courier" w:eastAsia="Times New Roman" w:hAnsi="Courier" w:cs="Courier New"/>
            <w:color w:val="333333"/>
            <w:sz w:val="20"/>
            <w:szCs w:val="20"/>
          </w:rPr>
          <w:t>li</w:t>
        </w:r>
        <w:proofErr w:type="spellEnd"/>
        <w:r w:rsidRPr="00764B1A">
          <w:rPr>
            <w:rFonts w:ascii="Courier" w:eastAsia="Times New Roman" w:hAnsi="Courier" w:cs="Courier New"/>
            <w:color w:val="333333"/>
            <w:sz w:val="20"/>
            <w:szCs w:val="20"/>
          </w:rPr>
          <w:t>&gt;</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8" w:author="Unknown"/>
          <w:rFonts w:ascii="Courier" w:eastAsia="Times New Roman" w:hAnsi="Courier" w:cs="Courier New"/>
          <w:color w:val="333333"/>
          <w:sz w:val="20"/>
          <w:szCs w:val="20"/>
        </w:rPr>
      </w:pPr>
      <w:ins w:id="89" w:author="Unknown">
        <w:r w:rsidRPr="00764B1A">
          <w:rPr>
            <w:rFonts w:ascii="Courier" w:eastAsia="Times New Roman" w:hAnsi="Courier" w:cs="Courier New"/>
            <w:color w:val="333333"/>
            <w:sz w:val="20"/>
            <w:szCs w:val="20"/>
          </w:rPr>
          <w:t xml:space="preserve">    &lt;</w:t>
        </w:r>
        <w:proofErr w:type="spellStart"/>
        <w:r w:rsidRPr="00764B1A">
          <w:rPr>
            <w:rFonts w:ascii="Courier" w:eastAsia="Times New Roman" w:hAnsi="Courier" w:cs="Courier New"/>
            <w:color w:val="333333"/>
            <w:sz w:val="20"/>
            <w:szCs w:val="20"/>
          </w:rPr>
          <w:t>li</w:t>
        </w:r>
        <w:proofErr w:type="spellEnd"/>
        <w:r w:rsidRPr="00764B1A">
          <w:rPr>
            <w:rFonts w:ascii="Courier" w:eastAsia="Times New Roman" w:hAnsi="Courier" w:cs="Courier New"/>
            <w:color w:val="333333"/>
            <w:sz w:val="20"/>
            <w:szCs w:val="20"/>
          </w:rPr>
          <w:t xml:space="preserve"> class="</w:t>
        </w:r>
        <w:proofErr w:type="spellStart"/>
        <w:r w:rsidRPr="00764B1A">
          <w:rPr>
            <w:rFonts w:ascii="Courier" w:eastAsia="Times New Roman" w:hAnsi="Courier" w:cs="Courier New"/>
            <w:color w:val="333333"/>
            <w:sz w:val="20"/>
            <w:szCs w:val="20"/>
          </w:rPr>
          <w:t>nav</w:t>
        </w:r>
        <w:proofErr w:type="spellEnd"/>
        <w:r w:rsidRPr="00764B1A">
          <w:rPr>
            <w:rFonts w:ascii="Courier" w:eastAsia="Times New Roman" w:hAnsi="Courier" w:cs="Courier New"/>
            <w:color w:val="333333"/>
            <w:sz w:val="20"/>
            <w:szCs w:val="20"/>
          </w:rPr>
          <w:t>-item"&gt;</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0" w:author="Unknown"/>
          <w:rFonts w:ascii="Courier" w:eastAsia="Times New Roman" w:hAnsi="Courier" w:cs="Courier New"/>
          <w:color w:val="333333"/>
          <w:sz w:val="20"/>
          <w:szCs w:val="20"/>
        </w:rPr>
      </w:pPr>
      <w:ins w:id="91" w:author="Unknown">
        <w:r w:rsidRPr="00764B1A">
          <w:rPr>
            <w:rFonts w:ascii="Courier" w:eastAsia="Times New Roman" w:hAnsi="Courier" w:cs="Courier New"/>
            <w:color w:val="333333"/>
            <w:sz w:val="20"/>
            <w:szCs w:val="20"/>
          </w:rPr>
          <w:t xml:space="preserve">      &lt;a class="</w:t>
        </w:r>
        <w:proofErr w:type="spellStart"/>
        <w:r w:rsidRPr="00764B1A">
          <w:rPr>
            <w:rFonts w:ascii="Courier" w:eastAsia="Times New Roman" w:hAnsi="Courier" w:cs="Courier New"/>
            <w:color w:val="333333"/>
            <w:sz w:val="20"/>
            <w:szCs w:val="20"/>
          </w:rPr>
          <w:t>nav</w:t>
        </w:r>
        <w:proofErr w:type="spellEnd"/>
        <w:r w:rsidRPr="00764B1A">
          <w:rPr>
            <w:rFonts w:ascii="Courier" w:eastAsia="Times New Roman" w:hAnsi="Courier" w:cs="Courier New"/>
            <w:color w:val="333333"/>
            <w:sz w:val="20"/>
            <w:szCs w:val="20"/>
          </w:rPr>
          <w:t>-link" (click</w:t>
        </w:r>
        <w:proofErr w:type="gramStart"/>
        <w:r w:rsidRPr="00764B1A">
          <w:rPr>
            <w:rFonts w:ascii="Courier" w:eastAsia="Times New Roman" w:hAnsi="Courier" w:cs="Courier New"/>
            <w:color w:val="333333"/>
            <w:sz w:val="20"/>
            <w:szCs w:val="20"/>
          </w:rPr>
          <w:t>)=</w:t>
        </w:r>
        <w:proofErr w:type="gramEnd"/>
        <w:r w:rsidRPr="00764B1A">
          <w:rPr>
            <w:rFonts w:ascii="Courier" w:eastAsia="Times New Roman" w:hAnsi="Courier" w:cs="Courier New"/>
            <w:color w:val="333333"/>
            <w:sz w:val="20"/>
            <w:szCs w:val="20"/>
          </w:rPr>
          <w:t>"</w:t>
        </w:r>
        <w:proofErr w:type="spellStart"/>
        <w:r w:rsidRPr="00764B1A">
          <w:rPr>
            <w:rFonts w:ascii="Courier" w:eastAsia="Times New Roman" w:hAnsi="Courier" w:cs="Courier New"/>
            <w:color w:val="333333"/>
            <w:sz w:val="20"/>
            <w:szCs w:val="20"/>
          </w:rPr>
          <w:t>goSearch</w:t>
        </w:r>
        <w:proofErr w:type="spellEnd"/>
        <w:r w:rsidRPr="00764B1A">
          <w:rPr>
            <w:rFonts w:ascii="Courier" w:eastAsia="Times New Roman" w:hAnsi="Courier" w:cs="Courier New"/>
            <w:color w:val="333333"/>
            <w:sz w:val="20"/>
            <w:szCs w:val="20"/>
          </w:rPr>
          <w:t xml:space="preserve">()"&gt;Search&lt;/a&gt; </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2" w:author="Unknown"/>
          <w:rFonts w:ascii="Courier" w:eastAsia="Times New Roman" w:hAnsi="Courier" w:cs="Courier New"/>
          <w:color w:val="333333"/>
          <w:sz w:val="20"/>
          <w:szCs w:val="20"/>
        </w:rPr>
      </w:pPr>
      <w:ins w:id="93" w:author="Unknown">
        <w:r w:rsidRPr="00764B1A">
          <w:rPr>
            <w:rFonts w:ascii="Courier" w:eastAsia="Times New Roman" w:hAnsi="Courier" w:cs="Courier New"/>
            <w:color w:val="333333"/>
            <w:sz w:val="20"/>
            <w:szCs w:val="20"/>
          </w:rPr>
          <w:t xml:space="preserve">    &lt;/</w:t>
        </w:r>
        <w:proofErr w:type="spellStart"/>
        <w:r w:rsidRPr="00764B1A">
          <w:rPr>
            <w:rFonts w:ascii="Courier" w:eastAsia="Times New Roman" w:hAnsi="Courier" w:cs="Courier New"/>
            <w:color w:val="333333"/>
            <w:sz w:val="20"/>
            <w:szCs w:val="20"/>
          </w:rPr>
          <w:t>li</w:t>
        </w:r>
        <w:proofErr w:type="spellEnd"/>
        <w:r w:rsidRPr="00764B1A">
          <w:rPr>
            <w:rFonts w:ascii="Courier" w:eastAsia="Times New Roman" w:hAnsi="Courier" w:cs="Courier New"/>
            <w:color w:val="333333"/>
            <w:sz w:val="20"/>
            <w:szCs w:val="20"/>
          </w:rPr>
          <w:t>&gt;</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4" w:author="Unknown"/>
          <w:rFonts w:ascii="Courier" w:eastAsia="Times New Roman" w:hAnsi="Courier" w:cs="Courier New"/>
          <w:color w:val="333333"/>
          <w:sz w:val="20"/>
          <w:szCs w:val="20"/>
        </w:rPr>
      </w:pPr>
      <w:ins w:id="95" w:author="Unknown">
        <w:r w:rsidRPr="00764B1A">
          <w:rPr>
            <w:rFonts w:ascii="Courier" w:eastAsia="Times New Roman" w:hAnsi="Courier" w:cs="Courier New"/>
            <w:color w:val="333333"/>
            <w:sz w:val="20"/>
            <w:szCs w:val="20"/>
          </w:rPr>
          <w:t xml:space="preserve">  &lt;/</w:t>
        </w:r>
        <w:proofErr w:type="spellStart"/>
        <w:r w:rsidRPr="00764B1A">
          <w:rPr>
            <w:rFonts w:ascii="Courier" w:eastAsia="Times New Roman" w:hAnsi="Courier" w:cs="Courier New"/>
            <w:color w:val="333333"/>
            <w:sz w:val="20"/>
            <w:szCs w:val="20"/>
          </w:rPr>
          <w:t>ul</w:t>
        </w:r>
        <w:proofErr w:type="spellEnd"/>
        <w:r w:rsidRPr="00764B1A">
          <w:rPr>
            <w:rFonts w:ascii="Courier" w:eastAsia="Times New Roman" w:hAnsi="Courier" w:cs="Courier New"/>
            <w:color w:val="333333"/>
            <w:sz w:val="20"/>
            <w:szCs w:val="20"/>
          </w:rPr>
          <w:t>&gt;</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6" w:author="Unknown"/>
          <w:rFonts w:ascii="Courier" w:eastAsia="Times New Roman" w:hAnsi="Courier" w:cs="Courier New"/>
          <w:color w:val="333333"/>
          <w:sz w:val="20"/>
          <w:szCs w:val="20"/>
        </w:rPr>
      </w:pPr>
      <w:ins w:id="97" w:author="Unknown">
        <w:r w:rsidRPr="00764B1A">
          <w:rPr>
            <w:rFonts w:ascii="Courier" w:eastAsia="Times New Roman" w:hAnsi="Courier" w:cs="Courier New"/>
            <w:color w:val="333333"/>
            <w:sz w:val="20"/>
            <w:szCs w:val="20"/>
          </w:rPr>
          <w:t>&lt;/</w:t>
        </w:r>
        <w:proofErr w:type="spellStart"/>
        <w:r w:rsidRPr="00764B1A">
          <w:rPr>
            <w:rFonts w:ascii="Courier" w:eastAsia="Times New Roman" w:hAnsi="Courier" w:cs="Courier New"/>
            <w:color w:val="333333"/>
            <w:sz w:val="20"/>
            <w:szCs w:val="20"/>
          </w:rPr>
          <w:t>nav</w:t>
        </w:r>
        <w:proofErr w:type="spellEnd"/>
        <w:r w:rsidRPr="00764B1A">
          <w:rPr>
            <w:rFonts w:ascii="Courier" w:eastAsia="Times New Roman" w:hAnsi="Courier" w:cs="Courier New"/>
            <w:color w:val="333333"/>
            <w:sz w:val="20"/>
            <w:szCs w:val="20"/>
          </w:rPr>
          <w:t>&gt;</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8" w:author="Unknown"/>
          <w:rFonts w:ascii="Courier" w:eastAsia="Times New Roman" w:hAnsi="Courier" w:cs="Courier New"/>
          <w:color w:val="333333"/>
          <w:sz w:val="20"/>
          <w:szCs w:val="20"/>
        </w:rPr>
      </w:pPr>
      <w:ins w:id="99" w:author="Unknown">
        <w:r w:rsidRPr="00764B1A">
          <w:rPr>
            <w:rFonts w:ascii="Courier" w:eastAsia="Times New Roman" w:hAnsi="Courier" w:cs="Courier New"/>
            <w:color w:val="333333"/>
            <w:sz w:val="20"/>
            <w:szCs w:val="20"/>
          </w:rPr>
          <w:t xml:space="preserve"> `</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0" w:author="Unknown"/>
          <w:rFonts w:ascii="Courier" w:eastAsia="Times New Roman" w:hAnsi="Courier" w:cs="Courier New"/>
          <w:color w:val="333333"/>
          <w:sz w:val="20"/>
          <w:szCs w:val="20"/>
        </w:rPr>
      </w:pPr>
      <w:ins w:id="101" w:author="Unknown">
        <w:r w:rsidRPr="00764B1A">
          <w:rPr>
            <w:rFonts w:ascii="Courier" w:eastAsia="Times New Roman" w:hAnsi="Courier" w:cs="Courier New"/>
            <w:color w:val="333333"/>
            <w:sz w:val="20"/>
            <w:szCs w:val="20"/>
          </w:rPr>
          <w:t>})</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2" w:author="Unknown"/>
          <w:rFonts w:ascii="Courier" w:eastAsia="Times New Roman" w:hAnsi="Courier" w:cs="Courier New"/>
          <w:color w:val="333333"/>
          <w:sz w:val="20"/>
          <w:szCs w:val="20"/>
        </w:rPr>
      </w:pPr>
      <w:proofErr w:type="gramStart"/>
      <w:ins w:id="103" w:author="Unknown">
        <w:r w:rsidRPr="00764B1A">
          <w:rPr>
            <w:rFonts w:ascii="Courier" w:eastAsia="Times New Roman" w:hAnsi="Courier" w:cs="Courier New"/>
            <w:color w:val="333333"/>
            <w:sz w:val="20"/>
            <w:szCs w:val="20"/>
          </w:rPr>
          <w:t>class</w:t>
        </w:r>
        <w:proofErr w:type="gramEnd"/>
        <w:r w:rsidRPr="00764B1A">
          <w:rPr>
            <w:rFonts w:ascii="Courier" w:eastAsia="Times New Roman" w:hAnsi="Courier" w:cs="Courier New"/>
            <w:color w:val="333333"/>
            <w:sz w:val="20"/>
            <w:szCs w:val="20"/>
          </w:rPr>
          <w:t xml:space="preserve"> </w:t>
        </w:r>
        <w:proofErr w:type="spellStart"/>
        <w:r w:rsidRPr="00764B1A">
          <w:rPr>
            <w:rFonts w:ascii="Courier" w:eastAsia="Times New Roman" w:hAnsi="Courier" w:cs="Courier New"/>
            <w:color w:val="333333"/>
            <w:sz w:val="20"/>
            <w:szCs w:val="20"/>
          </w:rPr>
          <w:t>HeaderComponent</w:t>
        </w:r>
        <w:proofErr w:type="spellEnd"/>
        <w:r w:rsidRPr="00764B1A">
          <w:rPr>
            <w:rFonts w:ascii="Courier" w:eastAsia="Times New Roman" w:hAnsi="Courier" w:cs="Courier New"/>
            <w:color w:val="333333"/>
            <w:sz w:val="20"/>
            <w:szCs w:val="20"/>
          </w:rPr>
          <w:t xml:space="preserve"> {</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4" w:author="Unknown"/>
          <w:rFonts w:ascii="Courier" w:eastAsia="Times New Roman" w:hAnsi="Courier" w:cs="Courier New"/>
          <w:color w:val="333333"/>
          <w:sz w:val="20"/>
          <w:szCs w:val="20"/>
        </w:rPr>
      </w:pPr>
      <w:ins w:id="105" w:author="Unknown">
        <w:r w:rsidRPr="00764B1A">
          <w:rPr>
            <w:rFonts w:ascii="Courier" w:eastAsia="Times New Roman" w:hAnsi="Courier" w:cs="Courier New"/>
            <w:color w:val="333333"/>
            <w:sz w:val="20"/>
            <w:szCs w:val="20"/>
          </w:rPr>
          <w:t xml:space="preserve">  </w:t>
        </w:r>
        <w:proofErr w:type="gramStart"/>
        <w:r w:rsidRPr="00764B1A">
          <w:rPr>
            <w:rFonts w:ascii="Courier" w:eastAsia="Times New Roman" w:hAnsi="Courier" w:cs="Courier New"/>
            <w:color w:val="333333"/>
            <w:sz w:val="20"/>
            <w:szCs w:val="20"/>
          </w:rPr>
          <w:t>constructor(</w:t>
        </w:r>
        <w:proofErr w:type="gramEnd"/>
        <w:r w:rsidRPr="00764B1A">
          <w:rPr>
            <w:rFonts w:ascii="Courier" w:eastAsia="Times New Roman" w:hAnsi="Courier" w:cs="Courier New"/>
            <w:color w:val="333333"/>
            <w:sz w:val="20"/>
            <w:szCs w:val="20"/>
          </w:rPr>
          <w:t xml:space="preserve">private router: Router) {} </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6" w:author="Unknown"/>
          <w:rFonts w:ascii="Courier" w:eastAsia="Times New Roman" w:hAnsi="Courier" w:cs="Courier New"/>
          <w:color w:val="333333"/>
          <w:sz w:val="20"/>
          <w:szCs w:val="20"/>
        </w:rPr>
      </w:pPr>
      <w:ins w:id="107" w:author="Unknown">
        <w:r w:rsidRPr="00764B1A">
          <w:rPr>
            <w:rFonts w:ascii="Courier" w:eastAsia="Times New Roman" w:hAnsi="Courier" w:cs="Courier New"/>
            <w:color w:val="333333"/>
            <w:sz w:val="20"/>
            <w:szCs w:val="20"/>
          </w:rPr>
          <w:t xml:space="preserve">  </w:t>
        </w:r>
        <w:proofErr w:type="spellStart"/>
        <w:proofErr w:type="gramStart"/>
        <w:r w:rsidRPr="00764B1A">
          <w:rPr>
            <w:rFonts w:ascii="Courier" w:eastAsia="Times New Roman" w:hAnsi="Courier" w:cs="Courier New"/>
            <w:color w:val="333333"/>
            <w:sz w:val="20"/>
            <w:szCs w:val="20"/>
          </w:rPr>
          <w:t>goHome</w:t>
        </w:r>
        <w:proofErr w:type="spellEnd"/>
        <w:r w:rsidRPr="00764B1A">
          <w:rPr>
            <w:rFonts w:ascii="Courier" w:eastAsia="Times New Roman" w:hAnsi="Courier" w:cs="Courier New"/>
            <w:color w:val="333333"/>
            <w:sz w:val="20"/>
            <w:szCs w:val="20"/>
          </w:rPr>
          <w:t>(</w:t>
        </w:r>
        <w:proofErr w:type="gramEnd"/>
        <w:r w:rsidRPr="00764B1A">
          <w:rPr>
            <w:rFonts w:ascii="Courier" w:eastAsia="Times New Roman" w:hAnsi="Courier" w:cs="Courier New"/>
            <w:color w:val="333333"/>
            <w:sz w:val="20"/>
            <w:szCs w:val="20"/>
          </w:rPr>
          <w:t>) {</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8" w:author="Unknown"/>
          <w:rFonts w:ascii="Courier" w:eastAsia="Times New Roman" w:hAnsi="Courier" w:cs="Courier New"/>
          <w:color w:val="333333"/>
          <w:sz w:val="20"/>
          <w:szCs w:val="20"/>
        </w:rPr>
      </w:pPr>
      <w:ins w:id="109" w:author="Unknown">
        <w:r w:rsidRPr="00764B1A">
          <w:rPr>
            <w:rFonts w:ascii="Courier" w:eastAsia="Times New Roman" w:hAnsi="Courier" w:cs="Courier New"/>
            <w:color w:val="333333"/>
            <w:sz w:val="20"/>
            <w:szCs w:val="20"/>
          </w:rPr>
          <w:t xml:space="preserve">    </w:t>
        </w:r>
        <w:proofErr w:type="spellStart"/>
        <w:proofErr w:type="gramStart"/>
        <w:r w:rsidRPr="00764B1A">
          <w:rPr>
            <w:rFonts w:ascii="Courier" w:eastAsia="Times New Roman" w:hAnsi="Courier" w:cs="Courier New"/>
            <w:color w:val="333333"/>
            <w:sz w:val="20"/>
            <w:szCs w:val="20"/>
          </w:rPr>
          <w:t>this.router.navigate</w:t>
        </w:r>
        <w:proofErr w:type="spellEnd"/>
        <w:r w:rsidRPr="00764B1A">
          <w:rPr>
            <w:rFonts w:ascii="Courier" w:eastAsia="Times New Roman" w:hAnsi="Courier" w:cs="Courier New"/>
            <w:color w:val="333333"/>
            <w:sz w:val="20"/>
            <w:szCs w:val="20"/>
          </w:rPr>
          <w:t>(</w:t>
        </w:r>
        <w:proofErr w:type="gramEnd"/>
        <w:r w:rsidRPr="00764B1A">
          <w:rPr>
            <w:rFonts w:ascii="Courier" w:eastAsia="Times New Roman" w:hAnsi="Courier" w:cs="Courier New"/>
            <w:color w:val="333333"/>
            <w:sz w:val="20"/>
            <w:szCs w:val="20"/>
          </w:rPr>
          <w:t xml:space="preserve">['']); </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0" w:author="Unknown"/>
          <w:rFonts w:ascii="Courier" w:eastAsia="Times New Roman" w:hAnsi="Courier" w:cs="Courier New"/>
          <w:color w:val="333333"/>
          <w:sz w:val="20"/>
          <w:szCs w:val="20"/>
        </w:rPr>
      </w:pPr>
      <w:ins w:id="111" w:author="Unknown">
        <w:r w:rsidRPr="00764B1A">
          <w:rPr>
            <w:rFonts w:ascii="Courier" w:eastAsia="Times New Roman" w:hAnsi="Courier" w:cs="Courier New"/>
            <w:color w:val="333333"/>
            <w:sz w:val="20"/>
            <w:szCs w:val="20"/>
          </w:rPr>
          <w:t xml:space="preserve">  }</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2" w:author="Unknown"/>
          <w:rFonts w:ascii="Courier" w:eastAsia="Times New Roman" w:hAnsi="Courier" w:cs="Courier New"/>
          <w:color w:val="333333"/>
          <w:sz w:val="20"/>
          <w:szCs w:val="20"/>
        </w:rPr>
      </w:pPr>
      <w:ins w:id="113" w:author="Unknown">
        <w:r w:rsidRPr="00764B1A">
          <w:rPr>
            <w:rFonts w:ascii="Courier" w:eastAsia="Times New Roman" w:hAnsi="Courier" w:cs="Courier New"/>
            <w:color w:val="333333"/>
            <w:sz w:val="20"/>
            <w:szCs w:val="20"/>
          </w:rPr>
          <w:t xml:space="preserve">  </w:t>
        </w:r>
        <w:proofErr w:type="spellStart"/>
        <w:proofErr w:type="gramStart"/>
        <w:r w:rsidRPr="00764B1A">
          <w:rPr>
            <w:rFonts w:ascii="Courier" w:eastAsia="Times New Roman" w:hAnsi="Courier" w:cs="Courier New"/>
            <w:color w:val="333333"/>
            <w:sz w:val="20"/>
            <w:szCs w:val="20"/>
          </w:rPr>
          <w:t>goSearch</w:t>
        </w:r>
        <w:proofErr w:type="spellEnd"/>
        <w:r w:rsidRPr="00764B1A">
          <w:rPr>
            <w:rFonts w:ascii="Courier" w:eastAsia="Times New Roman" w:hAnsi="Courier" w:cs="Courier New"/>
            <w:color w:val="333333"/>
            <w:sz w:val="20"/>
            <w:szCs w:val="20"/>
          </w:rPr>
          <w:t>(</w:t>
        </w:r>
        <w:proofErr w:type="gramEnd"/>
        <w:r w:rsidRPr="00764B1A">
          <w:rPr>
            <w:rFonts w:ascii="Courier" w:eastAsia="Times New Roman" w:hAnsi="Courier" w:cs="Courier New"/>
            <w:color w:val="333333"/>
            <w:sz w:val="20"/>
            <w:szCs w:val="20"/>
          </w:rPr>
          <w:t>) {</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4" w:author="Unknown"/>
          <w:rFonts w:ascii="Courier" w:eastAsia="Times New Roman" w:hAnsi="Courier" w:cs="Courier New"/>
          <w:color w:val="333333"/>
          <w:sz w:val="20"/>
          <w:szCs w:val="20"/>
        </w:rPr>
      </w:pPr>
      <w:ins w:id="115" w:author="Unknown">
        <w:r w:rsidRPr="00764B1A">
          <w:rPr>
            <w:rFonts w:ascii="Courier" w:eastAsia="Times New Roman" w:hAnsi="Courier" w:cs="Courier New"/>
            <w:color w:val="333333"/>
            <w:sz w:val="20"/>
            <w:szCs w:val="20"/>
          </w:rPr>
          <w:t xml:space="preserve">    </w:t>
        </w:r>
        <w:proofErr w:type="spellStart"/>
        <w:proofErr w:type="gramStart"/>
        <w:r w:rsidRPr="00764B1A">
          <w:rPr>
            <w:rFonts w:ascii="Courier" w:eastAsia="Times New Roman" w:hAnsi="Courier" w:cs="Courier New"/>
            <w:color w:val="333333"/>
            <w:sz w:val="20"/>
            <w:szCs w:val="20"/>
          </w:rPr>
          <w:t>this.router.navigate</w:t>
        </w:r>
        <w:proofErr w:type="spellEnd"/>
        <w:r w:rsidRPr="00764B1A">
          <w:rPr>
            <w:rFonts w:ascii="Courier" w:eastAsia="Times New Roman" w:hAnsi="Courier" w:cs="Courier New"/>
            <w:color w:val="333333"/>
            <w:sz w:val="20"/>
            <w:szCs w:val="20"/>
          </w:rPr>
          <w:t>(</w:t>
        </w:r>
        <w:proofErr w:type="gramEnd"/>
        <w:r w:rsidRPr="00764B1A">
          <w:rPr>
            <w:rFonts w:ascii="Courier" w:eastAsia="Times New Roman" w:hAnsi="Courier" w:cs="Courier New"/>
            <w:color w:val="333333"/>
            <w:sz w:val="20"/>
            <w:szCs w:val="20"/>
          </w:rPr>
          <w:t xml:space="preserve">['search']); </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6" w:author="Unknown"/>
          <w:rFonts w:ascii="Courier" w:eastAsia="Times New Roman" w:hAnsi="Courier" w:cs="Courier New"/>
          <w:color w:val="333333"/>
          <w:sz w:val="20"/>
          <w:szCs w:val="20"/>
        </w:rPr>
      </w:pPr>
      <w:ins w:id="117" w:author="Unknown">
        <w:r w:rsidRPr="00764B1A">
          <w:rPr>
            <w:rFonts w:ascii="Courier" w:eastAsia="Times New Roman" w:hAnsi="Courier" w:cs="Courier New"/>
            <w:color w:val="333333"/>
            <w:sz w:val="20"/>
            <w:szCs w:val="20"/>
          </w:rPr>
          <w:t xml:space="preserve">  }</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8" w:author="Unknown"/>
          <w:rFonts w:ascii="Courier" w:eastAsia="Times New Roman" w:hAnsi="Courier" w:cs="Courier New"/>
          <w:color w:val="333333"/>
          <w:sz w:val="20"/>
          <w:szCs w:val="20"/>
        </w:rPr>
      </w:pPr>
      <w:ins w:id="119" w:author="Unknown">
        <w:r w:rsidRPr="00764B1A">
          <w:rPr>
            <w:rFonts w:ascii="Courier" w:eastAsia="Times New Roman" w:hAnsi="Courier" w:cs="Courier New"/>
            <w:color w:val="333333"/>
            <w:sz w:val="20"/>
            <w:szCs w:val="20"/>
          </w:rPr>
          <w:t>}</w:t>
        </w:r>
      </w:ins>
    </w:p>
    <w:p w:rsidR="00764B1A" w:rsidRPr="00764B1A" w:rsidRDefault="00764B1A" w:rsidP="00764B1A">
      <w:pPr>
        <w:spacing w:after="300" w:line="240" w:lineRule="auto"/>
        <w:jc w:val="both"/>
        <w:rPr>
          <w:ins w:id="120" w:author="Unknown"/>
          <w:rFonts w:ascii="inherit" w:eastAsia="Times New Roman" w:hAnsi="inherit" w:cs="Segoe UI"/>
          <w:color w:val="000000"/>
          <w:sz w:val="23"/>
          <w:szCs w:val="23"/>
        </w:rPr>
      </w:pPr>
      <w:ins w:id="121" w:author="Unknown">
        <w:r w:rsidRPr="00764B1A">
          <w:rPr>
            <w:rFonts w:ascii="inherit" w:eastAsia="Times New Roman" w:hAnsi="inherit" w:cs="Segoe UI"/>
            <w:b/>
            <w:bCs/>
            <w:color w:val="000000"/>
            <w:sz w:val="23"/>
            <w:szCs w:val="23"/>
          </w:rPr>
          <w:t>Question: Could you explain services in Angular?</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xml:space="preserve"> Singleton objects in Angular that get instantiated only once during the lifetime of an </w:t>
        </w:r>
        <w:r w:rsidRPr="00764B1A">
          <w:rPr>
            <w:rFonts w:ascii="inherit" w:eastAsia="Times New Roman" w:hAnsi="inherit" w:cs="Segoe UI"/>
            <w:color w:val="000000"/>
            <w:sz w:val="23"/>
            <w:szCs w:val="23"/>
          </w:rPr>
          <w:lastRenderedPageBreak/>
          <w:t>application are called services. An Angular service contains methods that maintain the data throughout the life of an application.</w:t>
        </w:r>
      </w:ins>
    </w:p>
    <w:p w:rsidR="00764B1A" w:rsidRPr="00764B1A" w:rsidRDefault="00764B1A" w:rsidP="00764B1A">
      <w:pPr>
        <w:spacing w:after="300" w:line="240" w:lineRule="auto"/>
        <w:jc w:val="both"/>
        <w:rPr>
          <w:ins w:id="122" w:author="Unknown"/>
          <w:rFonts w:ascii="inherit" w:eastAsia="Times New Roman" w:hAnsi="inherit" w:cs="Segoe UI"/>
          <w:color w:val="000000"/>
          <w:sz w:val="23"/>
          <w:szCs w:val="23"/>
        </w:rPr>
      </w:pPr>
      <w:ins w:id="123" w:author="Unknown">
        <w:r w:rsidRPr="00764B1A">
          <w:rPr>
            <w:rFonts w:ascii="inherit" w:eastAsia="Times New Roman" w:hAnsi="inherit" w:cs="Segoe UI"/>
            <w:color w:val="000000"/>
            <w:sz w:val="23"/>
            <w:szCs w:val="23"/>
          </w:rPr>
          <w:t>The primary intent of an Angular service is to organize as well as share business logic, models, or data and functions with various components of an Angular application.</w:t>
        </w:r>
      </w:ins>
    </w:p>
    <w:p w:rsidR="00764B1A" w:rsidRPr="00764B1A" w:rsidRDefault="00764B1A" w:rsidP="00764B1A">
      <w:pPr>
        <w:spacing w:after="300" w:line="240" w:lineRule="auto"/>
        <w:jc w:val="both"/>
        <w:rPr>
          <w:ins w:id="124" w:author="Unknown"/>
          <w:rFonts w:ascii="inherit" w:eastAsia="Times New Roman" w:hAnsi="inherit" w:cs="Segoe UI"/>
          <w:color w:val="000000"/>
          <w:sz w:val="23"/>
          <w:szCs w:val="23"/>
        </w:rPr>
      </w:pPr>
      <w:ins w:id="125" w:author="Unknown">
        <w:r w:rsidRPr="00764B1A">
          <w:rPr>
            <w:rFonts w:ascii="inherit" w:eastAsia="Times New Roman" w:hAnsi="inherit" w:cs="Segoe UI"/>
            <w:color w:val="000000"/>
            <w:sz w:val="23"/>
            <w:szCs w:val="23"/>
          </w:rPr>
          <w:t>The functions offered by an Angular service can be invoked from any Angular component, such as a controller or directive.</w:t>
        </w:r>
      </w:ins>
    </w:p>
    <w:p w:rsidR="00764B1A" w:rsidRPr="00764B1A" w:rsidRDefault="00764B1A" w:rsidP="00764B1A">
      <w:pPr>
        <w:spacing w:after="300" w:line="240" w:lineRule="auto"/>
        <w:jc w:val="both"/>
        <w:rPr>
          <w:ins w:id="126" w:author="Unknown"/>
          <w:rFonts w:ascii="inherit" w:eastAsia="Times New Roman" w:hAnsi="inherit" w:cs="Segoe UI"/>
          <w:color w:val="000000"/>
          <w:sz w:val="23"/>
          <w:szCs w:val="23"/>
        </w:rPr>
      </w:pPr>
      <w:ins w:id="127" w:author="Unknown">
        <w:r w:rsidRPr="00764B1A">
          <w:rPr>
            <w:rFonts w:ascii="inherit" w:eastAsia="Times New Roman" w:hAnsi="inherit" w:cs="Segoe UI"/>
            <w:b/>
            <w:bCs/>
            <w:color w:val="000000"/>
            <w:sz w:val="23"/>
          </w:rPr>
          <w:t>Question: Discuss the advantages and disadvantages of using Angular?</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rPr>
          <w:t>Answer:</w:t>
        </w:r>
        <w:r w:rsidRPr="00764B1A">
          <w:rPr>
            <w:rFonts w:ascii="inherit" w:eastAsia="Times New Roman" w:hAnsi="inherit" w:cs="Segoe UI"/>
            <w:color w:val="000000"/>
            <w:sz w:val="23"/>
            <w:szCs w:val="23"/>
          </w:rPr>
          <w:t> Following are the various advantages of using Angular:</w:t>
        </w:r>
      </w:ins>
    </w:p>
    <w:p w:rsidR="00764B1A" w:rsidRPr="00764B1A" w:rsidRDefault="00764B1A" w:rsidP="00764B1A">
      <w:pPr>
        <w:numPr>
          <w:ilvl w:val="0"/>
          <w:numId w:val="12"/>
        </w:numPr>
        <w:spacing w:after="0" w:line="240" w:lineRule="auto"/>
        <w:rPr>
          <w:ins w:id="128" w:author="Unknown"/>
          <w:rFonts w:ascii="inherit" w:eastAsia="Times New Roman" w:hAnsi="inherit" w:cs="Segoe UI"/>
          <w:color w:val="000000"/>
          <w:sz w:val="23"/>
          <w:szCs w:val="23"/>
        </w:rPr>
      </w:pPr>
      <w:ins w:id="129" w:author="Unknown">
        <w:r w:rsidRPr="00764B1A">
          <w:rPr>
            <w:rFonts w:ascii="inherit" w:eastAsia="Times New Roman" w:hAnsi="inherit" w:cs="Segoe UI"/>
            <w:color w:val="000000"/>
            <w:sz w:val="23"/>
            <w:szCs w:val="23"/>
          </w:rPr>
          <w:t>Ability to add a custom directive</w:t>
        </w:r>
      </w:ins>
    </w:p>
    <w:p w:rsidR="00764B1A" w:rsidRPr="00764B1A" w:rsidRDefault="00764B1A" w:rsidP="00764B1A">
      <w:pPr>
        <w:numPr>
          <w:ilvl w:val="0"/>
          <w:numId w:val="12"/>
        </w:numPr>
        <w:spacing w:after="0" w:line="240" w:lineRule="auto"/>
        <w:rPr>
          <w:ins w:id="130" w:author="Unknown"/>
          <w:rFonts w:ascii="inherit" w:eastAsia="Times New Roman" w:hAnsi="inherit" w:cs="Segoe UI"/>
          <w:color w:val="000000"/>
          <w:sz w:val="23"/>
          <w:szCs w:val="23"/>
        </w:rPr>
      </w:pPr>
      <w:ins w:id="131" w:author="Unknown">
        <w:r w:rsidRPr="00764B1A">
          <w:rPr>
            <w:rFonts w:ascii="inherit" w:eastAsia="Times New Roman" w:hAnsi="inherit" w:cs="Segoe UI"/>
            <w:color w:val="000000"/>
            <w:sz w:val="23"/>
            <w:szCs w:val="23"/>
          </w:rPr>
          <w:t>Exceptional community support</w:t>
        </w:r>
      </w:ins>
    </w:p>
    <w:p w:rsidR="00764B1A" w:rsidRPr="00764B1A" w:rsidRDefault="00764B1A" w:rsidP="00764B1A">
      <w:pPr>
        <w:numPr>
          <w:ilvl w:val="0"/>
          <w:numId w:val="12"/>
        </w:numPr>
        <w:spacing w:after="0" w:line="240" w:lineRule="auto"/>
        <w:rPr>
          <w:ins w:id="132" w:author="Unknown"/>
          <w:rFonts w:ascii="inherit" w:eastAsia="Times New Roman" w:hAnsi="inherit" w:cs="Segoe UI"/>
          <w:color w:val="000000"/>
          <w:sz w:val="23"/>
          <w:szCs w:val="23"/>
        </w:rPr>
      </w:pPr>
      <w:ins w:id="133" w:author="Unknown">
        <w:r w:rsidRPr="00764B1A">
          <w:rPr>
            <w:rFonts w:ascii="inherit" w:eastAsia="Times New Roman" w:hAnsi="inherit" w:cs="Segoe UI"/>
            <w:color w:val="000000"/>
            <w:sz w:val="23"/>
            <w:szCs w:val="23"/>
          </w:rPr>
          <w:t>Facilitates client and server communication</w:t>
        </w:r>
      </w:ins>
    </w:p>
    <w:p w:rsidR="00764B1A" w:rsidRPr="00764B1A" w:rsidRDefault="00764B1A" w:rsidP="00764B1A">
      <w:pPr>
        <w:numPr>
          <w:ilvl w:val="0"/>
          <w:numId w:val="12"/>
        </w:numPr>
        <w:spacing w:after="0" w:line="240" w:lineRule="auto"/>
        <w:rPr>
          <w:ins w:id="134" w:author="Unknown"/>
          <w:rFonts w:ascii="inherit" w:eastAsia="Times New Roman" w:hAnsi="inherit" w:cs="Segoe UI"/>
          <w:color w:val="000000"/>
          <w:sz w:val="23"/>
          <w:szCs w:val="23"/>
        </w:rPr>
      </w:pPr>
      <w:ins w:id="135" w:author="Unknown">
        <w:r w:rsidRPr="00764B1A">
          <w:rPr>
            <w:rFonts w:ascii="inherit" w:eastAsia="Times New Roman" w:hAnsi="inherit" w:cs="Segoe UI"/>
            <w:color w:val="000000"/>
            <w:sz w:val="23"/>
            <w:szCs w:val="23"/>
          </w:rPr>
          <w:t>Features strong features, such as Animation and Event Handlers</w:t>
        </w:r>
      </w:ins>
    </w:p>
    <w:p w:rsidR="00764B1A" w:rsidRPr="00764B1A" w:rsidRDefault="00764B1A" w:rsidP="00764B1A">
      <w:pPr>
        <w:numPr>
          <w:ilvl w:val="0"/>
          <w:numId w:val="12"/>
        </w:numPr>
        <w:spacing w:after="0" w:line="240" w:lineRule="auto"/>
        <w:rPr>
          <w:ins w:id="136" w:author="Unknown"/>
          <w:rFonts w:ascii="inherit" w:eastAsia="Times New Roman" w:hAnsi="inherit" w:cs="Segoe UI"/>
          <w:color w:val="000000"/>
          <w:sz w:val="23"/>
          <w:szCs w:val="23"/>
        </w:rPr>
      </w:pPr>
      <w:ins w:id="137" w:author="Unknown">
        <w:r w:rsidRPr="00764B1A">
          <w:rPr>
            <w:rFonts w:ascii="inherit" w:eastAsia="Times New Roman" w:hAnsi="inherit" w:cs="Segoe UI"/>
            <w:color w:val="000000"/>
            <w:sz w:val="23"/>
            <w:szCs w:val="23"/>
          </w:rPr>
          <w:t>Follows the MVC pattern architecture</w:t>
        </w:r>
      </w:ins>
    </w:p>
    <w:p w:rsidR="00764B1A" w:rsidRPr="00764B1A" w:rsidRDefault="00764B1A" w:rsidP="00764B1A">
      <w:pPr>
        <w:numPr>
          <w:ilvl w:val="0"/>
          <w:numId w:val="12"/>
        </w:numPr>
        <w:spacing w:after="0" w:line="240" w:lineRule="auto"/>
        <w:rPr>
          <w:ins w:id="138" w:author="Unknown"/>
          <w:rFonts w:ascii="inherit" w:eastAsia="Times New Roman" w:hAnsi="inherit" w:cs="Segoe UI"/>
          <w:color w:val="000000"/>
          <w:sz w:val="23"/>
          <w:szCs w:val="23"/>
        </w:rPr>
      </w:pPr>
      <w:ins w:id="139" w:author="Unknown">
        <w:r w:rsidRPr="00764B1A">
          <w:rPr>
            <w:rFonts w:ascii="inherit" w:eastAsia="Times New Roman" w:hAnsi="inherit" w:cs="Segoe UI"/>
            <w:color w:val="000000"/>
            <w:sz w:val="23"/>
            <w:szCs w:val="23"/>
          </w:rPr>
          <w:t>Offers support for static template and Angular template</w:t>
        </w:r>
      </w:ins>
    </w:p>
    <w:p w:rsidR="00764B1A" w:rsidRPr="00764B1A" w:rsidRDefault="00764B1A" w:rsidP="00764B1A">
      <w:pPr>
        <w:numPr>
          <w:ilvl w:val="0"/>
          <w:numId w:val="12"/>
        </w:numPr>
        <w:spacing w:after="0" w:line="240" w:lineRule="auto"/>
        <w:rPr>
          <w:ins w:id="140" w:author="Unknown"/>
          <w:rFonts w:ascii="inherit" w:eastAsia="Times New Roman" w:hAnsi="inherit" w:cs="Segoe UI"/>
          <w:color w:val="000000"/>
          <w:sz w:val="23"/>
          <w:szCs w:val="23"/>
        </w:rPr>
      </w:pPr>
      <w:ins w:id="141" w:author="Unknown">
        <w:r w:rsidRPr="00764B1A">
          <w:rPr>
            <w:rFonts w:ascii="inherit" w:eastAsia="Times New Roman" w:hAnsi="inherit" w:cs="Segoe UI"/>
            <w:color w:val="000000"/>
            <w:sz w:val="23"/>
            <w:szCs w:val="23"/>
          </w:rPr>
          <w:t>Support for two-way data-binding</w:t>
        </w:r>
      </w:ins>
    </w:p>
    <w:p w:rsidR="00764B1A" w:rsidRPr="00764B1A" w:rsidRDefault="00764B1A" w:rsidP="00764B1A">
      <w:pPr>
        <w:numPr>
          <w:ilvl w:val="0"/>
          <w:numId w:val="12"/>
        </w:numPr>
        <w:spacing w:after="0" w:line="240" w:lineRule="auto"/>
        <w:rPr>
          <w:ins w:id="142" w:author="Unknown"/>
          <w:rFonts w:ascii="inherit" w:eastAsia="Times New Roman" w:hAnsi="inherit" w:cs="Segoe UI"/>
          <w:color w:val="000000"/>
          <w:sz w:val="23"/>
          <w:szCs w:val="23"/>
        </w:rPr>
      </w:pPr>
      <w:ins w:id="143" w:author="Unknown">
        <w:r w:rsidRPr="00764B1A">
          <w:rPr>
            <w:rFonts w:ascii="inherit" w:eastAsia="Times New Roman" w:hAnsi="inherit" w:cs="Segoe UI"/>
            <w:color w:val="000000"/>
            <w:sz w:val="23"/>
            <w:szCs w:val="23"/>
          </w:rPr>
          <w:t xml:space="preserve">Supports dependency injection, </w:t>
        </w:r>
        <w:proofErr w:type="spellStart"/>
        <w:r w:rsidRPr="00764B1A">
          <w:rPr>
            <w:rFonts w:ascii="inherit" w:eastAsia="Times New Roman" w:hAnsi="inherit" w:cs="Segoe UI"/>
            <w:color w:val="000000"/>
            <w:sz w:val="23"/>
            <w:szCs w:val="23"/>
          </w:rPr>
          <w:t>RESTful</w:t>
        </w:r>
        <w:proofErr w:type="spellEnd"/>
        <w:r w:rsidRPr="00764B1A">
          <w:rPr>
            <w:rFonts w:ascii="inherit" w:eastAsia="Times New Roman" w:hAnsi="inherit" w:cs="Segoe UI"/>
            <w:color w:val="000000"/>
            <w:sz w:val="23"/>
            <w:szCs w:val="23"/>
          </w:rPr>
          <w:t xml:space="preserve"> services, and validations</w:t>
        </w:r>
      </w:ins>
    </w:p>
    <w:p w:rsidR="00764B1A" w:rsidRPr="00764B1A" w:rsidRDefault="00764B1A" w:rsidP="00764B1A">
      <w:pPr>
        <w:spacing w:after="300" w:line="240" w:lineRule="auto"/>
        <w:jc w:val="both"/>
        <w:rPr>
          <w:ins w:id="144" w:author="Unknown"/>
          <w:rFonts w:ascii="inherit" w:eastAsia="Times New Roman" w:hAnsi="inherit" w:cs="Segoe UI"/>
          <w:color w:val="000000"/>
          <w:sz w:val="23"/>
          <w:szCs w:val="23"/>
        </w:rPr>
      </w:pPr>
      <w:ins w:id="145" w:author="Unknown">
        <w:r w:rsidRPr="00764B1A">
          <w:rPr>
            <w:rFonts w:ascii="inherit" w:eastAsia="Times New Roman" w:hAnsi="inherit" w:cs="Segoe UI"/>
            <w:color w:val="000000"/>
            <w:sz w:val="23"/>
            <w:szCs w:val="23"/>
          </w:rPr>
          <w:t>Disadvantages of using Angular are enumerated as follows:</w:t>
        </w:r>
      </w:ins>
    </w:p>
    <w:p w:rsidR="00764B1A" w:rsidRPr="00764B1A" w:rsidRDefault="00764B1A" w:rsidP="00764B1A">
      <w:pPr>
        <w:numPr>
          <w:ilvl w:val="0"/>
          <w:numId w:val="13"/>
        </w:numPr>
        <w:spacing w:after="0" w:line="240" w:lineRule="auto"/>
        <w:rPr>
          <w:ins w:id="146" w:author="Unknown"/>
          <w:rFonts w:ascii="inherit" w:eastAsia="Times New Roman" w:hAnsi="inherit" w:cs="Segoe UI"/>
          <w:color w:val="000000"/>
          <w:sz w:val="23"/>
          <w:szCs w:val="23"/>
        </w:rPr>
      </w:pPr>
      <w:ins w:id="147" w:author="Unknown">
        <w:r w:rsidRPr="00764B1A">
          <w:rPr>
            <w:rFonts w:ascii="inherit" w:eastAsia="Times New Roman" w:hAnsi="inherit" w:cs="Segoe UI"/>
            <w:color w:val="000000"/>
            <w:sz w:val="23"/>
            <w:szCs w:val="23"/>
          </w:rPr>
          <w:t xml:space="preserve">Complex SPAs can be inconvenient and </w:t>
        </w:r>
        <w:proofErr w:type="spellStart"/>
        <w:r w:rsidRPr="00764B1A">
          <w:rPr>
            <w:rFonts w:ascii="inherit" w:eastAsia="Times New Roman" w:hAnsi="inherit" w:cs="Segoe UI"/>
            <w:color w:val="000000"/>
            <w:sz w:val="23"/>
            <w:szCs w:val="23"/>
          </w:rPr>
          <w:t>laggy</w:t>
        </w:r>
        <w:proofErr w:type="spellEnd"/>
        <w:r w:rsidRPr="00764B1A">
          <w:rPr>
            <w:rFonts w:ascii="inherit" w:eastAsia="Times New Roman" w:hAnsi="inherit" w:cs="Segoe UI"/>
            <w:color w:val="000000"/>
            <w:sz w:val="23"/>
            <w:szCs w:val="23"/>
          </w:rPr>
          <w:t xml:space="preserve"> to use due to their size</w:t>
        </w:r>
      </w:ins>
    </w:p>
    <w:p w:rsidR="00764B1A" w:rsidRPr="00764B1A" w:rsidRDefault="00764B1A" w:rsidP="00764B1A">
      <w:pPr>
        <w:numPr>
          <w:ilvl w:val="0"/>
          <w:numId w:val="13"/>
        </w:numPr>
        <w:spacing w:after="0" w:line="240" w:lineRule="auto"/>
        <w:rPr>
          <w:ins w:id="148" w:author="Unknown"/>
          <w:rFonts w:ascii="inherit" w:eastAsia="Times New Roman" w:hAnsi="inherit" w:cs="Segoe UI"/>
          <w:color w:val="000000"/>
          <w:sz w:val="23"/>
          <w:szCs w:val="23"/>
        </w:rPr>
      </w:pPr>
      <w:ins w:id="149" w:author="Unknown">
        <w:r w:rsidRPr="00764B1A">
          <w:rPr>
            <w:rFonts w:ascii="inherit" w:eastAsia="Times New Roman" w:hAnsi="inherit" w:cs="Segoe UI"/>
            <w:color w:val="000000"/>
            <w:sz w:val="23"/>
            <w:szCs w:val="23"/>
          </w:rPr>
          <w:t>Dynamic applications do not always perform well</w:t>
        </w:r>
      </w:ins>
    </w:p>
    <w:p w:rsidR="00764B1A" w:rsidRPr="00764B1A" w:rsidRDefault="00764B1A" w:rsidP="00764B1A">
      <w:pPr>
        <w:numPr>
          <w:ilvl w:val="0"/>
          <w:numId w:val="13"/>
        </w:numPr>
        <w:spacing w:after="0" w:line="240" w:lineRule="auto"/>
        <w:rPr>
          <w:ins w:id="150" w:author="Unknown"/>
          <w:rFonts w:ascii="inherit" w:eastAsia="Times New Roman" w:hAnsi="inherit" w:cs="Segoe UI"/>
          <w:color w:val="000000"/>
          <w:sz w:val="23"/>
          <w:szCs w:val="23"/>
        </w:rPr>
      </w:pPr>
      <w:ins w:id="151" w:author="Unknown">
        <w:r w:rsidRPr="00764B1A">
          <w:rPr>
            <w:rFonts w:ascii="inherit" w:eastAsia="Times New Roman" w:hAnsi="inherit" w:cs="Segoe UI"/>
            <w:color w:val="000000"/>
            <w:sz w:val="23"/>
            <w:szCs w:val="23"/>
          </w:rPr>
          <w:t>Learning Angular requires a decent effort and time</w:t>
        </w:r>
      </w:ins>
    </w:p>
    <w:p w:rsidR="00764B1A" w:rsidRPr="00764B1A" w:rsidRDefault="00764B1A" w:rsidP="00764B1A">
      <w:pPr>
        <w:spacing w:after="300" w:line="240" w:lineRule="auto"/>
        <w:jc w:val="both"/>
        <w:rPr>
          <w:ins w:id="152" w:author="Unknown"/>
          <w:rFonts w:ascii="inherit" w:eastAsia="Times New Roman" w:hAnsi="inherit" w:cs="Segoe UI"/>
          <w:color w:val="000000"/>
          <w:sz w:val="23"/>
          <w:szCs w:val="23"/>
        </w:rPr>
      </w:pPr>
      <w:ins w:id="153"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Enumerate some salient features of Angular 7.</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w:t>
        </w:r>
        <w:proofErr w:type="gramStart"/>
        <w:r w:rsidRPr="00764B1A">
          <w:rPr>
            <w:rFonts w:ascii="inherit" w:eastAsia="Times New Roman" w:hAnsi="inherit" w:cs="Segoe UI"/>
            <w:color w:val="000000"/>
            <w:sz w:val="23"/>
            <w:szCs w:val="23"/>
          </w:rPr>
          <w:t>the @</w:t>
        </w:r>
        <w:proofErr w:type="gramEnd"/>
        <w:r w:rsidRPr="00764B1A">
          <w:rPr>
            <w:rFonts w:ascii="inherit" w:eastAsia="Times New Roman" w:hAnsi="inherit" w:cs="Segoe UI"/>
            <w:color w:val="000000"/>
            <w:sz w:val="23"/>
            <w:szCs w:val="23"/>
          </w:rPr>
          <w:t>angular/core will have no more than 418 modules.</w:t>
        </w:r>
      </w:ins>
    </w:p>
    <w:p w:rsidR="00764B1A" w:rsidRPr="00764B1A" w:rsidRDefault="00764B1A" w:rsidP="00764B1A">
      <w:pPr>
        <w:spacing w:after="300" w:line="240" w:lineRule="auto"/>
        <w:jc w:val="both"/>
        <w:rPr>
          <w:ins w:id="154" w:author="Unknown"/>
          <w:rFonts w:ascii="inherit" w:eastAsia="Times New Roman" w:hAnsi="inherit" w:cs="Segoe UI"/>
          <w:color w:val="000000"/>
          <w:sz w:val="23"/>
          <w:szCs w:val="23"/>
        </w:rPr>
      </w:pPr>
      <w:ins w:id="155" w:author="Unknown">
        <w:r w:rsidRPr="00764B1A">
          <w:rPr>
            <w:rFonts w:ascii="inherit" w:eastAsia="Times New Roman" w:hAnsi="inherit" w:cs="Segoe UI"/>
            <w:color w:val="000000"/>
            <w:sz w:val="23"/>
            <w:szCs w:val="23"/>
          </w:rPr>
          <w:t>Also, Angular 7 brings drag-and-drop and virtual scrolling into play. The latter enables loading as well as unloading elements from the DOM. For virtual scrolling, the latest version of Angular comes with the &lt;</w:t>
        </w:r>
        <w:proofErr w:type="spellStart"/>
        <w:r w:rsidRPr="00764B1A">
          <w:rPr>
            <w:rFonts w:ascii="inherit" w:eastAsia="Times New Roman" w:hAnsi="inherit" w:cs="Segoe UI"/>
            <w:color w:val="000000"/>
            <w:sz w:val="23"/>
            <w:szCs w:val="23"/>
          </w:rPr>
          <w:t>cdk</w:t>
        </w:r>
        <w:proofErr w:type="spellEnd"/>
        <w:r w:rsidRPr="00764B1A">
          <w:rPr>
            <w:rFonts w:ascii="inherit" w:eastAsia="Times New Roman" w:hAnsi="inherit" w:cs="Segoe UI"/>
            <w:color w:val="000000"/>
            <w:sz w:val="23"/>
            <w:szCs w:val="23"/>
          </w:rPr>
          <w:t xml:space="preserve">-virtual-scroll-viewport&gt; package. Furthermore, Angular 7 comes with a new and enhanced version of the </w:t>
        </w:r>
        <w:proofErr w:type="spellStart"/>
        <w:r w:rsidRPr="00764B1A">
          <w:rPr>
            <w:rFonts w:ascii="inherit" w:eastAsia="Times New Roman" w:hAnsi="inherit" w:cs="Segoe UI"/>
            <w:color w:val="000000"/>
            <w:sz w:val="23"/>
            <w:szCs w:val="23"/>
          </w:rPr>
          <w:t>ng</w:t>
        </w:r>
        <w:proofErr w:type="spellEnd"/>
        <w:r w:rsidRPr="00764B1A">
          <w:rPr>
            <w:rFonts w:ascii="inherit" w:eastAsia="Times New Roman" w:hAnsi="inherit" w:cs="Segoe UI"/>
            <w:color w:val="000000"/>
            <w:sz w:val="23"/>
            <w:szCs w:val="23"/>
          </w:rPr>
          <w:t>-compiler.</w:t>
        </w:r>
      </w:ins>
    </w:p>
    <w:p w:rsidR="00764B1A" w:rsidRPr="00764B1A" w:rsidRDefault="00764B1A" w:rsidP="00764B1A">
      <w:pPr>
        <w:spacing w:after="300" w:line="240" w:lineRule="auto"/>
        <w:jc w:val="both"/>
        <w:rPr>
          <w:ins w:id="156" w:author="Unknown"/>
          <w:rFonts w:ascii="inherit" w:eastAsia="Times New Roman" w:hAnsi="inherit" w:cs="Segoe UI"/>
          <w:color w:val="000000"/>
          <w:sz w:val="23"/>
          <w:szCs w:val="23"/>
        </w:rPr>
      </w:pPr>
      <w:ins w:id="157" w:author="Unknown">
        <w:r w:rsidRPr="00764B1A">
          <w:rPr>
            <w:rFonts w:ascii="inherit" w:eastAsia="Times New Roman" w:hAnsi="inherit" w:cs="Segoe UI"/>
            <w:b/>
            <w:bCs/>
            <w:color w:val="000000"/>
            <w:sz w:val="23"/>
            <w:szCs w:val="23"/>
          </w:rPr>
          <w:t>Question: What is string interpolation in Angular?</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Also referred to as moustache syntax, string interpolation in Angular refers to a special type of syntax that makes use of template expressions in order to display the component data. These template expressions are enclosed within double curly braces i.e. {{ }}.</w:t>
        </w:r>
      </w:ins>
    </w:p>
    <w:p w:rsidR="00764B1A" w:rsidRPr="00764B1A" w:rsidRDefault="00764B1A" w:rsidP="00764B1A">
      <w:pPr>
        <w:spacing w:after="300" w:line="240" w:lineRule="auto"/>
        <w:jc w:val="both"/>
        <w:rPr>
          <w:ins w:id="158" w:author="Unknown"/>
          <w:rFonts w:ascii="inherit" w:eastAsia="Times New Roman" w:hAnsi="inherit" w:cs="Segoe UI"/>
          <w:color w:val="000000"/>
          <w:sz w:val="23"/>
          <w:szCs w:val="23"/>
        </w:rPr>
      </w:pPr>
      <w:ins w:id="159" w:author="Unknown">
        <w:r w:rsidRPr="00764B1A">
          <w:rPr>
            <w:rFonts w:ascii="inherit" w:eastAsia="Times New Roman" w:hAnsi="inherit" w:cs="Segoe UI"/>
            <w:color w:val="000000"/>
            <w:sz w:val="23"/>
            <w:szCs w:val="23"/>
          </w:rPr>
          <w:t>The JavaScript expressions that are to be executed by Angular are added within the curly braces and the corresponding output is embedded into the HTML code. Typically, these expressions are updated and registered like watches as a part of the digest cycle.</w:t>
        </w:r>
      </w:ins>
    </w:p>
    <w:p w:rsidR="00764B1A" w:rsidRPr="00764B1A" w:rsidRDefault="00764B1A" w:rsidP="00764B1A">
      <w:pPr>
        <w:spacing w:after="300" w:line="240" w:lineRule="auto"/>
        <w:jc w:val="both"/>
        <w:rPr>
          <w:ins w:id="160" w:author="Unknown"/>
          <w:rFonts w:ascii="inherit" w:eastAsia="Times New Roman" w:hAnsi="inherit" w:cs="Segoe UI"/>
          <w:color w:val="000000"/>
          <w:sz w:val="23"/>
          <w:szCs w:val="23"/>
        </w:rPr>
      </w:pPr>
      <w:ins w:id="161"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Explain Angular Authentication and Authorization.</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ins>
    </w:p>
    <w:p w:rsidR="00764B1A" w:rsidRPr="00764B1A" w:rsidRDefault="00764B1A" w:rsidP="00764B1A">
      <w:pPr>
        <w:spacing w:after="300" w:line="240" w:lineRule="auto"/>
        <w:jc w:val="both"/>
        <w:rPr>
          <w:ins w:id="162" w:author="Unknown"/>
          <w:rFonts w:ascii="inherit" w:eastAsia="Times New Roman" w:hAnsi="inherit" w:cs="Segoe UI"/>
          <w:color w:val="000000"/>
          <w:sz w:val="23"/>
          <w:szCs w:val="23"/>
        </w:rPr>
      </w:pPr>
      <w:proofErr w:type="gramStart"/>
      <w:ins w:id="163" w:author="Unknown">
        <w:r w:rsidRPr="00764B1A">
          <w:rPr>
            <w:rFonts w:ascii="inherit" w:eastAsia="Times New Roman" w:hAnsi="inherit" w:cs="Segoe UI"/>
            <w:color w:val="000000"/>
            <w:sz w:val="23"/>
            <w:szCs w:val="23"/>
          </w:rPr>
          <w:lastRenderedPageBreak/>
          <w:t>Post logging-in successfully, different users have</w:t>
        </w:r>
        <w:proofErr w:type="gramEnd"/>
        <w:r w:rsidRPr="00764B1A">
          <w:rPr>
            <w:rFonts w:ascii="inherit" w:eastAsia="Times New Roman" w:hAnsi="inherit" w:cs="Segoe UI"/>
            <w:color w:val="000000"/>
            <w:sz w:val="23"/>
            <w:szCs w:val="23"/>
          </w:rPr>
          <w:t xml:space="preserve"> a different level of access. While some may access everything, access for others might be restricted to only some resources. The level of access is authorization.</w:t>
        </w:r>
      </w:ins>
    </w:p>
    <w:p w:rsidR="00764B1A" w:rsidRPr="00764B1A" w:rsidRDefault="00764B1A" w:rsidP="00764B1A">
      <w:pPr>
        <w:spacing w:after="300" w:line="240" w:lineRule="auto"/>
        <w:jc w:val="both"/>
        <w:rPr>
          <w:ins w:id="164" w:author="Unknown"/>
          <w:rFonts w:ascii="inherit" w:eastAsia="Times New Roman" w:hAnsi="inherit" w:cs="Segoe UI"/>
          <w:color w:val="000000"/>
          <w:sz w:val="23"/>
          <w:szCs w:val="23"/>
        </w:rPr>
      </w:pPr>
      <w:ins w:id="165" w:author="Unknown">
        <w:r w:rsidRPr="00764B1A">
          <w:rPr>
            <w:rFonts w:ascii="inherit" w:eastAsia="Times New Roman" w:hAnsi="inherit" w:cs="Segoe UI"/>
            <w:color w:val="000000"/>
            <w:sz w:val="23"/>
            <w:szCs w:val="23"/>
          </w:rPr>
          <w:t>Here is a detailed post on Angular 7 – JWT Authentication Example &amp; Tutorial: http://jasonwatmore.com/post/2018/11/16/angular-7-jwt-authentication-example-tutorial</w:t>
        </w:r>
      </w:ins>
    </w:p>
    <w:p w:rsidR="00764B1A" w:rsidRPr="00764B1A" w:rsidRDefault="00764B1A" w:rsidP="00764B1A">
      <w:pPr>
        <w:spacing w:after="300" w:line="240" w:lineRule="auto"/>
        <w:jc w:val="both"/>
        <w:rPr>
          <w:ins w:id="166" w:author="Unknown"/>
          <w:rFonts w:ascii="inherit" w:eastAsia="Times New Roman" w:hAnsi="inherit" w:cs="Segoe UI"/>
          <w:color w:val="000000"/>
          <w:sz w:val="23"/>
          <w:szCs w:val="23"/>
        </w:rPr>
      </w:pPr>
      <w:ins w:id="167" w:author="Unknown">
        <w:r w:rsidRPr="00764B1A">
          <w:rPr>
            <w:rFonts w:ascii="inherit" w:eastAsia="Times New Roman" w:hAnsi="inherit" w:cs="Segoe UI"/>
            <w:b/>
            <w:bCs/>
            <w:color w:val="000000"/>
            <w:sz w:val="23"/>
          </w:rPr>
          <w:t>Question: Can you explain the concept of scope hierarchy in Angular?</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rPr>
          <w:t>Answer:</w:t>
        </w:r>
        <w:r w:rsidRPr="00764B1A">
          <w:rPr>
            <w:rFonts w:ascii="inherit" w:eastAsia="Times New Roman" w:hAnsi="inherit" w:cs="Segoe UI"/>
            <w:color w:val="000000"/>
            <w:sz w:val="23"/>
            <w:szCs w:val="23"/>
          </w:rPr>
          <w:t> Angular organizes the $scope objects into a hierarchy that is typically used by views. This is known as the scope hierarchy in Angular. It has a root scope that can further contain one or several scopes called child scopes.</w:t>
        </w:r>
      </w:ins>
    </w:p>
    <w:p w:rsidR="00764B1A" w:rsidRPr="00764B1A" w:rsidRDefault="00764B1A" w:rsidP="00764B1A">
      <w:pPr>
        <w:spacing w:after="300" w:line="240" w:lineRule="auto"/>
        <w:jc w:val="both"/>
        <w:rPr>
          <w:ins w:id="168" w:author="Unknown"/>
          <w:rFonts w:ascii="inherit" w:eastAsia="Times New Roman" w:hAnsi="inherit" w:cs="Segoe UI"/>
          <w:color w:val="000000"/>
          <w:sz w:val="23"/>
          <w:szCs w:val="23"/>
        </w:rPr>
      </w:pPr>
      <w:ins w:id="169" w:author="Unknown">
        <w:r w:rsidRPr="00764B1A">
          <w:rPr>
            <w:rFonts w:ascii="inherit" w:eastAsia="Times New Roman" w:hAnsi="inherit" w:cs="Segoe UI"/>
            <w:color w:val="000000"/>
            <w:sz w:val="23"/>
            <w:szCs w:val="23"/>
          </w:rPr>
          <w:t>In a scope hierarchy, each view has its own $scope. Hence, the variables set by a view’s view controller will remain hidden to other view controllers. Following is a typical representation of a Scope Hierarchy:</w:t>
        </w:r>
      </w:ins>
    </w:p>
    <w:p w:rsidR="00764B1A" w:rsidRPr="00764B1A" w:rsidRDefault="00764B1A" w:rsidP="00764B1A">
      <w:pPr>
        <w:numPr>
          <w:ilvl w:val="0"/>
          <w:numId w:val="14"/>
        </w:numPr>
        <w:spacing w:after="0" w:line="240" w:lineRule="auto"/>
        <w:rPr>
          <w:ins w:id="170" w:author="Unknown"/>
          <w:rFonts w:ascii="inherit" w:eastAsia="Times New Roman" w:hAnsi="inherit" w:cs="Segoe UI"/>
          <w:color w:val="000000"/>
          <w:sz w:val="23"/>
          <w:szCs w:val="23"/>
        </w:rPr>
      </w:pPr>
      <w:ins w:id="171" w:author="Unknown">
        <w:r w:rsidRPr="00764B1A">
          <w:rPr>
            <w:rFonts w:ascii="inherit" w:eastAsia="Times New Roman" w:hAnsi="inherit" w:cs="Segoe UI"/>
            <w:color w:val="000000"/>
            <w:sz w:val="23"/>
            <w:szCs w:val="23"/>
          </w:rPr>
          <w:t>Root $scope</w:t>
        </w:r>
      </w:ins>
    </w:p>
    <w:p w:rsidR="00764B1A" w:rsidRPr="00764B1A" w:rsidRDefault="00764B1A" w:rsidP="00764B1A">
      <w:pPr>
        <w:numPr>
          <w:ilvl w:val="1"/>
          <w:numId w:val="14"/>
        </w:numPr>
        <w:spacing w:after="0" w:line="240" w:lineRule="auto"/>
        <w:rPr>
          <w:ins w:id="172" w:author="Unknown"/>
          <w:rFonts w:ascii="inherit" w:eastAsia="Times New Roman" w:hAnsi="inherit" w:cs="Segoe UI"/>
          <w:color w:val="000000"/>
          <w:sz w:val="23"/>
          <w:szCs w:val="23"/>
        </w:rPr>
      </w:pPr>
      <w:ins w:id="173" w:author="Unknown">
        <w:r w:rsidRPr="00764B1A">
          <w:rPr>
            <w:rFonts w:ascii="inherit" w:eastAsia="Times New Roman" w:hAnsi="inherit" w:cs="Segoe UI"/>
            <w:color w:val="000000"/>
            <w:sz w:val="23"/>
            <w:szCs w:val="23"/>
          </w:rPr>
          <w:t>$scope for Controller 1</w:t>
        </w:r>
      </w:ins>
    </w:p>
    <w:p w:rsidR="00764B1A" w:rsidRPr="00764B1A" w:rsidRDefault="00764B1A" w:rsidP="00764B1A">
      <w:pPr>
        <w:numPr>
          <w:ilvl w:val="1"/>
          <w:numId w:val="14"/>
        </w:numPr>
        <w:spacing w:after="0" w:line="240" w:lineRule="auto"/>
        <w:rPr>
          <w:ins w:id="174" w:author="Unknown"/>
          <w:rFonts w:ascii="inherit" w:eastAsia="Times New Roman" w:hAnsi="inherit" w:cs="Segoe UI"/>
          <w:color w:val="000000"/>
          <w:sz w:val="23"/>
          <w:szCs w:val="23"/>
        </w:rPr>
      </w:pPr>
      <w:ins w:id="175" w:author="Unknown">
        <w:r w:rsidRPr="00764B1A">
          <w:rPr>
            <w:rFonts w:ascii="inherit" w:eastAsia="Times New Roman" w:hAnsi="inherit" w:cs="Segoe UI"/>
            <w:color w:val="000000"/>
            <w:sz w:val="23"/>
            <w:szCs w:val="23"/>
          </w:rPr>
          <w:t>$scope for Controller 2</w:t>
        </w:r>
      </w:ins>
    </w:p>
    <w:p w:rsidR="00764B1A" w:rsidRPr="00764B1A" w:rsidRDefault="00764B1A" w:rsidP="00764B1A">
      <w:pPr>
        <w:numPr>
          <w:ilvl w:val="1"/>
          <w:numId w:val="14"/>
        </w:numPr>
        <w:spacing w:after="0" w:line="240" w:lineRule="auto"/>
        <w:rPr>
          <w:ins w:id="176" w:author="Unknown"/>
          <w:rFonts w:ascii="inherit" w:eastAsia="Times New Roman" w:hAnsi="inherit" w:cs="Segoe UI"/>
          <w:color w:val="000000"/>
          <w:sz w:val="23"/>
          <w:szCs w:val="23"/>
        </w:rPr>
      </w:pPr>
      <w:ins w:id="177" w:author="Unknown">
        <w:r w:rsidRPr="00764B1A">
          <w:rPr>
            <w:rFonts w:ascii="inherit" w:eastAsia="Times New Roman" w:hAnsi="inherit" w:cs="Segoe UI"/>
            <w:color w:val="000000"/>
            <w:sz w:val="23"/>
            <w:szCs w:val="23"/>
          </w:rPr>
          <w:t>…</w:t>
        </w:r>
      </w:ins>
    </w:p>
    <w:p w:rsidR="00764B1A" w:rsidRPr="00764B1A" w:rsidRDefault="00764B1A" w:rsidP="00764B1A">
      <w:pPr>
        <w:numPr>
          <w:ilvl w:val="1"/>
          <w:numId w:val="14"/>
        </w:numPr>
        <w:spacing w:after="0" w:line="240" w:lineRule="auto"/>
        <w:rPr>
          <w:ins w:id="178" w:author="Unknown"/>
          <w:rFonts w:ascii="inherit" w:eastAsia="Times New Roman" w:hAnsi="inherit" w:cs="Segoe UI"/>
          <w:color w:val="000000"/>
          <w:sz w:val="23"/>
          <w:szCs w:val="23"/>
        </w:rPr>
      </w:pPr>
      <w:ins w:id="179" w:author="Unknown">
        <w:r w:rsidRPr="00764B1A">
          <w:rPr>
            <w:rFonts w:ascii="inherit" w:eastAsia="Times New Roman" w:hAnsi="inherit" w:cs="Segoe UI"/>
            <w:color w:val="000000"/>
            <w:sz w:val="23"/>
            <w:szCs w:val="23"/>
          </w:rPr>
          <w:t>..</w:t>
        </w:r>
      </w:ins>
    </w:p>
    <w:p w:rsidR="00764B1A" w:rsidRPr="00764B1A" w:rsidRDefault="00764B1A" w:rsidP="00764B1A">
      <w:pPr>
        <w:numPr>
          <w:ilvl w:val="1"/>
          <w:numId w:val="14"/>
        </w:numPr>
        <w:spacing w:after="0" w:line="240" w:lineRule="auto"/>
        <w:rPr>
          <w:ins w:id="180" w:author="Unknown"/>
          <w:rFonts w:ascii="inherit" w:eastAsia="Times New Roman" w:hAnsi="inherit" w:cs="Segoe UI"/>
          <w:color w:val="000000"/>
          <w:sz w:val="23"/>
          <w:szCs w:val="23"/>
        </w:rPr>
      </w:pPr>
      <w:ins w:id="181" w:author="Unknown">
        <w:r w:rsidRPr="00764B1A">
          <w:rPr>
            <w:rFonts w:ascii="inherit" w:eastAsia="Times New Roman" w:hAnsi="inherit" w:cs="Segoe UI"/>
            <w:color w:val="000000"/>
            <w:sz w:val="23"/>
            <w:szCs w:val="23"/>
          </w:rPr>
          <w:t>.</w:t>
        </w:r>
      </w:ins>
    </w:p>
    <w:p w:rsidR="00764B1A" w:rsidRPr="00764B1A" w:rsidRDefault="00764B1A" w:rsidP="00764B1A">
      <w:pPr>
        <w:numPr>
          <w:ilvl w:val="1"/>
          <w:numId w:val="14"/>
        </w:numPr>
        <w:spacing w:after="0" w:line="240" w:lineRule="auto"/>
        <w:rPr>
          <w:ins w:id="182" w:author="Unknown"/>
          <w:rFonts w:ascii="inherit" w:eastAsia="Times New Roman" w:hAnsi="inherit" w:cs="Segoe UI"/>
          <w:color w:val="000000"/>
          <w:sz w:val="23"/>
          <w:szCs w:val="23"/>
        </w:rPr>
      </w:pPr>
      <w:ins w:id="183" w:author="Unknown">
        <w:r w:rsidRPr="00764B1A">
          <w:rPr>
            <w:rFonts w:ascii="inherit" w:eastAsia="Times New Roman" w:hAnsi="inherit" w:cs="Segoe UI"/>
            <w:color w:val="000000"/>
            <w:sz w:val="23"/>
            <w:szCs w:val="23"/>
          </w:rPr>
          <w:t>$scope for Controller n</w:t>
        </w:r>
      </w:ins>
    </w:p>
    <w:p w:rsidR="00764B1A" w:rsidRPr="00764B1A" w:rsidRDefault="00764B1A" w:rsidP="00764B1A">
      <w:pPr>
        <w:spacing w:after="300" w:line="240" w:lineRule="auto"/>
        <w:jc w:val="both"/>
        <w:rPr>
          <w:ins w:id="184" w:author="Unknown"/>
          <w:rFonts w:ascii="inherit" w:eastAsia="Times New Roman" w:hAnsi="inherit" w:cs="Segoe UI"/>
          <w:color w:val="000000"/>
          <w:sz w:val="23"/>
          <w:szCs w:val="23"/>
        </w:rPr>
      </w:pPr>
      <w:ins w:id="185"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How to generate a class in Angular 7 using CLI?</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6" w:author="Unknown"/>
          <w:rFonts w:ascii="Courier" w:eastAsia="Times New Roman" w:hAnsi="Courier" w:cs="Courier New"/>
          <w:color w:val="333333"/>
          <w:sz w:val="20"/>
          <w:szCs w:val="20"/>
        </w:rPr>
      </w:pPr>
      <w:proofErr w:type="spellStart"/>
      <w:proofErr w:type="gramStart"/>
      <w:ins w:id="187" w:author="Unknown">
        <w:r w:rsidRPr="00764B1A">
          <w:rPr>
            <w:rFonts w:ascii="Courier" w:eastAsia="Times New Roman" w:hAnsi="Courier" w:cs="Courier New"/>
            <w:color w:val="333333"/>
            <w:sz w:val="20"/>
            <w:szCs w:val="20"/>
          </w:rPr>
          <w:t>ng</w:t>
        </w:r>
        <w:proofErr w:type="spellEnd"/>
        <w:proofErr w:type="gramEnd"/>
        <w:r w:rsidRPr="00764B1A">
          <w:rPr>
            <w:rFonts w:ascii="Courier" w:eastAsia="Times New Roman" w:hAnsi="Courier" w:cs="Courier New"/>
            <w:color w:val="333333"/>
            <w:sz w:val="20"/>
            <w:szCs w:val="20"/>
          </w:rPr>
          <w:t xml:space="preserve"> generate class Dummy [options]</w:t>
        </w:r>
      </w:ins>
    </w:p>
    <w:p w:rsidR="00764B1A" w:rsidRPr="00764B1A" w:rsidRDefault="00764B1A" w:rsidP="00764B1A">
      <w:pPr>
        <w:spacing w:after="300" w:line="240" w:lineRule="auto"/>
        <w:jc w:val="both"/>
        <w:rPr>
          <w:ins w:id="188" w:author="Unknown"/>
          <w:rFonts w:ascii="inherit" w:eastAsia="Times New Roman" w:hAnsi="inherit" w:cs="Segoe UI"/>
          <w:color w:val="000000"/>
          <w:sz w:val="23"/>
          <w:szCs w:val="23"/>
        </w:rPr>
      </w:pPr>
      <w:ins w:id="189" w:author="Unknown">
        <w:r w:rsidRPr="00764B1A">
          <w:rPr>
            <w:rFonts w:ascii="inherit" w:eastAsia="Times New Roman" w:hAnsi="inherit" w:cs="Segoe UI"/>
            <w:color w:val="000000"/>
            <w:sz w:val="23"/>
            <w:szCs w:val="23"/>
          </w:rPr>
          <w:t>This will generate a class named Dummy.</w:t>
        </w:r>
      </w:ins>
    </w:p>
    <w:p w:rsidR="00764B1A" w:rsidRPr="00764B1A" w:rsidRDefault="00764B1A" w:rsidP="00764B1A">
      <w:pPr>
        <w:spacing w:after="300" w:line="240" w:lineRule="auto"/>
        <w:jc w:val="both"/>
        <w:rPr>
          <w:ins w:id="190" w:author="Unknown"/>
          <w:rFonts w:ascii="inherit" w:eastAsia="Times New Roman" w:hAnsi="inherit" w:cs="Segoe UI"/>
          <w:color w:val="000000"/>
          <w:sz w:val="23"/>
          <w:szCs w:val="23"/>
        </w:rPr>
      </w:pPr>
      <w:ins w:id="191" w:author="Unknown">
        <w:r w:rsidRPr="00764B1A">
          <w:rPr>
            <w:rFonts w:ascii="inherit" w:eastAsia="Times New Roman" w:hAnsi="inherit" w:cs="Segoe UI"/>
            <w:b/>
            <w:bCs/>
            <w:color w:val="000000"/>
            <w:sz w:val="23"/>
            <w:szCs w:val="23"/>
          </w:rPr>
          <w:t>Question: Explain what is the difference between Angular and backbone.js?</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Following are the various notable differences between Angular and Backbone.js</w:t>
        </w:r>
      </w:ins>
    </w:p>
    <w:p w:rsidR="00764B1A" w:rsidRPr="00764B1A" w:rsidRDefault="00764B1A" w:rsidP="00764B1A">
      <w:pPr>
        <w:numPr>
          <w:ilvl w:val="0"/>
          <w:numId w:val="15"/>
        </w:numPr>
        <w:spacing w:after="0" w:line="240" w:lineRule="auto"/>
        <w:rPr>
          <w:ins w:id="192" w:author="Unknown"/>
          <w:rFonts w:ascii="inherit" w:eastAsia="Times New Roman" w:hAnsi="inherit" w:cs="Segoe UI"/>
          <w:color w:val="000000"/>
          <w:sz w:val="23"/>
          <w:szCs w:val="23"/>
        </w:rPr>
      </w:pPr>
      <w:ins w:id="193" w:author="Unknown">
        <w:r w:rsidRPr="00764B1A">
          <w:rPr>
            <w:rFonts w:ascii="inherit" w:eastAsia="Times New Roman" w:hAnsi="inherit" w:cs="Segoe UI"/>
            <w:b/>
            <w:bCs/>
            <w:color w:val="000000"/>
            <w:sz w:val="23"/>
          </w:rPr>
          <w:t>Architecture</w:t>
        </w:r>
      </w:ins>
    </w:p>
    <w:p w:rsidR="00764B1A" w:rsidRPr="00764B1A" w:rsidRDefault="00764B1A" w:rsidP="00764B1A">
      <w:pPr>
        <w:spacing w:after="300" w:line="240" w:lineRule="auto"/>
        <w:jc w:val="both"/>
        <w:rPr>
          <w:ins w:id="194" w:author="Unknown"/>
          <w:rFonts w:ascii="inherit" w:eastAsia="Times New Roman" w:hAnsi="inherit" w:cs="Segoe UI"/>
          <w:color w:val="000000"/>
          <w:sz w:val="23"/>
          <w:szCs w:val="23"/>
        </w:rPr>
      </w:pPr>
      <w:ins w:id="195" w:author="Unknown">
        <w:r w:rsidRPr="00764B1A">
          <w:rPr>
            <w:rFonts w:ascii="inherit" w:eastAsia="Times New Roman" w:hAnsi="inherit" w:cs="Segoe UI"/>
            <w:color w:val="000000"/>
            <w:sz w:val="23"/>
            <w:szCs w:val="23"/>
          </w:rPr>
          <w:t>Backbone.js makes use of the MVP architecture and doesn’t offer any data binding process. Angular, on the contrary, works on the MVC architecture and makes use of two-way data binding for driving application activity.</w:t>
        </w:r>
      </w:ins>
    </w:p>
    <w:p w:rsidR="00764B1A" w:rsidRPr="00764B1A" w:rsidRDefault="00764B1A" w:rsidP="00764B1A">
      <w:pPr>
        <w:numPr>
          <w:ilvl w:val="0"/>
          <w:numId w:val="16"/>
        </w:numPr>
        <w:spacing w:after="0" w:line="240" w:lineRule="auto"/>
        <w:rPr>
          <w:ins w:id="196" w:author="Unknown"/>
          <w:rFonts w:ascii="inherit" w:eastAsia="Times New Roman" w:hAnsi="inherit" w:cs="Segoe UI"/>
          <w:color w:val="000000"/>
          <w:sz w:val="23"/>
          <w:szCs w:val="23"/>
        </w:rPr>
      </w:pPr>
      <w:ins w:id="197" w:author="Unknown">
        <w:r w:rsidRPr="00764B1A">
          <w:rPr>
            <w:rFonts w:ascii="inherit" w:eastAsia="Times New Roman" w:hAnsi="inherit" w:cs="Segoe UI"/>
            <w:b/>
            <w:bCs/>
            <w:color w:val="000000"/>
            <w:sz w:val="23"/>
          </w:rPr>
          <w:t>Community Support</w:t>
        </w:r>
      </w:ins>
    </w:p>
    <w:p w:rsidR="00764B1A" w:rsidRPr="00764B1A" w:rsidRDefault="00764B1A" w:rsidP="00764B1A">
      <w:pPr>
        <w:spacing w:after="300" w:line="240" w:lineRule="auto"/>
        <w:jc w:val="both"/>
        <w:rPr>
          <w:ins w:id="198" w:author="Unknown"/>
          <w:rFonts w:ascii="inherit" w:eastAsia="Times New Roman" w:hAnsi="inherit" w:cs="Segoe UI"/>
          <w:color w:val="000000"/>
          <w:sz w:val="23"/>
          <w:szCs w:val="23"/>
        </w:rPr>
      </w:pPr>
      <w:ins w:id="199" w:author="Unknown">
        <w:r w:rsidRPr="00764B1A">
          <w:rPr>
            <w:rFonts w:ascii="inherit" w:eastAsia="Times New Roman" w:hAnsi="inherit" w:cs="Segoe UI"/>
            <w:color w:val="000000"/>
            <w:sz w:val="23"/>
            <w:szCs w:val="23"/>
          </w:rPr>
          <w:t>Being backed by Google greatly ups the community support received by the Angular framework. Also, extensive documentation is available. Although Backbone.js has a good level of community support, it only documents on Underscore.js templates, not much else.</w:t>
        </w:r>
      </w:ins>
    </w:p>
    <w:p w:rsidR="00764B1A" w:rsidRPr="00764B1A" w:rsidRDefault="00764B1A" w:rsidP="00764B1A">
      <w:pPr>
        <w:numPr>
          <w:ilvl w:val="0"/>
          <w:numId w:val="17"/>
        </w:numPr>
        <w:spacing w:after="0" w:line="240" w:lineRule="auto"/>
        <w:rPr>
          <w:ins w:id="200" w:author="Unknown"/>
          <w:rFonts w:ascii="inherit" w:eastAsia="Times New Roman" w:hAnsi="inherit" w:cs="Segoe UI"/>
          <w:color w:val="000000"/>
          <w:sz w:val="23"/>
          <w:szCs w:val="23"/>
        </w:rPr>
      </w:pPr>
      <w:ins w:id="201" w:author="Unknown">
        <w:r w:rsidRPr="00764B1A">
          <w:rPr>
            <w:rFonts w:ascii="inherit" w:eastAsia="Times New Roman" w:hAnsi="inherit" w:cs="Segoe UI"/>
            <w:b/>
            <w:bCs/>
            <w:color w:val="000000"/>
            <w:sz w:val="23"/>
          </w:rPr>
          <w:t>Data Binding</w:t>
        </w:r>
      </w:ins>
    </w:p>
    <w:p w:rsidR="00764B1A" w:rsidRPr="00764B1A" w:rsidRDefault="00764B1A" w:rsidP="00764B1A">
      <w:pPr>
        <w:spacing w:after="300" w:line="240" w:lineRule="auto"/>
        <w:jc w:val="both"/>
        <w:rPr>
          <w:ins w:id="202" w:author="Unknown"/>
          <w:rFonts w:ascii="inherit" w:eastAsia="Times New Roman" w:hAnsi="inherit" w:cs="Segoe UI"/>
          <w:color w:val="000000"/>
          <w:sz w:val="23"/>
          <w:szCs w:val="23"/>
        </w:rPr>
      </w:pPr>
      <w:ins w:id="203" w:author="Unknown">
        <w:r w:rsidRPr="00764B1A">
          <w:rPr>
            <w:rFonts w:ascii="inherit" w:eastAsia="Times New Roman" w:hAnsi="inherit" w:cs="Segoe UI"/>
            <w:color w:val="000000"/>
            <w:sz w:val="23"/>
            <w:szCs w:val="23"/>
          </w:rPr>
          <w:t>Angular uses two-way data binding process and thus is a bit complex. Backbone.js, on the contrary, doesn’t have any data binding process and thus, has a simplistic API.</w:t>
        </w:r>
      </w:ins>
    </w:p>
    <w:p w:rsidR="00764B1A" w:rsidRPr="00764B1A" w:rsidRDefault="00764B1A" w:rsidP="00764B1A">
      <w:pPr>
        <w:numPr>
          <w:ilvl w:val="0"/>
          <w:numId w:val="18"/>
        </w:numPr>
        <w:spacing w:after="0" w:line="240" w:lineRule="auto"/>
        <w:rPr>
          <w:ins w:id="204" w:author="Unknown"/>
          <w:rFonts w:ascii="inherit" w:eastAsia="Times New Roman" w:hAnsi="inherit" w:cs="Segoe UI"/>
          <w:color w:val="000000"/>
          <w:sz w:val="23"/>
          <w:szCs w:val="23"/>
        </w:rPr>
      </w:pPr>
      <w:ins w:id="205" w:author="Unknown">
        <w:r w:rsidRPr="00764B1A">
          <w:rPr>
            <w:rFonts w:ascii="inherit" w:eastAsia="Times New Roman" w:hAnsi="inherit" w:cs="Segoe UI"/>
            <w:b/>
            <w:bCs/>
            <w:color w:val="000000"/>
            <w:sz w:val="23"/>
          </w:rPr>
          <w:t>DOM</w:t>
        </w:r>
      </w:ins>
    </w:p>
    <w:p w:rsidR="00764B1A" w:rsidRPr="00764B1A" w:rsidRDefault="00764B1A" w:rsidP="00764B1A">
      <w:pPr>
        <w:spacing w:after="300" w:line="240" w:lineRule="auto"/>
        <w:jc w:val="both"/>
        <w:rPr>
          <w:ins w:id="206" w:author="Unknown"/>
          <w:rFonts w:ascii="inherit" w:eastAsia="Times New Roman" w:hAnsi="inherit" w:cs="Segoe UI"/>
          <w:color w:val="000000"/>
          <w:sz w:val="23"/>
          <w:szCs w:val="23"/>
        </w:rPr>
      </w:pPr>
      <w:ins w:id="207" w:author="Unknown">
        <w:r w:rsidRPr="00764B1A">
          <w:rPr>
            <w:rFonts w:ascii="inherit" w:eastAsia="Times New Roman" w:hAnsi="inherit" w:cs="Segoe UI"/>
            <w:color w:val="000000"/>
            <w:sz w:val="23"/>
            <w:szCs w:val="23"/>
          </w:rPr>
          <w:t>The prime focus of Angular JS is upon valid HTML and dynamic elements that imitate the underlying data for rebuilding the DOM as per the specified rules and then works on the updated data records.</w:t>
        </w:r>
      </w:ins>
    </w:p>
    <w:p w:rsidR="00764B1A" w:rsidRPr="00764B1A" w:rsidRDefault="00764B1A" w:rsidP="00764B1A">
      <w:pPr>
        <w:spacing w:after="300" w:line="240" w:lineRule="auto"/>
        <w:jc w:val="both"/>
        <w:rPr>
          <w:ins w:id="208" w:author="Unknown"/>
          <w:rFonts w:ascii="inherit" w:eastAsia="Times New Roman" w:hAnsi="inherit" w:cs="Segoe UI"/>
          <w:color w:val="000000"/>
          <w:sz w:val="23"/>
          <w:szCs w:val="23"/>
        </w:rPr>
      </w:pPr>
      <w:ins w:id="209" w:author="Unknown">
        <w:r w:rsidRPr="00764B1A">
          <w:rPr>
            <w:rFonts w:ascii="inherit" w:eastAsia="Times New Roman" w:hAnsi="inherit" w:cs="Segoe UI"/>
            <w:color w:val="000000"/>
            <w:sz w:val="23"/>
            <w:szCs w:val="23"/>
          </w:rPr>
          <w:lastRenderedPageBreak/>
          <w:t>Backbone.js follows the direct DOM manipulation approach for representing data and application architecture changes.</w:t>
        </w:r>
      </w:ins>
    </w:p>
    <w:p w:rsidR="00764B1A" w:rsidRPr="00764B1A" w:rsidRDefault="00764B1A" w:rsidP="00764B1A">
      <w:pPr>
        <w:numPr>
          <w:ilvl w:val="0"/>
          <w:numId w:val="19"/>
        </w:numPr>
        <w:spacing w:after="0" w:line="240" w:lineRule="auto"/>
        <w:rPr>
          <w:ins w:id="210" w:author="Unknown"/>
          <w:rFonts w:ascii="inherit" w:eastAsia="Times New Roman" w:hAnsi="inherit" w:cs="Segoe UI"/>
          <w:color w:val="000000"/>
          <w:sz w:val="23"/>
          <w:szCs w:val="23"/>
        </w:rPr>
      </w:pPr>
      <w:ins w:id="211" w:author="Unknown">
        <w:r w:rsidRPr="00764B1A">
          <w:rPr>
            <w:rFonts w:ascii="inherit" w:eastAsia="Times New Roman" w:hAnsi="inherit" w:cs="Segoe UI"/>
            <w:b/>
            <w:bCs/>
            <w:color w:val="000000"/>
            <w:sz w:val="23"/>
          </w:rPr>
          <w:t>Performance</w:t>
        </w:r>
      </w:ins>
    </w:p>
    <w:p w:rsidR="00764B1A" w:rsidRPr="00764B1A" w:rsidRDefault="00764B1A" w:rsidP="00764B1A">
      <w:pPr>
        <w:spacing w:after="300" w:line="240" w:lineRule="auto"/>
        <w:jc w:val="both"/>
        <w:rPr>
          <w:ins w:id="212" w:author="Unknown"/>
          <w:rFonts w:ascii="inherit" w:eastAsia="Times New Roman" w:hAnsi="inherit" w:cs="Segoe UI"/>
          <w:color w:val="000000"/>
          <w:sz w:val="23"/>
          <w:szCs w:val="23"/>
        </w:rPr>
      </w:pPr>
      <w:ins w:id="213" w:author="Unknown">
        <w:r w:rsidRPr="00764B1A">
          <w:rPr>
            <w:rFonts w:ascii="inherit" w:eastAsia="Times New Roman" w:hAnsi="inherit" w:cs="Segoe UI"/>
            <w:color w:val="000000"/>
            <w:sz w:val="23"/>
            <w:szCs w:val="23"/>
          </w:rPr>
          <w:t>Thanks to its two-way data binding functionality, Angular offers an impactful performance for both small and large projects.</w:t>
        </w:r>
      </w:ins>
    </w:p>
    <w:p w:rsidR="00764B1A" w:rsidRPr="00764B1A" w:rsidRDefault="00764B1A" w:rsidP="00764B1A">
      <w:pPr>
        <w:spacing w:after="300" w:line="240" w:lineRule="auto"/>
        <w:jc w:val="both"/>
        <w:rPr>
          <w:ins w:id="214" w:author="Unknown"/>
          <w:rFonts w:ascii="inherit" w:eastAsia="Times New Roman" w:hAnsi="inherit" w:cs="Segoe UI"/>
          <w:color w:val="000000"/>
          <w:sz w:val="23"/>
          <w:szCs w:val="23"/>
        </w:rPr>
      </w:pPr>
      <w:ins w:id="215" w:author="Unknown">
        <w:r w:rsidRPr="00764B1A">
          <w:rPr>
            <w:rFonts w:ascii="inherit" w:eastAsia="Times New Roman" w:hAnsi="inherit" w:cs="Segoe UI"/>
            <w:color w:val="000000"/>
            <w:sz w:val="23"/>
            <w:szCs w:val="23"/>
          </w:rPr>
          <w:t xml:space="preserve">Backbone.js has a significant upper hand in performance over Angular in small data sets or small </w:t>
        </w:r>
        <w:proofErr w:type="spellStart"/>
        <w:r w:rsidRPr="00764B1A">
          <w:rPr>
            <w:rFonts w:ascii="inherit" w:eastAsia="Times New Roman" w:hAnsi="inherit" w:cs="Segoe UI"/>
            <w:color w:val="000000"/>
            <w:sz w:val="23"/>
            <w:szCs w:val="23"/>
          </w:rPr>
          <w:t>webpages</w:t>
        </w:r>
        <w:proofErr w:type="spellEnd"/>
        <w:r w:rsidRPr="00764B1A">
          <w:rPr>
            <w:rFonts w:ascii="inherit" w:eastAsia="Times New Roman" w:hAnsi="inherit" w:cs="Segoe UI"/>
            <w:color w:val="000000"/>
            <w:sz w:val="23"/>
            <w:szCs w:val="23"/>
          </w:rPr>
          <w:t xml:space="preserve">. However, it is not recommended for larger </w:t>
        </w:r>
        <w:proofErr w:type="spellStart"/>
        <w:r w:rsidRPr="00764B1A">
          <w:rPr>
            <w:rFonts w:ascii="inherit" w:eastAsia="Times New Roman" w:hAnsi="inherit" w:cs="Segoe UI"/>
            <w:color w:val="000000"/>
            <w:sz w:val="23"/>
            <w:szCs w:val="23"/>
          </w:rPr>
          <w:t>webpages</w:t>
        </w:r>
        <w:proofErr w:type="spellEnd"/>
        <w:r w:rsidRPr="00764B1A">
          <w:rPr>
            <w:rFonts w:ascii="inherit" w:eastAsia="Times New Roman" w:hAnsi="inherit" w:cs="Segoe UI"/>
            <w:color w:val="000000"/>
            <w:sz w:val="23"/>
            <w:szCs w:val="23"/>
          </w:rPr>
          <w:t xml:space="preserve"> or large data sets due to the absence of any data binding process.</w:t>
        </w:r>
      </w:ins>
    </w:p>
    <w:p w:rsidR="00764B1A" w:rsidRPr="00764B1A" w:rsidRDefault="00764B1A" w:rsidP="00764B1A">
      <w:pPr>
        <w:numPr>
          <w:ilvl w:val="0"/>
          <w:numId w:val="20"/>
        </w:numPr>
        <w:spacing w:after="0" w:line="240" w:lineRule="auto"/>
        <w:rPr>
          <w:ins w:id="216" w:author="Unknown"/>
          <w:rFonts w:ascii="inherit" w:eastAsia="Times New Roman" w:hAnsi="inherit" w:cs="Segoe UI"/>
          <w:color w:val="000000"/>
          <w:sz w:val="23"/>
          <w:szCs w:val="23"/>
        </w:rPr>
      </w:pPr>
      <w:proofErr w:type="spellStart"/>
      <w:ins w:id="217" w:author="Unknown">
        <w:r w:rsidRPr="00764B1A">
          <w:rPr>
            <w:rFonts w:ascii="inherit" w:eastAsia="Times New Roman" w:hAnsi="inherit" w:cs="Segoe UI"/>
            <w:b/>
            <w:bCs/>
            <w:color w:val="000000"/>
            <w:sz w:val="23"/>
          </w:rPr>
          <w:t>Templating</w:t>
        </w:r>
        <w:proofErr w:type="spellEnd"/>
      </w:ins>
    </w:p>
    <w:p w:rsidR="00764B1A" w:rsidRPr="00764B1A" w:rsidRDefault="00764B1A" w:rsidP="00764B1A">
      <w:pPr>
        <w:spacing w:after="300" w:line="240" w:lineRule="auto"/>
        <w:jc w:val="both"/>
        <w:rPr>
          <w:ins w:id="218" w:author="Unknown"/>
          <w:rFonts w:ascii="inherit" w:eastAsia="Times New Roman" w:hAnsi="inherit" w:cs="Segoe UI"/>
          <w:color w:val="000000"/>
          <w:sz w:val="23"/>
          <w:szCs w:val="23"/>
        </w:rPr>
      </w:pPr>
      <w:ins w:id="219" w:author="Unknown">
        <w:r w:rsidRPr="00764B1A">
          <w:rPr>
            <w:rFonts w:ascii="inherit" w:eastAsia="Times New Roman" w:hAnsi="inherit" w:cs="Segoe UI"/>
            <w:color w:val="000000"/>
            <w:sz w:val="23"/>
            <w:szCs w:val="23"/>
          </w:rPr>
          <w:t xml:space="preserve">Angular supports </w:t>
        </w:r>
        <w:proofErr w:type="spellStart"/>
        <w:r w:rsidRPr="00764B1A">
          <w:rPr>
            <w:rFonts w:ascii="inherit" w:eastAsia="Times New Roman" w:hAnsi="inherit" w:cs="Segoe UI"/>
            <w:color w:val="000000"/>
            <w:sz w:val="23"/>
            <w:szCs w:val="23"/>
          </w:rPr>
          <w:t>templating</w:t>
        </w:r>
        <w:proofErr w:type="spellEnd"/>
        <w:r w:rsidRPr="00764B1A">
          <w:rPr>
            <w:rFonts w:ascii="inherit" w:eastAsia="Times New Roman" w:hAnsi="inherit" w:cs="Segoe UI"/>
            <w:color w:val="000000"/>
            <w:sz w:val="23"/>
            <w:szCs w:val="23"/>
          </w:rPr>
          <w:t xml:space="preserve"> via dynamic HTML attributes. These are added to the document to develop an easy to understand application at a functional level. Unlike Angular, Backbone.js uses </w:t>
        </w:r>
        <w:r w:rsidRPr="00764B1A">
          <w:rPr>
            <w:rFonts w:ascii="inherit" w:eastAsia="Times New Roman" w:hAnsi="inherit" w:cs="Segoe UI"/>
            <w:color w:val="000000"/>
            <w:sz w:val="23"/>
            <w:szCs w:val="23"/>
          </w:rPr>
          <w:fldChar w:fldCharType="begin"/>
        </w:r>
        <w:r w:rsidRPr="00764B1A">
          <w:rPr>
            <w:rFonts w:ascii="inherit" w:eastAsia="Times New Roman" w:hAnsi="inherit" w:cs="Segoe UI"/>
            <w:color w:val="000000"/>
            <w:sz w:val="23"/>
            <w:szCs w:val="23"/>
          </w:rPr>
          <w:instrText xml:space="preserve"> HYPERLINK "https://en.wikipedia.org/wiki/Underscore.js" </w:instrText>
        </w:r>
        <w:r w:rsidRPr="00764B1A">
          <w:rPr>
            <w:rFonts w:ascii="inherit" w:eastAsia="Times New Roman" w:hAnsi="inherit" w:cs="Segoe UI"/>
            <w:color w:val="000000"/>
            <w:sz w:val="23"/>
            <w:szCs w:val="23"/>
          </w:rPr>
          <w:fldChar w:fldCharType="separate"/>
        </w:r>
        <w:r w:rsidRPr="00764B1A">
          <w:rPr>
            <w:rFonts w:ascii="inherit" w:eastAsia="Times New Roman" w:hAnsi="inherit" w:cs="Segoe UI"/>
            <w:color w:val="3C7DC0"/>
            <w:sz w:val="23"/>
            <w:u w:val="single"/>
          </w:rPr>
          <w:t>Underscore.js</w:t>
        </w:r>
        <w:r w:rsidRPr="00764B1A">
          <w:rPr>
            <w:rFonts w:ascii="inherit" w:eastAsia="Times New Roman" w:hAnsi="inherit" w:cs="Segoe UI"/>
            <w:color w:val="000000"/>
            <w:sz w:val="23"/>
            <w:szCs w:val="23"/>
          </w:rPr>
          <w:fldChar w:fldCharType="end"/>
        </w:r>
        <w:r w:rsidRPr="00764B1A">
          <w:rPr>
            <w:rFonts w:ascii="inherit" w:eastAsia="Times New Roman" w:hAnsi="inherit" w:cs="Segoe UI"/>
            <w:color w:val="000000"/>
            <w:sz w:val="23"/>
            <w:szCs w:val="23"/>
          </w:rPr>
          <w:t> templates that aren’t fully-featured as Angular templates.</w:t>
        </w:r>
      </w:ins>
    </w:p>
    <w:p w:rsidR="00764B1A" w:rsidRPr="00764B1A" w:rsidRDefault="00764B1A" w:rsidP="00764B1A">
      <w:pPr>
        <w:numPr>
          <w:ilvl w:val="0"/>
          <w:numId w:val="21"/>
        </w:numPr>
        <w:spacing w:after="0" w:line="240" w:lineRule="auto"/>
        <w:rPr>
          <w:ins w:id="220" w:author="Unknown"/>
          <w:rFonts w:ascii="inherit" w:eastAsia="Times New Roman" w:hAnsi="inherit" w:cs="Segoe UI"/>
          <w:color w:val="000000"/>
          <w:sz w:val="23"/>
          <w:szCs w:val="23"/>
        </w:rPr>
      </w:pPr>
      <w:ins w:id="221" w:author="Unknown">
        <w:r w:rsidRPr="00764B1A">
          <w:rPr>
            <w:rFonts w:ascii="inherit" w:eastAsia="Times New Roman" w:hAnsi="inherit" w:cs="Segoe UI"/>
            <w:b/>
            <w:bCs/>
            <w:color w:val="000000"/>
            <w:sz w:val="23"/>
          </w:rPr>
          <w:t>The Approach to Testing</w:t>
        </w:r>
      </w:ins>
    </w:p>
    <w:p w:rsidR="00764B1A" w:rsidRPr="00764B1A" w:rsidRDefault="00764B1A" w:rsidP="00764B1A">
      <w:pPr>
        <w:spacing w:after="300" w:line="240" w:lineRule="auto"/>
        <w:jc w:val="both"/>
        <w:rPr>
          <w:ins w:id="222" w:author="Unknown"/>
          <w:rFonts w:ascii="inherit" w:eastAsia="Times New Roman" w:hAnsi="inherit" w:cs="Segoe UI"/>
          <w:color w:val="000000"/>
          <w:sz w:val="23"/>
          <w:szCs w:val="23"/>
        </w:rPr>
      </w:pPr>
      <w:ins w:id="223" w:author="Unknown">
        <w:r w:rsidRPr="00764B1A">
          <w:rPr>
            <w:rFonts w:ascii="inherit" w:eastAsia="Times New Roman" w:hAnsi="inherit" w:cs="Segoe UI"/>
            <w:color w:val="000000"/>
            <w:sz w:val="23"/>
            <w:szCs w:val="23"/>
          </w:rPr>
          <w:t xml:space="preserve">The approach to testing varies greatly between Angular and Backbone.js due to the fact that while the former is preferred for building large applications the latter is ideal for developing smaller </w:t>
        </w:r>
        <w:proofErr w:type="spellStart"/>
        <w:r w:rsidRPr="00764B1A">
          <w:rPr>
            <w:rFonts w:ascii="inherit" w:eastAsia="Times New Roman" w:hAnsi="inherit" w:cs="Segoe UI"/>
            <w:color w:val="000000"/>
            <w:sz w:val="23"/>
            <w:szCs w:val="23"/>
          </w:rPr>
          <w:t>webpages</w:t>
        </w:r>
        <w:proofErr w:type="spellEnd"/>
        <w:r w:rsidRPr="00764B1A">
          <w:rPr>
            <w:rFonts w:ascii="inherit" w:eastAsia="Times New Roman" w:hAnsi="inherit" w:cs="Segoe UI"/>
            <w:color w:val="000000"/>
            <w:sz w:val="23"/>
            <w:szCs w:val="23"/>
          </w:rPr>
          <w:t xml:space="preserve"> or applications.</w:t>
        </w:r>
      </w:ins>
    </w:p>
    <w:p w:rsidR="00764B1A" w:rsidRPr="00764B1A" w:rsidRDefault="00764B1A" w:rsidP="00764B1A">
      <w:pPr>
        <w:spacing w:after="300" w:line="240" w:lineRule="auto"/>
        <w:jc w:val="both"/>
        <w:rPr>
          <w:ins w:id="224" w:author="Unknown"/>
          <w:rFonts w:ascii="inherit" w:eastAsia="Times New Roman" w:hAnsi="inherit" w:cs="Segoe UI"/>
          <w:color w:val="000000"/>
          <w:sz w:val="23"/>
          <w:szCs w:val="23"/>
        </w:rPr>
      </w:pPr>
      <w:ins w:id="225" w:author="Unknown">
        <w:r w:rsidRPr="00764B1A">
          <w:rPr>
            <w:rFonts w:ascii="inherit" w:eastAsia="Times New Roman" w:hAnsi="inherit" w:cs="Segoe UI"/>
            <w:color w:val="000000"/>
            <w:sz w:val="23"/>
            <w:szCs w:val="23"/>
          </w:rPr>
          <w:t>For Angular, unit testing is preferred and the testing process is smoother through the framework. In the case of Backbone.js, the absence of a data binding process allows for a swift testing experience for a single page and small applications.</w:t>
        </w:r>
      </w:ins>
    </w:p>
    <w:p w:rsidR="00764B1A" w:rsidRPr="00764B1A" w:rsidRDefault="00764B1A" w:rsidP="00764B1A">
      <w:pPr>
        <w:numPr>
          <w:ilvl w:val="0"/>
          <w:numId w:val="22"/>
        </w:numPr>
        <w:spacing w:after="0" w:line="240" w:lineRule="auto"/>
        <w:rPr>
          <w:ins w:id="226" w:author="Unknown"/>
          <w:rFonts w:ascii="inherit" w:eastAsia="Times New Roman" w:hAnsi="inherit" w:cs="Segoe UI"/>
          <w:color w:val="000000"/>
          <w:sz w:val="23"/>
          <w:szCs w:val="23"/>
        </w:rPr>
      </w:pPr>
      <w:ins w:id="227" w:author="Unknown">
        <w:r w:rsidRPr="00764B1A">
          <w:rPr>
            <w:rFonts w:ascii="inherit" w:eastAsia="Times New Roman" w:hAnsi="inherit" w:cs="Segoe UI"/>
            <w:b/>
            <w:bCs/>
            <w:color w:val="000000"/>
            <w:sz w:val="23"/>
          </w:rPr>
          <w:t>Type</w:t>
        </w:r>
      </w:ins>
    </w:p>
    <w:p w:rsidR="00764B1A" w:rsidRPr="00764B1A" w:rsidRDefault="00764B1A" w:rsidP="00764B1A">
      <w:pPr>
        <w:spacing w:after="300" w:line="240" w:lineRule="auto"/>
        <w:jc w:val="both"/>
        <w:rPr>
          <w:ins w:id="228" w:author="Unknown"/>
          <w:rFonts w:ascii="inherit" w:eastAsia="Times New Roman" w:hAnsi="inherit" w:cs="Segoe UI"/>
          <w:color w:val="000000"/>
          <w:sz w:val="23"/>
          <w:szCs w:val="23"/>
        </w:rPr>
      </w:pPr>
      <w:ins w:id="229" w:author="Unknown">
        <w:r w:rsidRPr="00764B1A">
          <w:rPr>
            <w:rFonts w:ascii="inherit" w:eastAsia="Times New Roman" w:hAnsi="inherit" w:cs="Segoe UI"/>
            <w:color w:val="000000"/>
            <w:sz w:val="23"/>
            <w:szCs w:val="23"/>
          </w:rPr>
          <w:t xml:space="preserve">Angular is an open-source JS-based front-end web application framework that extends HTML with new attributes. On the other hand, Backbone.js is a lightweight JavaScript library featuring a </w:t>
        </w:r>
        <w:proofErr w:type="spellStart"/>
        <w:r w:rsidRPr="00764B1A">
          <w:rPr>
            <w:rFonts w:ascii="inherit" w:eastAsia="Times New Roman" w:hAnsi="inherit" w:cs="Segoe UI"/>
            <w:color w:val="000000"/>
            <w:sz w:val="23"/>
            <w:szCs w:val="23"/>
          </w:rPr>
          <w:t>RESTful</w:t>
        </w:r>
        <w:proofErr w:type="spellEnd"/>
        <w:r w:rsidRPr="00764B1A">
          <w:rPr>
            <w:rFonts w:ascii="inherit" w:eastAsia="Times New Roman" w:hAnsi="inherit" w:cs="Segoe UI"/>
            <w:color w:val="000000"/>
            <w:sz w:val="23"/>
            <w:szCs w:val="23"/>
          </w:rPr>
          <w:t xml:space="preserve"> JSON interface and MVP framework.</w:t>
        </w:r>
      </w:ins>
    </w:p>
    <w:p w:rsidR="00764B1A" w:rsidRPr="00764B1A" w:rsidRDefault="00764B1A" w:rsidP="00764B1A">
      <w:pPr>
        <w:spacing w:after="300" w:line="240" w:lineRule="auto"/>
        <w:jc w:val="both"/>
        <w:rPr>
          <w:ins w:id="230" w:author="Unknown"/>
          <w:rFonts w:ascii="inherit" w:eastAsia="Times New Roman" w:hAnsi="inherit" w:cs="Segoe UI"/>
          <w:color w:val="000000"/>
          <w:sz w:val="23"/>
          <w:szCs w:val="23"/>
        </w:rPr>
      </w:pPr>
      <w:ins w:id="231"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How do Observables differ from Promises?</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As soon as a </w:t>
        </w:r>
        <w:r w:rsidRPr="00764B1A">
          <w:rPr>
            <w:rFonts w:ascii="inherit" w:eastAsia="Times New Roman" w:hAnsi="inherit" w:cs="Segoe UI"/>
            <w:color w:val="000000"/>
            <w:sz w:val="23"/>
            <w:szCs w:val="23"/>
          </w:rPr>
          <w:fldChar w:fldCharType="begin"/>
        </w:r>
        <w:r w:rsidRPr="00764B1A">
          <w:rPr>
            <w:rFonts w:ascii="inherit" w:eastAsia="Times New Roman" w:hAnsi="inherit" w:cs="Segoe UI"/>
            <w:color w:val="000000"/>
            <w:sz w:val="23"/>
            <w:szCs w:val="23"/>
          </w:rPr>
          <w:instrText xml:space="preserve"> HYPERLINK "http://andyshora.com/promises-angularjs-explained-as-cartoon.html" </w:instrText>
        </w:r>
        <w:r w:rsidRPr="00764B1A">
          <w:rPr>
            <w:rFonts w:ascii="inherit" w:eastAsia="Times New Roman" w:hAnsi="inherit" w:cs="Segoe UI"/>
            <w:color w:val="000000"/>
            <w:sz w:val="23"/>
            <w:szCs w:val="23"/>
          </w:rPr>
          <w:fldChar w:fldCharType="separate"/>
        </w:r>
        <w:r w:rsidRPr="00764B1A">
          <w:rPr>
            <w:rFonts w:ascii="inherit" w:eastAsia="Times New Roman" w:hAnsi="inherit" w:cs="Segoe UI"/>
            <w:color w:val="3C7DC0"/>
            <w:sz w:val="23"/>
            <w:u w:val="single"/>
          </w:rPr>
          <w:t>promise</w:t>
        </w:r>
        <w:r w:rsidRPr="00764B1A">
          <w:rPr>
            <w:rFonts w:ascii="inherit" w:eastAsia="Times New Roman" w:hAnsi="inherit" w:cs="Segoe UI"/>
            <w:color w:val="000000"/>
            <w:sz w:val="23"/>
            <w:szCs w:val="23"/>
          </w:rPr>
          <w:fldChar w:fldCharType="end"/>
        </w:r>
        <w:r w:rsidRPr="00764B1A">
          <w:rPr>
            <w:rFonts w:ascii="inherit" w:eastAsia="Times New Roman" w:hAnsi="inherit" w:cs="Segoe UI"/>
            <w:color w:val="000000"/>
            <w:sz w:val="23"/>
            <w:szCs w:val="23"/>
          </w:rPr>
          <w:t xml:space="preserve"> is made, the execution takes place. However, this is not the case with observables because they are lazy. This means that nothing happens until a subscription is made. While promises handle a single event, observable is a stream that allows passing of more than one event. A </w:t>
        </w:r>
        <w:proofErr w:type="spellStart"/>
        <w:r w:rsidRPr="00764B1A">
          <w:rPr>
            <w:rFonts w:ascii="inherit" w:eastAsia="Times New Roman" w:hAnsi="inherit" w:cs="Segoe UI"/>
            <w:color w:val="000000"/>
            <w:sz w:val="23"/>
            <w:szCs w:val="23"/>
          </w:rPr>
          <w:t>callback</w:t>
        </w:r>
        <w:proofErr w:type="spellEnd"/>
        <w:r w:rsidRPr="00764B1A">
          <w:rPr>
            <w:rFonts w:ascii="inherit" w:eastAsia="Times New Roman" w:hAnsi="inherit" w:cs="Segoe UI"/>
            <w:color w:val="000000"/>
            <w:sz w:val="23"/>
            <w:szCs w:val="23"/>
          </w:rPr>
          <w:t xml:space="preserve"> is made for each event in an observable.</w:t>
        </w:r>
      </w:ins>
    </w:p>
    <w:p w:rsidR="00764B1A" w:rsidRPr="00764B1A" w:rsidRDefault="00764B1A" w:rsidP="00764B1A">
      <w:pPr>
        <w:spacing w:after="300" w:line="240" w:lineRule="auto"/>
        <w:jc w:val="both"/>
        <w:rPr>
          <w:ins w:id="232" w:author="Unknown"/>
          <w:rFonts w:ascii="inherit" w:eastAsia="Times New Roman" w:hAnsi="inherit" w:cs="Segoe UI"/>
          <w:color w:val="000000"/>
          <w:sz w:val="23"/>
          <w:szCs w:val="23"/>
        </w:rPr>
      </w:pPr>
      <w:ins w:id="233" w:author="Unknown">
        <w:r w:rsidRPr="00764B1A">
          <w:rPr>
            <w:rFonts w:ascii="inherit" w:eastAsia="Times New Roman" w:hAnsi="inherit" w:cs="Segoe UI"/>
            <w:b/>
            <w:bCs/>
            <w:color w:val="000000"/>
            <w:sz w:val="23"/>
            <w:szCs w:val="23"/>
          </w:rPr>
          <w:t xml:space="preserve">Question: Please explain the difference between Angular and </w:t>
        </w:r>
        <w:proofErr w:type="spellStart"/>
        <w:r w:rsidRPr="00764B1A">
          <w:rPr>
            <w:rFonts w:ascii="inherit" w:eastAsia="Times New Roman" w:hAnsi="inherit" w:cs="Segoe UI"/>
            <w:b/>
            <w:bCs/>
            <w:color w:val="000000"/>
            <w:sz w:val="23"/>
            <w:szCs w:val="23"/>
          </w:rPr>
          <w:t>AngularJS</w:t>
        </w:r>
        <w:proofErr w:type="spellEnd"/>
        <w:r w:rsidRPr="00764B1A">
          <w:rPr>
            <w:rFonts w:ascii="inherit" w:eastAsia="Times New Roman" w:hAnsi="inherit" w:cs="Segoe UI"/>
            <w:b/>
            <w:bCs/>
            <w:color w:val="000000"/>
            <w:sz w:val="23"/>
            <w:szCs w:val="23"/>
          </w:rPr>
          <w:t>?</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xml:space="preserve"> Various differences between Angular and </w:t>
        </w:r>
        <w:proofErr w:type="spellStart"/>
        <w:r w:rsidRPr="00764B1A">
          <w:rPr>
            <w:rFonts w:ascii="inherit" w:eastAsia="Times New Roman" w:hAnsi="inherit" w:cs="Segoe UI"/>
            <w:color w:val="000000"/>
            <w:sz w:val="23"/>
            <w:szCs w:val="23"/>
          </w:rPr>
          <w:t>AngularJS</w:t>
        </w:r>
        <w:proofErr w:type="spellEnd"/>
        <w:r w:rsidRPr="00764B1A">
          <w:rPr>
            <w:rFonts w:ascii="inherit" w:eastAsia="Times New Roman" w:hAnsi="inherit" w:cs="Segoe UI"/>
            <w:color w:val="000000"/>
            <w:sz w:val="23"/>
            <w:szCs w:val="23"/>
          </w:rPr>
          <w:t xml:space="preserve"> are stated as follows:</w:t>
        </w:r>
      </w:ins>
    </w:p>
    <w:p w:rsidR="00764B1A" w:rsidRPr="00764B1A" w:rsidRDefault="00764B1A" w:rsidP="00764B1A">
      <w:pPr>
        <w:numPr>
          <w:ilvl w:val="0"/>
          <w:numId w:val="23"/>
        </w:numPr>
        <w:spacing w:after="0" w:line="240" w:lineRule="auto"/>
        <w:rPr>
          <w:ins w:id="234" w:author="Unknown"/>
          <w:rFonts w:ascii="inherit" w:eastAsia="Times New Roman" w:hAnsi="inherit" w:cs="Segoe UI"/>
          <w:color w:val="000000"/>
          <w:sz w:val="23"/>
          <w:szCs w:val="23"/>
        </w:rPr>
      </w:pPr>
      <w:ins w:id="235" w:author="Unknown">
        <w:r w:rsidRPr="00764B1A">
          <w:rPr>
            <w:rFonts w:ascii="inherit" w:eastAsia="Times New Roman" w:hAnsi="inherit" w:cs="Segoe UI"/>
            <w:b/>
            <w:bCs/>
            <w:color w:val="000000"/>
            <w:sz w:val="23"/>
            <w:szCs w:val="23"/>
          </w:rPr>
          <w:t>Architecture – </w:t>
        </w:r>
        <w:proofErr w:type="spellStart"/>
        <w:r w:rsidRPr="00764B1A">
          <w:rPr>
            <w:rFonts w:ascii="inherit" w:eastAsia="Times New Roman" w:hAnsi="inherit" w:cs="Segoe UI"/>
            <w:color w:val="000000"/>
            <w:sz w:val="23"/>
            <w:szCs w:val="23"/>
          </w:rPr>
          <w:t>AngularJS</w:t>
        </w:r>
        <w:proofErr w:type="spellEnd"/>
        <w:r w:rsidRPr="00764B1A">
          <w:rPr>
            <w:rFonts w:ascii="inherit" w:eastAsia="Times New Roman" w:hAnsi="inherit" w:cs="Segoe UI"/>
            <w:color w:val="000000"/>
            <w:sz w:val="23"/>
            <w:szCs w:val="23"/>
          </w:rPr>
          <w:t xml:space="preserve"> supports the MVC design model. Angular relies on components and directives instead</w:t>
        </w:r>
      </w:ins>
    </w:p>
    <w:p w:rsidR="00764B1A" w:rsidRPr="00764B1A" w:rsidRDefault="00764B1A" w:rsidP="00764B1A">
      <w:pPr>
        <w:numPr>
          <w:ilvl w:val="0"/>
          <w:numId w:val="23"/>
        </w:numPr>
        <w:spacing w:after="0" w:line="240" w:lineRule="auto"/>
        <w:rPr>
          <w:ins w:id="236" w:author="Unknown"/>
          <w:rFonts w:ascii="inherit" w:eastAsia="Times New Roman" w:hAnsi="inherit" w:cs="Segoe UI"/>
          <w:color w:val="000000"/>
          <w:sz w:val="23"/>
          <w:szCs w:val="23"/>
        </w:rPr>
      </w:pPr>
      <w:ins w:id="237" w:author="Unknown">
        <w:r w:rsidRPr="00764B1A">
          <w:rPr>
            <w:rFonts w:ascii="inherit" w:eastAsia="Times New Roman" w:hAnsi="inherit" w:cs="Segoe UI"/>
            <w:b/>
            <w:bCs/>
            <w:color w:val="000000"/>
            <w:sz w:val="23"/>
            <w:szCs w:val="23"/>
          </w:rPr>
          <w:t>Dependency Injection (DI) – </w:t>
        </w:r>
        <w:r w:rsidRPr="00764B1A">
          <w:rPr>
            <w:rFonts w:ascii="inherit" w:eastAsia="Times New Roman" w:hAnsi="inherit" w:cs="Segoe UI"/>
            <w:color w:val="000000"/>
            <w:sz w:val="23"/>
            <w:szCs w:val="23"/>
          </w:rPr>
          <w:t xml:space="preserve">Angular supports a hierarchical Dependency Injection with unidirectional tree-based change detection. </w:t>
        </w:r>
        <w:proofErr w:type="spellStart"/>
        <w:r w:rsidRPr="00764B1A">
          <w:rPr>
            <w:rFonts w:ascii="inherit" w:eastAsia="Times New Roman" w:hAnsi="inherit" w:cs="Segoe UI"/>
            <w:color w:val="000000"/>
            <w:sz w:val="23"/>
            <w:szCs w:val="23"/>
          </w:rPr>
          <w:t>AngularJS</w:t>
        </w:r>
        <w:proofErr w:type="spellEnd"/>
        <w:r w:rsidRPr="00764B1A">
          <w:rPr>
            <w:rFonts w:ascii="inherit" w:eastAsia="Times New Roman" w:hAnsi="inherit" w:cs="Segoe UI"/>
            <w:color w:val="000000"/>
            <w:sz w:val="23"/>
            <w:szCs w:val="23"/>
          </w:rPr>
          <w:t xml:space="preserve"> doesn’t support DI</w:t>
        </w:r>
      </w:ins>
    </w:p>
    <w:p w:rsidR="00764B1A" w:rsidRPr="00764B1A" w:rsidRDefault="00764B1A" w:rsidP="00764B1A">
      <w:pPr>
        <w:numPr>
          <w:ilvl w:val="0"/>
          <w:numId w:val="23"/>
        </w:numPr>
        <w:spacing w:after="0" w:line="240" w:lineRule="auto"/>
        <w:rPr>
          <w:ins w:id="238" w:author="Unknown"/>
          <w:rFonts w:ascii="inherit" w:eastAsia="Times New Roman" w:hAnsi="inherit" w:cs="Segoe UI"/>
          <w:color w:val="000000"/>
          <w:sz w:val="23"/>
          <w:szCs w:val="23"/>
        </w:rPr>
      </w:pPr>
      <w:ins w:id="239" w:author="Unknown">
        <w:r w:rsidRPr="00764B1A">
          <w:rPr>
            <w:rFonts w:ascii="inherit" w:eastAsia="Times New Roman" w:hAnsi="inherit" w:cs="Segoe UI"/>
            <w:b/>
            <w:bCs/>
            <w:color w:val="000000"/>
            <w:sz w:val="23"/>
          </w:rPr>
          <w:t>Expression Syntax –</w:t>
        </w:r>
        <w:r w:rsidRPr="00764B1A">
          <w:rPr>
            <w:rFonts w:ascii="inherit" w:eastAsia="Times New Roman" w:hAnsi="inherit" w:cs="Segoe UI"/>
            <w:color w:val="000000"/>
            <w:sz w:val="23"/>
            <w:szCs w:val="23"/>
          </w:rPr>
          <w:t xml:space="preserve"> In </w:t>
        </w:r>
        <w:proofErr w:type="spellStart"/>
        <w:r w:rsidRPr="00764B1A">
          <w:rPr>
            <w:rFonts w:ascii="inherit" w:eastAsia="Times New Roman" w:hAnsi="inherit" w:cs="Segoe UI"/>
            <w:color w:val="000000"/>
            <w:sz w:val="23"/>
            <w:szCs w:val="23"/>
          </w:rPr>
          <w:t>AngularJS</w:t>
        </w:r>
        <w:proofErr w:type="spellEnd"/>
        <w:r w:rsidRPr="00764B1A">
          <w:rPr>
            <w:rFonts w:ascii="inherit" w:eastAsia="Times New Roman" w:hAnsi="inherit" w:cs="Segoe UI"/>
            <w:color w:val="000000"/>
            <w:sz w:val="23"/>
            <w:szCs w:val="23"/>
          </w:rPr>
          <w:t xml:space="preserve">, a specific </w:t>
        </w:r>
        <w:proofErr w:type="spellStart"/>
        <w:r w:rsidRPr="00764B1A">
          <w:rPr>
            <w:rFonts w:ascii="inherit" w:eastAsia="Times New Roman" w:hAnsi="inherit" w:cs="Segoe UI"/>
            <w:color w:val="000000"/>
            <w:sz w:val="23"/>
            <w:szCs w:val="23"/>
          </w:rPr>
          <w:t>ng</w:t>
        </w:r>
        <w:proofErr w:type="spellEnd"/>
        <w:r w:rsidRPr="00764B1A">
          <w:rPr>
            <w:rFonts w:ascii="inherit" w:eastAsia="Times New Roman" w:hAnsi="inherit" w:cs="Segoe UI"/>
            <w:color w:val="000000"/>
            <w:sz w:val="23"/>
            <w:szCs w:val="23"/>
          </w:rPr>
          <w:t xml:space="preserve"> directive is required for the image or property and an event. Angular, on the other hand, use () and [] for blinding an event and accomplishing property binding, respectively</w:t>
        </w:r>
      </w:ins>
    </w:p>
    <w:p w:rsidR="00764B1A" w:rsidRPr="00764B1A" w:rsidRDefault="00764B1A" w:rsidP="00764B1A">
      <w:pPr>
        <w:numPr>
          <w:ilvl w:val="0"/>
          <w:numId w:val="23"/>
        </w:numPr>
        <w:spacing w:after="0" w:line="240" w:lineRule="auto"/>
        <w:rPr>
          <w:ins w:id="240" w:author="Unknown"/>
          <w:rFonts w:ascii="inherit" w:eastAsia="Times New Roman" w:hAnsi="inherit" w:cs="Segoe UI"/>
          <w:color w:val="000000"/>
          <w:sz w:val="23"/>
          <w:szCs w:val="23"/>
        </w:rPr>
      </w:pPr>
      <w:ins w:id="241" w:author="Unknown">
        <w:r w:rsidRPr="00764B1A">
          <w:rPr>
            <w:rFonts w:ascii="inherit" w:eastAsia="Times New Roman" w:hAnsi="inherit" w:cs="Segoe UI"/>
            <w:b/>
            <w:bCs/>
            <w:color w:val="000000"/>
            <w:sz w:val="23"/>
          </w:rPr>
          <w:t>Mobile Support –</w:t>
        </w:r>
        <w:r w:rsidRPr="00764B1A">
          <w:rPr>
            <w:rFonts w:ascii="inherit" w:eastAsia="Times New Roman" w:hAnsi="inherit" w:cs="Segoe UI"/>
            <w:color w:val="000000"/>
            <w:sz w:val="23"/>
            <w:szCs w:val="23"/>
          </w:rPr>
          <w:t> </w:t>
        </w:r>
        <w:proofErr w:type="spellStart"/>
        <w:r w:rsidRPr="00764B1A">
          <w:rPr>
            <w:rFonts w:ascii="inherit" w:eastAsia="Times New Roman" w:hAnsi="inherit" w:cs="Segoe UI"/>
            <w:color w:val="000000"/>
            <w:sz w:val="23"/>
            <w:szCs w:val="23"/>
          </w:rPr>
          <w:t>AngularJS</w:t>
        </w:r>
        <w:proofErr w:type="spellEnd"/>
        <w:r w:rsidRPr="00764B1A">
          <w:rPr>
            <w:rFonts w:ascii="inherit" w:eastAsia="Times New Roman" w:hAnsi="inherit" w:cs="Segoe UI"/>
            <w:color w:val="000000"/>
            <w:sz w:val="23"/>
            <w:szCs w:val="23"/>
          </w:rPr>
          <w:t xml:space="preserve"> doesn’t have mobile support while Angular does have</w:t>
        </w:r>
      </w:ins>
    </w:p>
    <w:p w:rsidR="00764B1A" w:rsidRPr="00764B1A" w:rsidRDefault="00764B1A" w:rsidP="00764B1A">
      <w:pPr>
        <w:numPr>
          <w:ilvl w:val="0"/>
          <w:numId w:val="23"/>
        </w:numPr>
        <w:spacing w:after="0" w:line="240" w:lineRule="auto"/>
        <w:rPr>
          <w:ins w:id="242" w:author="Unknown"/>
          <w:rFonts w:ascii="inherit" w:eastAsia="Times New Roman" w:hAnsi="inherit" w:cs="Segoe UI"/>
          <w:color w:val="000000"/>
          <w:sz w:val="23"/>
          <w:szCs w:val="23"/>
        </w:rPr>
      </w:pPr>
      <w:ins w:id="243" w:author="Unknown">
        <w:r w:rsidRPr="00764B1A">
          <w:rPr>
            <w:rFonts w:ascii="inherit" w:eastAsia="Times New Roman" w:hAnsi="inherit" w:cs="Segoe UI"/>
            <w:b/>
            <w:bCs/>
            <w:color w:val="000000"/>
            <w:sz w:val="23"/>
          </w:rPr>
          <w:t>Recommended Language –</w:t>
        </w:r>
        <w:r w:rsidRPr="00764B1A">
          <w:rPr>
            <w:rFonts w:ascii="inherit" w:eastAsia="Times New Roman" w:hAnsi="inherit" w:cs="Segoe UI"/>
            <w:color w:val="000000"/>
            <w:sz w:val="23"/>
            <w:szCs w:val="23"/>
          </w:rPr>
          <w:t xml:space="preserve"> While JavaScript is the recommended language for </w:t>
        </w:r>
        <w:proofErr w:type="spellStart"/>
        <w:r w:rsidRPr="00764B1A">
          <w:rPr>
            <w:rFonts w:ascii="inherit" w:eastAsia="Times New Roman" w:hAnsi="inherit" w:cs="Segoe UI"/>
            <w:color w:val="000000"/>
            <w:sz w:val="23"/>
            <w:szCs w:val="23"/>
          </w:rPr>
          <w:t>AngularJS</w:t>
        </w:r>
        <w:proofErr w:type="spellEnd"/>
        <w:r w:rsidRPr="00764B1A">
          <w:rPr>
            <w:rFonts w:ascii="inherit" w:eastAsia="Times New Roman" w:hAnsi="inherit" w:cs="Segoe UI"/>
            <w:color w:val="000000"/>
            <w:sz w:val="23"/>
            <w:szCs w:val="23"/>
          </w:rPr>
          <w:t xml:space="preserve">, </w:t>
        </w:r>
        <w:proofErr w:type="spellStart"/>
        <w:r w:rsidRPr="00764B1A">
          <w:rPr>
            <w:rFonts w:ascii="inherit" w:eastAsia="Times New Roman" w:hAnsi="inherit" w:cs="Segoe UI"/>
            <w:color w:val="000000"/>
            <w:sz w:val="23"/>
            <w:szCs w:val="23"/>
          </w:rPr>
          <w:t>TypeScript</w:t>
        </w:r>
        <w:proofErr w:type="spellEnd"/>
        <w:r w:rsidRPr="00764B1A">
          <w:rPr>
            <w:rFonts w:ascii="inherit" w:eastAsia="Times New Roman" w:hAnsi="inherit" w:cs="Segoe UI"/>
            <w:color w:val="000000"/>
            <w:sz w:val="23"/>
            <w:szCs w:val="23"/>
          </w:rPr>
          <w:t xml:space="preserve"> is the recommended language for Angular</w:t>
        </w:r>
      </w:ins>
    </w:p>
    <w:p w:rsidR="00764B1A" w:rsidRPr="00764B1A" w:rsidRDefault="00764B1A" w:rsidP="00764B1A">
      <w:pPr>
        <w:numPr>
          <w:ilvl w:val="0"/>
          <w:numId w:val="23"/>
        </w:numPr>
        <w:spacing w:after="0" w:line="240" w:lineRule="auto"/>
        <w:rPr>
          <w:ins w:id="244" w:author="Unknown"/>
          <w:rFonts w:ascii="inherit" w:eastAsia="Times New Roman" w:hAnsi="inherit" w:cs="Segoe UI"/>
          <w:color w:val="000000"/>
          <w:sz w:val="23"/>
          <w:szCs w:val="23"/>
        </w:rPr>
      </w:pPr>
      <w:ins w:id="245" w:author="Unknown">
        <w:r w:rsidRPr="00764B1A">
          <w:rPr>
            <w:rFonts w:ascii="inherit" w:eastAsia="Times New Roman" w:hAnsi="inherit" w:cs="Segoe UI"/>
            <w:b/>
            <w:bCs/>
            <w:color w:val="000000"/>
            <w:sz w:val="23"/>
          </w:rPr>
          <w:t>Routing –</w:t>
        </w:r>
        <w:r w:rsidRPr="00764B1A">
          <w:rPr>
            <w:rFonts w:ascii="inherit" w:eastAsia="Times New Roman" w:hAnsi="inherit" w:cs="Segoe UI"/>
            <w:color w:val="000000"/>
            <w:sz w:val="23"/>
            <w:szCs w:val="23"/>
          </w:rPr>
          <w:t xml:space="preserve"> For routing, </w:t>
        </w:r>
        <w:proofErr w:type="spellStart"/>
        <w:r w:rsidRPr="00764B1A">
          <w:rPr>
            <w:rFonts w:ascii="inherit" w:eastAsia="Times New Roman" w:hAnsi="inherit" w:cs="Segoe UI"/>
            <w:color w:val="000000"/>
            <w:sz w:val="23"/>
            <w:szCs w:val="23"/>
          </w:rPr>
          <w:t>AngularJS</w:t>
        </w:r>
        <w:proofErr w:type="spellEnd"/>
        <w:r w:rsidRPr="00764B1A">
          <w:rPr>
            <w:rFonts w:ascii="inherit" w:eastAsia="Times New Roman" w:hAnsi="inherit" w:cs="Segoe UI"/>
            <w:color w:val="000000"/>
            <w:sz w:val="23"/>
            <w:szCs w:val="23"/>
          </w:rPr>
          <w:t xml:space="preserve"> uses $</w:t>
        </w:r>
        <w:proofErr w:type="spellStart"/>
        <w:proofErr w:type="gramStart"/>
        <w:r w:rsidRPr="00764B1A">
          <w:rPr>
            <w:rFonts w:ascii="inherit" w:eastAsia="Times New Roman" w:hAnsi="inherit" w:cs="Segoe UI"/>
            <w:color w:val="000000"/>
            <w:sz w:val="23"/>
            <w:szCs w:val="23"/>
          </w:rPr>
          <w:t>routeprovider.when</w:t>
        </w:r>
        <w:proofErr w:type="spellEnd"/>
        <w:r w:rsidRPr="00764B1A">
          <w:rPr>
            <w:rFonts w:ascii="inherit" w:eastAsia="Times New Roman" w:hAnsi="inherit" w:cs="Segoe UI"/>
            <w:color w:val="000000"/>
            <w:sz w:val="23"/>
            <w:szCs w:val="23"/>
          </w:rPr>
          <w:t>(</w:t>
        </w:r>
        <w:proofErr w:type="gramEnd"/>
        <w:r w:rsidRPr="00764B1A">
          <w:rPr>
            <w:rFonts w:ascii="inherit" w:eastAsia="Times New Roman" w:hAnsi="inherit" w:cs="Segoe UI"/>
            <w:color w:val="000000"/>
            <w:sz w:val="23"/>
            <w:szCs w:val="23"/>
          </w:rPr>
          <w:t>) whereas Angular uses @</w:t>
        </w:r>
        <w:proofErr w:type="spellStart"/>
        <w:r w:rsidRPr="00764B1A">
          <w:rPr>
            <w:rFonts w:ascii="inherit" w:eastAsia="Times New Roman" w:hAnsi="inherit" w:cs="Segoe UI"/>
            <w:color w:val="000000"/>
            <w:sz w:val="23"/>
            <w:szCs w:val="23"/>
          </w:rPr>
          <w:t>RouteConfig</w:t>
        </w:r>
        <w:proofErr w:type="spellEnd"/>
        <w:r w:rsidRPr="00764B1A">
          <w:rPr>
            <w:rFonts w:ascii="inherit" w:eastAsia="Times New Roman" w:hAnsi="inherit" w:cs="Segoe UI"/>
            <w:color w:val="000000"/>
            <w:sz w:val="23"/>
            <w:szCs w:val="23"/>
          </w:rPr>
          <w:t>{(…)}</w:t>
        </w:r>
      </w:ins>
    </w:p>
    <w:p w:rsidR="00764B1A" w:rsidRPr="00764B1A" w:rsidRDefault="00764B1A" w:rsidP="00764B1A">
      <w:pPr>
        <w:numPr>
          <w:ilvl w:val="0"/>
          <w:numId w:val="23"/>
        </w:numPr>
        <w:spacing w:after="0" w:line="240" w:lineRule="auto"/>
        <w:rPr>
          <w:ins w:id="246" w:author="Unknown"/>
          <w:rFonts w:ascii="inherit" w:eastAsia="Times New Roman" w:hAnsi="inherit" w:cs="Segoe UI"/>
          <w:color w:val="000000"/>
          <w:sz w:val="23"/>
          <w:szCs w:val="23"/>
        </w:rPr>
      </w:pPr>
      <w:ins w:id="247" w:author="Unknown">
        <w:r w:rsidRPr="00764B1A">
          <w:rPr>
            <w:rFonts w:ascii="inherit" w:eastAsia="Times New Roman" w:hAnsi="inherit" w:cs="Segoe UI"/>
            <w:b/>
            <w:bCs/>
            <w:color w:val="000000"/>
            <w:sz w:val="23"/>
          </w:rPr>
          <w:lastRenderedPageBreak/>
          <w:t>Speed –</w:t>
        </w:r>
        <w:r w:rsidRPr="00764B1A">
          <w:rPr>
            <w:rFonts w:ascii="inherit" w:eastAsia="Times New Roman" w:hAnsi="inherit" w:cs="Segoe UI"/>
            <w:color w:val="000000"/>
            <w:sz w:val="23"/>
            <w:szCs w:val="23"/>
          </w:rPr>
          <w:t xml:space="preserve"> The development effort and time are reduced significantly thanks to support for two-way data binding in </w:t>
        </w:r>
        <w:proofErr w:type="spellStart"/>
        <w:r w:rsidRPr="00764B1A">
          <w:rPr>
            <w:rFonts w:ascii="inherit" w:eastAsia="Times New Roman" w:hAnsi="inherit" w:cs="Segoe UI"/>
            <w:color w:val="000000"/>
            <w:sz w:val="23"/>
            <w:szCs w:val="23"/>
          </w:rPr>
          <w:t>AngularJS</w:t>
        </w:r>
        <w:proofErr w:type="spellEnd"/>
        <w:r w:rsidRPr="00764B1A">
          <w:rPr>
            <w:rFonts w:ascii="inherit" w:eastAsia="Times New Roman" w:hAnsi="inherit" w:cs="Segoe UI"/>
            <w:color w:val="000000"/>
            <w:sz w:val="23"/>
            <w:szCs w:val="23"/>
          </w:rPr>
          <w:t>. Nonetheless, Angular is faster thanks to upgraded features</w:t>
        </w:r>
      </w:ins>
    </w:p>
    <w:p w:rsidR="00764B1A" w:rsidRPr="00764B1A" w:rsidRDefault="00764B1A" w:rsidP="00764B1A">
      <w:pPr>
        <w:numPr>
          <w:ilvl w:val="0"/>
          <w:numId w:val="23"/>
        </w:numPr>
        <w:spacing w:after="0" w:line="240" w:lineRule="auto"/>
        <w:rPr>
          <w:ins w:id="248" w:author="Unknown"/>
          <w:rFonts w:ascii="inherit" w:eastAsia="Times New Roman" w:hAnsi="inherit" w:cs="Segoe UI"/>
          <w:color w:val="000000"/>
          <w:sz w:val="23"/>
          <w:szCs w:val="23"/>
        </w:rPr>
      </w:pPr>
      <w:ins w:id="249" w:author="Unknown">
        <w:r w:rsidRPr="00764B1A">
          <w:rPr>
            <w:rFonts w:ascii="inherit" w:eastAsia="Times New Roman" w:hAnsi="inherit" w:cs="Segoe UI"/>
            <w:b/>
            <w:bCs/>
            <w:color w:val="000000"/>
            <w:sz w:val="23"/>
          </w:rPr>
          <w:t>Structure –</w:t>
        </w:r>
        <w:r w:rsidRPr="00764B1A">
          <w:rPr>
            <w:rFonts w:ascii="inherit" w:eastAsia="Times New Roman" w:hAnsi="inherit" w:cs="Segoe UI"/>
            <w:color w:val="000000"/>
            <w:sz w:val="23"/>
            <w:szCs w:val="23"/>
          </w:rPr>
          <w:t xml:space="preserve"> With a simplified structure, Angular makes the development and maintenance of large applications easier. Comparatively, </w:t>
        </w:r>
        <w:proofErr w:type="spellStart"/>
        <w:r w:rsidRPr="00764B1A">
          <w:rPr>
            <w:rFonts w:ascii="inherit" w:eastAsia="Times New Roman" w:hAnsi="inherit" w:cs="Segoe UI"/>
            <w:color w:val="000000"/>
            <w:sz w:val="23"/>
            <w:szCs w:val="23"/>
          </w:rPr>
          <w:t>AngularJS</w:t>
        </w:r>
        <w:proofErr w:type="spellEnd"/>
        <w:r w:rsidRPr="00764B1A">
          <w:rPr>
            <w:rFonts w:ascii="inherit" w:eastAsia="Times New Roman" w:hAnsi="inherit" w:cs="Segoe UI"/>
            <w:color w:val="000000"/>
            <w:sz w:val="23"/>
            <w:szCs w:val="23"/>
          </w:rPr>
          <w:t xml:space="preserve"> has a less manageable structure</w:t>
        </w:r>
      </w:ins>
    </w:p>
    <w:p w:rsidR="00764B1A" w:rsidRPr="00764B1A" w:rsidRDefault="00764B1A" w:rsidP="00764B1A">
      <w:pPr>
        <w:numPr>
          <w:ilvl w:val="0"/>
          <w:numId w:val="23"/>
        </w:numPr>
        <w:spacing w:after="0" w:line="240" w:lineRule="auto"/>
        <w:rPr>
          <w:ins w:id="250" w:author="Unknown"/>
          <w:rFonts w:ascii="inherit" w:eastAsia="Times New Roman" w:hAnsi="inherit" w:cs="Segoe UI"/>
          <w:color w:val="000000"/>
          <w:sz w:val="23"/>
          <w:szCs w:val="23"/>
        </w:rPr>
      </w:pPr>
      <w:ins w:id="251" w:author="Unknown">
        <w:r w:rsidRPr="00764B1A">
          <w:rPr>
            <w:rFonts w:ascii="inherit" w:eastAsia="Times New Roman" w:hAnsi="inherit" w:cs="Segoe UI"/>
            <w:b/>
            <w:bCs/>
            <w:color w:val="000000"/>
            <w:sz w:val="23"/>
          </w:rPr>
          <w:t>Support –</w:t>
        </w:r>
        <w:r w:rsidRPr="00764B1A">
          <w:rPr>
            <w:rFonts w:ascii="inherit" w:eastAsia="Times New Roman" w:hAnsi="inherit" w:cs="Segoe UI"/>
            <w:color w:val="000000"/>
            <w:sz w:val="23"/>
            <w:szCs w:val="23"/>
          </w:rPr>
          <w:t xml:space="preserve"> No official support or updates are available for the </w:t>
        </w:r>
        <w:proofErr w:type="spellStart"/>
        <w:r w:rsidRPr="00764B1A">
          <w:rPr>
            <w:rFonts w:ascii="inherit" w:eastAsia="Times New Roman" w:hAnsi="inherit" w:cs="Segoe UI"/>
            <w:color w:val="000000"/>
            <w:sz w:val="23"/>
            <w:szCs w:val="23"/>
          </w:rPr>
          <w:t>AngularJS</w:t>
        </w:r>
        <w:proofErr w:type="spellEnd"/>
        <w:r w:rsidRPr="00764B1A">
          <w:rPr>
            <w:rFonts w:ascii="inherit" w:eastAsia="Times New Roman" w:hAnsi="inherit" w:cs="Segoe UI"/>
            <w:color w:val="000000"/>
            <w:sz w:val="23"/>
            <w:szCs w:val="23"/>
          </w:rPr>
          <w:t>. On the contrary, Angular has active support with updates rolling out every now and then</w:t>
        </w:r>
      </w:ins>
    </w:p>
    <w:p w:rsidR="00764B1A" w:rsidRPr="00764B1A" w:rsidRDefault="00764B1A" w:rsidP="00764B1A">
      <w:pPr>
        <w:spacing w:after="300" w:line="240" w:lineRule="auto"/>
        <w:jc w:val="both"/>
        <w:rPr>
          <w:ins w:id="252" w:author="Unknown"/>
          <w:rFonts w:ascii="inherit" w:eastAsia="Times New Roman" w:hAnsi="inherit" w:cs="Segoe UI"/>
          <w:color w:val="000000"/>
          <w:sz w:val="23"/>
          <w:szCs w:val="23"/>
        </w:rPr>
      </w:pPr>
      <w:ins w:id="253"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Observe the following image:</w:t>
        </w:r>
      </w:ins>
    </w:p>
    <w:p w:rsidR="00764B1A" w:rsidRPr="00764B1A" w:rsidRDefault="00764B1A" w:rsidP="00764B1A">
      <w:pPr>
        <w:spacing w:after="300" w:line="240" w:lineRule="auto"/>
        <w:jc w:val="both"/>
        <w:rPr>
          <w:ins w:id="254" w:author="Unknown"/>
          <w:rFonts w:ascii="inherit" w:eastAsia="Times New Roman" w:hAnsi="inherit" w:cs="Segoe UI"/>
          <w:color w:val="000000"/>
          <w:sz w:val="23"/>
          <w:szCs w:val="23"/>
        </w:rPr>
      </w:pPr>
      <w:r>
        <w:rPr>
          <w:rFonts w:ascii="inherit" w:eastAsia="Times New Roman" w:hAnsi="inherit" w:cs="Segoe UI"/>
          <w:noProof/>
          <w:color w:val="000000"/>
          <w:sz w:val="23"/>
          <w:szCs w:val="23"/>
        </w:rPr>
        <w:drawing>
          <wp:inline distT="0" distB="0" distL="0" distR="0">
            <wp:extent cx="4162425" cy="3190875"/>
            <wp:effectExtent l="19050" t="0" r="9525" b="0"/>
            <wp:docPr id="3" name="Picture 3"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Interview Questions-1"/>
                    <pic:cNvPicPr>
                      <a:picLocks noChangeAspect="1" noChangeArrowheads="1"/>
                    </pic:cNvPicPr>
                  </pic:nvPicPr>
                  <pic:blipFill>
                    <a:blip r:embed="rId11"/>
                    <a:srcRect/>
                    <a:stretch>
                      <a:fillRect/>
                    </a:stretch>
                  </pic:blipFill>
                  <pic:spPr bwMode="auto">
                    <a:xfrm>
                      <a:off x="0" y="0"/>
                      <a:ext cx="4162425" cy="3190875"/>
                    </a:xfrm>
                    <a:prstGeom prst="rect">
                      <a:avLst/>
                    </a:prstGeom>
                    <a:noFill/>
                    <a:ln w="9525">
                      <a:noFill/>
                      <a:miter lim="800000"/>
                      <a:headEnd/>
                      <a:tailEnd/>
                    </a:ln>
                  </pic:spPr>
                </pic:pic>
              </a:graphicData>
            </a:graphic>
          </wp:inline>
        </w:drawing>
      </w:r>
    </w:p>
    <w:p w:rsidR="00764B1A" w:rsidRPr="00764B1A" w:rsidRDefault="00764B1A" w:rsidP="00764B1A">
      <w:pPr>
        <w:spacing w:after="300" w:line="240" w:lineRule="auto"/>
        <w:jc w:val="both"/>
        <w:rPr>
          <w:ins w:id="255" w:author="Unknown"/>
          <w:rFonts w:ascii="inherit" w:eastAsia="Times New Roman" w:hAnsi="inherit" w:cs="Segoe UI"/>
          <w:color w:val="000000"/>
          <w:sz w:val="23"/>
          <w:szCs w:val="23"/>
        </w:rPr>
      </w:pPr>
      <w:ins w:id="256" w:author="Unknown">
        <w:r w:rsidRPr="00764B1A">
          <w:rPr>
            <w:rFonts w:ascii="inherit" w:eastAsia="Times New Roman" w:hAnsi="inherit" w:cs="Segoe UI"/>
            <w:b/>
            <w:bCs/>
            <w:color w:val="000000"/>
            <w:sz w:val="23"/>
            <w:szCs w:val="23"/>
          </w:rPr>
          <w:t>Question: Could you explain the concept of templates in Angular?</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xml:space="preserve"> Written with HTML, </w:t>
        </w:r>
        <w:proofErr w:type="gramStart"/>
        <w:r w:rsidRPr="00764B1A">
          <w:rPr>
            <w:rFonts w:ascii="inherit" w:eastAsia="Times New Roman" w:hAnsi="inherit" w:cs="Segoe UI"/>
            <w:color w:val="000000"/>
            <w:sz w:val="23"/>
            <w:szCs w:val="23"/>
          </w:rPr>
          <w:t>templates in Angular contains</w:t>
        </w:r>
        <w:proofErr w:type="gramEnd"/>
        <w:r w:rsidRPr="00764B1A">
          <w:rPr>
            <w:rFonts w:ascii="inherit" w:eastAsia="Times New Roman" w:hAnsi="inherit" w:cs="Segoe UI"/>
            <w:color w:val="000000"/>
            <w:sz w:val="23"/>
            <w:szCs w:val="23"/>
          </w:rPr>
          <w:t xml:space="preserve"> Angular-specific attributes and elements. Combined with information coming from the controller and model, templates are then further rendered to cater the user with the dynamic view.</w:t>
        </w:r>
      </w:ins>
    </w:p>
    <w:p w:rsidR="00764B1A" w:rsidRPr="00764B1A" w:rsidRDefault="00764B1A" w:rsidP="00764B1A">
      <w:pPr>
        <w:spacing w:after="300" w:line="240" w:lineRule="auto"/>
        <w:jc w:val="both"/>
        <w:rPr>
          <w:ins w:id="257" w:author="Unknown"/>
          <w:rFonts w:ascii="inherit" w:eastAsia="Times New Roman" w:hAnsi="inherit" w:cs="Segoe UI"/>
          <w:color w:val="000000"/>
          <w:sz w:val="23"/>
          <w:szCs w:val="23"/>
        </w:rPr>
      </w:pPr>
      <w:ins w:id="258" w:author="Unknown">
        <w:r w:rsidRPr="00764B1A">
          <w:rPr>
            <w:rFonts w:ascii="inherit" w:eastAsia="Times New Roman" w:hAnsi="inherit" w:cs="Segoe UI"/>
            <w:b/>
            <w:bCs/>
            <w:color w:val="000000"/>
            <w:sz w:val="23"/>
            <w:szCs w:val="23"/>
          </w:rPr>
          <w:t>Question: What should replace the “?”?</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Directives. The image represents the types of directives in Angular; Attribute, structural, and custom.</w:t>
        </w:r>
      </w:ins>
    </w:p>
    <w:p w:rsidR="00764B1A" w:rsidRPr="00764B1A" w:rsidRDefault="00764B1A" w:rsidP="00764B1A">
      <w:pPr>
        <w:spacing w:after="300" w:line="240" w:lineRule="auto"/>
        <w:jc w:val="both"/>
        <w:rPr>
          <w:ins w:id="259" w:author="Unknown"/>
          <w:rFonts w:ascii="inherit" w:eastAsia="Times New Roman" w:hAnsi="inherit" w:cs="Segoe UI"/>
          <w:color w:val="000000"/>
          <w:sz w:val="23"/>
          <w:szCs w:val="23"/>
        </w:rPr>
      </w:pPr>
      <w:ins w:id="260" w:author="Unknown">
        <w:r w:rsidRPr="00764B1A">
          <w:rPr>
            <w:rFonts w:ascii="inherit" w:eastAsia="Times New Roman" w:hAnsi="inherit" w:cs="Segoe UI"/>
            <w:b/>
            <w:bCs/>
            <w:color w:val="000000"/>
            <w:sz w:val="23"/>
            <w:szCs w:val="23"/>
          </w:rPr>
          <w:t>Question: Explain the difference between an Annotation and a Decorator in Angular?</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In Angular, annotations are used for creating an annotation array. They are only metadata set of the class using the Reflect Metadata library.</w:t>
        </w:r>
      </w:ins>
    </w:p>
    <w:p w:rsidR="00764B1A" w:rsidRPr="00764B1A" w:rsidRDefault="00764B1A" w:rsidP="00764B1A">
      <w:pPr>
        <w:spacing w:after="300" w:line="240" w:lineRule="auto"/>
        <w:jc w:val="both"/>
        <w:rPr>
          <w:ins w:id="261" w:author="Unknown"/>
          <w:rFonts w:ascii="inherit" w:eastAsia="Times New Roman" w:hAnsi="inherit" w:cs="Segoe UI"/>
          <w:color w:val="000000"/>
          <w:sz w:val="23"/>
          <w:szCs w:val="23"/>
        </w:rPr>
      </w:pPr>
      <w:ins w:id="262" w:author="Unknown">
        <w:r w:rsidRPr="00764B1A">
          <w:rPr>
            <w:rFonts w:ascii="inherit" w:eastAsia="Times New Roman" w:hAnsi="inherit" w:cs="Segoe UI"/>
            <w:color w:val="000000"/>
            <w:sz w:val="23"/>
            <w:szCs w:val="23"/>
          </w:rPr>
          <w:t>Decorators in Angular are design patterns used for separating decoration or modification of some class without changing the original source code.</w:t>
        </w:r>
      </w:ins>
    </w:p>
    <w:p w:rsidR="00764B1A" w:rsidRPr="00764B1A" w:rsidRDefault="00764B1A" w:rsidP="00764B1A">
      <w:pPr>
        <w:spacing w:after="300" w:line="240" w:lineRule="auto"/>
        <w:jc w:val="both"/>
        <w:rPr>
          <w:ins w:id="263" w:author="Unknown"/>
          <w:rFonts w:ascii="inherit" w:eastAsia="Times New Roman" w:hAnsi="inherit" w:cs="Segoe UI"/>
          <w:color w:val="000000"/>
          <w:sz w:val="23"/>
          <w:szCs w:val="23"/>
        </w:rPr>
      </w:pPr>
      <w:ins w:id="264" w:author="Unknown">
        <w:r w:rsidRPr="00764B1A">
          <w:rPr>
            <w:rFonts w:ascii="inherit" w:eastAsia="Times New Roman" w:hAnsi="inherit" w:cs="Segoe UI"/>
            <w:b/>
            <w:bCs/>
            <w:color w:val="000000"/>
            <w:sz w:val="23"/>
            <w:szCs w:val="23"/>
          </w:rPr>
          <w:t>Question: What are directives in Angular?</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Directives are one of the core features of Angular. They allow an Angular developer to write new, application-specific HTML syntax. In actual, directives are functions that are executed by the Angular compiler when the same finds them in the DOM. Directives are of three types:</w:t>
        </w:r>
      </w:ins>
    </w:p>
    <w:p w:rsidR="00764B1A" w:rsidRPr="00764B1A" w:rsidRDefault="00764B1A" w:rsidP="00764B1A">
      <w:pPr>
        <w:numPr>
          <w:ilvl w:val="0"/>
          <w:numId w:val="24"/>
        </w:numPr>
        <w:spacing w:after="0" w:line="240" w:lineRule="auto"/>
        <w:rPr>
          <w:ins w:id="265" w:author="Unknown"/>
          <w:rFonts w:ascii="inherit" w:eastAsia="Times New Roman" w:hAnsi="inherit" w:cs="Segoe UI"/>
          <w:color w:val="000000"/>
          <w:sz w:val="23"/>
          <w:szCs w:val="23"/>
        </w:rPr>
      </w:pPr>
      <w:ins w:id="266" w:author="Unknown">
        <w:r w:rsidRPr="00764B1A">
          <w:rPr>
            <w:rFonts w:ascii="inherit" w:eastAsia="Times New Roman" w:hAnsi="inherit" w:cs="Segoe UI"/>
            <w:color w:val="000000"/>
            <w:sz w:val="23"/>
            <w:szCs w:val="23"/>
          </w:rPr>
          <w:lastRenderedPageBreak/>
          <w:t>Attribute Directives</w:t>
        </w:r>
      </w:ins>
    </w:p>
    <w:p w:rsidR="00764B1A" w:rsidRPr="00764B1A" w:rsidRDefault="00764B1A" w:rsidP="00764B1A">
      <w:pPr>
        <w:numPr>
          <w:ilvl w:val="0"/>
          <w:numId w:val="24"/>
        </w:numPr>
        <w:spacing w:after="0" w:line="240" w:lineRule="auto"/>
        <w:rPr>
          <w:ins w:id="267" w:author="Unknown"/>
          <w:rFonts w:ascii="inherit" w:eastAsia="Times New Roman" w:hAnsi="inherit" w:cs="Segoe UI"/>
          <w:color w:val="000000"/>
          <w:sz w:val="23"/>
          <w:szCs w:val="23"/>
        </w:rPr>
      </w:pPr>
      <w:ins w:id="268" w:author="Unknown">
        <w:r w:rsidRPr="00764B1A">
          <w:rPr>
            <w:rFonts w:ascii="inherit" w:eastAsia="Times New Roman" w:hAnsi="inherit" w:cs="Segoe UI"/>
            <w:color w:val="000000"/>
            <w:sz w:val="23"/>
            <w:szCs w:val="23"/>
          </w:rPr>
          <w:t>Component Directives</w:t>
        </w:r>
      </w:ins>
    </w:p>
    <w:p w:rsidR="00764B1A" w:rsidRPr="00764B1A" w:rsidRDefault="00764B1A" w:rsidP="00764B1A">
      <w:pPr>
        <w:numPr>
          <w:ilvl w:val="0"/>
          <w:numId w:val="24"/>
        </w:numPr>
        <w:spacing w:after="0" w:line="240" w:lineRule="auto"/>
        <w:rPr>
          <w:ins w:id="269" w:author="Unknown"/>
          <w:rFonts w:ascii="inherit" w:eastAsia="Times New Roman" w:hAnsi="inherit" w:cs="Segoe UI"/>
          <w:color w:val="000000"/>
          <w:sz w:val="23"/>
          <w:szCs w:val="23"/>
        </w:rPr>
      </w:pPr>
      <w:ins w:id="270" w:author="Unknown">
        <w:r w:rsidRPr="00764B1A">
          <w:rPr>
            <w:rFonts w:ascii="inherit" w:eastAsia="Times New Roman" w:hAnsi="inherit" w:cs="Segoe UI"/>
            <w:color w:val="000000"/>
            <w:sz w:val="23"/>
            <w:szCs w:val="23"/>
          </w:rPr>
          <w:t>Structural Directives</w:t>
        </w:r>
      </w:ins>
    </w:p>
    <w:p w:rsidR="00764B1A" w:rsidRPr="00764B1A" w:rsidRDefault="00764B1A" w:rsidP="00764B1A">
      <w:pPr>
        <w:spacing w:after="300" w:line="240" w:lineRule="auto"/>
        <w:jc w:val="both"/>
        <w:rPr>
          <w:ins w:id="271" w:author="Unknown"/>
          <w:rFonts w:ascii="inherit" w:eastAsia="Times New Roman" w:hAnsi="inherit" w:cs="Segoe UI"/>
          <w:color w:val="000000"/>
          <w:sz w:val="23"/>
          <w:szCs w:val="23"/>
        </w:rPr>
      </w:pPr>
      <w:ins w:id="272"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What are the building blocks of Angular?</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There are essentially 9 building blocks of an Angular application. These are:</w:t>
        </w:r>
      </w:ins>
    </w:p>
    <w:p w:rsidR="00764B1A" w:rsidRPr="00764B1A" w:rsidRDefault="00764B1A" w:rsidP="00764B1A">
      <w:pPr>
        <w:numPr>
          <w:ilvl w:val="0"/>
          <w:numId w:val="25"/>
        </w:numPr>
        <w:spacing w:after="0" w:line="240" w:lineRule="auto"/>
        <w:rPr>
          <w:ins w:id="273" w:author="Unknown"/>
          <w:rFonts w:ascii="inherit" w:eastAsia="Times New Roman" w:hAnsi="inherit" w:cs="Segoe UI"/>
          <w:color w:val="000000"/>
          <w:sz w:val="23"/>
          <w:szCs w:val="23"/>
        </w:rPr>
      </w:pPr>
      <w:ins w:id="274" w:author="Unknown">
        <w:r w:rsidRPr="00764B1A">
          <w:rPr>
            <w:rFonts w:ascii="inherit" w:eastAsia="Times New Roman" w:hAnsi="inherit" w:cs="Segoe UI"/>
            <w:b/>
            <w:bCs/>
            <w:color w:val="000000"/>
            <w:sz w:val="23"/>
          </w:rPr>
          <w:t>Components –</w:t>
        </w:r>
        <w:r w:rsidRPr="00764B1A">
          <w:rPr>
            <w:rFonts w:ascii="inherit" w:eastAsia="Times New Roman" w:hAnsi="inherit" w:cs="Segoe UI"/>
            <w:color w:val="000000"/>
            <w:sz w:val="23"/>
            <w:szCs w:val="23"/>
          </w:rPr>
          <w:t> A component controls one or more views. Each view is some specific section of the screen. Every Angular application has at least one component, known as the </w:t>
        </w:r>
        <w:r w:rsidRPr="00764B1A">
          <w:rPr>
            <w:rFonts w:ascii="inherit" w:eastAsia="Times New Roman" w:hAnsi="inherit" w:cs="Segoe UI"/>
            <w:color w:val="000000"/>
            <w:sz w:val="23"/>
            <w:szCs w:val="23"/>
          </w:rPr>
          <w:fldChar w:fldCharType="begin"/>
        </w:r>
        <w:r w:rsidRPr="00764B1A">
          <w:rPr>
            <w:rFonts w:ascii="inherit" w:eastAsia="Times New Roman" w:hAnsi="inherit" w:cs="Segoe UI"/>
            <w:color w:val="000000"/>
            <w:sz w:val="23"/>
            <w:szCs w:val="23"/>
          </w:rPr>
          <w:instrText xml:space="preserve"> HYPERLINK "https://www.learnhowtoprogram.com/javascript/angular/angular-2-setup-root-component-root-module-and-more" </w:instrText>
        </w:r>
        <w:r w:rsidRPr="00764B1A">
          <w:rPr>
            <w:rFonts w:ascii="inherit" w:eastAsia="Times New Roman" w:hAnsi="inherit" w:cs="Segoe UI"/>
            <w:color w:val="000000"/>
            <w:sz w:val="23"/>
            <w:szCs w:val="23"/>
          </w:rPr>
          <w:fldChar w:fldCharType="separate"/>
        </w:r>
        <w:r w:rsidRPr="00764B1A">
          <w:rPr>
            <w:rFonts w:ascii="inherit" w:eastAsia="Times New Roman" w:hAnsi="inherit" w:cs="Segoe UI"/>
            <w:color w:val="3C7DC0"/>
            <w:sz w:val="23"/>
            <w:u w:val="single"/>
          </w:rPr>
          <w:t>root component</w:t>
        </w:r>
        <w:r w:rsidRPr="00764B1A">
          <w:rPr>
            <w:rFonts w:ascii="inherit" w:eastAsia="Times New Roman" w:hAnsi="inherit" w:cs="Segoe UI"/>
            <w:color w:val="000000"/>
            <w:sz w:val="23"/>
            <w:szCs w:val="23"/>
          </w:rPr>
          <w:fldChar w:fldCharType="end"/>
        </w:r>
        <w:r w:rsidRPr="00764B1A">
          <w:rPr>
            <w:rFonts w:ascii="inherit" w:eastAsia="Times New Roman" w:hAnsi="inherit" w:cs="Segoe UI"/>
            <w:color w:val="000000"/>
            <w:sz w:val="23"/>
            <w:szCs w:val="23"/>
          </w:rPr>
          <w:t>. It is bootstrapped inside the main module, known as the root module. A component contains application logic defined inside a class. This class is responsible for interacting with the view via an API of properties and methods.</w:t>
        </w:r>
      </w:ins>
    </w:p>
    <w:p w:rsidR="00764B1A" w:rsidRPr="00764B1A" w:rsidRDefault="00764B1A" w:rsidP="00764B1A">
      <w:pPr>
        <w:numPr>
          <w:ilvl w:val="0"/>
          <w:numId w:val="25"/>
        </w:numPr>
        <w:spacing w:after="0" w:line="240" w:lineRule="auto"/>
        <w:rPr>
          <w:ins w:id="275" w:author="Unknown"/>
          <w:rFonts w:ascii="inherit" w:eastAsia="Times New Roman" w:hAnsi="inherit" w:cs="Segoe UI"/>
          <w:color w:val="000000"/>
          <w:sz w:val="23"/>
          <w:szCs w:val="23"/>
        </w:rPr>
      </w:pPr>
      <w:ins w:id="276" w:author="Unknown">
        <w:r w:rsidRPr="00764B1A">
          <w:rPr>
            <w:rFonts w:ascii="inherit" w:eastAsia="Times New Roman" w:hAnsi="inherit" w:cs="Segoe UI"/>
            <w:b/>
            <w:bCs/>
            <w:color w:val="000000"/>
            <w:sz w:val="23"/>
          </w:rPr>
          <w:t>Data Binding –</w:t>
        </w:r>
        <w:r w:rsidRPr="00764B1A">
          <w:rPr>
            <w:rFonts w:ascii="inherit" w:eastAsia="Times New Roman" w:hAnsi="inherit" w:cs="Segoe UI"/>
            <w:color w:val="000000"/>
            <w:sz w:val="23"/>
            <w:szCs w:val="23"/>
          </w:rPr>
          <w:t xml:space="preserve"> The mechanism by which parts of a template coordinates with parts of a component is known as data binding. In order to let Angular know how to connect both sides (template and its component), the binding </w:t>
        </w:r>
        <w:proofErr w:type="spellStart"/>
        <w:r w:rsidRPr="00764B1A">
          <w:rPr>
            <w:rFonts w:ascii="inherit" w:eastAsia="Times New Roman" w:hAnsi="inherit" w:cs="Segoe UI"/>
            <w:color w:val="000000"/>
            <w:sz w:val="23"/>
            <w:szCs w:val="23"/>
          </w:rPr>
          <w:t>markup</w:t>
        </w:r>
        <w:proofErr w:type="spellEnd"/>
        <w:r w:rsidRPr="00764B1A">
          <w:rPr>
            <w:rFonts w:ascii="inherit" w:eastAsia="Times New Roman" w:hAnsi="inherit" w:cs="Segoe UI"/>
            <w:color w:val="000000"/>
            <w:sz w:val="23"/>
            <w:szCs w:val="23"/>
          </w:rPr>
          <w:t xml:space="preserve"> is added to the template HTML.</w:t>
        </w:r>
      </w:ins>
    </w:p>
    <w:p w:rsidR="00764B1A" w:rsidRPr="00764B1A" w:rsidRDefault="00764B1A" w:rsidP="00764B1A">
      <w:pPr>
        <w:numPr>
          <w:ilvl w:val="0"/>
          <w:numId w:val="25"/>
        </w:numPr>
        <w:spacing w:after="0" w:line="240" w:lineRule="auto"/>
        <w:rPr>
          <w:ins w:id="277" w:author="Unknown"/>
          <w:rFonts w:ascii="inherit" w:eastAsia="Times New Roman" w:hAnsi="inherit" w:cs="Segoe UI"/>
          <w:color w:val="000000"/>
          <w:sz w:val="23"/>
          <w:szCs w:val="23"/>
        </w:rPr>
      </w:pPr>
      <w:ins w:id="278" w:author="Unknown">
        <w:r w:rsidRPr="00764B1A">
          <w:rPr>
            <w:rFonts w:ascii="inherit" w:eastAsia="Times New Roman" w:hAnsi="inherit" w:cs="Segoe UI"/>
            <w:b/>
            <w:bCs/>
            <w:color w:val="000000"/>
            <w:sz w:val="23"/>
          </w:rPr>
          <w:t>Dependency Injection (DI) –</w:t>
        </w:r>
        <w:r w:rsidRPr="00764B1A">
          <w:rPr>
            <w:rFonts w:ascii="inherit" w:eastAsia="Times New Roman" w:hAnsi="inherit" w:cs="Segoe UI"/>
            <w:color w:val="000000"/>
            <w:sz w:val="23"/>
            <w:szCs w:val="23"/>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ins>
    </w:p>
    <w:p w:rsidR="00764B1A" w:rsidRPr="00764B1A" w:rsidRDefault="00764B1A" w:rsidP="00764B1A">
      <w:pPr>
        <w:numPr>
          <w:ilvl w:val="0"/>
          <w:numId w:val="25"/>
        </w:numPr>
        <w:spacing w:after="0" w:line="240" w:lineRule="auto"/>
        <w:rPr>
          <w:ins w:id="279" w:author="Unknown"/>
          <w:rFonts w:ascii="inherit" w:eastAsia="Times New Roman" w:hAnsi="inherit" w:cs="Segoe UI"/>
          <w:color w:val="000000"/>
          <w:sz w:val="23"/>
          <w:szCs w:val="23"/>
        </w:rPr>
      </w:pPr>
      <w:ins w:id="280" w:author="Unknown">
        <w:r w:rsidRPr="00764B1A">
          <w:rPr>
            <w:rFonts w:ascii="inherit" w:eastAsia="Times New Roman" w:hAnsi="inherit" w:cs="Segoe UI"/>
            <w:b/>
            <w:bCs/>
            <w:color w:val="000000"/>
            <w:sz w:val="23"/>
          </w:rPr>
          <w:t>Directives –</w:t>
        </w:r>
        <w:r w:rsidRPr="00764B1A">
          <w:rPr>
            <w:rFonts w:ascii="inherit" w:eastAsia="Times New Roman" w:hAnsi="inherit" w:cs="Segoe UI"/>
            <w:color w:val="000000"/>
            <w:sz w:val="23"/>
            <w:szCs w:val="23"/>
          </w:rPr>
          <w:t> The templates used by Angular are dynamic in nature. Directives are responsible for instructing Angular about how to transform the DOM when rendering a template. Actually, components are directives with a template. Other </w:t>
        </w:r>
        <w:r w:rsidRPr="00764B1A">
          <w:rPr>
            <w:rFonts w:ascii="inherit" w:eastAsia="Times New Roman" w:hAnsi="inherit" w:cs="Segoe UI"/>
            <w:color w:val="000000"/>
            <w:sz w:val="23"/>
            <w:szCs w:val="23"/>
          </w:rPr>
          <w:fldChar w:fldCharType="begin"/>
        </w:r>
        <w:r w:rsidRPr="00764B1A">
          <w:rPr>
            <w:rFonts w:ascii="inherit" w:eastAsia="Times New Roman" w:hAnsi="inherit" w:cs="Segoe UI"/>
            <w:color w:val="000000"/>
            <w:sz w:val="23"/>
            <w:szCs w:val="23"/>
          </w:rPr>
          <w:instrText xml:space="preserve"> HYPERLINK "https://angular.io/guide/attribute-directives" </w:instrText>
        </w:r>
        <w:r w:rsidRPr="00764B1A">
          <w:rPr>
            <w:rFonts w:ascii="inherit" w:eastAsia="Times New Roman" w:hAnsi="inherit" w:cs="Segoe UI"/>
            <w:color w:val="000000"/>
            <w:sz w:val="23"/>
            <w:szCs w:val="23"/>
          </w:rPr>
          <w:fldChar w:fldCharType="separate"/>
        </w:r>
        <w:r w:rsidRPr="00764B1A">
          <w:rPr>
            <w:rFonts w:ascii="inherit" w:eastAsia="Times New Roman" w:hAnsi="inherit" w:cs="Segoe UI"/>
            <w:color w:val="3C7DC0"/>
            <w:sz w:val="23"/>
            <w:u w:val="single"/>
          </w:rPr>
          <w:t>types of directives</w:t>
        </w:r>
        <w:r w:rsidRPr="00764B1A">
          <w:rPr>
            <w:rFonts w:ascii="inherit" w:eastAsia="Times New Roman" w:hAnsi="inherit" w:cs="Segoe UI"/>
            <w:color w:val="000000"/>
            <w:sz w:val="23"/>
            <w:szCs w:val="23"/>
          </w:rPr>
          <w:fldChar w:fldCharType="end"/>
        </w:r>
        <w:r w:rsidRPr="00764B1A">
          <w:rPr>
            <w:rFonts w:ascii="inherit" w:eastAsia="Times New Roman" w:hAnsi="inherit" w:cs="Segoe UI"/>
            <w:color w:val="000000"/>
            <w:sz w:val="23"/>
            <w:szCs w:val="23"/>
          </w:rPr>
          <w:t> are attribute and structural directives.</w:t>
        </w:r>
      </w:ins>
    </w:p>
    <w:p w:rsidR="00764B1A" w:rsidRPr="00764B1A" w:rsidRDefault="00764B1A" w:rsidP="00764B1A">
      <w:pPr>
        <w:numPr>
          <w:ilvl w:val="0"/>
          <w:numId w:val="25"/>
        </w:numPr>
        <w:spacing w:after="0" w:line="240" w:lineRule="auto"/>
        <w:rPr>
          <w:ins w:id="281" w:author="Unknown"/>
          <w:rFonts w:ascii="inherit" w:eastAsia="Times New Roman" w:hAnsi="inherit" w:cs="Segoe UI"/>
          <w:color w:val="000000"/>
          <w:sz w:val="23"/>
          <w:szCs w:val="23"/>
        </w:rPr>
      </w:pPr>
      <w:ins w:id="282" w:author="Unknown">
        <w:r w:rsidRPr="00764B1A">
          <w:rPr>
            <w:rFonts w:ascii="inherit" w:eastAsia="Times New Roman" w:hAnsi="inherit" w:cs="Segoe UI"/>
            <w:b/>
            <w:bCs/>
            <w:color w:val="000000"/>
            <w:sz w:val="23"/>
          </w:rPr>
          <w:t>Metadata –</w:t>
        </w:r>
        <w:r w:rsidRPr="00764B1A">
          <w:rPr>
            <w:rFonts w:ascii="inherit" w:eastAsia="Times New Roman" w:hAnsi="inherit" w:cs="Segoe UI"/>
            <w:color w:val="000000"/>
            <w:sz w:val="23"/>
            <w:szCs w:val="23"/>
          </w:rPr>
          <w:t> In order to let Angular know how to process a class, metadata is attached to the class. For doing so decorators are used.</w:t>
        </w:r>
      </w:ins>
    </w:p>
    <w:p w:rsidR="00764B1A" w:rsidRPr="00764B1A" w:rsidRDefault="00764B1A" w:rsidP="00764B1A">
      <w:pPr>
        <w:numPr>
          <w:ilvl w:val="0"/>
          <w:numId w:val="25"/>
        </w:numPr>
        <w:spacing w:after="0" w:line="240" w:lineRule="auto"/>
        <w:rPr>
          <w:ins w:id="283" w:author="Unknown"/>
          <w:rFonts w:ascii="inherit" w:eastAsia="Times New Roman" w:hAnsi="inherit" w:cs="Segoe UI"/>
          <w:color w:val="000000"/>
          <w:sz w:val="23"/>
          <w:szCs w:val="23"/>
        </w:rPr>
      </w:pPr>
      <w:ins w:id="284" w:author="Unknown">
        <w:r w:rsidRPr="00764B1A">
          <w:rPr>
            <w:rFonts w:ascii="inherit" w:eastAsia="Times New Roman" w:hAnsi="inherit" w:cs="Segoe UI"/>
            <w:b/>
            <w:bCs/>
            <w:color w:val="000000"/>
            <w:sz w:val="23"/>
          </w:rPr>
          <w:t>Modules –</w:t>
        </w:r>
        <w:r w:rsidRPr="00764B1A">
          <w:rPr>
            <w:rFonts w:ascii="inherit" w:eastAsia="Times New Roman" w:hAnsi="inherit" w:cs="Segoe UI"/>
            <w:color w:val="000000"/>
            <w:sz w:val="23"/>
            <w:szCs w:val="23"/>
          </w:rPr>
          <w:t xml:space="preserve"> Also known as </w:t>
        </w:r>
        <w:proofErr w:type="spellStart"/>
        <w:r w:rsidRPr="00764B1A">
          <w:rPr>
            <w:rFonts w:ascii="inherit" w:eastAsia="Times New Roman" w:hAnsi="inherit" w:cs="Segoe UI"/>
            <w:color w:val="000000"/>
            <w:sz w:val="23"/>
            <w:szCs w:val="23"/>
          </w:rPr>
          <w:t>NgModules</w:t>
        </w:r>
        <w:proofErr w:type="spellEnd"/>
        <w:r w:rsidRPr="00764B1A">
          <w:rPr>
            <w:rFonts w:ascii="inherit" w:eastAsia="Times New Roman" w:hAnsi="inherit" w:cs="Segoe UI"/>
            <w:color w:val="000000"/>
            <w:sz w:val="23"/>
            <w:szCs w:val="23"/>
          </w:rPr>
          <w:t>,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ins>
    </w:p>
    <w:p w:rsidR="00764B1A" w:rsidRPr="00764B1A" w:rsidRDefault="00764B1A" w:rsidP="00764B1A">
      <w:pPr>
        <w:numPr>
          <w:ilvl w:val="0"/>
          <w:numId w:val="25"/>
        </w:numPr>
        <w:spacing w:after="0" w:line="240" w:lineRule="auto"/>
        <w:rPr>
          <w:ins w:id="285" w:author="Unknown"/>
          <w:rFonts w:ascii="inherit" w:eastAsia="Times New Roman" w:hAnsi="inherit" w:cs="Segoe UI"/>
          <w:color w:val="000000"/>
          <w:sz w:val="23"/>
          <w:szCs w:val="23"/>
        </w:rPr>
      </w:pPr>
      <w:ins w:id="286" w:author="Unknown">
        <w:r w:rsidRPr="00764B1A">
          <w:rPr>
            <w:rFonts w:ascii="inherit" w:eastAsia="Times New Roman" w:hAnsi="inherit" w:cs="Segoe UI"/>
            <w:b/>
            <w:bCs/>
            <w:color w:val="000000"/>
            <w:sz w:val="23"/>
          </w:rPr>
          <w:t>Routing –</w:t>
        </w:r>
        <w:r w:rsidRPr="00764B1A">
          <w:rPr>
            <w:rFonts w:ascii="inherit" w:eastAsia="Times New Roman" w:hAnsi="inherit" w:cs="Segoe UI"/>
            <w:color w:val="000000"/>
            <w:sz w:val="23"/>
            <w:szCs w:val="23"/>
          </w:rPr>
          <w:t> An Angular router is responsible for interpreting a browser URL as an instruction to navigate to a client-generated view. The router is bound to links on a page to tell Angular to navigate the application view when a user clicks on it.</w:t>
        </w:r>
      </w:ins>
    </w:p>
    <w:p w:rsidR="00764B1A" w:rsidRPr="00764B1A" w:rsidRDefault="00764B1A" w:rsidP="00764B1A">
      <w:pPr>
        <w:numPr>
          <w:ilvl w:val="0"/>
          <w:numId w:val="25"/>
        </w:numPr>
        <w:spacing w:after="0" w:line="240" w:lineRule="auto"/>
        <w:rPr>
          <w:ins w:id="287" w:author="Unknown"/>
          <w:rFonts w:ascii="inherit" w:eastAsia="Times New Roman" w:hAnsi="inherit" w:cs="Segoe UI"/>
          <w:color w:val="000000"/>
          <w:sz w:val="23"/>
          <w:szCs w:val="23"/>
        </w:rPr>
      </w:pPr>
      <w:ins w:id="288" w:author="Unknown">
        <w:r w:rsidRPr="00764B1A">
          <w:rPr>
            <w:rFonts w:ascii="inherit" w:eastAsia="Times New Roman" w:hAnsi="inherit" w:cs="Segoe UI"/>
            <w:b/>
            <w:bCs/>
            <w:color w:val="000000"/>
            <w:sz w:val="23"/>
          </w:rPr>
          <w:t>Services –</w:t>
        </w:r>
        <w:r w:rsidRPr="00764B1A">
          <w:rPr>
            <w:rFonts w:ascii="inherit" w:eastAsia="Times New Roman" w:hAnsi="inherit" w:cs="Segoe UI"/>
            <w:color w:val="000000"/>
            <w:sz w:val="23"/>
            <w:szCs w:val="23"/>
          </w:rPr>
          <w:t xml:space="preserve"> A very broad category, a service can be anything ranging from a value and function to a feature that is required by an Angular app. </w:t>
        </w:r>
        <w:proofErr w:type="gramStart"/>
        <w:r w:rsidRPr="00764B1A">
          <w:rPr>
            <w:rFonts w:ascii="inherit" w:eastAsia="Times New Roman" w:hAnsi="inherit" w:cs="Segoe UI"/>
            <w:color w:val="000000"/>
            <w:sz w:val="23"/>
            <w:szCs w:val="23"/>
          </w:rPr>
          <w:t>Technically</w:t>
        </w:r>
        <w:proofErr w:type="gramEnd"/>
        <w:r w:rsidRPr="00764B1A">
          <w:rPr>
            <w:rFonts w:ascii="inherit" w:eastAsia="Times New Roman" w:hAnsi="inherit" w:cs="Segoe UI"/>
            <w:color w:val="000000"/>
            <w:sz w:val="23"/>
            <w:szCs w:val="23"/>
          </w:rPr>
          <w:t>, a service is a class with a well-defined purpose.</w:t>
        </w:r>
      </w:ins>
    </w:p>
    <w:p w:rsidR="00764B1A" w:rsidRPr="00764B1A" w:rsidRDefault="00764B1A" w:rsidP="00764B1A">
      <w:pPr>
        <w:numPr>
          <w:ilvl w:val="0"/>
          <w:numId w:val="25"/>
        </w:numPr>
        <w:spacing w:after="0" w:line="240" w:lineRule="auto"/>
        <w:rPr>
          <w:ins w:id="289" w:author="Unknown"/>
          <w:rFonts w:ascii="inherit" w:eastAsia="Times New Roman" w:hAnsi="inherit" w:cs="Segoe UI"/>
          <w:color w:val="000000"/>
          <w:sz w:val="23"/>
          <w:szCs w:val="23"/>
        </w:rPr>
      </w:pPr>
      <w:ins w:id="290" w:author="Unknown">
        <w:r w:rsidRPr="00764B1A">
          <w:rPr>
            <w:rFonts w:ascii="inherit" w:eastAsia="Times New Roman" w:hAnsi="inherit" w:cs="Segoe UI"/>
            <w:b/>
            <w:bCs/>
            <w:color w:val="000000"/>
            <w:sz w:val="23"/>
          </w:rPr>
          <w:t>Template –</w:t>
        </w:r>
        <w:r w:rsidRPr="00764B1A">
          <w:rPr>
            <w:rFonts w:ascii="inherit" w:eastAsia="Times New Roman" w:hAnsi="inherit" w:cs="Segoe UI"/>
            <w:color w:val="000000"/>
            <w:sz w:val="23"/>
            <w:szCs w:val="23"/>
          </w:rPr>
          <w:t xml:space="preserve"> Each component’s view is associated with its companion template. A template in Angular is a form of HTML tags that lets Angular </w:t>
        </w:r>
        <w:proofErr w:type="gramStart"/>
        <w:r w:rsidRPr="00764B1A">
          <w:rPr>
            <w:rFonts w:ascii="inherit" w:eastAsia="Times New Roman" w:hAnsi="inherit" w:cs="Segoe UI"/>
            <w:color w:val="000000"/>
            <w:sz w:val="23"/>
            <w:szCs w:val="23"/>
          </w:rPr>
          <w:t>know</w:t>
        </w:r>
        <w:proofErr w:type="gramEnd"/>
        <w:r w:rsidRPr="00764B1A">
          <w:rPr>
            <w:rFonts w:ascii="inherit" w:eastAsia="Times New Roman" w:hAnsi="inherit" w:cs="Segoe UI"/>
            <w:color w:val="000000"/>
            <w:sz w:val="23"/>
            <w:szCs w:val="23"/>
          </w:rPr>
          <w:t xml:space="preserve"> that how it is meant to render the component.</w:t>
        </w:r>
      </w:ins>
    </w:p>
    <w:p w:rsidR="00764B1A" w:rsidRPr="00764B1A" w:rsidRDefault="00764B1A" w:rsidP="00764B1A">
      <w:pPr>
        <w:spacing w:after="300" w:line="240" w:lineRule="auto"/>
        <w:jc w:val="both"/>
        <w:rPr>
          <w:ins w:id="291" w:author="Unknown"/>
          <w:rFonts w:ascii="inherit" w:eastAsia="Times New Roman" w:hAnsi="inherit" w:cs="Segoe UI"/>
          <w:color w:val="000000"/>
          <w:sz w:val="23"/>
          <w:szCs w:val="23"/>
        </w:rPr>
      </w:pPr>
      <w:ins w:id="292" w:author="Unknown">
        <w:r w:rsidRPr="00764B1A">
          <w:rPr>
            <w:rFonts w:ascii="inherit" w:eastAsia="Times New Roman" w:hAnsi="inherit" w:cs="Segoe UI"/>
            <w:b/>
            <w:bCs/>
            <w:color w:val="000000"/>
            <w:sz w:val="23"/>
            <w:szCs w:val="23"/>
          </w:rPr>
          <w:t xml:space="preserve">Question: Please explain the differences between Angular and </w:t>
        </w:r>
        <w:proofErr w:type="spellStart"/>
        <w:r w:rsidRPr="00764B1A">
          <w:rPr>
            <w:rFonts w:ascii="inherit" w:eastAsia="Times New Roman" w:hAnsi="inherit" w:cs="Segoe UI"/>
            <w:b/>
            <w:bCs/>
            <w:color w:val="000000"/>
            <w:sz w:val="23"/>
            <w:szCs w:val="23"/>
          </w:rPr>
          <w:t>jQuery</w:t>
        </w:r>
        <w:proofErr w:type="spellEnd"/>
        <w:r w:rsidRPr="00764B1A">
          <w:rPr>
            <w:rFonts w:ascii="inherit" w:eastAsia="Times New Roman" w:hAnsi="inherit" w:cs="Segoe UI"/>
            <w:b/>
            <w:bCs/>
            <w:color w:val="000000"/>
            <w:sz w:val="23"/>
            <w:szCs w:val="23"/>
          </w:rPr>
          <w:t>?</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xml:space="preserve"> The single biggest difference between Angular and </w:t>
        </w:r>
        <w:proofErr w:type="spellStart"/>
        <w:r w:rsidRPr="00764B1A">
          <w:rPr>
            <w:rFonts w:ascii="inherit" w:eastAsia="Times New Roman" w:hAnsi="inherit" w:cs="Segoe UI"/>
            <w:color w:val="000000"/>
            <w:sz w:val="23"/>
            <w:szCs w:val="23"/>
          </w:rPr>
          <w:t>jQuery</w:t>
        </w:r>
        <w:proofErr w:type="spellEnd"/>
        <w:r w:rsidRPr="00764B1A">
          <w:rPr>
            <w:rFonts w:ascii="inherit" w:eastAsia="Times New Roman" w:hAnsi="inherit" w:cs="Segoe UI"/>
            <w:color w:val="000000"/>
            <w:sz w:val="23"/>
            <w:szCs w:val="23"/>
          </w:rPr>
          <w:t xml:space="preserve"> is that while the former is a JS frontend framework, the latter is a JS library. Despite this, there are some similarities between the two, such as both features DOM manipulation and provides support for animation.</w:t>
        </w:r>
      </w:ins>
    </w:p>
    <w:p w:rsidR="00764B1A" w:rsidRPr="00764B1A" w:rsidRDefault="00764B1A" w:rsidP="00764B1A">
      <w:pPr>
        <w:spacing w:after="300" w:line="240" w:lineRule="auto"/>
        <w:jc w:val="both"/>
        <w:rPr>
          <w:ins w:id="293" w:author="Unknown"/>
          <w:rFonts w:ascii="inherit" w:eastAsia="Times New Roman" w:hAnsi="inherit" w:cs="Segoe UI"/>
          <w:color w:val="000000"/>
          <w:sz w:val="23"/>
          <w:szCs w:val="23"/>
        </w:rPr>
      </w:pPr>
      <w:ins w:id="294" w:author="Unknown">
        <w:r w:rsidRPr="00764B1A">
          <w:rPr>
            <w:rFonts w:ascii="inherit" w:eastAsia="Times New Roman" w:hAnsi="inherit" w:cs="Segoe UI"/>
            <w:color w:val="000000"/>
            <w:sz w:val="23"/>
            <w:szCs w:val="23"/>
          </w:rPr>
          <w:t xml:space="preserve">Nonetheless, notable differences between Angular and </w:t>
        </w:r>
        <w:proofErr w:type="spellStart"/>
        <w:r w:rsidRPr="00764B1A">
          <w:rPr>
            <w:rFonts w:ascii="inherit" w:eastAsia="Times New Roman" w:hAnsi="inherit" w:cs="Segoe UI"/>
            <w:color w:val="000000"/>
            <w:sz w:val="23"/>
            <w:szCs w:val="23"/>
          </w:rPr>
          <w:t>jQuery</w:t>
        </w:r>
        <w:proofErr w:type="spellEnd"/>
        <w:r w:rsidRPr="00764B1A">
          <w:rPr>
            <w:rFonts w:ascii="inherit" w:eastAsia="Times New Roman" w:hAnsi="inherit" w:cs="Segoe UI"/>
            <w:color w:val="000000"/>
            <w:sz w:val="23"/>
            <w:szCs w:val="23"/>
          </w:rPr>
          <w:t xml:space="preserve"> are:</w:t>
        </w:r>
      </w:ins>
    </w:p>
    <w:p w:rsidR="00764B1A" w:rsidRPr="00764B1A" w:rsidRDefault="00764B1A" w:rsidP="00764B1A">
      <w:pPr>
        <w:numPr>
          <w:ilvl w:val="0"/>
          <w:numId w:val="26"/>
        </w:numPr>
        <w:spacing w:after="0" w:line="240" w:lineRule="auto"/>
        <w:rPr>
          <w:ins w:id="295" w:author="Unknown"/>
          <w:rFonts w:ascii="inherit" w:eastAsia="Times New Roman" w:hAnsi="inherit" w:cs="Segoe UI"/>
          <w:color w:val="000000"/>
          <w:sz w:val="23"/>
          <w:szCs w:val="23"/>
        </w:rPr>
      </w:pPr>
      <w:ins w:id="296" w:author="Unknown">
        <w:r w:rsidRPr="00764B1A">
          <w:rPr>
            <w:rFonts w:ascii="inherit" w:eastAsia="Times New Roman" w:hAnsi="inherit" w:cs="Segoe UI"/>
            <w:color w:val="000000"/>
            <w:sz w:val="23"/>
            <w:szCs w:val="23"/>
          </w:rPr>
          <w:t xml:space="preserve">Angular has two-way data binding, </w:t>
        </w:r>
        <w:proofErr w:type="spellStart"/>
        <w:r w:rsidRPr="00764B1A">
          <w:rPr>
            <w:rFonts w:ascii="inherit" w:eastAsia="Times New Roman" w:hAnsi="inherit" w:cs="Segoe UI"/>
            <w:color w:val="000000"/>
            <w:sz w:val="23"/>
            <w:szCs w:val="23"/>
          </w:rPr>
          <w:t>jQuery</w:t>
        </w:r>
        <w:proofErr w:type="spellEnd"/>
        <w:r w:rsidRPr="00764B1A">
          <w:rPr>
            <w:rFonts w:ascii="inherit" w:eastAsia="Times New Roman" w:hAnsi="inherit" w:cs="Segoe UI"/>
            <w:color w:val="000000"/>
            <w:sz w:val="23"/>
            <w:szCs w:val="23"/>
          </w:rPr>
          <w:t xml:space="preserve"> does not</w:t>
        </w:r>
      </w:ins>
    </w:p>
    <w:p w:rsidR="00764B1A" w:rsidRPr="00764B1A" w:rsidRDefault="00764B1A" w:rsidP="00764B1A">
      <w:pPr>
        <w:numPr>
          <w:ilvl w:val="0"/>
          <w:numId w:val="26"/>
        </w:numPr>
        <w:spacing w:after="0" w:line="240" w:lineRule="auto"/>
        <w:rPr>
          <w:ins w:id="297" w:author="Unknown"/>
          <w:rFonts w:ascii="inherit" w:eastAsia="Times New Roman" w:hAnsi="inherit" w:cs="Segoe UI"/>
          <w:color w:val="000000"/>
          <w:sz w:val="23"/>
          <w:szCs w:val="23"/>
        </w:rPr>
      </w:pPr>
      <w:ins w:id="298" w:author="Unknown">
        <w:r w:rsidRPr="00764B1A">
          <w:rPr>
            <w:rFonts w:ascii="inherit" w:eastAsia="Times New Roman" w:hAnsi="inherit" w:cs="Segoe UI"/>
            <w:color w:val="000000"/>
            <w:sz w:val="23"/>
            <w:szCs w:val="23"/>
          </w:rPr>
          <w:t xml:space="preserve">Angular provides support for </w:t>
        </w:r>
        <w:proofErr w:type="spellStart"/>
        <w:r w:rsidRPr="00764B1A">
          <w:rPr>
            <w:rFonts w:ascii="inherit" w:eastAsia="Times New Roman" w:hAnsi="inherit" w:cs="Segoe UI"/>
            <w:color w:val="000000"/>
            <w:sz w:val="23"/>
            <w:szCs w:val="23"/>
          </w:rPr>
          <w:t>RESTful</w:t>
        </w:r>
        <w:proofErr w:type="spellEnd"/>
        <w:r w:rsidRPr="00764B1A">
          <w:rPr>
            <w:rFonts w:ascii="inherit" w:eastAsia="Times New Roman" w:hAnsi="inherit" w:cs="Segoe UI"/>
            <w:color w:val="000000"/>
            <w:sz w:val="23"/>
            <w:szCs w:val="23"/>
          </w:rPr>
          <w:t xml:space="preserve"> API while </w:t>
        </w:r>
        <w:proofErr w:type="spellStart"/>
        <w:r w:rsidRPr="00764B1A">
          <w:rPr>
            <w:rFonts w:ascii="inherit" w:eastAsia="Times New Roman" w:hAnsi="inherit" w:cs="Segoe UI"/>
            <w:color w:val="000000"/>
            <w:sz w:val="23"/>
            <w:szCs w:val="23"/>
          </w:rPr>
          <w:t>jQuery</w:t>
        </w:r>
        <w:proofErr w:type="spellEnd"/>
        <w:r w:rsidRPr="00764B1A">
          <w:rPr>
            <w:rFonts w:ascii="inherit" w:eastAsia="Times New Roman" w:hAnsi="inherit" w:cs="Segoe UI"/>
            <w:color w:val="000000"/>
            <w:sz w:val="23"/>
            <w:szCs w:val="23"/>
          </w:rPr>
          <w:t xml:space="preserve"> doesn’t</w:t>
        </w:r>
      </w:ins>
    </w:p>
    <w:p w:rsidR="00764B1A" w:rsidRPr="00764B1A" w:rsidRDefault="00764B1A" w:rsidP="00764B1A">
      <w:pPr>
        <w:numPr>
          <w:ilvl w:val="0"/>
          <w:numId w:val="26"/>
        </w:numPr>
        <w:spacing w:after="0" w:line="240" w:lineRule="auto"/>
        <w:rPr>
          <w:ins w:id="299" w:author="Unknown"/>
          <w:rFonts w:ascii="inherit" w:eastAsia="Times New Roman" w:hAnsi="inherit" w:cs="Segoe UI"/>
          <w:color w:val="000000"/>
          <w:sz w:val="23"/>
          <w:szCs w:val="23"/>
        </w:rPr>
      </w:pPr>
      <w:proofErr w:type="spellStart"/>
      <w:ins w:id="300" w:author="Unknown">
        <w:r w:rsidRPr="00764B1A">
          <w:rPr>
            <w:rFonts w:ascii="inherit" w:eastAsia="Times New Roman" w:hAnsi="inherit" w:cs="Segoe UI"/>
            <w:color w:val="000000"/>
            <w:sz w:val="23"/>
            <w:szCs w:val="23"/>
          </w:rPr>
          <w:t>jQuery</w:t>
        </w:r>
        <w:proofErr w:type="spellEnd"/>
        <w:r w:rsidRPr="00764B1A">
          <w:rPr>
            <w:rFonts w:ascii="inherit" w:eastAsia="Times New Roman" w:hAnsi="inherit" w:cs="Segoe UI"/>
            <w:color w:val="000000"/>
            <w:sz w:val="23"/>
            <w:szCs w:val="23"/>
          </w:rPr>
          <w:t xml:space="preserve"> doesn’t offer deep linking routing though Angular supports it</w:t>
        </w:r>
      </w:ins>
    </w:p>
    <w:p w:rsidR="00764B1A" w:rsidRPr="00764B1A" w:rsidRDefault="00764B1A" w:rsidP="00764B1A">
      <w:pPr>
        <w:numPr>
          <w:ilvl w:val="0"/>
          <w:numId w:val="26"/>
        </w:numPr>
        <w:spacing w:after="0" w:line="240" w:lineRule="auto"/>
        <w:rPr>
          <w:ins w:id="301" w:author="Unknown"/>
          <w:rFonts w:ascii="inherit" w:eastAsia="Times New Roman" w:hAnsi="inherit" w:cs="Segoe UI"/>
          <w:color w:val="000000"/>
          <w:sz w:val="23"/>
          <w:szCs w:val="23"/>
        </w:rPr>
      </w:pPr>
      <w:ins w:id="302" w:author="Unknown">
        <w:r w:rsidRPr="00764B1A">
          <w:rPr>
            <w:rFonts w:ascii="inherit" w:eastAsia="Times New Roman" w:hAnsi="inherit" w:cs="Segoe UI"/>
            <w:color w:val="000000"/>
            <w:sz w:val="23"/>
            <w:szCs w:val="23"/>
          </w:rPr>
          <w:t xml:space="preserve">There is no form validation in </w:t>
        </w:r>
        <w:proofErr w:type="spellStart"/>
        <w:r w:rsidRPr="00764B1A">
          <w:rPr>
            <w:rFonts w:ascii="inherit" w:eastAsia="Times New Roman" w:hAnsi="inherit" w:cs="Segoe UI"/>
            <w:color w:val="000000"/>
            <w:sz w:val="23"/>
            <w:szCs w:val="23"/>
          </w:rPr>
          <w:t>jQuery</w:t>
        </w:r>
        <w:proofErr w:type="spellEnd"/>
        <w:r w:rsidRPr="00764B1A">
          <w:rPr>
            <w:rFonts w:ascii="inherit" w:eastAsia="Times New Roman" w:hAnsi="inherit" w:cs="Segoe UI"/>
            <w:color w:val="000000"/>
            <w:sz w:val="23"/>
            <w:szCs w:val="23"/>
          </w:rPr>
          <w:t xml:space="preserve"> whereas it is present in Angular</w:t>
        </w:r>
      </w:ins>
    </w:p>
    <w:p w:rsidR="00764B1A" w:rsidRPr="00764B1A" w:rsidRDefault="00764B1A" w:rsidP="00764B1A">
      <w:pPr>
        <w:spacing w:after="300" w:line="240" w:lineRule="auto"/>
        <w:jc w:val="both"/>
        <w:rPr>
          <w:ins w:id="303" w:author="Unknown"/>
          <w:rFonts w:ascii="inherit" w:eastAsia="Times New Roman" w:hAnsi="inherit" w:cs="Segoe UI"/>
          <w:color w:val="000000"/>
          <w:sz w:val="23"/>
          <w:szCs w:val="23"/>
        </w:rPr>
      </w:pPr>
      <w:ins w:id="304" w:author="Unknown">
        <w:r w:rsidRPr="00764B1A">
          <w:rPr>
            <w:rFonts w:ascii="inherit" w:eastAsia="Times New Roman" w:hAnsi="inherit" w:cs="Segoe UI"/>
            <w:b/>
            <w:bCs/>
            <w:color w:val="000000"/>
            <w:sz w:val="23"/>
            <w:szCs w:val="23"/>
          </w:rPr>
          <w:t>Question: Could you explain the difference between Angular expressions and JavaScript expressions?</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xml:space="preserve"> Although both Angular expressions and JavaScript expressions can contain literals, </w:t>
        </w:r>
        <w:r w:rsidRPr="00764B1A">
          <w:rPr>
            <w:rFonts w:ascii="inherit" w:eastAsia="Times New Roman" w:hAnsi="inherit" w:cs="Segoe UI"/>
            <w:color w:val="000000"/>
            <w:sz w:val="23"/>
            <w:szCs w:val="23"/>
          </w:rPr>
          <w:lastRenderedPageBreak/>
          <w:t xml:space="preserve">operators, and variables, there are some notable </w:t>
        </w:r>
        <w:proofErr w:type="gramStart"/>
        <w:r w:rsidRPr="00764B1A">
          <w:rPr>
            <w:rFonts w:ascii="inherit" w:eastAsia="Times New Roman" w:hAnsi="inherit" w:cs="Segoe UI"/>
            <w:color w:val="000000"/>
            <w:sz w:val="23"/>
            <w:szCs w:val="23"/>
          </w:rPr>
          <w:t>dissimilarities</w:t>
        </w:r>
        <w:proofErr w:type="gramEnd"/>
        <w:r w:rsidRPr="00764B1A">
          <w:rPr>
            <w:rFonts w:ascii="inherit" w:eastAsia="Times New Roman" w:hAnsi="inherit" w:cs="Segoe UI"/>
            <w:color w:val="000000"/>
            <w:sz w:val="23"/>
            <w:szCs w:val="23"/>
          </w:rPr>
          <w:t xml:space="preserve"> between the two. Important differences between Angular expressions and JavaScript expressions are enlisted below:</w:t>
        </w:r>
      </w:ins>
    </w:p>
    <w:p w:rsidR="00764B1A" w:rsidRPr="00764B1A" w:rsidRDefault="00764B1A" w:rsidP="00764B1A">
      <w:pPr>
        <w:numPr>
          <w:ilvl w:val="0"/>
          <w:numId w:val="27"/>
        </w:numPr>
        <w:spacing w:after="0" w:line="240" w:lineRule="auto"/>
        <w:rPr>
          <w:ins w:id="305" w:author="Unknown"/>
          <w:rFonts w:ascii="inherit" w:eastAsia="Times New Roman" w:hAnsi="inherit" w:cs="Segoe UI"/>
          <w:color w:val="000000"/>
          <w:sz w:val="23"/>
          <w:szCs w:val="23"/>
        </w:rPr>
      </w:pPr>
      <w:ins w:id="306" w:author="Unknown">
        <w:r w:rsidRPr="00764B1A">
          <w:rPr>
            <w:rFonts w:ascii="inherit" w:eastAsia="Times New Roman" w:hAnsi="inherit" w:cs="Segoe UI"/>
            <w:color w:val="000000"/>
            <w:sz w:val="23"/>
            <w:szCs w:val="23"/>
          </w:rPr>
          <w:t>Angular expressions support filters while JavaScript expressions do not</w:t>
        </w:r>
      </w:ins>
    </w:p>
    <w:p w:rsidR="00764B1A" w:rsidRPr="00764B1A" w:rsidRDefault="00764B1A" w:rsidP="00764B1A">
      <w:pPr>
        <w:numPr>
          <w:ilvl w:val="0"/>
          <w:numId w:val="27"/>
        </w:numPr>
        <w:spacing w:after="0" w:line="240" w:lineRule="auto"/>
        <w:rPr>
          <w:ins w:id="307" w:author="Unknown"/>
          <w:rFonts w:ascii="inherit" w:eastAsia="Times New Roman" w:hAnsi="inherit" w:cs="Segoe UI"/>
          <w:color w:val="000000"/>
          <w:sz w:val="23"/>
          <w:szCs w:val="23"/>
        </w:rPr>
      </w:pPr>
      <w:ins w:id="308" w:author="Unknown">
        <w:r w:rsidRPr="00764B1A">
          <w:rPr>
            <w:rFonts w:ascii="inherit" w:eastAsia="Times New Roman" w:hAnsi="inherit" w:cs="Segoe UI"/>
            <w:color w:val="000000"/>
            <w:sz w:val="23"/>
            <w:szCs w:val="23"/>
          </w:rPr>
          <w:t>It is possible to write Angular expressions inside the HTML tags. JavaScript expressions, contrarily, can’t  be written inside the HTML tags</w:t>
        </w:r>
      </w:ins>
    </w:p>
    <w:p w:rsidR="00764B1A" w:rsidRPr="00764B1A" w:rsidRDefault="00764B1A" w:rsidP="00764B1A">
      <w:pPr>
        <w:numPr>
          <w:ilvl w:val="0"/>
          <w:numId w:val="27"/>
        </w:numPr>
        <w:spacing w:after="0" w:line="240" w:lineRule="auto"/>
        <w:rPr>
          <w:ins w:id="309" w:author="Unknown"/>
          <w:rFonts w:ascii="inherit" w:eastAsia="Times New Roman" w:hAnsi="inherit" w:cs="Segoe UI"/>
          <w:color w:val="000000"/>
          <w:sz w:val="23"/>
          <w:szCs w:val="23"/>
        </w:rPr>
      </w:pPr>
      <w:ins w:id="310" w:author="Unknown">
        <w:r w:rsidRPr="00764B1A">
          <w:rPr>
            <w:rFonts w:ascii="inherit" w:eastAsia="Times New Roman" w:hAnsi="inherit" w:cs="Segoe UI"/>
            <w:color w:val="000000"/>
            <w:sz w:val="23"/>
            <w:szCs w:val="23"/>
          </w:rPr>
          <w:t>While JavaScript expressions support conditionals, exceptions, and loops, Angular expressions don’t</w:t>
        </w:r>
      </w:ins>
    </w:p>
    <w:p w:rsidR="00764B1A" w:rsidRPr="00764B1A" w:rsidRDefault="00764B1A" w:rsidP="00764B1A">
      <w:pPr>
        <w:spacing w:after="300" w:line="240" w:lineRule="auto"/>
        <w:jc w:val="both"/>
        <w:rPr>
          <w:ins w:id="311" w:author="Unknown"/>
          <w:rFonts w:ascii="inherit" w:eastAsia="Times New Roman" w:hAnsi="inherit" w:cs="Segoe UI"/>
          <w:color w:val="000000"/>
          <w:sz w:val="23"/>
          <w:szCs w:val="23"/>
        </w:rPr>
      </w:pPr>
      <w:ins w:id="312" w:author="Unknown">
        <w:r w:rsidRPr="00764B1A">
          <w:rPr>
            <w:rFonts w:ascii="inherit" w:eastAsia="Times New Roman" w:hAnsi="inherit" w:cs="Segoe UI"/>
            <w:b/>
            <w:bCs/>
            <w:color w:val="000000"/>
            <w:sz w:val="23"/>
          </w:rPr>
          <w:t>Question: Can you give us an overview of Angular architecture?</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You can draw some like this:</w:t>
        </w:r>
      </w:ins>
    </w:p>
    <w:p w:rsidR="00764B1A" w:rsidRPr="00764B1A" w:rsidRDefault="00764B1A" w:rsidP="00764B1A">
      <w:pPr>
        <w:spacing w:after="300" w:line="240" w:lineRule="auto"/>
        <w:jc w:val="both"/>
        <w:rPr>
          <w:ins w:id="313" w:author="Unknown"/>
          <w:rFonts w:ascii="inherit" w:eastAsia="Times New Roman" w:hAnsi="inherit" w:cs="Segoe UI"/>
          <w:color w:val="000000"/>
          <w:sz w:val="23"/>
          <w:szCs w:val="23"/>
        </w:rPr>
      </w:pPr>
      <w:r>
        <w:rPr>
          <w:rFonts w:ascii="inherit" w:eastAsia="Times New Roman" w:hAnsi="inherit" w:cs="Segoe UI"/>
          <w:noProof/>
          <w:color w:val="000000"/>
          <w:sz w:val="23"/>
          <w:szCs w:val="23"/>
        </w:rPr>
        <w:drawing>
          <wp:inline distT="0" distB="0" distL="0" distR="0">
            <wp:extent cx="6667500" cy="3390900"/>
            <wp:effectExtent l="19050" t="0" r="0" b="0"/>
            <wp:docPr id="4" name="Picture 4"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view-of-Angular-architecture"/>
                    <pic:cNvPicPr>
                      <a:picLocks noChangeAspect="1" noChangeArrowheads="1"/>
                    </pic:cNvPicPr>
                  </pic:nvPicPr>
                  <pic:blipFill>
                    <a:blip r:embed="rId12"/>
                    <a:srcRect/>
                    <a:stretch>
                      <a:fillRect/>
                    </a:stretch>
                  </pic:blipFill>
                  <pic:spPr bwMode="auto">
                    <a:xfrm>
                      <a:off x="0" y="0"/>
                      <a:ext cx="6667500" cy="3390900"/>
                    </a:xfrm>
                    <a:prstGeom prst="rect">
                      <a:avLst/>
                    </a:prstGeom>
                    <a:noFill/>
                    <a:ln w="9525">
                      <a:noFill/>
                      <a:miter lim="800000"/>
                      <a:headEnd/>
                      <a:tailEnd/>
                    </a:ln>
                  </pic:spPr>
                </pic:pic>
              </a:graphicData>
            </a:graphic>
          </wp:inline>
        </w:drawing>
      </w:r>
    </w:p>
    <w:p w:rsidR="00764B1A" w:rsidRPr="00764B1A" w:rsidRDefault="00764B1A" w:rsidP="00764B1A">
      <w:pPr>
        <w:spacing w:after="300" w:line="240" w:lineRule="auto"/>
        <w:jc w:val="both"/>
        <w:rPr>
          <w:ins w:id="314" w:author="Unknown"/>
          <w:rFonts w:ascii="inherit" w:eastAsia="Times New Roman" w:hAnsi="inherit" w:cs="Segoe UI"/>
          <w:color w:val="000000"/>
          <w:sz w:val="23"/>
          <w:szCs w:val="23"/>
        </w:rPr>
      </w:pPr>
      <w:ins w:id="315" w:author="Unknown">
        <w:r w:rsidRPr="00764B1A">
          <w:rPr>
            <w:rFonts w:ascii="inherit" w:eastAsia="Times New Roman" w:hAnsi="inherit" w:cs="Segoe UI"/>
            <w:color w:val="000000"/>
            <w:sz w:val="23"/>
            <w:szCs w:val="23"/>
          </w:rPr>
          <w:t>Here is Angular Architecture in detail: https://angular.io/guide/architecture</w:t>
        </w:r>
      </w:ins>
    </w:p>
    <w:p w:rsidR="00764B1A" w:rsidRPr="00764B1A" w:rsidRDefault="00764B1A" w:rsidP="00764B1A">
      <w:pPr>
        <w:spacing w:after="300" w:line="240" w:lineRule="auto"/>
        <w:jc w:val="both"/>
        <w:rPr>
          <w:ins w:id="316" w:author="Unknown"/>
          <w:rFonts w:ascii="inherit" w:eastAsia="Times New Roman" w:hAnsi="inherit" w:cs="Segoe UI"/>
          <w:color w:val="000000"/>
          <w:sz w:val="23"/>
          <w:szCs w:val="23"/>
        </w:rPr>
      </w:pPr>
      <w:ins w:id="317"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What is Angular Material?</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It is a UI component library. </w:t>
        </w:r>
        <w:r w:rsidRPr="00764B1A">
          <w:rPr>
            <w:rFonts w:ascii="inherit" w:eastAsia="Times New Roman" w:hAnsi="inherit" w:cs="Segoe UI"/>
            <w:color w:val="000000"/>
            <w:sz w:val="23"/>
            <w:szCs w:val="23"/>
          </w:rPr>
          <w:fldChar w:fldCharType="begin"/>
        </w:r>
        <w:r w:rsidRPr="00764B1A">
          <w:rPr>
            <w:rFonts w:ascii="inherit" w:eastAsia="Times New Roman" w:hAnsi="inherit" w:cs="Segoe UI"/>
            <w:color w:val="000000"/>
            <w:sz w:val="23"/>
            <w:szCs w:val="23"/>
          </w:rPr>
          <w:instrText xml:space="preserve"> HYPERLINK "https://material.angular.io/" </w:instrText>
        </w:r>
        <w:r w:rsidRPr="00764B1A">
          <w:rPr>
            <w:rFonts w:ascii="inherit" w:eastAsia="Times New Roman" w:hAnsi="inherit" w:cs="Segoe UI"/>
            <w:color w:val="000000"/>
            <w:sz w:val="23"/>
            <w:szCs w:val="23"/>
          </w:rPr>
          <w:fldChar w:fldCharType="separate"/>
        </w:r>
        <w:r w:rsidRPr="00764B1A">
          <w:rPr>
            <w:rFonts w:ascii="inherit" w:eastAsia="Times New Roman" w:hAnsi="inherit" w:cs="Segoe UI"/>
            <w:color w:val="3C7DC0"/>
            <w:sz w:val="23"/>
            <w:u w:val="single"/>
          </w:rPr>
          <w:t>Angular Material</w:t>
        </w:r>
        <w:r w:rsidRPr="00764B1A">
          <w:rPr>
            <w:rFonts w:ascii="inherit" w:eastAsia="Times New Roman" w:hAnsi="inherit" w:cs="Segoe UI"/>
            <w:color w:val="000000"/>
            <w:sz w:val="23"/>
            <w:szCs w:val="23"/>
          </w:rPr>
          <w:fldChar w:fldCharType="end"/>
        </w:r>
        <w:r w:rsidRPr="00764B1A">
          <w:rPr>
            <w:rFonts w:ascii="inherit" w:eastAsia="Times New Roman" w:hAnsi="inherit" w:cs="Segoe UI"/>
            <w:color w:val="000000"/>
            <w:sz w:val="23"/>
            <w:szCs w:val="23"/>
          </w:rPr>
          <w:t> helps in creating attractive, consistent, and fully functional web pages as well as web applications. It does so while following modern web design principles, including browser portability and graceful degradation.</w:t>
        </w:r>
      </w:ins>
    </w:p>
    <w:p w:rsidR="00764B1A" w:rsidRPr="00764B1A" w:rsidRDefault="00764B1A" w:rsidP="00764B1A">
      <w:pPr>
        <w:spacing w:after="300" w:line="240" w:lineRule="auto"/>
        <w:jc w:val="both"/>
        <w:rPr>
          <w:ins w:id="318" w:author="Unknown"/>
          <w:rFonts w:ascii="inherit" w:eastAsia="Times New Roman" w:hAnsi="inherit" w:cs="Segoe UI"/>
          <w:color w:val="000000"/>
          <w:sz w:val="23"/>
          <w:szCs w:val="23"/>
        </w:rPr>
      </w:pPr>
      <w:ins w:id="319"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What is AOT (Ahead-Of-Time) Compilation?</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Each Angular app gets compiled internally. The Angular compiler takes in the JS code, compiles it and then produces some JS code. This happens only once per occasion per user. It is known as AOT (Ahead-Of-Time) compilation.</w:t>
        </w:r>
      </w:ins>
    </w:p>
    <w:p w:rsidR="00764B1A" w:rsidRPr="00764B1A" w:rsidRDefault="00764B1A" w:rsidP="00764B1A">
      <w:pPr>
        <w:spacing w:after="300" w:line="240" w:lineRule="auto"/>
        <w:jc w:val="both"/>
        <w:rPr>
          <w:ins w:id="320" w:author="Unknown"/>
          <w:rFonts w:ascii="inherit" w:eastAsia="Times New Roman" w:hAnsi="inherit" w:cs="Segoe UI"/>
          <w:color w:val="000000"/>
          <w:sz w:val="23"/>
          <w:szCs w:val="23"/>
        </w:rPr>
      </w:pPr>
      <w:ins w:id="321"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What is Data Binding? How many ways it can be done?</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xml:space="preserve">: In order to connect application data with the DOM (Data Object Model), data binding is used. It happens between the </w:t>
        </w:r>
        <w:proofErr w:type="gramStart"/>
        <w:r w:rsidRPr="00764B1A">
          <w:rPr>
            <w:rFonts w:ascii="inherit" w:eastAsia="Times New Roman" w:hAnsi="inherit" w:cs="Segoe UI"/>
            <w:color w:val="000000"/>
            <w:sz w:val="23"/>
            <w:szCs w:val="23"/>
          </w:rPr>
          <w:t>template</w:t>
        </w:r>
        <w:proofErr w:type="gramEnd"/>
        <w:r w:rsidRPr="00764B1A">
          <w:rPr>
            <w:rFonts w:ascii="inherit" w:eastAsia="Times New Roman" w:hAnsi="inherit" w:cs="Segoe UI"/>
            <w:color w:val="000000"/>
            <w:sz w:val="23"/>
            <w:szCs w:val="23"/>
          </w:rPr>
          <w:t xml:space="preserve"> (HTML) and component (</w:t>
        </w:r>
        <w:proofErr w:type="spellStart"/>
        <w:r w:rsidRPr="00764B1A">
          <w:rPr>
            <w:rFonts w:ascii="inherit" w:eastAsia="Times New Roman" w:hAnsi="inherit" w:cs="Segoe UI"/>
            <w:color w:val="000000"/>
            <w:sz w:val="23"/>
            <w:szCs w:val="23"/>
          </w:rPr>
          <w:t>TypeScript</w:t>
        </w:r>
        <w:proofErr w:type="spellEnd"/>
        <w:r w:rsidRPr="00764B1A">
          <w:rPr>
            <w:rFonts w:ascii="inherit" w:eastAsia="Times New Roman" w:hAnsi="inherit" w:cs="Segoe UI"/>
            <w:color w:val="000000"/>
            <w:sz w:val="23"/>
            <w:szCs w:val="23"/>
          </w:rPr>
          <w:t>). There are 3 ways to achieve data binding:</w:t>
        </w:r>
      </w:ins>
    </w:p>
    <w:p w:rsidR="00764B1A" w:rsidRPr="00764B1A" w:rsidRDefault="00764B1A" w:rsidP="00764B1A">
      <w:pPr>
        <w:numPr>
          <w:ilvl w:val="0"/>
          <w:numId w:val="28"/>
        </w:numPr>
        <w:spacing w:after="0" w:line="240" w:lineRule="auto"/>
        <w:rPr>
          <w:ins w:id="322" w:author="Unknown"/>
          <w:rFonts w:ascii="inherit" w:eastAsia="Times New Roman" w:hAnsi="inherit" w:cs="Segoe UI"/>
          <w:color w:val="000000"/>
          <w:sz w:val="23"/>
          <w:szCs w:val="23"/>
        </w:rPr>
      </w:pPr>
      <w:ins w:id="323" w:author="Unknown">
        <w:r w:rsidRPr="00764B1A">
          <w:rPr>
            <w:rFonts w:ascii="inherit" w:eastAsia="Times New Roman" w:hAnsi="inherit" w:cs="Segoe UI"/>
            <w:color w:val="000000"/>
            <w:sz w:val="23"/>
            <w:szCs w:val="23"/>
          </w:rPr>
          <w:t>Event Binding – Enables the application to respond to user input in the target environment</w:t>
        </w:r>
      </w:ins>
    </w:p>
    <w:p w:rsidR="00764B1A" w:rsidRPr="00764B1A" w:rsidRDefault="00764B1A" w:rsidP="00764B1A">
      <w:pPr>
        <w:numPr>
          <w:ilvl w:val="0"/>
          <w:numId w:val="28"/>
        </w:numPr>
        <w:spacing w:after="0" w:line="240" w:lineRule="auto"/>
        <w:rPr>
          <w:ins w:id="324" w:author="Unknown"/>
          <w:rFonts w:ascii="inherit" w:eastAsia="Times New Roman" w:hAnsi="inherit" w:cs="Segoe UI"/>
          <w:color w:val="000000"/>
          <w:sz w:val="23"/>
          <w:szCs w:val="23"/>
        </w:rPr>
      </w:pPr>
      <w:ins w:id="325" w:author="Unknown">
        <w:r w:rsidRPr="00764B1A">
          <w:rPr>
            <w:rFonts w:ascii="inherit" w:eastAsia="Times New Roman" w:hAnsi="inherit" w:cs="Segoe UI"/>
            <w:color w:val="000000"/>
            <w:sz w:val="23"/>
            <w:szCs w:val="23"/>
          </w:rPr>
          <w:lastRenderedPageBreak/>
          <w:t>Property Binding – Enables interpolation of values computed from application data into the HTML</w:t>
        </w:r>
      </w:ins>
    </w:p>
    <w:p w:rsidR="00764B1A" w:rsidRPr="00764B1A" w:rsidRDefault="00764B1A" w:rsidP="00764B1A">
      <w:pPr>
        <w:numPr>
          <w:ilvl w:val="0"/>
          <w:numId w:val="28"/>
        </w:numPr>
        <w:spacing w:after="0" w:line="240" w:lineRule="auto"/>
        <w:rPr>
          <w:ins w:id="326" w:author="Unknown"/>
          <w:rFonts w:ascii="inherit" w:eastAsia="Times New Roman" w:hAnsi="inherit" w:cs="Segoe UI"/>
          <w:color w:val="000000"/>
          <w:sz w:val="23"/>
          <w:szCs w:val="23"/>
        </w:rPr>
      </w:pPr>
      <w:ins w:id="327" w:author="Unknown">
        <w:r w:rsidRPr="00764B1A">
          <w:rPr>
            <w:rFonts w:ascii="inherit" w:eastAsia="Times New Roman" w:hAnsi="inherit" w:cs="Segoe UI"/>
            <w:color w:val="000000"/>
            <w:sz w:val="23"/>
            <w:szCs w:val="23"/>
          </w:rPr>
          <w:t xml:space="preserve">Two-way Binding – Changes made in the application state gets automatically reflected in the view and vice-versa. The </w:t>
        </w:r>
        <w:proofErr w:type="spellStart"/>
        <w:r w:rsidRPr="00764B1A">
          <w:rPr>
            <w:rFonts w:ascii="inherit" w:eastAsia="Times New Roman" w:hAnsi="inherit" w:cs="Segoe UI"/>
            <w:color w:val="000000"/>
            <w:sz w:val="23"/>
            <w:szCs w:val="23"/>
          </w:rPr>
          <w:t>ngModel</w:t>
        </w:r>
        <w:proofErr w:type="spellEnd"/>
        <w:r w:rsidRPr="00764B1A">
          <w:rPr>
            <w:rFonts w:ascii="inherit" w:eastAsia="Times New Roman" w:hAnsi="inherit" w:cs="Segoe UI"/>
            <w:color w:val="000000"/>
            <w:sz w:val="23"/>
            <w:szCs w:val="23"/>
          </w:rPr>
          <w:t xml:space="preserve"> directive is used for achieving this type of data binding.</w:t>
        </w:r>
      </w:ins>
    </w:p>
    <w:p w:rsidR="00764B1A" w:rsidRPr="00764B1A" w:rsidRDefault="00764B1A" w:rsidP="00764B1A">
      <w:pPr>
        <w:spacing w:after="300" w:line="240" w:lineRule="auto"/>
        <w:jc w:val="both"/>
        <w:rPr>
          <w:ins w:id="328" w:author="Unknown"/>
          <w:rFonts w:ascii="inherit" w:eastAsia="Times New Roman" w:hAnsi="inherit" w:cs="Segoe UI"/>
          <w:color w:val="000000"/>
          <w:sz w:val="23"/>
          <w:szCs w:val="23"/>
        </w:rPr>
      </w:pPr>
      <w:ins w:id="329"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What is demonstrated by the arrow in the following image?</w:t>
        </w:r>
      </w:ins>
    </w:p>
    <w:p w:rsidR="00764B1A" w:rsidRPr="00764B1A" w:rsidRDefault="00764B1A" w:rsidP="00764B1A">
      <w:pPr>
        <w:spacing w:after="300" w:line="240" w:lineRule="auto"/>
        <w:jc w:val="both"/>
        <w:rPr>
          <w:ins w:id="330" w:author="Unknown"/>
          <w:rFonts w:ascii="inherit" w:eastAsia="Times New Roman" w:hAnsi="inherit" w:cs="Segoe UI"/>
          <w:color w:val="000000"/>
          <w:sz w:val="23"/>
          <w:szCs w:val="23"/>
        </w:rPr>
      </w:pPr>
      <w:r>
        <w:rPr>
          <w:rFonts w:ascii="inherit" w:eastAsia="Times New Roman" w:hAnsi="inherit" w:cs="Segoe UI"/>
          <w:noProof/>
          <w:color w:val="000000"/>
          <w:sz w:val="23"/>
          <w:szCs w:val="23"/>
        </w:rPr>
        <w:drawing>
          <wp:inline distT="0" distB="0" distL="0" distR="0">
            <wp:extent cx="4562475" cy="2076450"/>
            <wp:effectExtent l="19050" t="0" r="9525" b="0"/>
            <wp:docPr id="5" name="Picture 5"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dependency injection"/>
                    <pic:cNvPicPr>
                      <a:picLocks noChangeAspect="1" noChangeArrowheads="1"/>
                    </pic:cNvPicPr>
                  </pic:nvPicPr>
                  <pic:blipFill>
                    <a:blip r:embed="rId13"/>
                    <a:srcRect/>
                    <a:stretch>
                      <a:fillRect/>
                    </a:stretch>
                  </pic:blipFill>
                  <pic:spPr bwMode="auto">
                    <a:xfrm>
                      <a:off x="0" y="0"/>
                      <a:ext cx="4562475" cy="2076450"/>
                    </a:xfrm>
                    <a:prstGeom prst="rect">
                      <a:avLst/>
                    </a:prstGeom>
                    <a:noFill/>
                    <a:ln w="9525">
                      <a:noFill/>
                      <a:miter lim="800000"/>
                      <a:headEnd/>
                      <a:tailEnd/>
                    </a:ln>
                  </pic:spPr>
                </pic:pic>
              </a:graphicData>
            </a:graphic>
          </wp:inline>
        </w:drawing>
      </w:r>
      <w:ins w:id="331" w:author="Unknown">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This represents a dependency injection or DI.</w:t>
        </w:r>
      </w:ins>
    </w:p>
    <w:p w:rsidR="00764B1A" w:rsidRPr="00764B1A" w:rsidRDefault="00764B1A" w:rsidP="00764B1A">
      <w:pPr>
        <w:spacing w:after="300" w:line="240" w:lineRule="auto"/>
        <w:jc w:val="both"/>
        <w:rPr>
          <w:ins w:id="332" w:author="Unknown"/>
          <w:rFonts w:ascii="inherit" w:eastAsia="Times New Roman" w:hAnsi="inherit" w:cs="Segoe UI"/>
          <w:color w:val="000000"/>
          <w:sz w:val="23"/>
          <w:szCs w:val="23"/>
        </w:rPr>
      </w:pPr>
      <w:ins w:id="333" w:author="Unknown">
        <w:r w:rsidRPr="00764B1A">
          <w:rPr>
            <w:rFonts w:ascii="inherit" w:eastAsia="Times New Roman" w:hAnsi="inherit" w:cs="Segoe UI"/>
            <w:b/>
            <w:bCs/>
            <w:color w:val="000000"/>
            <w:sz w:val="23"/>
            <w:szCs w:val="23"/>
          </w:rPr>
          <w:t xml:space="preserve">Question: Can you draw a comparison between the </w:t>
        </w:r>
        <w:proofErr w:type="gramStart"/>
        <w:r w:rsidRPr="00764B1A">
          <w:rPr>
            <w:rFonts w:ascii="inherit" w:eastAsia="Times New Roman" w:hAnsi="inherit" w:cs="Segoe UI"/>
            <w:b/>
            <w:bCs/>
            <w:color w:val="000000"/>
            <w:sz w:val="23"/>
            <w:szCs w:val="23"/>
          </w:rPr>
          <w:t>service(</w:t>
        </w:r>
        <w:proofErr w:type="gramEnd"/>
        <w:r w:rsidRPr="00764B1A">
          <w:rPr>
            <w:rFonts w:ascii="inherit" w:eastAsia="Times New Roman" w:hAnsi="inherit" w:cs="Segoe UI"/>
            <w:b/>
            <w:bCs/>
            <w:color w:val="000000"/>
            <w:sz w:val="23"/>
            <w:szCs w:val="23"/>
          </w:rPr>
          <w:t>) and the factory() functions?</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Used for the business layer of the application, the </w:t>
        </w:r>
        <w:proofErr w:type="gramStart"/>
        <w:r w:rsidRPr="00764B1A">
          <w:rPr>
            <w:rFonts w:ascii="inherit" w:eastAsia="Times New Roman" w:hAnsi="inherit" w:cs="Segoe UI"/>
            <w:i/>
            <w:iCs/>
            <w:color w:val="000000"/>
            <w:sz w:val="23"/>
            <w:szCs w:val="23"/>
          </w:rPr>
          <w:t>service(</w:t>
        </w:r>
        <w:proofErr w:type="gramEnd"/>
        <w:r w:rsidRPr="00764B1A">
          <w:rPr>
            <w:rFonts w:ascii="inherit" w:eastAsia="Times New Roman" w:hAnsi="inherit" w:cs="Segoe UI"/>
            <w:i/>
            <w:iCs/>
            <w:color w:val="000000"/>
            <w:sz w:val="23"/>
            <w:szCs w:val="23"/>
          </w:rPr>
          <w:t>)</w:t>
        </w:r>
        <w:r w:rsidRPr="00764B1A">
          <w:rPr>
            <w:rFonts w:ascii="inherit" w:eastAsia="Times New Roman" w:hAnsi="inherit" w:cs="Segoe UI"/>
            <w:color w:val="000000"/>
            <w:sz w:val="23"/>
            <w:szCs w:val="23"/>
          </w:rPr>
          <w:t> function operates as a constructor function. The function is invoked at runtime using the </w:t>
        </w:r>
        <w:r w:rsidRPr="00764B1A">
          <w:rPr>
            <w:rFonts w:ascii="inherit" w:eastAsia="Times New Roman" w:hAnsi="inherit" w:cs="Segoe UI"/>
            <w:i/>
            <w:iCs/>
            <w:color w:val="000000"/>
            <w:sz w:val="23"/>
            <w:szCs w:val="23"/>
          </w:rPr>
          <w:t>new</w:t>
        </w:r>
        <w:r w:rsidRPr="00764B1A">
          <w:rPr>
            <w:rFonts w:ascii="inherit" w:eastAsia="Times New Roman" w:hAnsi="inherit" w:cs="Segoe UI"/>
            <w:color w:val="000000"/>
            <w:sz w:val="23"/>
            <w:szCs w:val="23"/>
          </w:rPr>
          <w:t> keyword.</w:t>
        </w:r>
      </w:ins>
    </w:p>
    <w:p w:rsidR="00764B1A" w:rsidRPr="00764B1A" w:rsidRDefault="00764B1A" w:rsidP="00764B1A">
      <w:pPr>
        <w:spacing w:after="300" w:line="240" w:lineRule="auto"/>
        <w:jc w:val="both"/>
        <w:rPr>
          <w:ins w:id="334" w:author="Unknown"/>
          <w:rFonts w:ascii="inherit" w:eastAsia="Times New Roman" w:hAnsi="inherit" w:cs="Segoe UI"/>
          <w:color w:val="000000"/>
          <w:sz w:val="23"/>
          <w:szCs w:val="23"/>
        </w:rPr>
      </w:pPr>
      <w:ins w:id="335" w:author="Unknown">
        <w:r w:rsidRPr="00764B1A">
          <w:rPr>
            <w:rFonts w:ascii="inherit" w:eastAsia="Times New Roman" w:hAnsi="inherit" w:cs="Segoe UI"/>
            <w:color w:val="000000"/>
            <w:sz w:val="23"/>
            <w:szCs w:val="23"/>
          </w:rPr>
          <w:t>Although the </w:t>
        </w:r>
        <w:proofErr w:type="gramStart"/>
        <w:r w:rsidRPr="00764B1A">
          <w:rPr>
            <w:rFonts w:ascii="inherit" w:eastAsia="Times New Roman" w:hAnsi="inherit" w:cs="Segoe UI"/>
            <w:i/>
            <w:iCs/>
            <w:color w:val="000000"/>
            <w:sz w:val="23"/>
            <w:szCs w:val="23"/>
          </w:rPr>
          <w:t>factory(</w:t>
        </w:r>
        <w:proofErr w:type="gramEnd"/>
        <w:r w:rsidRPr="00764B1A">
          <w:rPr>
            <w:rFonts w:ascii="inherit" w:eastAsia="Times New Roman" w:hAnsi="inherit" w:cs="Segoe UI"/>
            <w:i/>
            <w:iCs/>
            <w:color w:val="000000"/>
            <w:sz w:val="23"/>
            <w:szCs w:val="23"/>
          </w:rPr>
          <w:t>)</w:t>
        </w:r>
        <w:r w:rsidRPr="00764B1A">
          <w:rPr>
            <w:rFonts w:ascii="inherit" w:eastAsia="Times New Roman" w:hAnsi="inherit" w:cs="Segoe UI"/>
            <w:color w:val="000000"/>
            <w:sz w:val="23"/>
            <w:szCs w:val="23"/>
          </w:rPr>
          <w:t> function works in pretty much the same way as the </w:t>
        </w:r>
        <w:r w:rsidRPr="00764B1A">
          <w:rPr>
            <w:rFonts w:ascii="inherit" w:eastAsia="Times New Roman" w:hAnsi="inherit" w:cs="Segoe UI"/>
            <w:i/>
            <w:iCs/>
            <w:color w:val="000000"/>
            <w:sz w:val="23"/>
            <w:szCs w:val="23"/>
          </w:rPr>
          <w:t>service()</w:t>
        </w:r>
        <w:r w:rsidRPr="00764B1A">
          <w:rPr>
            <w:rFonts w:ascii="inherit" w:eastAsia="Times New Roman" w:hAnsi="inherit" w:cs="Segoe UI"/>
            <w:color w:val="000000"/>
            <w:sz w:val="23"/>
            <w:szCs w:val="23"/>
          </w:rPr>
          <w:t> function does, the former is more flexible and powerful. In actual, the </w:t>
        </w:r>
        <w:proofErr w:type="gramStart"/>
        <w:r w:rsidRPr="00764B1A">
          <w:rPr>
            <w:rFonts w:ascii="inherit" w:eastAsia="Times New Roman" w:hAnsi="inherit" w:cs="Segoe UI"/>
            <w:i/>
            <w:iCs/>
            <w:color w:val="000000"/>
            <w:sz w:val="23"/>
            <w:szCs w:val="23"/>
          </w:rPr>
          <w:t>factory(</w:t>
        </w:r>
        <w:proofErr w:type="gramEnd"/>
        <w:r w:rsidRPr="00764B1A">
          <w:rPr>
            <w:rFonts w:ascii="inherit" w:eastAsia="Times New Roman" w:hAnsi="inherit" w:cs="Segoe UI"/>
            <w:i/>
            <w:iCs/>
            <w:color w:val="000000"/>
            <w:sz w:val="23"/>
            <w:szCs w:val="23"/>
          </w:rPr>
          <w:t>)</w:t>
        </w:r>
        <w:r w:rsidRPr="00764B1A">
          <w:rPr>
            <w:rFonts w:ascii="inherit" w:eastAsia="Times New Roman" w:hAnsi="inherit" w:cs="Segoe UI"/>
            <w:color w:val="000000"/>
            <w:sz w:val="23"/>
            <w:szCs w:val="23"/>
          </w:rPr>
          <w:t> function are design patterns that help in creating objects.</w:t>
        </w:r>
      </w:ins>
    </w:p>
    <w:p w:rsidR="00764B1A" w:rsidRPr="00764B1A" w:rsidRDefault="00764B1A" w:rsidP="00764B1A">
      <w:pPr>
        <w:spacing w:after="300" w:line="240" w:lineRule="auto"/>
        <w:jc w:val="both"/>
        <w:rPr>
          <w:ins w:id="336" w:author="Unknown"/>
          <w:rFonts w:ascii="inherit" w:eastAsia="Times New Roman" w:hAnsi="inherit" w:cs="Segoe UI"/>
          <w:color w:val="000000"/>
          <w:sz w:val="23"/>
          <w:szCs w:val="23"/>
        </w:rPr>
      </w:pPr>
      <w:ins w:id="337" w:author="Unknown">
        <w:r w:rsidRPr="00764B1A">
          <w:rPr>
            <w:rFonts w:ascii="inherit" w:eastAsia="Times New Roman" w:hAnsi="inherit" w:cs="Segoe UI"/>
            <w:b/>
            <w:bCs/>
            <w:color w:val="000000"/>
            <w:sz w:val="23"/>
            <w:szCs w:val="23"/>
          </w:rPr>
          <w:t>Question: Please explain the digest cycle in Angular?</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xml:space="preserve"> The process of monitoring the </w:t>
        </w:r>
        <w:proofErr w:type="spellStart"/>
        <w:r w:rsidRPr="00764B1A">
          <w:rPr>
            <w:rFonts w:ascii="inherit" w:eastAsia="Times New Roman" w:hAnsi="inherit" w:cs="Segoe UI"/>
            <w:color w:val="000000"/>
            <w:sz w:val="23"/>
            <w:szCs w:val="23"/>
          </w:rPr>
          <w:t>watchlist</w:t>
        </w:r>
        <w:proofErr w:type="spellEnd"/>
        <w:r w:rsidRPr="00764B1A">
          <w:rPr>
            <w:rFonts w:ascii="inherit" w:eastAsia="Times New Roman" w:hAnsi="inherit" w:cs="Segoe UI"/>
            <w:color w:val="000000"/>
            <w:sz w:val="23"/>
            <w:szCs w:val="23"/>
          </w:rPr>
          <w:t xml:space="preserve"> in order to track changes in the value of the watch variable is termed the digest cycle in Angular. The previous and present versions of the scope model values are compared in each digest cycle.</w:t>
        </w:r>
      </w:ins>
    </w:p>
    <w:p w:rsidR="00764B1A" w:rsidRPr="00764B1A" w:rsidRDefault="00764B1A" w:rsidP="00764B1A">
      <w:pPr>
        <w:spacing w:after="300" w:line="240" w:lineRule="auto"/>
        <w:jc w:val="both"/>
        <w:rPr>
          <w:ins w:id="338" w:author="Unknown"/>
          <w:rFonts w:ascii="inherit" w:eastAsia="Times New Roman" w:hAnsi="inherit" w:cs="Segoe UI"/>
          <w:color w:val="000000"/>
          <w:sz w:val="23"/>
          <w:szCs w:val="23"/>
        </w:rPr>
      </w:pPr>
      <w:ins w:id="339" w:author="Unknown">
        <w:r w:rsidRPr="00764B1A">
          <w:rPr>
            <w:rFonts w:ascii="inherit" w:eastAsia="Times New Roman" w:hAnsi="inherit" w:cs="Segoe UI"/>
            <w:color w:val="000000"/>
            <w:sz w:val="23"/>
            <w:szCs w:val="23"/>
          </w:rPr>
          <w:t>Although the digest cycle process gets triggered implicitly, it is possible to start it manually by using the </w:t>
        </w:r>
        <w:r w:rsidRPr="00764B1A">
          <w:rPr>
            <w:rFonts w:ascii="inherit" w:eastAsia="Times New Roman" w:hAnsi="inherit" w:cs="Segoe UI"/>
            <w:i/>
            <w:iCs/>
            <w:color w:val="000000"/>
            <w:sz w:val="23"/>
            <w:szCs w:val="23"/>
          </w:rPr>
          <w:t>$</w:t>
        </w:r>
        <w:proofErr w:type="gramStart"/>
        <w:r w:rsidRPr="00764B1A">
          <w:rPr>
            <w:rFonts w:ascii="inherit" w:eastAsia="Times New Roman" w:hAnsi="inherit" w:cs="Segoe UI"/>
            <w:i/>
            <w:iCs/>
            <w:color w:val="000000"/>
            <w:sz w:val="23"/>
            <w:szCs w:val="23"/>
          </w:rPr>
          <w:t>apply(</w:t>
        </w:r>
        <w:proofErr w:type="gramEnd"/>
        <w:r w:rsidRPr="00764B1A">
          <w:rPr>
            <w:rFonts w:ascii="inherit" w:eastAsia="Times New Roman" w:hAnsi="inherit" w:cs="Segoe UI"/>
            <w:i/>
            <w:iCs/>
            <w:color w:val="000000"/>
            <w:sz w:val="23"/>
            <w:szCs w:val="23"/>
          </w:rPr>
          <w:t>)</w:t>
        </w:r>
        <w:r w:rsidRPr="00764B1A">
          <w:rPr>
            <w:rFonts w:ascii="inherit" w:eastAsia="Times New Roman" w:hAnsi="inherit" w:cs="Segoe UI"/>
            <w:color w:val="000000"/>
            <w:sz w:val="23"/>
            <w:szCs w:val="23"/>
          </w:rPr>
          <w:t> function.</w:t>
        </w:r>
      </w:ins>
    </w:p>
    <w:p w:rsidR="00764B1A" w:rsidRPr="00764B1A" w:rsidRDefault="00764B1A" w:rsidP="00764B1A">
      <w:pPr>
        <w:spacing w:after="300" w:line="240" w:lineRule="auto"/>
        <w:jc w:val="both"/>
        <w:rPr>
          <w:ins w:id="340" w:author="Unknown"/>
          <w:rFonts w:ascii="inherit" w:eastAsia="Times New Roman" w:hAnsi="inherit" w:cs="Segoe UI"/>
          <w:color w:val="000000"/>
          <w:sz w:val="23"/>
          <w:szCs w:val="23"/>
        </w:rPr>
      </w:pPr>
      <w:ins w:id="341" w:author="Unknown">
        <w:r w:rsidRPr="00764B1A">
          <w:rPr>
            <w:rFonts w:ascii="inherit" w:eastAsia="Times New Roman" w:hAnsi="inherit" w:cs="Segoe UI"/>
            <w:b/>
            <w:bCs/>
            <w:color w:val="000000"/>
            <w:sz w:val="23"/>
            <w:szCs w:val="23"/>
          </w:rPr>
          <w:t>Question: Could you explain the various types of filters in Angular.</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In order to format the value of expression so that it can be displayed to the user, Angular has filters. It is possible to add these filters to the controllers, directives, services, or templates. Angular also provides support for creating custom filters.</w:t>
        </w:r>
      </w:ins>
    </w:p>
    <w:p w:rsidR="00764B1A" w:rsidRPr="00764B1A" w:rsidRDefault="00764B1A" w:rsidP="00764B1A">
      <w:pPr>
        <w:spacing w:after="300" w:line="240" w:lineRule="auto"/>
        <w:jc w:val="both"/>
        <w:rPr>
          <w:ins w:id="342" w:author="Unknown"/>
          <w:rFonts w:ascii="inherit" w:eastAsia="Times New Roman" w:hAnsi="inherit" w:cs="Segoe UI"/>
          <w:color w:val="000000"/>
          <w:sz w:val="23"/>
          <w:szCs w:val="23"/>
        </w:rPr>
      </w:pPr>
      <w:ins w:id="343" w:author="Unknown">
        <w:r w:rsidRPr="00764B1A">
          <w:rPr>
            <w:rFonts w:ascii="inherit" w:eastAsia="Times New Roman" w:hAnsi="inherit" w:cs="Segoe UI"/>
            <w:color w:val="000000"/>
            <w:sz w:val="23"/>
            <w:szCs w:val="23"/>
          </w:rPr>
          <w:t>Organizing data in such a way so that it is displayed only when certain criteria are fulfilled is made possible using filters. Filters are added to the expressions using the pipe ‘|’ character. Various types of Angular filters are enumerated as follows:</w:t>
        </w:r>
      </w:ins>
    </w:p>
    <w:p w:rsidR="00764B1A" w:rsidRPr="00764B1A" w:rsidRDefault="00764B1A" w:rsidP="00764B1A">
      <w:pPr>
        <w:numPr>
          <w:ilvl w:val="0"/>
          <w:numId w:val="29"/>
        </w:numPr>
        <w:spacing w:after="0" w:line="240" w:lineRule="auto"/>
        <w:rPr>
          <w:ins w:id="344" w:author="Unknown"/>
          <w:rFonts w:ascii="inherit" w:eastAsia="Times New Roman" w:hAnsi="inherit" w:cs="Segoe UI"/>
          <w:color w:val="000000"/>
          <w:sz w:val="23"/>
          <w:szCs w:val="23"/>
        </w:rPr>
      </w:pPr>
      <w:ins w:id="345" w:author="Unknown">
        <w:r w:rsidRPr="00764B1A">
          <w:rPr>
            <w:rFonts w:ascii="inherit" w:eastAsia="Times New Roman" w:hAnsi="inherit" w:cs="Segoe UI"/>
            <w:i/>
            <w:iCs/>
            <w:color w:val="000000"/>
            <w:sz w:val="23"/>
            <w:szCs w:val="23"/>
          </w:rPr>
          <w:t>currency</w:t>
        </w:r>
        <w:r w:rsidRPr="00764B1A">
          <w:rPr>
            <w:rFonts w:ascii="inherit" w:eastAsia="Times New Roman" w:hAnsi="inherit" w:cs="Segoe UI"/>
            <w:color w:val="000000"/>
            <w:sz w:val="23"/>
            <w:szCs w:val="23"/>
          </w:rPr>
          <w:t> – Formats a number to the currency format</w:t>
        </w:r>
      </w:ins>
    </w:p>
    <w:p w:rsidR="00764B1A" w:rsidRPr="00764B1A" w:rsidRDefault="00764B1A" w:rsidP="00764B1A">
      <w:pPr>
        <w:numPr>
          <w:ilvl w:val="0"/>
          <w:numId w:val="29"/>
        </w:numPr>
        <w:spacing w:after="0" w:line="240" w:lineRule="auto"/>
        <w:rPr>
          <w:ins w:id="346" w:author="Unknown"/>
          <w:rFonts w:ascii="inherit" w:eastAsia="Times New Roman" w:hAnsi="inherit" w:cs="Segoe UI"/>
          <w:color w:val="000000"/>
          <w:sz w:val="23"/>
          <w:szCs w:val="23"/>
        </w:rPr>
      </w:pPr>
      <w:ins w:id="347" w:author="Unknown">
        <w:r w:rsidRPr="00764B1A">
          <w:rPr>
            <w:rFonts w:ascii="inherit" w:eastAsia="Times New Roman" w:hAnsi="inherit" w:cs="Segoe UI"/>
            <w:i/>
            <w:iCs/>
            <w:color w:val="000000"/>
            <w:sz w:val="23"/>
            <w:szCs w:val="23"/>
          </w:rPr>
          <w:t>date</w:t>
        </w:r>
        <w:r w:rsidRPr="00764B1A">
          <w:rPr>
            <w:rFonts w:ascii="inherit" w:eastAsia="Times New Roman" w:hAnsi="inherit" w:cs="Segoe UI"/>
            <w:color w:val="000000"/>
            <w:sz w:val="23"/>
            <w:szCs w:val="23"/>
          </w:rPr>
          <w:t> – Formats a data to some specific format</w:t>
        </w:r>
      </w:ins>
    </w:p>
    <w:p w:rsidR="00764B1A" w:rsidRPr="00764B1A" w:rsidRDefault="00764B1A" w:rsidP="00764B1A">
      <w:pPr>
        <w:numPr>
          <w:ilvl w:val="0"/>
          <w:numId w:val="29"/>
        </w:numPr>
        <w:spacing w:after="0" w:line="240" w:lineRule="auto"/>
        <w:rPr>
          <w:ins w:id="348" w:author="Unknown"/>
          <w:rFonts w:ascii="inherit" w:eastAsia="Times New Roman" w:hAnsi="inherit" w:cs="Segoe UI"/>
          <w:color w:val="000000"/>
          <w:sz w:val="23"/>
          <w:szCs w:val="23"/>
        </w:rPr>
      </w:pPr>
      <w:ins w:id="349" w:author="Unknown">
        <w:r w:rsidRPr="00764B1A">
          <w:rPr>
            <w:rFonts w:ascii="inherit" w:eastAsia="Times New Roman" w:hAnsi="inherit" w:cs="Segoe UI"/>
            <w:i/>
            <w:iCs/>
            <w:color w:val="000000"/>
            <w:sz w:val="23"/>
            <w:szCs w:val="23"/>
          </w:rPr>
          <w:t>filter</w:t>
        </w:r>
        <w:r w:rsidRPr="00764B1A">
          <w:rPr>
            <w:rFonts w:ascii="inherit" w:eastAsia="Times New Roman" w:hAnsi="inherit" w:cs="Segoe UI"/>
            <w:color w:val="000000"/>
            <w:sz w:val="23"/>
            <w:szCs w:val="23"/>
          </w:rPr>
          <w:t> – Selects a subset of items from an array</w:t>
        </w:r>
      </w:ins>
    </w:p>
    <w:p w:rsidR="00764B1A" w:rsidRPr="00764B1A" w:rsidRDefault="00764B1A" w:rsidP="00764B1A">
      <w:pPr>
        <w:numPr>
          <w:ilvl w:val="0"/>
          <w:numId w:val="29"/>
        </w:numPr>
        <w:spacing w:after="0" w:line="240" w:lineRule="auto"/>
        <w:rPr>
          <w:ins w:id="350" w:author="Unknown"/>
          <w:rFonts w:ascii="inherit" w:eastAsia="Times New Roman" w:hAnsi="inherit" w:cs="Segoe UI"/>
          <w:color w:val="000000"/>
          <w:sz w:val="23"/>
          <w:szCs w:val="23"/>
        </w:rPr>
      </w:pPr>
      <w:proofErr w:type="spellStart"/>
      <w:ins w:id="351" w:author="Unknown">
        <w:r w:rsidRPr="00764B1A">
          <w:rPr>
            <w:rFonts w:ascii="inherit" w:eastAsia="Times New Roman" w:hAnsi="inherit" w:cs="Segoe UI"/>
            <w:i/>
            <w:iCs/>
            <w:color w:val="000000"/>
            <w:sz w:val="23"/>
            <w:szCs w:val="23"/>
          </w:rPr>
          <w:t>json</w:t>
        </w:r>
        <w:proofErr w:type="spellEnd"/>
        <w:r w:rsidRPr="00764B1A">
          <w:rPr>
            <w:rFonts w:ascii="inherit" w:eastAsia="Times New Roman" w:hAnsi="inherit" w:cs="Segoe UI"/>
            <w:color w:val="000000"/>
            <w:sz w:val="23"/>
            <w:szCs w:val="23"/>
          </w:rPr>
          <w:t> – Formats an object to a JSON string</w:t>
        </w:r>
      </w:ins>
    </w:p>
    <w:p w:rsidR="00764B1A" w:rsidRPr="00764B1A" w:rsidRDefault="00764B1A" w:rsidP="00764B1A">
      <w:pPr>
        <w:numPr>
          <w:ilvl w:val="0"/>
          <w:numId w:val="29"/>
        </w:numPr>
        <w:spacing w:after="0" w:line="240" w:lineRule="auto"/>
        <w:rPr>
          <w:ins w:id="352" w:author="Unknown"/>
          <w:rFonts w:ascii="inherit" w:eastAsia="Times New Roman" w:hAnsi="inherit" w:cs="Segoe UI"/>
          <w:color w:val="000000"/>
          <w:sz w:val="23"/>
          <w:szCs w:val="23"/>
        </w:rPr>
      </w:pPr>
      <w:proofErr w:type="spellStart"/>
      <w:ins w:id="353" w:author="Unknown">
        <w:r w:rsidRPr="00764B1A">
          <w:rPr>
            <w:rFonts w:ascii="inherit" w:eastAsia="Times New Roman" w:hAnsi="inherit" w:cs="Segoe UI"/>
            <w:i/>
            <w:iCs/>
            <w:color w:val="000000"/>
            <w:sz w:val="23"/>
            <w:szCs w:val="23"/>
          </w:rPr>
          <w:t>limitTo</w:t>
        </w:r>
        <w:proofErr w:type="spellEnd"/>
        <w:r w:rsidRPr="00764B1A">
          <w:rPr>
            <w:rFonts w:ascii="inherit" w:eastAsia="Times New Roman" w:hAnsi="inherit" w:cs="Segoe UI"/>
            <w:color w:val="000000"/>
            <w:sz w:val="23"/>
            <w:szCs w:val="23"/>
          </w:rPr>
          <w:t> – Limits an array or string into a specified number of characters or elements</w:t>
        </w:r>
      </w:ins>
    </w:p>
    <w:p w:rsidR="00764B1A" w:rsidRPr="00764B1A" w:rsidRDefault="00764B1A" w:rsidP="00764B1A">
      <w:pPr>
        <w:numPr>
          <w:ilvl w:val="0"/>
          <w:numId w:val="29"/>
        </w:numPr>
        <w:spacing w:after="0" w:line="240" w:lineRule="auto"/>
        <w:rPr>
          <w:ins w:id="354" w:author="Unknown"/>
          <w:rFonts w:ascii="inherit" w:eastAsia="Times New Roman" w:hAnsi="inherit" w:cs="Segoe UI"/>
          <w:color w:val="000000"/>
          <w:sz w:val="23"/>
          <w:szCs w:val="23"/>
        </w:rPr>
      </w:pPr>
      <w:ins w:id="355" w:author="Unknown">
        <w:r w:rsidRPr="00764B1A">
          <w:rPr>
            <w:rFonts w:ascii="inherit" w:eastAsia="Times New Roman" w:hAnsi="inherit" w:cs="Segoe UI"/>
            <w:i/>
            <w:iCs/>
            <w:color w:val="000000"/>
            <w:sz w:val="23"/>
            <w:szCs w:val="23"/>
          </w:rPr>
          <w:lastRenderedPageBreak/>
          <w:t>lowercase</w:t>
        </w:r>
        <w:r w:rsidRPr="00764B1A">
          <w:rPr>
            <w:rFonts w:ascii="inherit" w:eastAsia="Times New Roman" w:hAnsi="inherit" w:cs="Segoe UI"/>
            <w:color w:val="000000"/>
            <w:sz w:val="23"/>
            <w:szCs w:val="23"/>
          </w:rPr>
          <w:t> – Formats a string to lowercase</w:t>
        </w:r>
      </w:ins>
    </w:p>
    <w:p w:rsidR="00764B1A" w:rsidRPr="00764B1A" w:rsidRDefault="00764B1A" w:rsidP="00764B1A">
      <w:pPr>
        <w:numPr>
          <w:ilvl w:val="0"/>
          <w:numId w:val="29"/>
        </w:numPr>
        <w:spacing w:after="0" w:line="240" w:lineRule="auto"/>
        <w:rPr>
          <w:ins w:id="356" w:author="Unknown"/>
          <w:rFonts w:ascii="inherit" w:eastAsia="Times New Roman" w:hAnsi="inherit" w:cs="Segoe UI"/>
          <w:color w:val="000000"/>
          <w:sz w:val="23"/>
          <w:szCs w:val="23"/>
        </w:rPr>
      </w:pPr>
      <w:ins w:id="357" w:author="Unknown">
        <w:r w:rsidRPr="00764B1A">
          <w:rPr>
            <w:rFonts w:ascii="inherit" w:eastAsia="Times New Roman" w:hAnsi="inherit" w:cs="Segoe UI"/>
            <w:i/>
            <w:iCs/>
            <w:color w:val="000000"/>
            <w:sz w:val="23"/>
            <w:szCs w:val="23"/>
          </w:rPr>
          <w:t>number</w:t>
        </w:r>
        <w:r w:rsidRPr="00764B1A">
          <w:rPr>
            <w:rFonts w:ascii="inherit" w:eastAsia="Times New Roman" w:hAnsi="inherit" w:cs="Segoe UI"/>
            <w:color w:val="000000"/>
            <w:sz w:val="23"/>
            <w:szCs w:val="23"/>
          </w:rPr>
          <w:t> – Formats a number to a string</w:t>
        </w:r>
      </w:ins>
    </w:p>
    <w:p w:rsidR="00764B1A" w:rsidRPr="00764B1A" w:rsidRDefault="00764B1A" w:rsidP="00764B1A">
      <w:pPr>
        <w:numPr>
          <w:ilvl w:val="0"/>
          <w:numId w:val="29"/>
        </w:numPr>
        <w:spacing w:after="0" w:line="240" w:lineRule="auto"/>
        <w:rPr>
          <w:ins w:id="358" w:author="Unknown"/>
          <w:rFonts w:ascii="inherit" w:eastAsia="Times New Roman" w:hAnsi="inherit" w:cs="Segoe UI"/>
          <w:color w:val="000000"/>
          <w:sz w:val="23"/>
          <w:szCs w:val="23"/>
        </w:rPr>
      </w:pPr>
      <w:proofErr w:type="spellStart"/>
      <w:ins w:id="359" w:author="Unknown">
        <w:r w:rsidRPr="00764B1A">
          <w:rPr>
            <w:rFonts w:ascii="inherit" w:eastAsia="Times New Roman" w:hAnsi="inherit" w:cs="Segoe UI"/>
            <w:i/>
            <w:iCs/>
            <w:color w:val="000000"/>
            <w:sz w:val="23"/>
            <w:szCs w:val="23"/>
          </w:rPr>
          <w:t>orderBy</w:t>
        </w:r>
        <w:proofErr w:type="spellEnd"/>
        <w:r w:rsidRPr="00764B1A">
          <w:rPr>
            <w:rFonts w:ascii="inherit" w:eastAsia="Times New Roman" w:hAnsi="inherit" w:cs="Segoe UI"/>
            <w:color w:val="000000"/>
            <w:sz w:val="23"/>
            <w:szCs w:val="23"/>
          </w:rPr>
          <w:t> – Orders an array by an expression</w:t>
        </w:r>
      </w:ins>
    </w:p>
    <w:p w:rsidR="00764B1A" w:rsidRPr="00764B1A" w:rsidRDefault="00764B1A" w:rsidP="00764B1A">
      <w:pPr>
        <w:spacing w:after="300" w:line="240" w:lineRule="auto"/>
        <w:jc w:val="both"/>
        <w:rPr>
          <w:ins w:id="360" w:author="Unknown"/>
          <w:rFonts w:ascii="inherit" w:eastAsia="Times New Roman" w:hAnsi="inherit" w:cs="Segoe UI"/>
          <w:color w:val="000000"/>
          <w:sz w:val="23"/>
          <w:szCs w:val="23"/>
        </w:rPr>
      </w:pPr>
      <w:ins w:id="361"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What is new in Angular 6?</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Here are some of the new aspects introduced in Angular 6:</w:t>
        </w:r>
      </w:ins>
    </w:p>
    <w:p w:rsidR="00764B1A" w:rsidRPr="00764B1A" w:rsidRDefault="00764B1A" w:rsidP="00764B1A">
      <w:pPr>
        <w:numPr>
          <w:ilvl w:val="0"/>
          <w:numId w:val="30"/>
        </w:numPr>
        <w:spacing w:after="0" w:line="240" w:lineRule="auto"/>
        <w:rPr>
          <w:ins w:id="362" w:author="Unknown"/>
          <w:rFonts w:ascii="inherit" w:eastAsia="Times New Roman" w:hAnsi="inherit" w:cs="Segoe UI"/>
          <w:color w:val="000000"/>
          <w:sz w:val="23"/>
          <w:szCs w:val="23"/>
        </w:rPr>
      </w:pPr>
      <w:ins w:id="363" w:author="Unknown">
        <w:r w:rsidRPr="00764B1A">
          <w:rPr>
            <w:rFonts w:ascii="inherit" w:eastAsia="Times New Roman" w:hAnsi="inherit" w:cs="Segoe UI"/>
            <w:color w:val="000000"/>
            <w:sz w:val="23"/>
            <w:szCs w:val="23"/>
          </w:rPr>
          <w:t>Angular Elements – It allows converting Angular components into web components and embeds the same in some non-Angular application</w:t>
        </w:r>
      </w:ins>
    </w:p>
    <w:p w:rsidR="00764B1A" w:rsidRPr="00764B1A" w:rsidRDefault="00764B1A" w:rsidP="00764B1A">
      <w:pPr>
        <w:numPr>
          <w:ilvl w:val="0"/>
          <w:numId w:val="30"/>
        </w:numPr>
        <w:spacing w:after="0" w:line="240" w:lineRule="auto"/>
        <w:rPr>
          <w:ins w:id="364" w:author="Unknown"/>
          <w:rFonts w:ascii="inherit" w:eastAsia="Times New Roman" w:hAnsi="inherit" w:cs="Segoe UI"/>
          <w:color w:val="000000"/>
          <w:sz w:val="23"/>
          <w:szCs w:val="23"/>
        </w:rPr>
      </w:pPr>
      <w:ins w:id="365" w:author="Unknown">
        <w:r w:rsidRPr="00764B1A">
          <w:rPr>
            <w:rFonts w:ascii="inherit" w:eastAsia="Times New Roman" w:hAnsi="inherit" w:cs="Segoe UI"/>
            <w:color w:val="000000"/>
            <w:sz w:val="23"/>
            <w:szCs w:val="23"/>
          </w:rPr>
          <w:t xml:space="preserve">Tree Shakeable Provider – Angular 6 introduces a new way of registering a provider directly inside the </w:t>
        </w:r>
        <w:proofErr w:type="gramStart"/>
        <w:r w:rsidRPr="00764B1A">
          <w:rPr>
            <w:rFonts w:ascii="inherit" w:eastAsia="Times New Roman" w:hAnsi="inherit" w:cs="Segoe UI"/>
            <w:color w:val="000000"/>
            <w:sz w:val="23"/>
            <w:szCs w:val="23"/>
          </w:rPr>
          <w:t>@</w:t>
        </w:r>
        <w:proofErr w:type="spellStart"/>
        <w:r w:rsidRPr="00764B1A">
          <w:rPr>
            <w:rFonts w:ascii="inherit" w:eastAsia="Times New Roman" w:hAnsi="inherit" w:cs="Segoe UI"/>
            <w:color w:val="000000"/>
            <w:sz w:val="23"/>
            <w:szCs w:val="23"/>
          </w:rPr>
          <w:t>Injectable</w:t>
        </w:r>
        <w:proofErr w:type="spellEnd"/>
        <w:r w:rsidRPr="00764B1A">
          <w:rPr>
            <w:rFonts w:ascii="inherit" w:eastAsia="Times New Roman" w:hAnsi="inherit" w:cs="Segoe UI"/>
            <w:color w:val="000000"/>
            <w:sz w:val="23"/>
            <w:szCs w:val="23"/>
          </w:rPr>
          <w:t>(</w:t>
        </w:r>
        <w:proofErr w:type="gramEnd"/>
        <w:r w:rsidRPr="00764B1A">
          <w:rPr>
            <w:rFonts w:ascii="inherit" w:eastAsia="Times New Roman" w:hAnsi="inherit" w:cs="Segoe UI"/>
            <w:color w:val="000000"/>
            <w:sz w:val="23"/>
            <w:szCs w:val="23"/>
          </w:rPr>
          <w:t xml:space="preserve">) decorator. It is achieved by using the </w:t>
        </w:r>
        <w:proofErr w:type="spellStart"/>
        <w:r w:rsidRPr="00764B1A">
          <w:rPr>
            <w:rFonts w:ascii="inherit" w:eastAsia="Times New Roman" w:hAnsi="inherit" w:cs="Segoe UI"/>
            <w:color w:val="000000"/>
            <w:sz w:val="23"/>
            <w:szCs w:val="23"/>
          </w:rPr>
          <w:t>providedIn</w:t>
        </w:r>
        <w:proofErr w:type="spellEnd"/>
        <w:r w:rsidRPr="00764B1A">
          <w:rPr>
            <w:rFonts w:ascii="inherit" w:eastAsia="Times New Roman" w:hAnsi="inherit" w:cs="Segoe UI"/>
            <w:color w:val="000000"/>
            <w:sz w:val="23"/>
            <w:szCs w:val="23"/>
          </w:rPr>
          <w:t xml:space="preserve"> attribute</w:t>
        </w:r>
      </w:ins>
    </w:p>
    <w:p w:rsidR="00764B1A" w:rsidRPr="00764B1A" w:rsidRDefault="00764B1A" w:rsidP="00764B1A">
      <w:pPr>
        <w:numPr>
          <w:ilvl w:val="0"/>
          <w:numId w:val="30"/>
        </w:numPr>
        <w:spacing w:after="0" w:line="240" w:lineRule="auto"/>
        <w:rPr>
          <w:ins w:id="366" w:author="Unknown"/>
          <w:rFonts w:ascii="inherit" w:eastAsia="Times New Roman" w:hAnsi="inherit" w:cs="Segoe UI"/>
          <w:color w:val="000000"/>
          <w:sz w:val="23"/>
          <w:szCs w:val="23"/>
        </w:rPr>
      </w:pPr>
      <w:proofErr w:type="spellStart"/>
      <w:ins w:id="367" w:author="Unknown">
        <w:r w:rsidRPr="00764B1A">
          <w:rPr>
            <w:rFonts w:ascii="inherit" w:eastAsia="Times New Roman" w:hAnsi="inherit" w:cs="Segoe UI"/>
            <w:color w:val="000000"/>
            <w:sz w:val="23"/>
            <w:szCs w:val="23"/>
          </w:rPr>
          <w:t>RxJS</w:t>
        </w:r>
        <w:proofErr w:type="spellEnd"/>
        <w:r w:rsidRPr="00764B1A">
          <w:rPr>
            <w:rFonts w:ascii="inherit" w:eastAsia="Times New Roman" w:hAnsi="inherit" w:cs="Segoe UI"/>
            <w:color w:val="000000"/>
            <w:sz w:val="23"/>
            <w:szCs w:val="23"/>
          </w:rPr>
          <w:t xml:space="preserve"> 6 – Angular 6 makes use of </w:t>
        </w:r>
        <w:proofErr w:type="spellStart"/>
        <w:r w:rsidRPr="00764B1A">
          <w:rPr>
            <w:rFonts w:ascii="inherit" w:eastAsia="Times New Roman" w:hAnsi="inherit" w:cs="Segoe UI"/>
            <w:color w:val="000000"/>
            <w:sz w:val="23"/>
            <w:szCs w:val="23"/>
          </w:rPr>
          <w:t>RxJS</w:t>
        </w:r>
        <w:proofErr w:type="spellEnd"/>
        <w:r w:rsidRPr="00764B1A">
          <w:rPr>
            <w:rFonts w:ascii="inherit" w:eastAsia="Times New Roman" w:hAnsi="inherit" w:cs="Segoe UI"/>
            <w:color w:val="000000"/>
            <w:sz w:val="23"/>
            <w:szCs w:val="23"/>
          </w:rPr>
          <w:t xml:space="preserve"> 6 internally</w:t>
        </w:r>
      </w:ins>
    </w:p>
    <w:p w:rsidR="00764B1A" w:rsidRPr="00764B1A" w:rsidRDefault="00764B1A" w:rsidP="00764B1A">
      <w:pPr>
        <w:numPr>
          <w:ilvl w:val="0"/>
          <w:numId w:val="30"/>
        </w:numPr>
        <w:spacing w:after="0" w:line="240" w:lineRule="auto"/>
        <w:rPr>
          <w:ins w:id="368" w:author="Unknown"/>
          <w:rFonts w:ascii="inherit" w:eastAsia="Times New Roman" w:hAnsi="inherit" w:cs="Segoe UI"/>
          <w:color w:val="000000"/>
          <w:sz w:val="23"/>
          <w:szCs w:val="23"/>
        </w:rPr>
      </w:pPr>
      <w:ins w:id="369" w:author="Unknown">
        <w:r w:rsidRPr="00764B1A">
          <w:rPr>
            <w:rFonts w:ascii="inherit" w:eastAsia="Times New Roman" w:hAnsi="inherit" w:cs="Segoe UI"/>
            <w:color w:val="000000"/>
            <w:sz w:val="23"/>
            <w:szCs w:val="23"/>
          </w:rPr>
          <w:t>i18n (internationalization) – Without having to build the application once per locale, any Angular application can have “runtime i18n”</w:t>
        </w:r>
      </w:ins>
    </w:p>
    <w:p w:rsidR="00764B1A" w:rsidRPr="00764B1A" w:rsidRDefault="00764B1A" w:rsidP="00764B1A">
      <w:pPr>
        <w:spacing w:after="300" w:line="240" w:lineRule="auto"/>
        <w:jc w:val="both"/>
        <w:rPr>
          <w:ins w:id="370" w:author="Unknown"/>
          <w:rFonts w:ascii="inherit" w:eastAsia="Times New Roman" w:hAnsi="inherit" w:cs="Segoe UI"/>
          <w:color w:val="000000"/>
          <w:sz w:val="23"/>
          <w:szCs w:val="23"/>
        </w:rPr>
      </w:pPr>
      <w:ins w:id="371"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 xml:space="preserve">What is </w:t>
        </w:r>
        <w:proofErr w:type="spellStart"/>
        <w:r w:rsidRPr="00764B1A">
          <w:rPr>
            <w:rFonts w:ascii="inherit" w:eastAsia="Times New Roman" w:hAnsi="inherit" w:cs="Segoe UI"/>
            <w:b/>
            <w:bCs/>
            <w:color w:val="000000"/>
            <w:sz w:val="23"/>
            <w:szCs w:val="23"/>
          </w:rPr>
          <w:t>ngOnInit</w:t>
        </w:r>
        <w:proofErr w:type="spellEnd"/>
        <w:r w:rsidRPr="00764B1A">
          <w:rPr>
            <w:rFonts w:ascii="inherit" w:eastAsia="Times New Roman" w:hAnsi="inherit" w:cs="Segoe UI"/>
            <w:b/>
            <w:bCs/>
            <w:color w:val="000000"/>
            <w:sz w:val="23"/>
            <w:szCs w:val="23"/>
          </w:rPr>
          <w:t xml:space="preserve"> ()? How to define it?</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xml:space="preserve">: </w:t>
        </w:r>
        <w:proofErr w:type="spellStart"/>
        <w:r w:rsidRPr="00764B1A">
          <w:rPr>
            <w:rFonts w:ascii="inherit" w:eastAsia="Times New Roman" w:hAnsi="inherit" w:cs="Segoe UI"/>
            <w:color w:val="000000"/>
            <w:sz w:val="23"/>
            <w:szCs w:val="23"/>
          </w:rPr>
          <w:t>ngOnInit</w:t>
        </w:r>
        <w:proofErr w:type="spellEnd"/>
        <w:r w:rsidRPr="00764B1A">
          <w:rPr>
            <w:rFonts w:ascii="inherit" w:eastAsia="Times New Roman" w:hAnsi="inherit" w:cs="Segoe UI"/>
            <w:color w:val="000000"/>
            <w:sz w:val="23"/>
            <w:szCs w:val="23"/>
          </w:rPr>
          <w:t xml:space="preserve"> () is a lifecycle hook that is called after Angular has finished initializing all data-bound properties of a directive. It is defined as:</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72" w:author="Unknown"/>
          <w:rFonts w:ascii="Courier" w:eastAsia="Times New Roman" w:hAnsi="Courier" w:cs="Courier New"/>
          <w:color w:val="333333"/>
          <w:sz w:val="20"/>
          <w:szCs w:val="20"/>
        </w:rPr>
      </w:pPr>
      <w:ins w:id="373" w:author="Unknown">
        <w:r w:rsidRPr="00764B1A">
          <w:rPr>
            <w:rFonts w:ascii="Courier" w:eastAsia="Times New Roman" w:hAnsi="Courier" w:cs="Courier New"/>
            <w:color w:val="333333"/>
            <w:sz w:val="20"/>
            <w:szCs w:val="20"/>
          </w:rPr>
          <w:t xml:space="preserve">Interface </w:t>
        </w:r>
        <w:proofErr w:type="spellStart"/>
        <w:r w:rsidRPr="00764B1A">
          <w:rPr>
            <w:rFonts w:ascii="Courier" w:eastAsia="Times New Roman" w:hAnsi="Courier" w:cs="Courier New"/>
            <w:color w:val="333333"/>
            <w:sz w:val="20"/>
            <w:szCs w:val="20"/>
          </w:rPr>
          <w:t>OnInit</w:t>
        </w:r>
        <w:proofErr w:type="spellEnd"/>
        <w:r w:rsidRPr="00764B1A">
          <w:rPr>
            <w:rFonts w:ascii="Courier" w:eastAsia="Times New Roman" w:hAnsi="Courier" w:cs="Courier New"/>
            <w:color w:val="333333"/>
            <w:sz w:val="20"/>
            <w:szCs w:val="20"/>
          </w:rPr>
          <w:t xml:space="preserve"> {</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74" w:author="Unknown"/>
          <w:rFonts w:ascii="Courier" w:eastAsia="Times New Roman" w:hAnsi="Courier" w:cs="Courier New"/>
          <w:color w:val="333333"/>
          <w:sz w:val="20"/>
          <w:szCs w:val="20"/>
        </w:rPr>
      </w:pPr>
      <w:ins w:id="375" w:author="Unknown">
        <w:r w:rsidRPr="00764B1A">
          <w:rPr>
            <w:rFonts w:ascii="Courier" w:eastAsia="Times New Roman" w:hAnsi="Courier" w:cs="Courier New"/>
            <w:color w:val="333333"/>
            <w:sz w:val="20"/>
            <w:szCs w:val="20"/>
          </w:rPr>
          <w:t xml:space="preserve">           </w:t>
        </w:r>
        <w:proofErr w:type="spellStart"/>
        <w:proofErr w:type="gramStart"/>
        <w:r w:rsidRPr="00764B1A">
          <w:rPr>
            <w:rFonts w:ascii="Courier" w:eastAsia="Times New Roman" w:hAnsi="Courier" w:cs="Courier New"/>
            <w:color w:val="333333"/>
            <w:sz w:val="20"/>
            <w:szCs w:val="20"/>
          </w:rPr>
          <w:t>ngOnInit</w:t>
        </w:r>
        <w:proofErr w:type="spellEnd"/>
        <w:proofErr w:type="gramEnd"/>
        <w:r w:rsidRPr="00764B1A">
          <w:rPr>
            <w:rFonts w:ascii="Courier" w:eastAsia="Times New Roman" w:hAnsi="Courier" w:cs="Courier New"/>
            <w:color w:val="333333"/>
            <w:sz w:val="20"/>
            <w:szCs w:val="20"/>
          </w:rPr>
          <w:t xml:space="preserve"> () : void</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76" w:author="Unknown"/>
          <w:rFonts w:ascii="Courier" w:eastAsia="Times New Roman" w:hAnsi="Courier" w:cs="Courier New"/>
          <w:color w:val="333333"/>
          <w:sz w:val="20"/>
          <w:szCs w:val="20"/>
        </w:rPr>
      </w:pPr>
      <w:ins w:id="377" w:author="Unknown">
        <w:r w:rsidRPr="00764B1A">
          <w:rPr>
            <w:rFonts w:ascii="Courier" w:eastAsia="Times New Roman" w:hAnsi="Courier" w:cs="Courier New"/>
            <w:color w:val="333333"/>
            <w:sz w:val="20"/>
            <w:szCs w:val="20"/>
          </w:rPr>
          <w:t xml:space="preserve">      }</w:t>
        </w:r>
      </w:ins>
    </w:p>
    <w:p w:rsidR="00764B1A" w:rsidRPr="00764B1A" w:rsidRDefault="00764B1A" w:rsidP="00764B1A">
      <w:pPr>
        <w:spacing w:after="300" w:line="240" w:lineRule="auto"/>
        <w:jc w:val="both"/>
        <w:rPr>
          <w:ins w:id="378" w:author="Unknown"/>
          <w:rFonts w:ascii="inherit" w:eastAsia="Times New Roman" w:hAnsi="inherit" w:cs="Segoe UI"/>
          <w:color w:val="000000"/>
          <w:sz w:val="23"/>
          <w:szCs w:val="23"/>
        </w:rPr>
      </w:pPr>
      <w:ins w:id="379"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What is SPA</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(Single Page Application) in Angular? Contrast SPA technology with traditional web technology?</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In the SPA technology, only a single page, which is index.HTML, is maintained although the URL keeps on changing. Unlike the traditional web technology, SPA technology is faster and easy to develop as well.</w:t>
        </w:r>
      </w:ins>
    </w:p>
    <w:p w:rsidR="00764B1A" w:rsidRPr="00764B1A" w:rsidRDefault="00764B1A" w:rsidP="00764B1A">
      <w:pPr>
        <w:spacing w:after="300" w:line="240" w:lineRule="auto"/>
        <w:jc w:val="both"/>
        <w:rPr>
          <w:ins w:id="380" w:author="Unknown"/>
          <w:rFonts w:ascii="inherit" w:eastAsia="Times New Roman" w:hAnsi="inherit" w:cs="Segoe UI"/>
          <w:color w:val="000000"/>
          <w:sz w:val="23"/>
          <w:szCs w:val="23"/>
        </w:rPr>
      </w:pPr>
      <w:ins w:id="381" w:author="Unknown">
        <w:r w:rsidRPr="00764B1A">
          <w:rPr>
            <w:rFonts w:ascii="inherit" w:eastAsia="Times New Roman" w:hAnsi="inherit" w:cs="Segoe UI"/>
            <w:color w:val="000000"/>
            <w:sz w:val="23"/>
            <w:szCs w:val="23"/>
          </w:rPr>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ins>
    </w:p>
    <w:p w:rsidR="00764B1A" w:rsidRPr="00764B1A" w:rsidRDefault="00764B1A" w:rsidP="00764B1A">
      <w:pPr>
        <w:spacing w:after="300" w:line="240" w:lineRule="auto"/>
        <w:jc w:val="both"/>
        <w:rPr>
          <w:ins w:id="382" w:author="Unknown"/>
          <w:rFonts w:ascii="inherit" w:eastAsia="Times New Roman" w:hAnsi="inherit" w:cs="Segoe UI"/>
          <w:color w:val="000000"/>
          <w:sz w:val="23"/>
          <w:szCs w:val="23"/>
        </w:rPr>
      </w:pPr>
      <w:ins w:id="383"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What is the code for creating a decorator?</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We create a decorator called Dummy:</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84" w:author="Unknown"/>
          <w:rFonts w:ascii="Courier" w:eastAsia="Times New Roman" w:hAnsi="Courier" w:cs="Courier New"/>
          <w:color w:val="333333"/>
          <w:sz w:val="20"/>
          <w:szCs w:val="20"/>
        </w:rPr>
      </w:pPr>
      <w:ins w:id="385" w:author="Unknown">
        <w:r w:rsidRPr="00764B1A">
          <w:rPr>
            <w:rFonts w:ascii="Courier" w:eastAsia="Times New Roman" w:hAnsi="Courier" w:cs="Courier New"/>
            <w:color w:val="333333"/>
            <w:sz w:val="20"/>
            <w:szCs w:val="20"/>
          </w:rPr>
          <w:t xml:space="preserve">     </w:t>
        </w:r>
        <w:proofErr w:type="gramStart"/>
        <w:r w:rsidRPr="00764B1A">
          <w:rPr>
            <w:rFonts w:ascii="Courier" w:eastAsia="Times New Roman" w:hAnsi="Courier" w:cs="Courier New"/>
            <w:color w:val="333333"/>
            <w:sz w:val="20"/>
            <w:szCs w:val="20"/>
          </w:rPr>
          <w:t>function</w:t>
        </w:r>
        <w:proofErr w:type="gramEnd"/>
        <w:r w:rsidRPr="00764B1A">
          <w:rPr>
            <w:rFonts w:ascii="Courier" w:eastAsia="Times New Roman" w:hAnsi="Courier" w:cs="Courier New"/>
            <w:color w:val="333333"/>
            <w:sz w:val="20"/>
            <w:szCs w:val="20"/>
          </w:rPr>
          <w:t xml:space="preserve"> Dummy(target) {</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86" w:author="Unknown"/>
          <w:rFonts w:ascii="Courier" w:eastAsia="Times New Roman" w:hAnsi="Courier" w:cs="Courier New"/>
          <w:color w:val="333333"/>
          <w:sz w:val="20"/>
          <w:szCs w:val="20"/>
        </w:rPr>
      </w:pPr>
      <w:ins w:id="387" w:author="Unknown">
        <w:r w:rsidRPr="00764B1A">
          <w:rPr>
            <w:rFonts w:ascii="Courier" w:eastAsia="Times New Roman" w:hAnsi="Courier" w:cs="Courier New"/>
            <w:color w:val="333333"/>
            <w:sz w:val="20"/>
            <w:szCs w:val="20"/>
          </w:rPr>
          <w:t xml:space="preserve">        </w:t>
        </w:r>
        <w:proofErr w:type="gramStart"/>
        <w:r w:rsidRPr="00764B1A">
          <w:rPr>
            <w:rFonts w:ascii="Courier" w:eastAsia="Times New Roman" w:hAnsi="Courier" w:cs="Courier New"/>
            <w:color w:val="333333"/>
            <w:sz w:val="20"/>
            <w:szCs w:val="20"/>
          </w:rPr>
          <w:t>dummy.log(</w:t>
        </w:r>
        <w:proofErr w:type="gramEnd"/>
        <w:r w:rsidRPr="00764B1A">
          <w:rPr>
            <w:rFonts w:ascii="Courier" w:eastAsia="Times New Roman" w:hAnsi="Courier" w:cs="Courier New"/>
            <w:color w:val="333333"/>
            <w:sz w:val="20"/>
            <w:szCs w:val="20"/>
          </w:rPr>
          <w:t>'This decorator is Dummy', target);</w:t>
        </w:r>
      </w:ins>
    </w:p>
    <w:p w:rsidR="00764B1A" w:rsidRPr="00764B1A" w:rsidRDefault="00764B1A" w:rsidP="00764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88" w:author="Unknown"/>
          <w:rFonts w:ascii="Courier" w:eastAsia="Times New Roman" w:hAnsi="Courier" w:cs="Courier New"/>
          <w:color w:val="333333"/>
          <w:sz w:val="20"/>
          <w:szCs w:val="20"/>
        </w:rPr>
      </w:pPr>
      <w:ins w:id="389" w:author="Unknown">
        <w:r w:rsidRPr="00764B1A">
          <w:rPr>
            <w:rFonts w:ascii="Courier" w:eastAsia="Times New Roman" w:hAnsi="Courier" w:cs="Courier New"/>
            <w:color w:val="333333"/>
            <w:sz w:val="20"/>
            <w:szCs w:val="20"/>
          </w:rPr>
          <w:t xml:space="preserve">     }</w:t>
        </w:r>
      </w:ins>
    </w:p>
    <w:p w:rsidR="00764B1A" w:rsidRPr="00764B1A" w:rsidRDefault="00764B1A" w:rsidP="00764B1A">
      <w:pPr>
        <w:spacing w:after="300" w:line="240" w:lineRule="auto"/>
        <w:jc w:val="both"/>
        <w:rPr>
          <w:ins w:id="390" w:author="Unknown"/>
          <w:rFonts w:ascii="inherit" w:eastAsia="Times New Roman" w:hAnsi="inherit" w:cs="Segoe UI"/>
          <w:color w:val="000000"/>
          <w:sz w:val="23"/>
          <w:szCs w:val="23"/>
        </w:rPr>
      </w:pPr>
      <w:ins w:id="391"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 xml:space="preserve">What is the process called by which </w:t>
        </w:r>
        <w:proofErr w:type="spellStart"/>
        <w:r w:rsidRPr="00764B1A">
          <w:rPr>
            <w:rFonts w:ascii="inherit" w:eastAsia="Times New Roman" w:hAnsi="inherit" w:cs="Segoe UI"/>
            <w:b/>
            <w:bCs/>
            <w:color w:val="000000"/>
            <w:sz w:val="23"/>
            <w:szCs w:val="23"/>
          </w:rPr>
          <w:t>TypeScript</w:t>
        </w:r>
        <w:proofErr w:type="spellEnd"/>
        <w:r w:rsidRPr="00764B1A">
          <w:rPr>
            <w:rFonts w:ascii="inherit" w:eastAsia="Times New Roman" w:hAnsi="inherit" w:cs="Segoe UI"/>
            <w:b/>
            <w:bCs/>
            <w:color w:val="000000"/>
            <w:sz w:val="23"/>
            <w:szCs w:val="23"/>
          </w:rPr>
          <w:t xml:space="preserve"> code is converted into JavaScript code?</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xml:space="preserve">: It is called </w:t>
        </w:r>
        <w:proofErr w:type="spellStart"/>
        <w:r w:rsidRPr="00764B1A">
          <w:rPr>
            <w:rFonts w:ascii="inherit" w:eastAsia="Times New Roman" w:hAnsi="inherit" w:cs="Segoe UI"/>
            <w:color w:val="000000"/>
            <w:sz w:val="23"/>
            <w:szCs w:val="23"/>
          </w:rPr>
          <w:t>Transpiling</w:t>
        </w:r>
        <w:proofErr w:type="spellEnd"/>
        <w:r w:rsidRPr="00764B1A">
          <w:rPr>
            <w:rFonts w:ascii="inherit" w:eastAsia="Times New Roman" w:hAnsi="inherit" w:cs="Segoe UI"/>
            <w:color w:val="000000"/>
            <w:sz w:val="23"/>
            <w:szCs w:val="23"/>
          </w:rPr>
          <w:t xml:space="preserve">. Even though </w:t>
        </w:r>
        <w:proofErr w:type="spellStart"/>
        <w:r w:rsidRPr="00764B1A">
          <w:rPr>
            <w:rFonts w:ascii="inherit" w:eastAsia="Times New Roman" w:hAnsi="inherit" w:cs="Segoe UI"/>
            <w:color w:val="000000"/>
            <w:sz w:val="23"/>
            <w:szCs w:val="23"/>
          </w:rPr>
          <w:t>TypeScript</w:t>
        </w:r>
        <w:proofErr w:type="spellEnd"/>
        <w:r w:rsidRPr="00764B1A">
          <w:rPr>
            <w:rFonts w:ascii="inherit" w:eastAsia="Times New Roman" w:hAnsi="inherit" w:cs="Segoe UI"/>
            <w:color w:val="000000"/>
            <w:sz w:val="23"/>
            <w:szCs w:val="23"/>
          </w:rPr>
          <w:t xml:space="preserve"> is used for writing code in Angular applications, it gets internally </w:t>
        </w:r>
        <w:proofErr w:type="spellStart"/>
        <w:r w:rsidRPr="00764B1A">
          <w:rPr>
            <w:rFonts w:ascii="inherit" w:eastAsia="Times New Roman" w:hAnsi="inherit" w:cs="Segoe UI"/>
            <w:color w:val="000000"/>
            <w:sz w:val="23"/>
            <w:szCs w:val="23"/>
          </w:rPr>
          <w:t>transpiled</w:t>
        </w:r>
        <w:proofErr w:type="spellEnd"/>
        <w:r w:rsidRPr="00764B1A">
          <w:rPr>
            <w:rFonts w:ascii="inherit" w:eastAsia="Times New Roman" w:hAnsi="inherit" w:cs="Segoe UI"/>
            <w:color w:val="000000"/>
            <w:sz w:val="23"/>
            <w:szCs w:val="23"/>
          </w:rPr>
          <w:t xml:space="preserve"> into equivalent JavaScript.</w:t>
        </w:r>
      </w:ins>
    </w:p>
    <w:p w:rsidR="00764B1A" w:rsidRPr="00764B1A" w:rsidRDefault="00764B1A" w:rsidP="00764B1A">
      <w:pPr>
        <w:spacing w:after="300" w:line="240" w:lineRule="auto"/>
        <w:jc w:val="both"/>
        <w:rPr>
          <w:ins w:id="392" w:author="Unknown"/>
          <w:rFonts w:ascii="inherit" w:eastAsia="Times New Roman" w:hAnsi="inherit" w:cs="Segoe UI"/>
          <w:color w:val="000000"/>
          <w:sz w:val="23"/>
          <w:szCs w:val="23"/>
        </w:rPr>
      </w:pPr>
      <w:ins w:id="393"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 xml:space="preserve">What is </w:t>
        </w:r>
        <w:proofErr w:type="spellStart"/>
        <w:r w:rsidRPr="00764B1A">
          <w:rPr>
            <w:rFonts w:ascii="inherit" w:eastAsia="Times New Roman" w:hAnsi="inherit" w:cs="Segoe UI"/>
            <w:b/>
            <w:bCs/>
            <w:color w:val="000000"/>
            <w:sz w:val="23"/>
            <w:szCs w:val="23"/>
          </w:rPr>
          <w:t>ViewEncapsulation</w:t>
        </w:r>
        <w:proofErr w:type="spellEnd"/>
        <w:r w:rsidRPr="00764B1A">
          <w:rPr>
            <w:rFonts w:ascii="inherit" w:eastAsia="Times New Roman" w:hAnsi="inherit" w:cs="Segoe UI"/>
            <w:b/>
            <w:bCs/>
            <w:color w:val="000000"/>
            <w:sz w:val="23"/>
            <w:szCs w:val="23"/>
          </w:rPr>
          <w:t xml:space="preserve"> and how many ways are there do to do it in Angular?</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xml:space="preserve">: To put simply, </w:t>
        </w:r>
        <w:proofErr w:type="spellStart"/>
        <w:r w:rsidRPr="00764B1A">
          <w:rPr>
            <w:rFonts w:ascii="inherit" w:eastAsia="Times New Roman" w:hAnsi="inherit" w:cs="Segoe UI"/>
            <w:color w:val="000000"/>
            <w:sz w:val="23"/>
            <w:szCs w:val="23"/>
          </w:rPr>
          <w:t>ViewEncapsulation</w:t>
        </w:r>
        <w:proofErr w:type="spellEnd"/>
        <w:r w:rsidRPr="00764B1A">
          <w:rPr>
            <w:rFonts w:ascii="inherit" w:eastAsia="Times New Roman" w:hAnsi="inherit" w:cs="Segoe UI"/>
            <w:color w:val="000000"/>
            <w:sz w:val="23"/>
            <w:szCs w:val="23"/>
          </w:rPr>
          <w:t xml:space="preserve"> determines whether the styles defined in a particular </w:t>
        </w:r>
        <w:r w:rsidRPr="00764B1A">
          <w:rPr>
            <w:rFonts w:ascii="inherit" w:eastAsia="Times New Roman" w:hAnsi="inherit" w:cs="Segoe UI"/>
            <w:color w:val="000000"/>
            <w:sz w:val="23"/>
            <w:szCs w:val="23"/>
          </w:rPr>
          <w:lastRenderedPageBreak/>
          <w:t xml:space="preserve">component will affect the entire application or not. Angular supports 3 types of </w:t>
        </w:r>
        <w:proofErr w:type="spellStart"/>
        <w:r w:rsidRPr="00764B1A">
          <w:rPr>
            <w:rFonts w:ascii="inherit" w:eastAsia="Times New Roman" w:hAnsi="inherit" w:cs="Segoe UI"/>
            <w:color w:val="000000"/>
            <w:sz w:val="23"/>
            <w:szCs w:val="23"/>
          </w:rPr>
          <w:t>ViewEncapsulation</w:t>
        </w:r>
        <w:proofErr w:type="spellEnd"/>
        <w:r w:rsidRPr="00764B1A">
          <w:rPr>
            <w:rFonts w:ascii="inherit" w:eastAsia="Times New Roman" w:hAnsi="inherit" w:cs="Segoe UI"/>
            <w:color w:val="000000"/>
            <w:sz w:val="23"/>
            <w:szCs w:val="23"/>
          </w:rPr>
          <w:t>:</w:t>
        </w:r>
      </w:ins>
    </w:p>
    <w:p w:rsidR="00764B1A" w:rsidRPr="00764B1A" w:rsidRDefault="00764B1A" w:rsidP="00764B1A">
      <w:pPr>
        <w:numPr>
          <w:ilvl w:val="0"/>
          <w:numId w:val="31"/>
        </w:numPr>
        <w:spacing w:after="0" w:line="240" w:lineRule="auto"/>
        <w:rPr>
          <w:ins w:id="394" w:author="Unknown"/>
          <w:rFonts w:ascii="inherit" w:eastAsia="Times New Roman" w:hAnsi="inherit" w:cs="Segoe UI"/>
          <w:color w:val="000000"/>
          <w:sz w:val="23"/>
          <w:szCs w:val="23"/>
        </w:rPr>
      </w:pPr>
      <w:ins w:id="395" w:author="Unknown">
        <w:r w:rsidRPr="00764B1A">
          <w:rPr>
            <w:rFonts w:ascii="inherit" w:eastAsia="Times New Roman" w:hAnsi="inherit" w:cs="Segoe UI"/>
            <w:color w:val="000000"/>
            <w:sz w:val="23"/>
            <w:szCs w:val="23"/>
          </w:rPr>
          <w:t>Emulated – Styles used in other HTML spread to the component</w:t>
        </w:r>
      </w:ins>
    </w:p>
    <w:p w:rsidR="00764B1A" w:rsidRPr="00764B1A" w:rsidRDefault="00764B1A" w:rsidP="00764B1A">
      <w:pPr>
        <w:numPr>
          <w:ilvl w:val="0"/>
          <w:numId w:val="31"/>
        </w:numPr>
        <w:spacing w:after="0" w:line="240" w:lineRule="auto"/>
        <w:rPr>
          <w:ins w:id="396" w:author="Unknown"/>
          <w:rFonts w:ascii="inherit" w:eastAsia="Times New Roman" w:hAnsi="inherit" w:cs="Segoe UI"/>
          <w:color w:val="000000"/>
          <w:sz w:val="23"/>
          <w:szCs w:val="23"/>
        </w:rPr>
      </w:pPr>
      <w:ins w:id="397" w:author="Unknown">
        <w:r w:rsidRPr="00764B1A">
          <w:rPr>
            <w:rFonts w:ascii="inherit" w:eastAsia="Times New Roman" w:hAnsi="inherit" w:cs="Segoe UI"/>
            <w:color w:val="000000"/>
            <w:sz w:val="23"/>
            <w:szCs w:val="23"/>
          </w:rPr>
          <w:t>Native – Styles used in other HTML doesn’t spread to the component</w:t>
        </w:r>
      </w:ins>
    </w:p>
    <w:p w:rsidR="00764B1A" w:rsidRPr="00764B1A" w:rsidRDefault="00764B1A" w:rsidP="00764B1A">
      <w:pPr>
        <w:numPr>
          <w:ilvl w:val="0"/>
          <w:numId w:val="31"/>
        </w:numPr>
        <w:spacing w:after="0" w:line="240" w:lineRule="auto"/>
        <w:rPr>
          <w:ins w:id="398" w:author="Unknown"/>
          <w:rFonts w:ascii="inherit" w:eastAsia="Times New Roman" w:hAnsi="inherit" w:cs="Segoe UI"/>
          <w:color w:val="000000"/>
          <w:sz w:val="23"/>
          <w:szCs w:val="23"/>
        </w:rPr>
      </w:pPr>
      <w:ins w:id="399" w:author="Unknown">
        <w:r w:rsidRPr="00764B1A">
          <w:rPr>
            <w:rFonts w:ascii="inherit" w:eastAsia="Times New Roman" w:hAnsi="inherit" w:cs="Segoe UI"/>
            <w:color w:val="000000"/>
            <w:sz w:val="23"/>
            <w:szCs w:val="23"/>
          </w:rPr>
          <w:t>None – Styles defined in a component are visible to all components of the application</w:t>
        </w:r>
      </w:ins>
    </w:p>
    <w:p w:rsidR="00764B1A" w:rsidRPr="00764B1A" w:rsidRDefault="00764B1A" w:rsidP="00764B1A">
      <w:pPr>
        <w:spacing w:after="300" w:line="240" w:lineRule="auto"/>
        <w:jc w:val="both"/>
        <w:rPr>
          <w:ins w:id="400" w:author="Unknown"/>
          <w:rFonts w:ascii="inherit" w:eastAsia="Times New Roman" w:hAnsi="inherit" w:cs="Segoe UI"/>
          <w:color w:val="000000"/>
          <w:sz w:val="23"/>
          <w:szCs w:val="23"/>
        </w:rPr>
      </w:pPr>
      <w:ins w:id="401" w:author="Unknown">
        <w:r w:rsidRPr="00764B1A">
          <w:rPr>
            <w:rFonts w:ascii="inherit" w:eastAsia="Times New Roman" w:hAnsi="inherit" w:cs="Segoe UI"/>
            <w:b/>
            <w:bCs/>
            <w:color w:val="000000"/>
            <w:sz w:val="23"/>
            <w:szCs w:val="23"/>
          </w:rPr>
          <w:t>Question</w:t>
        </w:r>
        <w:r w:rsidRPr="00764B1A">
          <w:rPr>
            <w:rFonts w:ascii="inherit" w:eastAsia="Times New Roman" w:hAnsi="inherit" w:cs="Segoe UI"/>
            <w:color w:val="000000"/>
            <w:sz w:val="23"/>
            <w:szCs w:val="23"/>
          </w:rPr>
          <w:t>: </w:t>
        </w:r>
        <w:r w:rsidRPr="00764B1A">
          <w:rPr>
            <w:rFonts w:ascii="inherit" w:eastAsia="Times New Roman" w:hAnsi="inherit" w:cs="Segoe UI"/>
            <w:b/>
            <w:bCs/>
            <w:color w:val="000000"/>
            <w:sz w:val="23"/>
            <w:szCs w:val="23"/>
          </w:rPr>
          <w:t xml:space="preserve">Why prioritize </w:t>
        </w:r>
        <w:proofErr w:type="spellStart"/>
        <w:r w:rsidRPr="00764B1A">
          <w:rPr>
            <w:rFonts w:ascii="inherit" w:eastAsia="Times New Roman" w:hAnsi="inherit" w:cs="Segoe UI"/>
            <w:b/>
            <w:bCs/>
            <w:color w:val="000000"/>
            <w:sz w:val="23"/>
            <w:szCs w:val="23"/>
          </w:rPr>
          <w:t>TypeScript</w:t>
        </w:r>
        <w:proofErr w:type="spellEnd"/>
        <w:r w:rsidRPr="00764B1A">
          <w:rPr>
            <w:rFonts w:ascii="inherit" w:eastAsia="Times New Roman" w:hAnsi="inherit" w:cs="Segoe UI"/>
            <w:b/>
            <w:bCs/>
            <w:color w:val="000000"/>
            <w:sz w:val="23"/>
            <w:szCs w:val="23"/>
          </w:rPr>
          <w:t xml:space="preserve"> over JavaScript in Angular?</w:t>
        </w:r>
        <w:r w:rsidRPr="00764B1A">
          <w:rPr>
            <w:rFonts w:ascii="inherit" w:eastAsia="Times New Roman" w:hAnsi="inherit" w:cs="Segoe UI"/>
            <w:color w:val="000000"/>
            <w:sz w:val="23"/>
            <w:szCs w:val="23"/>
          </w:rPr>
          <w:br/>
        </w:r>
        <w:r w:rsidRPr="00764B1A">
          <w:rPr>
            <w:rFonts w:ascii="inherit" w:eastAsia="Times New Roman" w:hAnsi="inherit" w:cs="Segoe UI"/>
            <w:b/>
            <w:bCs/>
            <w:color w:val="000000"/>
            <w:sz w:val="23"/>
            <w:szCs w:val="23"/>
          </w:rPr>
          <w:t>Answer</w:t>
        </w:r>
        <w:r w:rsidRPr="00764B1A">
          <w:rPr>
            <w:rFonts w:ascii="inherit" w:eastAsia="Times New Roman" w:hAnsi="inherit" w:cs="Segoe UI"/>
            <w:color w:val="000000"/>
            <w:sz w:val="23"/>
            <w:szCs w:val="23"/>
          </w:rPr>
          <w:t xml:space="preserve">: </w:t>
        </w:r>
        <w:proofErr w:type="spellStart"/>
        <w:r w:rsidRPr="00764B1A">
          <w:rPr>
            <w:rFonts w:ascii="inherit" w:eastAsia="Times New Roman" w:hAnsi="inherit" w:cs="Segoe UI"/>
            <w:color w:val="000000"/>
            <w:sz w:val="23"/>
            <w:szCs w:val="23"/>
          </w:rPr>
          <w:t>TypeScript</w:t>
        </w:r>
        <w:proofErr w:type="spellEnd"/>
        <w:r w:rsidRPr="00764B1A">
          <w:rPr>
            <w:rFonts w:ascii="inherit" w:eastAsia="Times New Roman" w:hAnsi="inherit" w:cs="Segoe UI"/>
            <w:color w:val="000000"/>
            <w:sz w:val="23"/>
            <w:szCs w:val="23"/>
          </w:rPr>
          <w:t xml:space="preserve"> is developed by Microsoft and it is a superset of JavaScript. The issue with JS is that it isn’t a true OOP language. As the JS code doesn’t follow the Prototype Pattern, the bigger the size of the code the messier it gets. Hence, it leads to difficulties in maintainability as well as reusability. To offset this, </w:t>
        </w:r>
        <w:proofErr w:type="spellStart"/>
        <w:r w:rsidRPr="00764B1A">
          <w:rPr>
            <w:rFonts w:ascii="inherit" w:eastAsia="Times New Roman" w:hAnsi="inherit" w:cs="Segoe UI"/>
            <w:color w:val="000000"/>
            <w:sz w:val="23"/>
            <w:szCs w:val="23"/>
          </w:rPr>
          <w:t>TypeScript</w:t>
        </w:r>
        <w:proofErr w:type="spellEnd"/>
        <w:r w:rsidRPr="00764B1A">
          <w:rPr>
            <w:rFonts w:ascii="inherit" w:eastAsia="Times New Roman" w:hAnsi="inherit" w:cs="Segoe UI"/>
            <w:color w:val="000000"/>
            <w:sz w:val="23"/>
            <w:szCs w:val="23"/>
          </w:rPr>
          <w:t xml:space="preserve"> follows a strict OOP approach.</w:t>
        </w:r>
      </w:ins>
    </w:p>
    <w:p w:rsidR="00764B1A" w:rsidRPr="00764B1A" w:rsidRDefault="00764B1A" w:rsidP="00764B1A">
      <w:pPr>
        <w:spacing w:line="240" w:lineRule="auto"/>
        <w:rPr>
          <w:ins w:id="402" w:author="Unknown"/>
          <w:rFonts w:ascii="Segoe UI" w:eastAsia="Times New Roman" w:hAnsi="Segoe UI" w:cs="Segoe UI"/>
          <w:color w:val="222222"/>
          <w:sz w:val="24"/>
          <w:szCs w:val="24"/>
        </w:rPr>
      </w:pPr>
      <w:r>
        <w:rPr>
          <w:rFonts w:ascii="Segoe UI" w:eastAsia="Times New Roman" w:hAnsi="Segoe UI" w:cs="Segoe UI"/>
          <w:noProof/>
          <w:color w:val="3C7DC0"/>
          <w:sz w:val="24"/>
          <w:szCs w:val="24"/>
        </w:rPr>
        <w:drawing>
          <wp:inline distT="0" distB="0" distL="0" distR="0">
            <wp:extent cx="14478000" cy="1905000"/>
            <wp:effectExtent l="19050" t="0" r="0" b="0"/>
            <wp:docPr id="6" name="Picture 6" descr="https://hackr.io/blog/wp-content/uploads/2019/04/angular-hackr-popup.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ckr.io/blog/wp-content/uploads/2019/04/angular-hackr-popup.gif">
                      <a:hlinkClick r:id="rId14"/>
                    </pic:cNvPr>
                    <pic:cNvPicPr>
                      <a:picLocks noChangeAspect="1" noChangeArrowheads="1"/>
                    </pic:cNvPicPr>
                  </pic:nvPicPr>
                  <pic:blipFill>
                    <a:blip r:embed="rId15"/>
                    <a:srcRect/>
                    <a:stretch>
                      <a:fillRect/>
                    </a:stretch>
                  </pic:blipFill>
                  <pic:spPr bwMode="auto">
                    <a:xfrm>
                      <a:off x="0" y="0"/>
                      <a:ext cx="14478000" cy="1905000"/>
                    </a:xfrm>
                    <a:prstGeom prst="rect">
                      <a:avLst/>
                    </a:prstGeom>
                    <a:noFill/>
                    <a:ln w="9525">
                      <a:noFill/>
                      <a:miter lim="800000"/>
                      <a:headEnd/>
                      <a:tailEnd/>
                    </a:ln>
                  </pic:spPr>
                </pic:pic>
              </a:graphicData>
            </a:graphic>
          </wp:inline>
        </w:drawing>
      </w:r>
    </w:p>
    <w:p w:rsidR="00764B1A" w:rsidRPr="00764B1A" w:rsidRDefault="00764B1A" w:rsidP="00764B1A">
      <w:pPr>
        <w:spacing w:after="300" w:line="240" w:lineRule="auto"/>
        <w:jc w:val="both"/>
        <w:rPr>
          <w:ins w:id="403" w:author="Unknown"/>
          <w:rFonts w:ascii="inherit" w:eastAsia="Times New Roman" w:hAnsi="inherit" w:cs="Segoe UI"/>
          <w:color w:val="000000"/>
          <w:sz w:val="23"/>
          <w:szCs w:val="23"/>
        </w:rPr>
      </w:pPr>
      <w:ins w:id="404" w:author="Unknown">
        <w:r w:rsidRPr="00764B1A">
          <w:rPr>
            <w:rFonts w:ascii="inherit" w:eastAsia="Times New Roman" w:hAnsi="inherit" w:cs="Segoe UI"/>
            <w:b/>
            <w:bCs/>
            <w:color w:val="000000"/>
            <w:sz w:val="23"/>
            <w:szCs w:val="23"/>
          </w:rPr>
          <w:t>Additional Tips to Win the Interview!</w:t>
        </w:r>
        <w:r w:rsidRPr="00764B1A">
          <w:rPr>
            <w:rFonts w:ascii="inherit" w:eastAsia="Times New Roman" w:hAnsi="inherit" w:cs="Segoe UI"/>
            <w:color w:val="000000"/>
            <w:sz w:val="23"/>
            <w:szCs w:val="23"/>
          </w:rPr>
          <w:br/>
          <w:t>You need to be confident while giving the interview. Also, try avoiding hogwash in case you’re asked a question that you don’t know about. A simple no is better than giving some random non-answer and adding unnecessary details. Candidates that are straightforward and honest are preferred over those pretending to be know-it-</w:t>
        </w:r>
        <w:proofErr w:type="spellStart"/>
        <w:r w:rsidRPr="00764B1A">
          <w:rPr>
            <w:rFonts w:ascii="inherit" w:eastAsia="Times New Roman" w:hAnsi="inherit" w:cs="Segoe UI"/>
            <w:color w:val="000000"/>
            <w:sz w:val="23"/>
            <w:szCs w:val="23"/>
          </w:rPr>
          <w:t>alls</w:t>
        </w:r>
        <w:proofErr w:type="spellEnd"/>
        <w:r w:rsidRPr="00764B1A">
          <w:rPr>
            <w:rFonts w:ascii="inherit" w:eastAsia="Times New Roman" w:hAnsi="inherit" w:cs="Segoe UI"/>
            <w:color w:val="000000"/>
            <w:sz w:val="23"/>
            <w:szCs w:val="23"/>
          </w:rPr>
          <w:t>!</w:t>
        </w:r>
      </w:ins>
    </w:p>
    <w:p w:rsidR="00764B1A" w:rsidRPr="00764B1A" w:rsidRDefault="00764B1A" w:rsidP="00764B1A">
      <w:pPr>
        <w:spacing w:line="240" w:lineRule="auto"/>
        <w:jc w:val="both"/>
        <w:rPr>
          <w:ins w:id="405" w:author="Unknown"/>
          <w:rFonts w:ascii="inherit" w:eastAsia="Times New Roman" w:hAnsi="inherit" w:cs="Segoe UI"/>
          <w:color w:val="000000"/>
          <w:sz w:val="23"/>
          <w:szCs w:val="23"/>
        </w:rPr>
      </w:pPr>
      <w:ins w:id="406" w:author="Unknown">
        <w:r w:rsidRPr="00764B1A">
          <w:rPr>
            <w:rFonts w:ascii="inherit" w:eastAsia="Times New Roman" w:hAnsi="inherit" w:cs="Segoe UI"/>
            <w:color w:val="000000"/>
            <w:sz w:val="23"/>
            <w:szCs w:val="23"/>
          </w:rPr>
          <w:t>Further, don’t disburse your personal details until asked for. The interviewer is more interested in knowing you as a technical person. So, all the very best! Do let us know the Angular questions you faced in the interview that are not covered here so that we can add those here for the benefit of the Angular community.</w:t>
        </w:r>
      </w:ins>
    </w:p>
    <w:p w:rsidR="00BD6CAF" w:rsidRDefault="00BD6CAF"/>
    <w:sectPr w:rsidR="00BD6C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E384E"/>
    <w:multiLevelType w:val="multilevel"/>
    <w:tmpl w:val="8E10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11A3D"/>
    <w:multiLevelType w:val="multilevel"/>
    <w:tmpl w:val="A12E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87AA6"/>
    <w:multiLevelType w:val="multilevel"/>
    <w:tmpl w:val="040E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7D604A"/>
    <w:multiLevelType w:val="multilevel"/>
    <w:tmpl w:val="A3DC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01561"/>
    <w:multiLevelType w:val="multilevel"/>
    <w:tmpl w:val="9A8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0761F"/>
    <w:multiLevelType w:val="multilevel"/>
    <w:tmpl w:val="B7F2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3D4393"/>
    <w:multiLevelType w:val="multilevel"/>
    <w:tmpl w:val="66A2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475A28"/>
    <w:multiLevelType w:val="multilevel"/>
    <w:tmpl w:val="D068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ED4C2D"/>
    <w:multiLevelType w:val="multilevel"/>
    <w:tmpl w:val="3D12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5C36C1"/>
    <w:multiLevelType w:val="multilevel"/>
    <w:tmpl w:val="9626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165FC4"/>
    <w:multiLevelType w:val="multilevel"/>
    <w:tmpl w:val="288E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23573E"/>
    <w:multiLevelType w:val="multilevel"/>
    <w:tmpl w:val="7B24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3F15BD"/>
    <w:multiLevelType w:val="multilevel"/>
    <w:tmpl w:val="45B4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CF415B"/>
    <w:multiLevelType w:val="multilevel"/>
    <w:tmpl w:val="F888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97917"/>
    <w:multiLevelType w:val="multilevel"/>
    <w:tmpl w:val="6AF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3F3B16"/>
    <w:multiLevelType w:val="multilevel"/>
    <w:tmpl w:val="E51E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AF5766"/>
    <w:multiLevelType w:val="multilevel"/>
    <w:tmpl w:val="555A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541F80"/>
    <w:multiLevelType w:val="multilevel"/>
    <w:tmpl w:val="66F42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EF4F9D"/>
    <w:multiLevelType w:val="multilevel"/>
    <w:tmpl w:val="F562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4E01C9"/>
    <w:multiLevelType w:val="multilevel"/>
    <w:tmpl w:val="5D72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BC36D6"/>
    <w:multiLevelType w:val="multilevel"/>
    <w:tmpl w:val="E26E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7A50ED"/>
    <w:multiLevelType w:val="multilevel"/>
    <w:tmpl w:val="AB6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8941EF"/>
    <w:multiLevelType w:val="multilevel"/>
    <w:tmpl w:val="62F4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EF7FFE"/>
    <w:multiLevelType w:val="multilevel"/>
    <w:tmpl w:val="0C30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C05493"/>
    <w:multiLevelType w:val="multilevel"/>
    <w:tmpl w:val="CBE4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D32267"/>
    <w:multiLevelType w:val="multilevel"/>
    <w:tmpl w:val="EBE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5B1745"/>
    <w:multiLevelType w:val="multilevel"/>
    <w:tmpl w:val="B474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6D30B2"/>
    <w:multiLevelType w:val="multilevel"/>
    <w:tmpl w:val="8E34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A9287A"/>
    <w:multiLevelType w:val="multilevel"/>
    <w:tmpl w:val="3326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C234E2"/>
    <w:multiLevelType w:val="multilevel"/>
    <w:tmpl w:val="166C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EB1727"/>
    <w:multiLevelType w:val="multilevel"/>
    <w:tmpl w:val="EEBC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24"/>
  </w:num>
  <w:num w:numId="4">
    <w:abstractNumId w:val="27"/>
  </w:num>
  <w:num w:numId="5">
    <w:abstractNumId w:val="13"/>
  </w:num>
  <w:num w:numId="6">
    <w:abstractNumId w:val="11"/>
  </w:num>
  <w:num w:numId="7">
    <w:abstractNumId w:val="7"/>
  </w:num>
  <w:num w:numId="8">
    <w:abstractNumId w:val="18"/>
  </w:num>
  <w:num w:numId="9">
    <w:abstractNumId w:val="5"/>
  </w:num>
  <w:num w:numId="10">
    <w:abstractNumId w:val="8"/>
  </w:num>
  <w:num w:numId="11">
    <w:abstractNumId w:val="28"/>
  </w:num>
  <w:num w:numId="12">
    <w:abstractNumId w:val="25"/>
  </w:num>
  <w:num w:numId="13">
    <w:abstractNumId w:val="30"/>
  </w:num>
  <w:num w:numId="14">
    <w:abstractNumId w:val="17"/>
  </w:num>
  <w:num w:numId="15">
    <w:abstractNumId w:val="12"/>
  </w:num>
  <w:num w:numId="16">
    <w:abstractNumId w:val="6"/>
  </w:num>
  <w:num w:numId="17">
    <w:abstractNumId w:val="4"/>
  </w:num>
  <w:num w:numId="18">
    <w:abstractNumId w:val="21"/>
  </w:num>
  <w:num w:numId="19">
    <w:abstractNumId w:val="15"/>
  </w:num>
  <w:num w:numId="20">
    <w:abstractNumId w:val="3"/>
  </w:num>
  <w:num w:numId="21">
    <w:abstractNumId w:val="20"/>
  </w:num>
  <w:num w:numId="22">
    <w:abstractNumId w:val="16"/>
  </w:num>
  <w:num w:numId="23">
    <w:abstractNumId w:val="23"/>
  </w:num>
  <w:num w:numId="24">
    <w:abstractNumId w:val="26"/>
  </w:num>
  <w:num w:numId="25">
    <w:abstractNumId w:val="22"/>
  </w:num>
  <w:num w:numId="26">
    <w:abstractNumId w:val="9"/>
  </w:num>
  <w:num w:numId="27">
    <w:abstractNumId w:val="1"/>
  </w:num>
  <w:num w:numId="28">
    <w:abstractNumId w:val="29"/>
  </w:num>
  <w:num w:numId="29">
    <w:abstractNumId w:val="0"/>
  </w:num>
  <w:num w:numId="30">
    <w:abstractNumId w:val="2"/>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64B1A"/>
    <w:rsid w:val="00764B1A"/>
    <w:rsid w:val="00BD6C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4B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4B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4B1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64B1A"/>
    <w:rPr>
      <w:color w:val="0000FF"/>
      <w:u w:val="single"/>
    </w:rPr>
  </w:style>
  <w:style w:type="paragraph" w:styleId="NormalWeb">
    <w:name w:val="Normal (Web)"/>
    <w:basedOn w:val="Normal"/>
    <w:uiPriority w:val="99"/>
    <w:semiHidden/>
    <w:unhideWhenUsed/>
    <w:rsid w:val="00764B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64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4B1A"/>
    <w:rPr>
      <w:rFonts w:ascii="Courier New" w:eastAsia="Times New Roman" w:hAnsi="Courier New" w:cs="Courier New"/>
      <w:sz w:val="20"/>
      <w:szCs w:val="20"/>
    </w:rPr>
  </w:style>
  <w:style w:type="character" w:styleId="Strong">
    <w:name w:val="Strong"/>
    <w:basedOn w:val="DefaultParagraphFont"/>
    <w:uiPriority w:val="22"/>
    <w:qFormat/>
    <w:rsid w:val="00764B1A"/>
    <w:rPr>
      <w:b/>
      <w:bCs/>
    </w:rPr>
  </w:style>
  <w:style w:type="paragraph" w:styleId="BalloonText">
    <w:name w:val="Balloon Text"/>
    <w:basedOn w:val="Normal"/>
    <w:link w:val="BalloonTextChar"/>
    <w:uiPriority w:val="99"/>
    <w:semiHidden/>
    <w:unhideWhenUsed/>
    <w:rsid w:val="00764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B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36335">
      <w:bodyDiv w:val="1"/>
      <w:marLeft w:val="0"/>
      <w:marRight w:val="0"/>
      <w:marTop w:val="0"/>
      <w:marBottom w:val="0"/>
      <w:divBdr>
        <w:top w:val="none" w:sz="0" w:space="0" w:color="auto"/>
        <w:left w:val="none" w:sz="0" w:space="0" w:color="auto"/>
        <w:bottom w:val="none" w:sz="0" w:space="0" w:color="auto"/>
        <w:right w:val="none" w:sz="0" w:space="0" w:color="auto"/>
      </w:divBdr>
      <w:divsChild>
        <w:div w:id="1596742331">
          <w:marLeft w:val="0"/>
          <w:marRight w:val="0"/>
          <w:marTop w:val="0"/>
          <w:marBottom w:val="0"/>
          <w:divBdr>
            <w:top w:val="none" w:sz="0" w:space="0" w:color="auto"/>
            <w:left w:val="none" w:sz="0" w:space="0" w:color="auto"/>
            <w:bottom w:val="none" w:sz="0" w:space="0" w:color="auto"/>
            <w:right w:val="none" w:sz="0" w:space="0" w:color="auto"/>
          </w:divBdr>
        </w:div>
        <w:div w:id="1285768890">
          <w:marLeft w:val="0"/>
          <w:marRight w:val="0"/>
          <w:marTop w:val="0"/>
          <w:marBottom w:val="300"/>
          <w:divBdr>
            <w:top w:val="none" w:sz="0" w:space="0" w:color="auto"/>
            <w:left w:val="none" w:sz="0" w:space="0" w:color="auto"/>
            <w:bottom w:val="none" w:sz="0" w:space="0" w:color="auto"/>
            <w:right w:val="none" w:sz="0" w:space="0" w:color="auto"/>
          </w:divBdr>
        </w:div>
        <w:div w:id="1443258555">
          <w:marLeft w:val="0"/>
          <w:marRight w:val="0"/>
          <w:marTop w:val="0"/>
          <w:marBottom w:val="0"/>
          <w:divBdr>
            <w:top w:val="none" w:sz="0" w:space="0" w:color="auto"/>
            <w:left w:val="none" w:sz="0" w:space="0" w:color="auto"/>
            <w:bottom w:val="none" w:sz="0" w:space="0" w:color="auto"/>
            <w:right w:val="none" w:sz="0" w:space="0" w:color="auto"/>
          </w:divBdr>
          <w:divsChild>
            <w:div w:id="1908148764">
              <w:marLeft w:val="0"/>
              <w:marRight w:val="0"/>
              <w:marTop w:val="0"/>
              <w:marBottom w:val="375"/>
              <w:divBdr>
                <w:top w:val="none" w:sz="0" w:space="0" w:color="auto"/>
                <w:left w:val="none" w:sz="0" w:space="0" w:color="auto"/>
                <w:bottom w:val="none" w:sz="0" w:space="0" w:color="auto"/>
                <w:right w:val="none" w:sz="0" w:space="0" w:color="auto"/>
              </w:divBdr>
              <w:divsChild>
                <w:div w:id="1330982468">
                  <w:marLeft w:val="0"/>
                  <w:marRight w:val="0"/>
                  <w:marTop w:val="450"/>
                  <w:marBottom w:val="450"/>
                  <w:divBdr>
                    <w:top w:val="none" w:sz="0" w:space="0" w:color="auto"/>
                    <w:left w:val="none" w:sz="0" w:space="0" w:color="auto"/>
                    <w:bottom w:val="none" w:sz="0" w:space="0" w:color="auto"/>
                    <w:right w:val="none" w:sz="0" w:space="0" w:color="auto"/>
                  </w:divBdr>
                  <w:divsChild>
                    <w:div w:id="2031762949">
                      <w:marLeft w:val="0"/>
                      <w:marRight w:val="0"/>
                      <w:marTop w:val="0"/>
                      <w:marBottom w:val="0"/>
                      <w:divBdr>
                        <w:top w:val="none" w:sz="0" w:space="0" w:color="auto"/>
                        <w:left w:val="none" w:sz="0" w:space="0" w:color="auto"/>
                        <w:bottom w:val="none" w:sz="0" w:space="0" w:color="auto"/>
                        <w:right w:val="none" w:sz="0" w:space="0" w:color="auto"/>
                      </w:divBdr>
                    </w:div>
                  </w:divsChild>
                </w:div>
                <w:div w:id="16451568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ckr.io/blog/author/youssefnader"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ackr.io/blog/category/interview-questions" TargetMode="External"/><Relationship Id="rId11" Type="http://schemas.openxmlformats.org/officeDocument/2006/relationships/image" Target="media/image3.jpeg"/><Relationship Id="rId5" Type="http://schemas.openxmlformats.org/officeDocument/2006/relationships/hyperlink" Target="https://hackr.io/blog/category/angular" TargetMode="External"/><Relationship Id="rId15" Type="http://schemas.openxmlformats.org/officeDocument/2006/relationships/image" Target="media/image6.gif"/><Relationship Id="rId10" Type="http://schemas.openxmlformats.org/officeDocument/2006/relationships/hyperlink" Target="https://hackr.io/tutorials/learn-angular?ref=blo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hackr.io/tutorials/learn-angular?ref=blog-post-b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3864</Words>
  <Characters>22031</Characters>
  <Application>Microsoft Office Word</Application>
  <DocSecurity>0</DocSecurity>
  <Lines>183</Lines>
  <Paragraphs>51</Paragraphs>
  <ScaleCrop>false</ScaleCrop>
  <Company>Grizli777</Company>
  <LinksUpToDate>false</LinksUpToDate>
  <CharactersWithSpaces>25844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it</dc:creator>
  <cp:keywords/>
  <dc:description/>
  <cp:lastModifiedBy>Naresh it</cp:lastModifiedBy>
  <cp:revision>2</cp:revision>
  <dcterms:created xsi:type="dcterms:W3CDTF">2019-08-26T12:02:00Z</dcterms:created>
  <dcterms:modified xsi:type="dcterms:W3CDTF">2019-08-26T12:03:00Z</dcterms:modified>
</cp:coreProperties>
</file>