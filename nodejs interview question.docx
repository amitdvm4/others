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6A6" w:rsidRPr="00BC56A6" w:rsidRDefault="00BC56A6" w:rsidP="00BC56A6">
      <w:pPr>
        <w:pBdr>
          <w:bottom w:val="single" w:sz="6" w:space="0" w:color="E4E4E4"/>
        </w:pBdr>
        <w:spacing w:after="300" w:line="240" w:lineRule="auto"/>
        <w:jc w:val="both"/>
        <w:textAlignment w:val="center"/>
        <w:rPr>
          <w:rFonts w:ascii="inherit" w:eastAsia="Times New Roman" w:hAnsi="inherit" w:cs="Segoe UI"/>
          <w:b/>
          <w:bCs/>
          <w:color w:val="000000"/>
          <w:sz w:val="23"/>
          <w:szCs w:val="23"/>
        </w:rPr>
      </w:pPr>
      <w:r w:rsidRPr="00BC56A6">
        <w:rPr>
          <w:rFonts w:ascii="inherit" w:eastAsia="Times New Roman" w:hAnsi="inherit" w:cs="Segoe UI"/>
          <w:b/>
          <w:bCs/>
          <w:color w:val="000000"/>
          <w:sz w:val="23"/>
          <w:szCs w:val="23"/>
        </w:rPr>
        <w:t>Table of Contents</w:t>
      </w:r>
    </w:p>
    <w:p w:rsidR="00BC56A6" w:rsidRPr="00BC56A6" w:rsidRDefault="00BC56A6" w:rsidP="00BC56A6">
      <w:pPr>
        <w:numPr>
          <w:ilvl w:val="0"/>
          <w:numId w:val="1"/>
        </w:numPr>
        <w:spacing w:after="0" w:line="240" w:lineRule="auto"/>
        <w:ind w:left="0"/>
        <w:rPr>
          <w:rFonts w:ascii="inherit" w:eastAsia="Times New Roman" w:hAnsi="inherit" w:cs="Segoe UI"/>
          <w:color w:val="000000"/>
          <w:sz w:val="21"/>
          <w:szCs w:val="21"/>
        </w:rPr>
      </w:pPr>
      <w:hyperlink r:id="rId5" w:anchor="Nodejs_Interview_Questions" w:tooltip="Node.js Interview Questions" w:history="1">
        <w:r w:rsidRPr="00BC56A6">
          <w:rPr>
            <w:rFonts w:ascii="inherit" w:eastAsia="Times New Roman" w:hAnsi="inherit" w:cs="Segoe UI"/>
            <w:color w:val="428BCA"/>
            <w:sz w:val="21"/>
            <w:u w:val="single"/>
          </w:rPr>
          <w:t>Node.js Interview Questions</w:t>
        </w:r>
      </w:hyperlink>
    </w:p>
    <w:p w:rsidR="00BC56A6" w:rsidRPr="00BC56A6" w:rsidRDefault="00BC56A6" w:rsidP="00BC56A6">
      <w:pPr>
        <w:numPr>
          <w:ilvl w:val="1"/>
          <w:numId w:val="1"/>
        </w:numPr>
        <w:spacing w:after="0" w:line="240" w:lineRule="auto"/>
        <w:ind w:left="150"/>
        <w:rPr>
          <w:rFonts w:ascii="inherit" w:eastAsia="Times New Roman" w:hAnsi="inherit" w:cs="Segoe UI"/>
          <w:color w:val="000000"/>
          <w:sz w:val="21"/>
          <w:szCs w:val="21"/>
        </w:rPr>
      </w:pPr>
      <w:hyperlink r:id="rId6" w:anchor="Question_Explain_the_basics_of_Nodejs" w:tooltip="Question: Explain the basics of Node.js." w:history="1">
        <w:r w:rsidRPr="00BC56A6">
          <w:rPr>
            <w:rFonts w:ascii="inherit" w:eastAsia="Times New Roman" w:hAnsi="inherit" w:cs="Segoe UI"/>
            <w:color w:val="428BCA"/>
            <w:sz w:val="21"/>
            <w:u w:val="single"/>
          </w:rPr>
          <w:t>Question: Explain the basics of Node.js.</w:t>
        </w:r>
      </w:hyperlink>
    </w:p>
    <w:p w:rsidR="00BC56A6" w:rsidRPr="00BC56A6" w:rsidRDefault="00BC56A6" w:rsidP="00BC56A6">
      <w:pPr>
        <w:numPr>
          <w:ilvl w:val="1"/>
          <w:numId w:val="1"/>
        </w:numPr>
        <w:spacing w:after="0" w:line="240" w:lineRule="auto"/>
        <w:ind w:left="150"/>
        <w:rPr>
          <w:rFonts w:ascii="inherit" w:eastAsia="Times New Roman" w:hAnsi="inherit" w:cs="Segoe UI"/>
          <w:color w:val="000000"/>
          <w:sz w:val="21"/>
          <w:szCs w:val="21"/>
        </w:rPr>
      </w:pPr>
      <w:hyperlink r:id="rId7" w:anchor="Question_How_are_Child_Threads_handled_in_Nodejs" w:tooltip="Question: How are ‘Child Threads’ handled in Node.js?" w:history="1">
        <w:r w:rsidRPr="00BC56A6">
          <w:rPr>
            <w:rFonts w:ascii="inherit" w:eastAsia="Times New Roman" w:hAnsi="inherit" w:cs="Segoe UI"/>
            <w:color w:val="428BCA"/>
            <w:sz w:val="21"/>
            <w:u w:val="single"/>
          </w:rPr>
          <w:t>Question: How are ‘Child Threads’ handled in Node.js?</w:t>
        </w:r>
      </w:hyperlink>
    </w:p>
    <w:p w:rsidR="00BC56A6" w:rsidRPr="00BC56A6" w:rsidRDefault="00BC56A6" w:rsidP="00BC56A6">
      <w:pPr>
        <w:numPr>
          <w:ilvl w:val="1"/>
          <w:numId w:val="1"/>
        </w:numPr>
        <w:spacing w:after="0" w:line="240" w:lineRule="auto"/>
        <w:ind w:left="150"/>
        <w:rPr>
          <w:rFonts w:ascii="inherit" w:eastAsia="Times New Roman" w:hAnsi="inherit" w:cs="Segoe UI"/>
          <w:color w:val="000000"/>
          <w:sz w:val="21"/>
          <w:szCs w:val="21"/>
        </w:rPr>
      </w:pPr>
      <w:hyperlink r:id="rId8" w:anchor="Question_State_some_differences_between_Angular_JS_and_Nodejs" w:tooltip="Question: State some differences between Angular JS and Node.js." w:history="1">
        <w:r w:rsidRPr="00BC56A6">
          <w:rPr>
            <w:rFonts w:ascii="inherit" w:eastAsia="Times New Roman" w:hAnsi="inherit" w:cs="Segoe UI"/>
            <w:color w:val="428BCA"/>
            <w:sz w:val="21"/>
            <w:u w:val="single"/>
          </w:rPr>
          <w:t>Question: State some differences between Angular JS and Node.js.</w:t>
        </w:r>
      </w:hyperlink>
    </w:p>
    <w:p w:rsidR="00BC56A6" w:rsidRPr="00BC56A6" w:rsidRDefault="00BC56A6" w:rsidP="00BC56A6">
      <w:pPr>
        <w:numPr>
          <w:ilvl w:val="1"/>
          <w:numId w:val="1"/>
        </w:numPr>
        <w:spacing w:after="0" w:line="240" w:lineRule="auto"/>
        <w:ind w:left="150"/>
        <w:rPr>
          <w:rFonts w:ascii="inherit" w:eastAsia="Times New Roman" w:hAnsi="inherit" w:cs="Segoe UI"/>
          <w:color w:val="000000"/>
          <w:sz w:val="21"/>
          <w:szCs w:val="21"/>
        </w:rPr>
      </w:pPr>
      <w:hyperlink r:id="rId9" w:anchor="Question_State_the_primary_uses_of_Nodejs" w:tooltip="Question: State the primary uses of Node.js." w:history="1">
        <w:r w:rsidRPr="00BC56A6">
          <w:rPr>
            <w:rFonts w:ascii="inherit" w:eastAsia="Times New Roman" w:hAnsi="inherit" w:cs="Segoe UI"/>
            <w:color w:val="428BCA"/>
            <w:sz w:val="21"/>
            <w:u w:val="single"/>
          </w:rPr>
          <w:t>Question: State the primary uses of Node.js.</w:t>
        </w:r>
      </w:hyperlink>
    </w:p>
    <w:p w:rsidR="00BC56A6" w:rsidRPr="00BC56A6" w:rsidRDefault="00BC56A6" w:rsidP="00BC56A6">
      <w:pPr>
        <w:numPr>
          <w:ilvl w:val="1"/>
          <w:numId w:val="1"/>
        </w:numPr>
        <w:spacing w:after="0" w:line="240" w:lineRule="auto"/>
        <w:ind w:left="150"/>
        <w:rPr>
          <w:rFonts w:ascii="inherit" w:eastAsia="Times New Roman" w:hAnsi="inherit" w:cs="Segoe UI"/>
          <w:color w:val="000000"/>
          <w:sz w:val="21"/>
          <w:szCs w:val="21"/>
        </w:rPr>
      </w:pPr>
      <w:hyperlink r:id="rId10" w:anchor="Question_What_is_Event-Driven_programming" w:tooltip="Question: What is Event-Driven programming?" w:history="1">
        <w:r w:rsidRPr="00BC56A6">
          <w:rPr>
            <w:rFonts w:ascii="inherit" w:eastAsia="Times New Roman" w:hAnsi="inherit" w:cs="Segoe UI"/>
            <w:color w:val="428BCA"/>
            <w:sz w:val="21"/>
            <w:u w:val="single"/>
          </w:rPr>
          <w:t>Question: What is Event-Driven programming?</w:t>
        </w:r>
      </w:hyperlink>
    </w:p>
    <w:p w:rsidR="00BC56A6" w:rsidRPr="00BC56A6" w:rsidRDefault="00BC56A6" w:rsidP="00BC56A6">
      <w:pPr>
        <w:numPr>
          <w:ilvl w:val="1"/>
          <w:numId w:val="1"/>
        </w:numPr>
        <w:spacing w:after="0" w:line="240" w:lineRule="auto"/>
        <w:ind w:left="150"/>
        <w:rPr>
          <w:rFonts w:ascii="inherit" w:eastAsia="Times New Roman" w:hAnsi="inherit" w:cs="Segoe UI"/>
          <w:color w:val="000000"/>
          <w:sz w:val="21"/>
          <w:szCs w:val="21"/>
        </w:rPr>
      </w:pPr>
      <w:hyperlink r:id="rId11" w:anchor="Question_In_the_context_of_Nodejs_what_is_REPL" w:tooltip="Question: In the context of Node.js, what is REPL?" w:history="1">
        <w:r w:rsidRPr="00BC56A6">
          <w:rPr>
            <w:rFonts w:ascii="inherit" w:eastAsia="Times New Roman" w:hAnsi="inherit" w:cs="Segoe UI"/>
            <w:color w:val="428BCA"/>
            <w:sz w:val="21"/>
            <w:u w:val="single"/>
          </w:rPr>
          <w:t>Question: In the context of Node.js, what is REPL?</w:t>
        </w:r>
      </w:hyperlink>
    </w:p>
    <w:p w:rsidR="00BC56A6" w:rsidRPr="00BC56A6" w:rsidRDefault="00BC56A6" w:rsidP="00BC56A6">
      <w:pPr>
        <w:numPr>
          <w:ilvl w:val="1"/>
          <w:numId w:val="1"/>
        </w:numPr>
        <w:spacing w:after="0" w:line="240" w:lineRule="auto"/>
        <w:ind w:left="150"/>
        <w:rPr>
          <w:rFonts w:ascii="inherit" w:eastAsia="Times New Roman" w:hAnsi="inherit" w:cs="Segoe UI"/>
          <w:color w:val="000000"/>
          <w:sz w:val="21"/>
          <w:szCs w:val="21"/>
        </w:rPr>
      </w:pPr>
      <w:hyperlink r:id="rId12" w:anchor="Question_What_is_a_test_pyramid_in_Nodejs" w:tooltip="Question: What is a test pyramid in Node.js?" w:history="1">
        <w:r w:rsidRPr="00BC56A6">
          <w:rPr>
            <w:rFonts w:ascii="inherit" w:eastAsia="Times New Roman" w:hAnsi="inherit" w:cs="Segoe UI"/>
            <w:color w:val="428BCA"/>
            <w:sz w:val="21"/>
            <w:u w:val="single"/>
          </w:rPr>
          <w:t>Question: What is a test pyramid in Node.js?</w:t>
        </w:r>
      </w:hyperlink>
    </w:p>
    <w:p w:rsidR="00BC56A6" w:rsidRPr="00BC56A6" w:rsidRDefault="00BC56A6" w:rsidP="00BC56A6">
      <w:pPr>
        <w:numPr>
          <w:ilvl w:val="1"/>
          <w:numId w:val="1"/>
        </w:numPr>
        <w:spacing w:after="0" w:line="240" w:lineRule="auto"/>
        <w:ind w:left="150"/>
        <w:rPr>
          <w:rFonts w:ascii="inherit" w:eastAsia="Times New Roman" w:hAnsi="inherit" w:cs="Segoe UI"/>
          <w:color w:val="000000"/>
          <w:sz w:val="21"/>
          <w:szCs w:val="21"/>
        </w:rPr>
      </w:pPr>
      <w:hyperlink r:id="rId13" w:anchor="Question_What_is_libuv" w:tooltip="Question: What is libuv?" w:history="1">
        <w:r w:rsidRPr="00BC56A6">
          <w:rPr>
            <w:rFonts w:ascii="inherit" w:eastAsia="Times New Roman" w:hAnsi="inherit" w:cs="Segoe UI"/>
            <w:color w:val="428BCA"/>
            <w:sz w:val="21"/>
            <w:u w:val="single"/>
          </w:rPr>
          <w:t>Question: What is libuv?</w:t>
        </w:r>
      </w:hyperlink>
    </w:p>
    <w:p w:rsidR="00BC56A6" w:rsidRPr="00BC56A6" w:rsidRDefault="00BC56A6" w:rsidP="00BC56A6">
      <w:pPr>
        <w:numPr>
          <w:ilvl w:val="1"/>
          <w:numId w:val="1"/>
        </w:numPr>
        <w:spacing w:after="0" w:line="240" w:lineRule="auto"/>
        <w:ind w:left="150"/>
        <w:rPr>
          <w:rFonts w:ascii="inherit" w:eastAsia="Times New Roman" w:hAnsi="inherit" w:cs="Segoe UI"/>
          <w:color w:val="000000"/>
          <w:sz w:val="21"/>
          <w:szCs w:val="21"/>
        </w:rPr>
      </w:pPr>
      <w:hyperlink r:id="rId14" w:anchor="Question_Is_Nodejs_the_best_platform_for_CPU-heavy_applications" w:tooltip="Question: Is Node.js the best platform for CPU-heavy applications?" w:history="1">
        <w:r w:rsidRPr="00BC56A6">
          <w:rPr>
            <w:rFonts w:ascii="inherit" w:eastAsia="Times New Roman" w:hAnsi="inherit" w:cs="Segoe UI"/>
            <w:color w:val="428BCA"/>
            <w:sz w:val="21"/>
            <w:u w:val="single"/>
          </w:rPr>
          <w:t>Question: Is Node.js the best platform for CPU-heavy applications?</w:t>
        </w:r>
      </w:hyperlink>
    </w:p>
    <w:p w:rsidR="00BC56A6" w:rsidRPr="00BC56A6" w:rsidRDefault="00BC56A6" w:rsidP="00BC56A6">
      <w:pPr>
        <w:numPr>
          <w:ilvl w:val="1"/>
          <w:numId w:val="1"/>
        </w:numPr>
        <w:spacing w:after="0" w:line="240" w:lineRule="auto"/>
        <w:ind w:left="150"/>
        <w:rPr>
          <w:rFonts w:ascii="inherit" w:eastAsia="Times New Roman" w:hAnsi="inherit" w:cs="Segoe UI"/>
          <w:color w:val="000000"/>
          <w:sz w:val="21"/>
          <w:szCs w:val="21"/>
        </w:rPr>
      </w:pPr>
      <w:hyperlink r:id="rId15" w:anchor="Question_What_is_the_purpose_of_the_Express_JS_Package" w:tooltip="Question: What is the purpose of the Express JS Package?" w:history="1">
        <w:r w:rsidRPr="00BC56A6">
          <w:rPr>
            <w:rFonts w:ascii="inherit" w:eastAsia="Times New Roman" w:hAnsi="inherit" w:cs="Segoe UI"/>
            <w:color w:val="428BCA"/>
            <w:sz w:val="21"/>
            <w:u w:val="single"/>
          </w:rPr>
          <w:t>Question: What is the purpose of the Express JS Package?</w:t>
        </w:r>
      </w:hyperlink>
    </w:p>
    <w:p w:rsidR="00BC56A6" w:rsidRPr="00BC56A6" w:rsidRDefault="00BC56A6" w:rsidP="00BC56A6">
      <w:pPr>
        <w:numPr>
          <w:ilvl w:val="1"/>
          <w:numId w:val="1"/>
        </w:numPr>
        <w:spacing w:after="0" w:line="240" w:lineRule="auto"/>
        <w:ind w:left="150"/>
        <w:rPr>
          <w:rFonts w:ascii="inherit" w:eastAsia="Times New Roman" w:hAnsi="inherit" w:cs="Segoe UI"/>
          <w:color w:val="000000"/>
          <w:sz w:val="21"/>
          <w:szCs w:val="21"/>
        </w:rPr>
      </w:pPr>
      <w:hyperlink r:id="rId16" w:anchor="Question_What_are_LTS_versions_of_Nodejs" w:tooltip="Question: What are LTS versions of Node.js?" w:history="1">
        <w:r w:rsidRPr="00BC56A6">
          <w:rPr>
            <w:rFonts w:ascii="inherit" w:eastAsia="Times New Roman" w:hAnsi="inherit" w:cs="Segoe UI"/>
            <w:color w:val="428BCA"/>
            <w:sz w:val="21"/>
            <w:u w:val="single"/>
          </w:rPr>
          <w:t>Question: What are LTS versions of Node.js?</w:t>
        </w:r>
      </w:hyperlink>
    </w:p>
    <w:p w:rsidR="00BC56A6" w:rsidRPr="00BC56A6" w:rsidRDefault="00BC56A6" w:rsidP="00BC56A6">
      <w:pPr>
        <w:numPr>
          <w:ilvl w:val="1"/>
          <w:numId w:val="1"/>
        </w:numPr>
        <w:spacing w:after="0" w:line="240" w:lineRule="auto"/>
        <w:ind w:left="150"/>
        <w:rPr>
          <w:rFonts w:ascii="inherit" w:eastAsia="Times New Roman" w:hAnsi="inherit" w:cs="Segoe UI"/>
          <w:color w:val="000000"/>
          <w:sz w:val="21"/>
          <w:szCs w:val="21"/>
        </w:rPr>
      </w:pPr>
      <w:hyperlink r:id="rId17" w:anchor="Question_Explain_the_working_of_assert_in_Nodejs" w:tooltip="Question: Explain the working of assert in Node.js" w:history="1">
        <w:r w:rsidRPr="00BC56A6">
          <w:rPr>
            <w:rFonts w:ascii="inherit" w:eastAsia="Times New Roman" w:hAnsi="inherit" w:cs="Segoe UI"/>
            <w:color w:val="428BCA"/>
            <w:sz w:val="21"/>
            <w:u w:val="single"/>
          </w:rPr>
          <w:t>Question: Explain the working of assert in Node.js</w:t>
        </w:r>
      </w:hyperlink>
    </w:p>
    <w:p w:rsidR="00BC56A6" w:rsidRPr="00BC56A6" w:rsidRDefault="00BC56A6" w:rsidP="00BC56A6">
      <w:pPr>
        <w:numPr>
          <w:ilvl w:val="1"/>
          <w:numId w:val="1"/>
        </w:numPr>
        <w:spacing w:after="0" w:line="240" w:lineRule="auto"/>
        <w:ind w:left="150"/>
        <w:rPr>
          <w:rFonts w:ascii="inherit" w:eastAsia="Times New Roman" w:hAnsi="inherit" w:cs="Segoe UI"/>
          <w:color w:val="000000"/>
          <w:sz w:val="21"/>
          <w:szCs w:val="21"/>
        </w:rPr>
      </w:pPr>
      <w:hyperlink r:id="rId18" w:anchor="Question_What_is_callback_hell" w:tooltip="Question: What is callback hell? " w:history="1">
        <w:r w:rsidRPr="00BC56A6">
          <w:rPr>
            <w:rFonts w:ascii="inherit" w:eastAsia="Times New Roman" w:hAnsi="inherit" w:cs="Segoe UI"/>
            <w:color w:val="428BCA"/>
            <w:sz w:val="21"/>
            <w:u w:val="single"/>
          </w:rPr>
          <w:t>Question: What is callback hell?</w:t>
        </w:r>
      </w:hyperlink>
    </w:p>
    <w:p w:rsidR="00BC56A6" w:rsidRPr="00BC56A6" w:rsidRDefault="00BC56A6" w:rsidP="00BC56A6">
      <w:pPr>
        <w:numPr>
          <w:ilvl w:val="1"/>
          <w:numId w:val="1"/>
        </w:numPr>
        <w:spacing w:after="0" w:line="240" w:lineRule="auto"/>
        <w:ind w:left="150"/>
        <w:rPr>
          <w:rFonts w:ascii="inherit" w:eastAsia="Times New Roman" w:hAnsi="inherit" w:cs="Segoe UI"/>
          <w:color w:val="000000"/>
          <w:sz w:val="21"/>
          <w:szCs w:val="21"/>
        </w:rPr>
      </w:pPr>
      <w:hyperlink r:id="rId19" w:anchor="Question_What_is_stub_in_Nodejs" w:tooltip="Question: What is stub in Node.js?" w:history="1">
        <w:r w:rsidRPr="00BC56A6">
          <w:rPr>
            <w:rFonts w:ascii="inherit" w:eastAsia="Times New Roman" w:hAnsi="inherit" w:cs="Segoe UI"/>
            <w:color w:val="428BCA"/>
            <w:sz w:val="21"/>
            <w:u w:val="single"/>
          </w:rPr>
          <w:t>Question: What is stub in Node.js?</w:t>
        </w:r>
      </w:hyperlink>
    </w:p>
    <w:p w:rsidR="00BC56A6" w:rsidRPr="00BC56A6" w:rsidRDefault="00BC56A6" w:rsidP="00BC56A6">
      <w:pPr>
        <w:numPr>
          <w:ilvl w:val="1"/>
          <w:numId w:val="1"/>
        </w:numPr>
        <w:spacing w:after="0" w:line="240" w:lineRule="auto"/>
        <w:ind w:left="150"/>
        <w:rPr>
          <w:rFonts w:ascii="inherit" w:eastAsia="Times New Roman" w:hAnsi="inherit" w:cs="Segoe UI"/>
          <w:color w:val="000000"/>
          <w:sz w:val="21"/>
          <w:szCs w:val="21"/>
        </w:rPr>
      </w:pPr>
      <w:hyperlink r:id="rId20" w:anchor="Question_What_is_Event_Loop" w:tooltip="Question: What is Event Loop?" w:history="1">
        <w:r w:rsidRPr="00BC56A6">
          <w:rPr>
            <w:rFonts w:ascii="inherit" w:eastAsia="Times New Roman" w:hAnsi="inherit" w:cs="Segoe UI"/>
            <w:color w:val="428BCA"/>
            <w:sz w:val="21"/>
            <w:u w:val="single"/>
          </w:rPr>
          <w:t>Question: What is Event Loop?</w:t>
        </w:r>
      </w:hyperlink>
    </w:p>
    <w:p w:rsidR="00BC56A6" w:rsidRPr="00BC56A6" w:rsidRDefault="00BC56A6" w:rsidP="00BC56A6">
      <w:pPr>
        <w:numPr>
          <w:ilvl w:val="1"/>
          <w:numId w:val="1"/>
        </w:numPr>
        <w:spacing w:after="0" w:line="240" w:lineRule="auto"/>
        <w:ind w:left="150"/>
        <w:rPr>
          <w:rFonts w:ascii="inherit" w:eastAsia="Times New Roman" w:hAnsi="inherit" w:cs="Segoe UI"/>
          <w:color w:val="000000"/>
          <w:sz w:val="21"/>
          <w:szCs w:val="21"/>
        </w:rPr>
      </w:pPr>
      <w:hyperlink r:id="rId21" w:anchor="Question_What_is_stream_in_Nodejs_What_are_its_types" w:tooltip="Question: What is stream in Node.js? What are its types?" w:history="1">
        <w:r w:rsidRPr="00BC56A6">
          <w:rPr>
            <w:rFonts w:ascii="inherit" w:eastAsia="Times New Roman" w:hAnsi="inherit" w:cs="Segoe UI"/>
            <w:color w:val="428BCA"/>
            <w:sz w:val="21"/>
            <w:u w:val="single"/>
          </w:rPr>
          <w:t>Question: What is stream in Node.js? What are its types?</w:t>
        </w:r>
      </w:hyperlink>
    </w:p>
    <w:p w:rsidR="00BC56A6" w:rsidRPr="00BC56A6" w:rsidRDefault="00BC56A6" w:rsidP="00BC56A6">
      <w:pPr>
        <w:numPr>
          <w:ilvl w:val="1"/>
          <w:numId w:val="1"/>
        </w:numPr>
        <w:spacing w:after="0" w:line="240" w:lineRule="auto"/>
        <w:ind w:left="150"/>
        <w:rPr>
          <w:rFonts w:ascii="inherit" w:eastAsia="Times New Roman" w:hAnsi="inherit" w:cs="Segoe UI"/>
          <w:color w:val="000000"/>
          <w:sz w:val="21"/>
          <w:szCs w:val="21"/>
        </w:rPr>
      </w:pPr>
      <w:hyperlink r:id="rId22" w:anchor="Question_List_and_explain_the_timing_features_of_Nodejs" w:tooltip="Question: List and explain the timing features of Node.js." w:history="1">
        <w:r w:rsidRPr="00BC56A6">
          <w:rPr>
            <w:rFonts w:ascii="inherit" w:eastAsia="Times New Roman" w:hAnsi="inherit" w:cs="Segoe UI"/>
            <w:color w:val="428BCA"/>
            <w:sz w:val="21"/>
            <w:u w:val="single"/>
          </w:rPr>
          <w:t>Question: List and explain the timing features of Node.js.</w:t>
        </w:r>
      </w:hyperlink>
    </w:p>
    <w:p w:rsidR="00BC56A6" w:rsidRPr="00BC56A6" w:rsidRDefault="00BC56A6" w:rsidP="00BC56A6">
      <w:pPr>
        <w:numPr>
          <w:ilvl w:val="1"/>
          <w:numId w:val="1"/>
        </w:numPr>
        <w:spacing w:after="0" w:line="240" w:lineRule="auto"/>
        <w:ind w:left="150"/>
        <w:rPr>
          <w:rFonts w:ascii="inherit" w:eastAsia="Times New Roman" w:hAnsi="inherit" w:cs="Segoe UI"/>
          <w:color w:val="000000"/>
          <w:sz w:val="21"/>
          <w:szCs w:val="21"/>
        </w:rPr>
      </w:pPr>
      <w:hyperlink r:id="rId23" w:anchor="Question_Highlight_the_differences_between_processnextTick_and_setImmediate" w:tooltip="Question: Highlight the differences between process.nextTick() and setImmediate()." w:history="1">
        <w:r w:rsidRPr="00BC56A6">
          <w:rPr>
            <w:rFonts w:ascii="inherit" w:eastAsia="Times New Roman" w:hAnsi="inherit" w:cs="Segoe UI"/>
            <w:color w:val="428BCA"/>
            <w:sz w:val="21"/>
            <w:u w:val="single"/>
          </w:rPr>
          <w:t>Question: Highlight the differences between process.nextTick() and setImmediate().</w:t>
        </w:r>
      </w:hyperlink>
    </w:p>
    <w:p w:rsidR="00BC56A6" w:rsidRPr="00BC56A6" w:rsidRDefault="00BC56A6" w:rsidP="00BC56A6">
      <w:pPr>
        <w:numPr>
          <w:ilvl w:val="1"/>
          <w:numId w:val="1"/>
        </w:numPr>
        <w:spacing w:after="0" w:line="240" w:lineRule="auto"/>
        <w:ind w:left="150"/>
        <w:rPr>
          <w:rFonts w:ascii="inherit" w:eastAsia="Times New Roman" w:hAnsi="inherit" w:cs="Segoe UI"/>
          <w:color w:val="000000"/>
          <w:sz w:val="21"/>
          <w:szCs w:val="21"/>
        </w:rPr>
      </w:pPr>
      <w:hyperlink r:id="rId24" w:anchor="Question_Explain_readFile_and_createReadStream_in_Nodejs" w:tooltip="Question: Explain readFile and createReadStream in Node.js." w:history="1">
        <w:r w:rsidRPr="00BC56A6">
          <w:rPr>
            <w:rFonts w:ascii="inherit" w:eastAsia="Times New Roman" w:hAnsi="inherit" w:cs="Segoe UI"/>
            <w:color w:val="428BCA"/>
            <w:sz w:val="21"/>
            <w:u w:val="single"/>
          </w:rPr>
          <w:t>Question: Explain readFile and createReadStream in Node.js.</w:t>
        </w:r>
      </w:hyperlink>
    </w:p>
    <w:p w:rsidR="00BC56A6" w:rsidRPr="00BC56A6" w:rsidRDefault="00BC56A6" w:rsidP="00BC56A6">
      <w:pPr>
        <w:numPr>
          <w:ilvl w:val="1"/>
          <w:numId w:val="1"/>
        </w:numPr>
        <w:spacing w:after="0" w:line="240" w:lineRule="auto"/>
        <w:ind w:left="150"/>
        <w:rPr>
          <w:rFonts w:ascii="inherit" w:eastAsia="Times New Roman" w:hAnsi="inherit" w:cs="Segoe UI"/>
          <w:color w:val="000000"/>
          <w:sz w:val="21"/>
          <w:szCs w:val="21"/>
        </w:rPr>
      </w:pPr>
      <w:hyperlink r:id="rId25" w:anchor="Question_Does_Nodejs_provide_a_Debugger" w:tooltip="Question: Does Node.js provide a Debugger?" w:history="1">
        <w:r w:rsidRPr="00BC56A6">
          <w:rPr>
            <w:rFonts w:ascii="inherit" w:eastAsia="Times New Roman" w:hAnsi="inherit" w:cs="Segoe UI"/>
            <w:color w:val="428BCA"/>
            <w:sz w:val="21"/>
            <w:u w:val="single"/>
          </w:rPr>
          <w:t>Question: Does Node.js provide a Debugger?</w:t>
        </w:r>
      </w:hyperlink>
    </w:p>
    <w:p w:rsidR="00BC56A6" w:rsidRPr="00BC56A6" w:rsidRDefault="00BC56A6" w:rsidP="00BC56A6">
      <w:pPr>
        <w:numPr>
          <w:ilvl w:val="1"/>
          <w:numId w:val="1"/>
        </w:numPr>
        <w:spacing w:after="0" w:line="240" w:lineRule="auto"/>
        <w:ind w:left="150"/>
        <w:rPr>
          <w:rFonts w:ascii="inherit" w:eastAsia="Times New Roman" w:hAnsi="inherit" w:cs="Segoe UI"/>
          <w:color w:val="000000"/>
          <w:sz w:val="21"/>
          <w:szCs w:val="21"/>
        </w:rPr>
      </w:pPr>
      <w:hyperlink r:id="rId26" w:anchor="Question_Describe_the_exit_codes_in_Nodejs" w:tooltip="Question: Describe the exit codes in Node.js." w:history="1">
        <w:r w:rsidRPr="00BC56A6">
          <w:rPr>
            <w:rFonts w:ascii="inherit" w:eastAsia="Times New Roman" w:hAnsi="inherit" w:cs="Segoe UI"/>
            <w:color w:val="428BCA"/>
            <w:sz w:val="21"/>
            <w:u w:val="single"/>
          </w:rPr>
          <w:t>Question: Describe the exit codes in Node.js.</w:t>
        </w:r>
      </w:hyperlink>
    </w:p>
    <w:p w:rsidR="00BC56A6" w:rsidRPr="00BC56A6" w:rsidRDefault="00BC56A6" w:rsidP="00BC56A6">
      <w:pPr>
        <w:numPr>
          <w:ilvl w:val="1"/>
          <w:numId w:val="1"/>
        </w:numPr>
        <w:spacing w:after="0" w:line="240" w:lineRule="auto"/>
        <w:ind w:left="150"/>
        <w:rPr>
          <w:rFonts w:ascii="inherit" w:eastAsia="Times New Roman" w:hAnsi="inherit" w:cs="Segoe UI"/>
          <w:color w:val="000000"/>
          <w:sz w:val="21"/>
          <w:szCs w:val="21"/>
        </w:rPr>
      </w:pPr>
      <w:hyperlink r:id="rId27" w:anchor="Question_Why_is_NODE_ENV_used" w:tooltip="Question: Why is NODE_ENV used?" w:history="1">
        <w:r w:rsidRPr="00BC56A6">
          <w:rPr>
            <w:rFonts w:ascii="inherit" w:eastAsia="Times New Roman" w:hAnsi="inherit" w:cs="Segoe UI"/>
            <w:color w:val="428BCA"/>
            <w:sz w:val="21"/>
            <w:u w:val="single"/>
          </w:rPr>
          <w:t>Question: Why is NODE_ENV used?</w:t>
        </w:r>
      </w:hyperlink>
    </w:p>
    <w:p w:rsidR="00BC56A6" w:rsidRPr="00BC56A6" w:rsidRDefault="00BC56A6" w:rsidP="00BC56A6">
      <w:pPr>
        <w:numPr>
          <w:ilvl w:val="1"/>
          <w:numId w:val="1"/>
        </w:numPr>
        <w:spacing w:after="0" w:line="240" w:lineRule="auto"/>
        <w:ind w:left="150"/>
        <w:rPr>
          <w:rFonts w:ascii="inherit" w:eastAsia="Times New Roman" w:hAnsi="inherit" w:cs="Segoe UI"/>
          <w:color w:val="000000"/>
          <w:sz w:val="21"/>
          <w:szCs w:val="21"/>
        </w:rPr>
      </w:pPr>
      <w:hyperlink r:id="rId28" w:anchor="Question_What_is_Event_Emitter_in_Nodejs" w:tooltip="Question: What is Event Emitter in Node.js?" w:history="1">
        <w:r w:rsidRPr="00BC56A6">
          <w:rPr>
            <w:rFonts w:ascii="inherit" w:eastAsia="Times New Roman" w:hAnsi="inherit" w:cs="Segoe UI"/>
            <w:color w:val="428BCA"/>
            <w:sz w:val="21"/>
            <w:u w:val="single"/>
          </w:rPr>
          <w:t>Question: What is Event Emitter in Node.js?</w:t>
        </w:r>
      </w:hyperlink>
    </w:p>
    <w:p w:rsidR="00BC56A6" w:rsidRPr="00BC56A6" w:rsidRDefault="00BC56A6" w:rsidP="00BC56A6">
      <w:pPr>
        <w:numPr>
          <w:ilvl w:val="1"/>
          <w:numId w:val="1"/>
        </w:numPr>
        <w:spacing w:after="0" w:line="240" w:lineRule="auto"/>
        <w:ind w:left="150"/>
        <w:rPr>
          <w:rFonts w:ascii="inherit" w:eastAsia="Times New Roman" w:hAnsi="inherit" w:cs="Segoe UI"/>
          <w:color w:val="000000"/>
          <w:sz w:val="21"/>
          <w:szCs w:val="21"/>
        </w:rPr>
      </w:pPr>
      <w:hyperlink r:id="rId29" w:anchor="Question_What_is_Punycode" w:tooltip="Question: What is Punycode?" w:history="1">
        <w:r w:rsidRPr="00BC56A6">
          <w:rPr>
            <w:rFonts w:ascii="inherit" w:eastAsia="Times New Roman" w:hAnsi="inherit" w:cs="Segoe UI"/>
            <w:color w:val="428BCA"/>
            <w:sz w:val="21"/>
            <w:u w:val="single"/>
          </w:rPr>
          <w:t>Question: What is Punycode?</w:t>
        </w:r>
      </w:hyperlink>
    </w:p>
    <w:p w:rsidR="00BC56A6" w:rsidRPr="00BC56A6" w:rsidRDefault="00BC56A6" w:rsidP="00BC56A6">
      <w:pPr>
        <w:numPr>
          <w:ilvl w:val="1"/>
          <w:numId w:val="1"/>
        </w:numPr>
        <w:spacing w:after="0" w:line="240" w:lineRule="auto"/>
        <w:ind w:left="150"/>
        <w:rPr>
          <w:rFonts w:ascii="inherit" w:eastAsia="Times New Roman" w:hAnsi="inherit" w:cs="Segoe UI"/>
          <w:color w:val="000000"/>
          <w:sz w:val="21"/>
          <w:szCs w:val="21"/>
        </w:rPr>
      </w:pPr>
      <w:hyperlink r:id="rId30" w:anchor="Question_Explain_the_concept_of_JIT_and_highlight_its_relation_with_Nodejs" w:tooltip="Question: Explain the concept of JIT and highlight its relation with Node.js." w:history="1">
        <w:r w:rsidRPr="00BC56A6">
          <w:rPr>
            <w:rFonts w:ascii="inherit" w:eastAsia="Times New Roman" w:hAnsi="inherit" w:cs="Segoe UI"/>
            <w:color w:val="428BCA"/>
            <w:sz w:val="21"/>
            <w:u w:val="single"/>
          </w:rPr>
          <w:t>Question: Explain the concept of JIT and highlight its relation with Node.js.</w:t>
        </w:r>
      </w:hyperlink>
    </w:p>
    <w:p w:rsidR="00BC56A6" w:rsidRPr="00BC56A6" w:rsidRDefault="00BC56A6" w:rsidP="00BC56A6">
      <w:pPr>
        <w:numPr>
          <w:ilvl w:val="1"/>
          <w:numId w:val="1"/>
        </w:numPr>
        <w:spacing w:after="0" w:line="240" w:lineRule="auto"/>
        <w:ind w:left="150"/>
        <w:rPr>
          <w:rFonts w:ascii="inherit" w:eastAsia="Times New Roman" w:hAnsi="inherit" w:cs="Segoe UI"/>
          <w:color w:val="000000"/>
          <w:sz w:val="21"/>
          <w:szCs w:val="21"/>
        </w:rPr>
      </w:pPr>
      <w:hyperlink r:id="rId31" w:anchor="Question_Why_is_buffer_class_used_in_Nodejs" w:tooltip="Question: Why is buffer class used in Node.js?" w:history="1">
        <w:r w:rsidRPr="00BC56A6">
          <w:rPr>
            <w:rFonts w:ascii="inherit" w:eastAsia="Times New Roman" w:hAnsi="inherit" w:cs="Segoe UI"/>
            <w:color w:val="428BCA"/>
            <w:sz w:val="21"/>
            <w:u w:val="single"/>
          </w:rPr>
          <w:t>Question: Why is buffer class used in Node.js?</w:t>
        </w:r>
      </w:hyperlink>
    </w:p>
    <w:p w:rsidR="00BC56A6" w:rsidRPr="00BC56A6" w:rsidRDefault="00BC56A6" w:rsidP="00BC56A6">
      <w:pPr>
        <w:numPr>
          <w:ilvl w:val="1"/>
          <w:numId w:val="1"/>
        </w:numPr>
        <w:spacing w:after="0" w:line="240" w:lineRule="auto"/>
        <w:ind w:left="150"/>
        <w:rPr>
          <w:rFonts w:ascii="inherit" w:eastAsia="Times New Roman" w:hAnsi="inherit" w:cs="Segoe UI"/>
          <w:color w:val="000000"/>
          <w:sz w:val="21"/>
          <w:szCs w:val="21"/>
        </w:rPr>
      </w:pPr>
      <w:hyperlink r:id="rId32" w:anchor="Question_What_is_the_difference_between_fork_and_spawn_methods_in_Nodejs" w:tooltip="Question: What is the difference between fork () and spawn () methods in Node.js?" w:history="1">
        <w:r w:rsidRPr="00BC56A6">
          <w:rPr>
            <w:rFonts w:ascii="inherit" w:eastAsia="Times New Roman" w:hAnsi="inherit" w:cs="Segoe UI"/>
            <w:color w:val="428BCA"/>
            <w:sz w:val="21"/>
            <w:u w:val="single"/>
          </w:rPr>
          <w:t>Question: What is the difference between fork () and spawn () methods in Node.js?</w:t>
        </w:r>
      </w:hyperlink>
    </w:p>
    <w:p w:rsidR="00BC56A6" w:rsidRPr="00BC56A6" w:rsidRDefault="00BC56A6" w:rsidP="00BC56A6">
      <w:pPr>
        <w:numPr>
          <w:ilvl w:val="1"/>
          <w:numId w:val="1"/>
        </w:numPr>
        <w:spacing w:line="240" w:lineRule="auto"/>
        <w:ind w:left="150"/>
        <w:rPr>
          <w:rFonts w:ascii="inherit" w:eastAsia="Times New Roman" w:hAnsi="inherit" w:cs="Segoe UI"/>
          <w:color w:val="000000"/>
          <w:sz w:val="21"/>
          <w:szCs w:val="21"/>
        </w:rPr>
      </w:pPr>
      <w:hyperlink r:id="rId33" w:anchor="Question_State_the_steps_to_write_an_Express_JS_application" w:tooltip="Question: State the steps to write an Express JS application." w:history="1">
        <w:r w:rsidRPr="00BC56A6">
          <w:rPr>
            <w:rFonts w:ascii="inherit" w:eastAsia="Times New Roman" w:hAnsi="inherit" w:cs="Segoe UI"/>
            <w:color w:val="428BCA"/>
            <w:sz w:val="21"/>
            <w:u w:val="single"/>
          </w:rPr>
          <w:t>Question: State the steps to write an Express JS application.</w:t>
        </w:r>
      </w:hyperlink>
    </w:p>
    <w:p w:rsidR="00BC56A6" w:rsidRPr="00BC56A6" w:rsidRDefault="00BC56A6" w:rsidP="00BC56A6">
      <w:pPr>
        <w:shd w:val="clear" w:color="auto" w:fill="FFFFFF"/>
        <w:spacing w:after="0" w:line="240" w:lineRule="auto"/>
        <w:rPr>
          <w:rFonts w:ascii="Segoe UI" w:eastAsia="Times New Roman" w:hAnsi="Segoe UI" w:cs="Segoe UI"/>
          <w:b/>
          <w:bCs/>
          <w:color w:val="222222"/>
          <w:sz w:val="24"/>
          <w:szCs w:val="24"/>
        </w:rPr>
      </w:pPr>
      <w:r w:rsidRPr="00BC56A6">
        <w:rPr>
          <w:rFonts w:ascii="Segoe UI" w:eastAsia="Times New Roman" w:hAnsi="Segoe UI" w:cs="Segoe UI"/>
          <w:b/>
          <w:bCs/>
          <w:color w:val="222222"/>
          <w:sz w:val="24"/>
          <w:szCs w:val="24"/>
        </w:rPr>
        <w:t>Spread the Knowledge</w:t>
      </w:r>
    </w:p>
    <w:p w:rsidR="00BC56A6" w:rsidRPr="00BC56A6" w:rsidRDefault="00BC56A6" w:rsidP="00BC56A6">
      <w:pPr>
        <w:numPr>
          <w:ilvl w:val="0"/>
          <w:numId w:val="2"/>
        </w:numPr>
        <w:shd w:val="clear" w:color="auto" w:fill="FFFFFF"/>
        <w:spacing w:beforeAutospacing="1" w:after="0" w:afterAutospacing="1" w:line="240" w:lineRule="auto"/>
        <w:rPr>
          <w:rFonts w:ascii="inherit" w:eastAsia="Times New Roman" w:hAnsi="inherit" w:cs="Segoe UI"/>
          <w:color w:val="000000"/>
          <w:sz w:val="23"/>
          <w:szCs w:val="23"/>
        </w:rPr>
      </w:pPr>
    </w:p>
    <w:p w:rsidR="00BC56A6" w:rsidRPr="00BC56A6" w:rsidRDefault="00BC56A6" w:rsidP="00BC56A6">
      <w:pPr>
        <w:numPr>
          <w:ilvl w:val="0"/>
          <w:numId w:val="2"/>
        </w:numPr>
        <w:shd w:val="clear" w:color="auto" w:fill="FFFFFF"/>
        <w:spacing w:beforeAutospacing="1" w:after="0" w:afterAutospacing="1" w:line="240" w:lineRule="auto"/>
        <w:rPr>
          <w:rFonts w:ascii="inherit" w:eastAsia="Times New Roman" w:hAnsi="inherit" w:cs="Segoe UI"/>
          <w:color w:val="000000"/>
          <w:sz w:val="23"/>
          <w:szCs w:val="23"/>
        </w:rPr>
      </w:pPr>
    </w:p>
    <w:p w:rsidR="00BC56A6" w:rsidRPr="00BC56A6" w:rsidRDefault="00BC56A6" w:rsidP="00BC56A6">
      <w:pPr>
        <w:numPr>
          <w:ilvl w:val="0"/>
          <w:numId w:val="2"/>
        </w:numPr>
        <w:shd w:val="clear" w:color="auto" w:fill="FFFFFF"/>
        <w:spacing w:beforeAutospacing="1" w:after="0" w:afterAutospacing="1" w:line="240" w:lineRule="auto"/>
        <w:rPr>
          <w:rFonts w:ascii="inherit" w:eastAsia="Times New Roman" w:hAnsi="inherit" w:cs="Segoe UI"/>
          <w:color w:val="000000"/>
          <w:sz w:val="23"/>
          <w:szCs w:val="23"/>
        </w:rPr>
      </w:pPr>
    </w:p>
    <w:p w:rsidR="00BC56A6" w:rsidRPr="00BC56A6" w:rsidRDefault="00BC56A6" w:rsidP="00BC56A6">
      <w:pPr>
        <w:numPr>
          <w:ilvl w:val="0"/>
          <w:numId w:val="2"/>
        </w:numPr>
        <w:shd w:val="clear" w:color="auto" w:fill="FFFFFF"/>
        <w:spacing w:beforeAutospacing="1" w:after="0" w:afterAutospacing="1" w:line="240" w:lineRule="auto"/>
        <w:rPr>
          <w:rFonts w:ascii="inherit" w:eastAsia="Times New Roman" w:hAnsi="inherit" w:cs="Segoe UI"/>
          <w:color w:val="000000"/>
          <w:sz w:val="23"/>
          <w:szCs w:val="23"/>
        </w:rPr>
      </w:pPr>
    </w:p>
    <w:p w:rsidR="00BC56A6" w:rsidRPr="00BC56A6" w:rsidRDefault="00BC56A6" w:rsidP="00BC56A6">
      <w:pPr>
        <w:numPr>
          <w:ilvl w:val="0"/>
          <w:numId w:val="2"/>
        </w:numPr>
        <w:shd w:val="clear" w:color="auto" w:fill="FFFFFF"/>
        <w:spacing w:beforeAutospacing="1" w:after="0" w:afterAutospacing="1" w:line="240" w:lineRule="auto"/>
        <w:rPr>
          <w:rFonts w:ascii="inherit" w:eastAsia="Times New Roman" w:hAnsi="inherit" w:cs="Segoe UI"/>
          <w:color w:val="000000"/>
          <w:sz w:val="23"/>
          <w:szCs w:val="23"/>
        </w:rPr>
      </w:pPr>
    </w:p>
    <w:p w:rsidR="00BC56A6" w:rsidRPr="00BC56A6" w:rsidRDefault="00BC56A6" w:rsidP="00BC56A6">
      <w:pPr>
        <w:numPr>
          <w:ilvl w:val="0"/>
          <w:numId w:val="2"/>
        </w:numPr>
        <w:shd w:val="clear" w:color="auto" w:fill="FFFFFF"/>
        <w:spacing w:beforeAutospacing="1" w:after="0" w:afterAutospacing="1" w:line="240" w:lineRule="auto"/>
        <w:rPr>
          <w:rFonts w:ascii="inherit" w:eastAsia="Times New Roman" w:hAnsi="inherit" w:cs="Segoe UI"/>
          <w:color w:val="000000"/>
          <w:sz w:val="23"/>
          <w:szCs w:val="23"/>
        </w:rPr>
      </w:pPr>
    </w:p>
    <w:p w:rsidR="00BC56A6" w:rsidRPr="00BC56A6" w:rsidRDefault="00BC56A6" w:rsidP="00BC56A6">
      <w:pPr>
        <w:shd w:val="clear" w:color="auto" w:fill="FFFFFF"/>
        <w:spacing w:after="300" w:line="240" w:lineRule="auto"/>
        <w:jc w:val="both"/>
        <w:rPr>
          <w:rFonts w:ascii="Segoe UI" w:eastAsia="Times New Roman" w:hAnsi="Segoe UI" w:cs="Segoe UI"/>
          <w:color w:val="000000"/>
          <w:sz w:val="23"/>
          <w:szCs w:val="23"/>
        </w:rPr>
      </w:pPr>
      <w:r w:rsidRPr="00BC56A6">
        <w:rPr>
          <w:rFonts w:ascii="Segoe UI" w:eastAsia="Times New Roman" w:hAnsi="Segoe UI" w:cs="Segoe UI"/>
          <w:color w:val="000000"/>
          <w:sz w:val="23"/>
          <w:szCs w:val="23"/>
        </w:rPr>
        <w:t>Node.js was initially developed by Ryan Dahl and saw its first release in May 2009. It is a JS environment used to execute JavaScript code outside the browser. Based on Chrome’s V8 engine, it represents the JavaScript anywhere and everywhere programming paradigm, unifying the web app development to a single language rather than different languages for server and client-side scripting.</w:t>
      </w:r>
    </w:p>
    <w:p w:rsidR="00BC56A6" w:rsidRPr="00BC56A6" w:rsidRDefault="00BC56A6" w:rsidP="00BC56A6">
      <w:pPr>
        <w:shd w:val="clear" w:color="auto" w:fill="FFFFFF"/>
        <w:spacing w:after="300" w:line="240" w:lineRule="auto"/>
        <w:jc w:val="both"/>
        <w:rPr>
          <w:ins w:id="0" w:author="Unknown"/>
          <w:rFonts w:ascii="Segoe UI" w:eastAsia="Times New Roman" w:hAnsi="Segoe UI" w:cs="Segoe UI"/>
          <w:color w:val="000000"/>
          <w:sz w:val="23"/>
          <w:szCs w:val="23"/>
        </w:rPr>
      </w:pPr>
      <w:ins w:id="1" w:author="Unknown">
        <w:r w:rsidRPr="00BC56A6">
          <w:rPr>
            <w:rFonts w:ascii="Segoe UI" w:eastAsia="Times New Roman" w:hAnsi="Segoe UI" w:cs="Segoe UI"/>
            <w:color w:val="000000"/>
            <w:sz w:val="23"/>
            <w:szCs w:val="23"/>
          </w:rPr>
          <w:t>Many corporate such as LinkedIn, IBM, GoDaddy, Groupon, Netflix, and Paypal use Node.js. Its increasing popularity has sparked a demand for Node.js developers.</w:t>
        </w:r>
      </w:ins>
    </w:p>
    <w:p w:rsidR="00BC56A6" w:rsidRPr="00BC56A6" w:rsidRDefault="00BC56A6" w:rsidP="00BC56A6">
      <w:pPr>
        <w:shd w:val="clear" w:color="auto" w:fill="FFFFFF"/>
        <w:spacing w:before="100" w:beforeAutospacing="1" w:after="100" w:afterAutospacing="1" w:line="240" w:lineRule="auto"/>
        <w:outlineLvl w:val="1"/>
        <w:rPr>
          <w:ins w:id="2" w:author="Unknown"/>
          <w:rFonts w:ascii="Arial" w:eastAsia="Times New Roman" w:hAnsi="Arial" w:cs="Arial"/>
          <w:b/>
          <w:bCs/>
          <w:color w:val="222222"/>
          <w:sz w:val="36"/>
          <w:szCs w:val="36"/>
        </w:rPr>
      </w:pPr>
      <w:ins w:id="3" w:author="Unknown">
        <w:r w:rsidRPr="00BC56A6">
          <w:rPr>
            <w:rFonts w:ascii="Arial" w:eastAsia="Times New Roman" w:hAnsi="Arial" w:cs="Arial"/>
            <w:b/>
            <w:bCs/>
            <w:color w:val="222222"/>
            <w:sz w:val="36"/>
            <w:szCs w:val="36"/>
          </w:rPr>
          <w:t>Node.js Interview Questions</w:t>
        </w:r>
      </w:ins>
    </w:p>
    <w:p w:rsidR="00BC56A6" w:rsidRPr="00BC56A6" w:rsidRDefault="00BC56A6" w:rsidP="00BC56A6">
      <w:pPr>
        <w:shd w:val="clear" w:color="auto" w:fill="FFFFFF"/>
        <w:spacing w:after="300" w:line="240" w:lineRule="auto"/>
        <w:jc w:val="both"/>
        <w:rPr>
          <w:ins w:id="4" w:author="Unknown"/>
          <w:rFonts w:ascii="Segoe UI" w:eastAsia="Times New Roman" w:hAnsi="Segoe UI" w:cs="Segoe UI"/>
          <w:color w:val="000000"/>
          <w:sz w:val="23"/>
          <w:szCs w:val="23"/>
        </w:rPr>
      </w:pPr>
      <w:ins w:id="5" w:author="Unknown">
        <w:r w:rsidRPr="00BC56A6">
          <w:rPr>
            <w:rFonts w:ascii="Segoe UI" w:eastAsia="Times New Roman" w:hAnsi="Segoe UI" w:cs="Segoe UI"/>
            <w:color w:val="000000"/>
            <w:sz w:val="23"/>
            <w:szCs w:val="23"/>
          </w:rPr>
          <w:lastRenderedPageBreak/>
          <w:t>If you wish to make a career in Node.js, below are the top Node.js interview questions with answers which will make you interview-ready.</w:t>
        </w:r>
      </w:ins>
    </w:p>
    <w:p w:rsidR="00BC56A6" w:rsidRPr="00BC56A6" w:rsidRDefault="00BC56A6" w:rsidP="00BC56A6">
      <w:pPr>
        <w:shd w:val="clear" w:color="auto" w:fill="FFFFFF"/>
        <w:spacing w:before="100" w:beforeAutospacing="1" w:after="100" w:afterAutospacing="1" w:line="240" w:lineRule="auto"/>
        <w:outlineLvl w:val="2"/>
        <w:rPr>
          <w:ins w:id="6" w:author="Unknown"/>
          <w:rFonts w:ascii="Arial" w:eastAsia="Times New Roman" w:hAnsi="Arial" w:cs="Arial"/>
          <w:b/>
          <w:bCs/>
          <w:color w:val="222222"/>
          <w:sz w:val="27"/>
          <w:szCs w:val="27"/>
        </w:rPr>
      </w:pPr>
      <w:ins w:id="7" w:author="Unknown">
        <w:r w:rsidRPr="00BC56A6">
          <w:rPr>
            <w:rFonts w:ascii="Arial" w:eastAsia="Times New Roman" w:hAnsi="Arial" w:cs="Arial"/>
            <w:b/>
            <w:bCs/>
            <w:color w:val="222222"/>
            <w:sz w:val="27"/>
            <w:szCs w:val="27"/>
          </w:rPr>
          <w:t>Question: Explain the basics of Node.js.</w:t>
        </w:r>
      </w:ins>
    </w:p>
    <w:p w:rsidR="00BC56A6" w:rsidRPr="00BC56A6" w:rsidRDefault="00BC56A6" w:rsidP="00BC56A6">
      <w:pPr>
        <w:shd w:val="clear" w:color="auto" w:fill="FFFFFF"/>
        <w:spacing w:after="300" w:line="240" w:lineRule="auto"/>
        <w:jc w:val="both"/>
        <w:rPr>
          <w:ins w:id="8" w:author="Unknown"/>
          <w:rFonts w:ascii="Segoe UI" w:eastAsia="Times New Roman" w:hAnsi="Segoe UI" w:cs="Segoe UI"/>
          <w:color w:val="000000"/>
          <w:sz w:val="23"/>
          <w:szCs w:val="23"/>
        </w:rPr>
      </w:pPr>
      <w:ins w:id="9" w:author="Unknown">
        <w:r w:rsidRPr="00BC56A6">
          <w:rPr>
            <w:rFonts w:ascii="Segoe UI" w:eastAsia="Times New Roman" w:hAnsi="Segoe UI" w:cs="Segoe UI"/>
            <w:b/>
            <w:bCs/>
            <w:color w:val="000000"/>
            <w:sz w:val="23"/>
            <w:szCs w:val="23"/>
          </w:rPr>
          <w:t>Answer:</w:t>
        </w:r>
        <w:r w:rsidRPr="00BC56A6">
          <w:rPr>
            <w:rFonts w:ascii="Segoe UI" w:eastAsia="Times New Roman" w:hAnsi="Segoe UI" w:cs="Segoe UI"/>
            <w:color w:val="000000"/>
            <w:sz w:val="23"/>
            <w:szCs w:val="23"/>
          </w:rPr>
          <w:t> In its elemental sense, Node.js is a JS runtime built using Chrome’s V8 JavaScript engine as a platform. Node.js has gained popularity as it is lightweight and efficient, majorly due to its event-driven and non-blocking I/O model. Built with performance as its primary focus, Node.js is responsible for processing the JavaScript code into the native machine code, which can then be used by your computer to execute the processes. Even though it is based on the V8 engine, which is used in Google Chrome and other chromium based browsers (Vivaldi, Brave and Opera), it does not run in the browser itself. During development, various features such as file system API, HTTP library and OS utility methods were added to the engine, so that Node.js can be executed as a program on a computer.</w:t>
        </w:r>
      </w:ins>
    </w:p>
    <w:p w:rsidR="00BC56A6" w:rsidRPr="00BC56A6" w:rsidRDefault="00BC56A6" w:rsidP="00BC56A6">
      <w:pPr>
        <w:shd w:val="clear" w:color="auto" w:fill="FFFFFF"/>
        <w:spacing w:before="100" w:beforeAutospacing="1" w:after="100" w:afterAutospacing="1" w:line="240" w:lineRule="auto"/>
        <w:outlineLvl w:val="2"/>
        <w:rPr>
          <w:ins w:id="10" w:author="Unknown"/>
          <w:rFonts w:ascii="Arial" w:eastAsia="Times New Roman" w:hAnsi="Arial" w:cs="Arial"/>
          <w:b/>
          <w:bCs/>
          <w:color w:val="222222"/>
          <w:sz w:val="27"/>
          <w:szCs w:val="27"/>
        </w:rPr>
      </w:pPr>
      <w:ins w:id="11" w:author="Unknown">
        <w:r w:rsidRPr="00BC56A6">
          <w:rPr>
            <w:rFonts w:ascii="Arial" w:eastAsia="Times New Roman" w:hAnsi="Arial" w:cs="Arial"/>
            <w:b/>
            <w:bCs/>
            <w:color w:val="222222"/>
            <w:sz w:val="27"/>
            <w:szCs w:val="27"/>
          </w:rPr>
          <w:t>Question: How are ‘Child Threads’ handled in Node.js?</w:t>
        </w:r>
      </w:ins>
    </w:p>
    <w:p w:rsidR="00BC56A6" w:rsidRPr="00BC56A6" w:rsidRDefault="00BC56A6" w:rsidP="00BC56A6">
      <w:pPr>
        <w:shd w:val="clear" w:color="auto" w:fill="FFFFFF"/>
        <w:spacing w:after="300" w:line="240" w:lineRule="auto"/>
        <w:jc w:val="both"/>
        <w:rPr>
          <w:ins w:id="12" w:author="Unknown"/>
          <w:rFonts w:ascii="Segoe UI" w:eastAsia="Times New Roman" w:hAnsi="Segoe UI" w:cs="Segoe UI"/>
          <w:color w:val="000000"/>
          <w:sz w:val="23"/>
          <w:szCs w:val="23"/>
        </w:rPr>
      </w:pPr>
      <w:ins w:id="13" w:author="Unknown">
        <w:r w:rsidRPr="00BC56A6">
          <w:rPr>
            <w:rFonts w:ascii="Segoe UI" w:eastAsia="Times New Roman" w:hAnsi="Segoe UI" w:cs="Segoe UI"/>
            <w:b/>
            <w:bCs/>
            <w:color w:val="000000"/>
            <w:sz w:val="23"/>
            <w:szCs w:val="23"/>
          </w:rPr>
          <w:t>Answer:</w:t>
        </w:r>
        <w:r w:rsidRPr="00BC56A6">
          <w:rPr>
            <w:rFonts w:ascii="Segoe UI" w:eastAsia="Times New Roman" w:hAnsi="Segoe UI" w:cs="Segoe UI"/>
            <w:color w:val="000000"/>
            <w:sz w:val="23"/>
            <w:szCs w:val="23"/>
          </w:rPr>
          <w:t> In its core sense, Node.js is a single thread process. Also, it does not expose any child threads and the modes of thread management to the developer. However, child threads may be generated in Node.js in a variety of processes, one of them being asynchronous I/O. Although the child threads spawned through these processes run in the backdrop, they don’t block the main code or execute any application code. But if you require threading support in an application powered by Node.js, multiple tools are available for utilization.</w:t>
        </w:r>
      </w:ins>
    </w:p>
    <w:p w:rsidR="00BC56A6" w:rsidRPr="00BC56A6" w:rsidRDefault="00BC56A6" w:rsidP="00BC56A6">
      <w:pPr>
        <w:shd w:val="clear" w:color="auto" w:fill="FFFFFF"/>
        <w:spacing w:before="100" w:beforeAutospacing="1" w:after="100" w:afterAutospacing="1" w:line="240" w:lineRule="auto"/>
        <w:outlineLvl w:val="2"/>
        <w:rPr>
          <w:ins w:id="14" w:author="Unknown"/>
          <w:rFonts w:ascii="Arial" w:eastAsia="Times New Roman" w:hAnsi="Arial" w:cs="Arial"/>
          <w:b/>
          <w:bCs/>
          <w:color w:val="222222"/>
          <w:sz w:val="27"/>
          <w:szCs w:val="27"/>
        </w:rPr>
      </w:pPr>
      <w:ins w:id="15" w:author="Unknown">
        <w:r w:rsidRPr="00BC56A6">
          <w:rPr>
            <w:rFonts w:ascii="Arial" w:eastAsia="Times New Roman" w:hAnsi="Arial" w:cs="Arial"/>
            <w:b/>
            <w:bCs/>
            <w:color w:val="222222"/>
            <w:sz w:val="27"/>
            <w:szCs w:val="27"/>
          </w:rPr>
          <w:t>Question: State some differences between Angular JS and Node.js.</w:t>
        </w:r>
      </w:ins>
    </w:p>
    <w:p w:rsidR="00BC56A6" w:rsidRPr="00BC56A6" w:rsidRDefault="00BC56A6" w:rsidP="00BC56A6">
      <w:pPr>
        <w:shd w:val="clear" w:color="auto" w:fill="FFFFFF"/>
        <w:spacing w:after="300" w:line="240" w:lineRule="auto"/>
        <w:jc w:val="both"/>
        <w:rPr>
          <w:ins w:id="16" w:author="Unknown"/>
          <w:rFonts w:ascii="Segoe UI" w:eastAsia="Times New Roman" w:hAnsi="Segoe UI" w:cs="Segoe UI"/>
          <w:color w:val="000000"/>
          <w:sz w:val="23"/>
          <w:szCs w:val="23"/>
        </w:rPr>
      </w:pPr>
      <w:ins w:id="17" w:author="Unknown">
        <w:r w:rsidRPr="00BC56A6">
          <w:rPr>
            <w:rFonts w:ascii="Segoe UI" w:eastAsia="Times New Roman" w:hAnsi="Segoe UI" w:cs="Segoe UI"/>
            <w:b/>
            <w:bCs/>
            <w:color w:val="000000"/>
            <w:sz w:val="23"/>
            <w:szCs w:val="23"/>
          </w:rPr>
          <w:t>Answer:</w:t>
        </w:r>
        <w:r w:rsidRPr="00BC56A6">
          <w:rPr>
            <w:rFonts w:ascii="Segoe UI" w:eastAsia="Times New Roman" w:hAnsi="Segoe UI" w:cs="Segoe UI"/>
            <w:color w:val="000000"/>
            <w:sz w:val="23"/>
            <w:szCs w:val="23"/>
          </w:rPr>
          <w:t> Below are some differences between Angular JS and Node.js</w:t>
        </w:r>
      </w:ins>
    </w:p>
    <w:tbl>
      <w:tblPr>
        <w:tblW w:w="960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4716"/>
        <w:gridCol w:w="4884"/>
      </w:tblGrid>
      <w:tr w:rsidR="00BC56A6" w:rsidRPr="00BC56A6" w:rsidTr="00BC56A6">
        <w:trPr>
          <w:tblCellSpacing w:w="15" w:type="dxa"/>
        </w:trPr>
        <w:tc>
          <w:tcPr>
            <w:tcW w:w="0" w:type="auto"/>
            <w:shd w:val="clear" w:color="auto" w:fill="FFFFFF"/>
            <w:vAlign w:val="center"/>
            <w:hideMark/>
          </w:tcPr>
          <w:p w:rsidR="00BC56A6" w:rsidRPr="00BC56A6" w:rsidRDefault="00BC56A6" w:rsidP="00BC56A6">
            <w:pPr>
              <w:spacing w:after="0" w:line="240" w:lineRule="auto"/>
              <w:rPr>
                <w:rFonts w:ascii="Segoe UI" w:eastAsia="Times New Roman" w:hAnsi="Segoe UI" w:cs="Segoe UI"/>
                <w:color w:val="222222"/>
                <w:sz w:val="24"/>
                <w:szCs w:val="24"/>
              </w:rPr>
            </w:pPr>
            <w:r w:rsidRPr="00BC56A6">
              <w:rPr>
                <w:rFonts w:ascii="Segoe UI" w:eastAsia="Times New Roman" w:hAnsi="Segoe UI" w:cs="Segoe UI"/>
                <w:b/>
                <w:bCs/>
                <w:color w:val="222222"/>
                <w:sz w:val="24"/>
                <w:szCs w:val="24"/>
              </w:rPr>
              <w:t>Angular JS</w:t>
            </w:r>
          </w:p>
        </w:tc>
        <w:tc>
          <w:tcPr>
            <w:tcW w:w="0" w:type="auto"/>
            <w:shd w:val="clear" w:color="auto" w:fill="FFFFFF"/>
            <w:vAlign w:val="center"/>
            <w:hideMark/>
          </w:tcPr>
          <w:p w:rsidR="00BC56A6" w:rsidRPr="00BC56A6" w:rsidRDefault="00BC56A6" w:rsidP="00BC56A6">
            <w:pPr>
              <w:spacing w:after="0" w:line="240" w:lineRule="auto"/>
              <w:rPr>
                <w:rFonts w:ascii="Segoe UI" w:eastAsia="Times New Roman" w:hAnsi="Segoe UI" w:cs="Segoe UI"/>
                <w:color w:val="222222"/>
                <w:sz w:val="24"/>
                <w:szCs w:val="24"/>
              </w:rPr>
            </w:pPr>
            <w:r w:rsidRPr="00BC56A6">
              <w:rPr>
                <w:rFonts w:ascii="Segoe UI" w:eastAsia="Times New Roman" w:hAnsi="Segoe UI" w:cs="Segoe UI"/>
                <w:b/>
                <w:bCs/>
                <w:color w:val="222222"/>
                <w:sz w:val="24"/>
                <w:szCs w:val="24"/>
              </w:rPr>
              <w:t>Node.js</w:t>
            </w:r>
          </w:p>
        </w:tc>
      </w:tr>
      <w:tr w:rsidR="00BC56A6" w:rsidRPr="00BC56A6" w:rsidTr="00BC56A6">
        <w:trPr>
          <w:tblCellSpacing w:w="15" w:type="dxa"/>
        </w:trPr>
        <w:tc>
          <w:tcPr>
            <w:tcW w:w="0" w:type="auto"/>
            <w:shd w:val="clear" w:color="auto" w:fill="F9F9F9"/>
            <w:vAlign w:val="center"/>
            <w:hideMark/>
          </w:tcPr>
          <w:p w:rsidR="00BC56A6" w:rsidRPr="00BC56A6" w:rsidRDefault="00BC56A6" w:rsidP="00BC56A6">
            <w:pPr>
              <w:spacing w:after="0" w:line="240" w:lineRule="auto"/>
              <w:rPr>
                <w:rFonts w:ascii="Segoe UI" w:eastAsia="Times New Roman" w:hAnsi="Segoe UI" w:cs="Segoe UI"/>
                <w:color w:val="222222"/>
                <w:sz w:val="24"/>
                <w:szCs w:val="24"/>
              </w:rPr>
            </w:pPr>
            <w:r w:rsidRPr="00BC56A6">
              <w:rPr>
                <w:rFonts w:ascii="Segoe UI" w:eastAsia="Times New Roman" w:hAnsi="Segoe UI" w:cs="Segoe UI"/>
                <w:color w:val="222222"/>
                <w:sz w:val="24"/>
                <w:szCs w:val="24"/>
              </w:rPr>
              <w:t>Angular JS is written in TypeScript</w:t>
            </w:r>
          </w:p>
        </w:tc>
        <w:tc>
          <w:tcPr>
            <w:tcW w:w="0" w:type="auto"/>
            <w:shd w:val="clear" w:color="auto" w:fill="F9F9F9"/>
            <w:vAlign w:val="center"/>
            <w:hideMark/>
          </w:tcPr>
          <w:p w:rsidR="00BC56A6" w:rsidRPr="00BC56A6" w:rsidRDefault="00BC56A6" w:rsidP="00BC56A6">
            <w:pPr>
              <w:spacing w:after="0" w:line="240" w:lineRule="auto"/>
              <w:rPr>
                <w:rFonts w:ascii="Segoe UI" w:eastAsia="Times New Roman" w:hAnsi="Segoe UI" w:cs="Segoe UI"/>
                <w:color w:val="222222"/>
                <w:sz w:val="24"/>
                <w:szCs w:val="24"/>
              </w:rPr>
            </w:pPr>
            <w:r w:rsidRPr="00BC56A6">
              <w:rPr>
                <w:rFonts w:ascii="Segoe UI" w:eastAsia="Times New Roman" w:hAnsi="Segoe UI" w:cs="Segoe UI"/>
                <w:color w:val="222222"/>
                <w:sz w:val="24"/>
                <w:szCs w:val="24"/>
              </w:rPr>
              <w:t>Node.js is written in a variety of languages, such as C, C++, and JavaScript</w:t>
            </w:r>
          </w:p>
        </w:tc>
      </w:tr>
      <w:tr w:rsidR="00BC56A6" w:rsidRPr="00BC56A6" w:rsidTr="00BC56A6">
        <w:trPr>
          <w:tblCellSpacing w:w="15" w:type="dxa"/>
        </w:trPr>
        <w:tc>
          <w:tcPr>
            <w:tcW w:w="0" w:type="auto"/>
            <w:shd w:val="clear" w:color="auto" w:fill="FFFFFF"/>
            <w:vAlign w:val="center"/>
            <w:hideMark/>
          </w:tcPr>
          <w:p w:rsidR="00BC56A6" w:rsidRPr="00BC56A6" w:rsidRDefault="00BC56A6" w:rsidP="00BC56A6">
            <w:pPr>
              <w:spacing w:after="0" w:line="240" w:lineRule="auto"/>
              <w:rPr>
                <w:rFonts w:ascii="Segoe UI" w:eastAsia="Times New Roman" w:hAnsi="Segoe UI" w:cs="Segoe UI"/>
                <w:color w:val="222222"/>
                <w:sz w:val="24"/>
                <w:szCs w:val="24"/>
              </w:rPr>
            </w:pPr>
            <w:r w:rsidRPr="00BC56A6">
              <w:rPr>
                <w:rFonts w:ascii="Segoe UI" w:eastAsia="Times New Roman" w:hAnsi="Segoe UI" w:cs="Segoe UI"/>
                <w:color w:val="222222"/>
                <w:sz w:val="24"/>
                <w:szCs w:val="24"/>
              </w:rPr>
              <w:t>It is ideal while creating highly interactive web pages</w:t>
            </w:r>
          </w:p>
        </w:tc>
        <w:tc>
          <w:tcPr>
            <w:tcW w:w="0" w:type="auto"/>
            <w:shd w:val="clear" w:color="auto" w:fill="FFFFFF"/>
            <w:vAlign w:val="center"/>
            <w:hideMark/>
          </w:tcPr>
          <w:p w:rsidR="00BC56A6" w:rsidRPr="00BC56A6" w:rsidRDefault="00BC56A6" w:rsidP="00BC56A6">
            <w:pPr>
              <w:spacing w:after="0" w:line="240" w:lineRule="auto"/>
              <w:rPr>
                <w:rFonts w:ascii="Segoe UI" w:eastAsia="Times New Roman" w:hAnsi="Segoe UI" w:cs="Segoe UI"/>
                <w:color w:val="222222"/>
                <w:sz w:val="24"/>
                <w:szCs w:val="24"/>
              </w:rPr>
            </w:pPr>
            <w:r w:rsidRPr="00BC56A6">
              <w:rPr>
                <w:rFonts w:ascii="Segoe UI" w:eastAsia="Times New Roman" w:hAnsi="Segoe UI" w:cs="Segoe UI"/>
                <w:color w:val="222222"/>
                <w:sz w:val="24"/>
                <w:szCs w:val="24"/>
              </w:rPr>
              <w:t>It is suited for small-scale projects and applications</w:t>
            </w:r>
          </w:p>
        </w:tc>
      </w:tr>
      <w:tr w:rsidR="00BC56A6" w:rsidRPr="00BC56A6" w:rsidTr="00BC56A6">
        <w:trPr>
          <w:tblCellSpacing w:w="15" w:type="dxa"/>
        </w:trPr>
        <w:tc>
          <w:tcPr>
            <w:tcW w:w="0" w:type="auto"/>
            <w:shd w:val="clear" w:color="auto" w:fill="F9F9F9"/>
            <w:vAlign w:val="center"/>
            <w:hideMark/>
          </w:tcPr>
          <w:p w:rsidR="00BC56A6" w:rsidRPr="00BC56A6" w:rsidRDefault="00BC56A6" w:rsidP="00BC56A6">
            <w:pPr>
              <w:spacing w:after="0" w:line="240" w:lineRule="auto"/>
              <w:rPr>
                <w:rFonts w:ascii="Segoe UI" w:eastAsia="Times New Roman" w:hAnsi="Segoe UI" w:cs="Segoe UI"/>
                <w:color w:val="222222"/>
                <w:sz w:val="24"/>
                <w:szCs w:val="24"/>
              </w:rPr>
            </w:pPr>
            <w:r w:rsidRPr="00BC56A6">
              <w:rPr>
                <w:rFonts w:ascii="Segoe UI" w:eastAsia="Times New Roman" w:hAnsi="Segoe UI" w:cs="Segoe UI"/>
                <w:color w:val="222222"/>
                <w:sz w:val="24"/>
                <w:szCs w:val="24"/>
              </w:rPr>
              <w:t>It is an open-source framework for web application development</w:t>
            </w:r>
          </w:p>
        </w:tc>
        <w:tc>
          <w:tcPr>
            <w:tcW w:w="0" w:type="auto"/>
            <w:shd w:val="clear" w:color="auto" w:fill="F9F9F9"/>
            <w:vAlign w:val="center"/>
            <w:hideMark/>
          </w:tcPr>
          <w:p w:rsidR="00BC56A6" w:rsidRPr="00BC56A6" w:rsidRDefault="00BC56A6" w:rsidP="00BC56A6">
            <w:pPr>
              <w:spacing w:after="0" w:line="240" w:lineRule="auto"/>
              <w:rPr>
                <w:rFonts w:ascii="Segoe UI" w:eastAsia="Times New Roman" w:hAnsi="Segoe UI" w:cs="Segoe UI"/>
                <w:color w:val="222222"/>
                <w:sz w:val="24"/>
                <w:szCs w:val="24"/>
              </w:rPr>
            </w:pPr>
            <w:r w:rsidRPr="00BC56A6">
              <w:rPr>
                <w:rFonts w:ascii="Segoe UI" w:eastAsia="Times New Roman" w:hAnsi="Segoe UI" w:cs="Segoe UI"/>
                <w:color w:val="222222"/>
                <w:sz w:val="24"/>
                <w:szCs w:val="24"/>
              </w:rPr>
              <w:t>It is a run-time environment based on multiple platforms</w:t>
            </w:r>
          </w:p>
        </w:tc>
      </w:tr>
      <w:tr w:rsidR="00BC56A6" w:rsidRPr="00BC56A6" w:rsidTr="00BC56A6">
        <w:trPr>
          <w:tblCellSpacing w:w="15" w:type="dxa"/>
        </w:trPr>
        <w:tc>
          <w:tcPr>
            <w:tcW w:w="0" w:type="auto"/>
            <w:shd w:val="clear" w:color="auto" w:fill="FFFFFF"/>
            <w:vAlign w:val="center"/>
            <w:hideMark/>
          </w:tcPr>
          <w:p w:rsidR="00BC56A6" w:rsidRPr="00BC56A6" w:rsidRDefault="00BC56A6" w:rsidP="00BC56A6">
            <w:pPr>
              <w:spacing w:after="0" w:line="240" w:lineRule="auto"/>
              <w:rPr>
                <w:rFonts w:ascii="Segoe UI" w:eastAsia="Times New Roman" w:hAnsi="Segoe UI" w:cs="Segoe UI"/>
                <w:color w:val="222222"/>
                <w:sz w:val="24"/>
                <w:szCs w:val="24"/>
              </w:rPr>
            </w:pPr>
            <w:r w:rsidRPr="00BC56A6">
              <w:rPr>
                <w:rFonts w:ascii="Segoe UI" w:eastAsia="Times New Roman" w:hAnsi="Segoe UI" w:cs="Segoe UI"/>
                <w:color w:val="222222"/>
                <w:sz w:val="24"/>
                <w:szCs w:val="24"/>
              </w:rPr>
              <w:t>Used to create single-page applications for client-side</w:t>
            </w:r>
          </w:p>
        </w:tc>
        <w:tc>
          <w:tcPr>
            <w:tcW w:w="0" w:type="auto"/>
            <w:shd w:val="clear" w:color="auto" w:fill="FFFFFF"/>
            <w:vAlign w:val="center"/>
            <w:hideMark/>
          </w:tcPr>
          <w:p w:rsidR="00BC56A6" w:rsidRPr="00BC56A6" w:rsidRDefault="00BC56A6" w:rsidP="00BC56A6">
            <w:pPr>
              <w:spacing w:after="0" w:line="240" w:lineRule="auto"/>
              <w:rPr>
                <w:rFonts w:ascii="Segoe UI" w:eastAsia="Times New Roman" w:hAnsi="Segoe UI" w:cs="Segoe UI"/>
                <w:color w:val="222222"/>
                <w:sz w:val="24"/>
                <w:szCs w:val="24"/>
              </w:rPr>
            </w:pPr>
            <w:r w:rsidRPr="00BC56A6">
              <w:rPr>
                <w:rFonts w:ascii="Segoe UI" w:eastAsia="Times New Roman" w:hAnsi="Segoe UI" w:cs="Segoe UI"/>
                <w:color w:val="222222"/>
                <w:sz w:val="24"/>
                <w:szCs w:val="24"/>
              </w:rPr>
              <w:t>Use to create server-side networking applications</w:t>
            </w:r>
          </w:p>
        </w:tc>
      </w:tr>
      <w:tr w:rsidR="00BC56A6" w:rsidRPr="00BC56A6" w:rsidTr="00BC56A6">
        <w:trPr>
          <w:tblCellSpacing w:w="15" w:type="dxa"/>
        </w:trPr>
        <w:tc>
          <w:tcPr>
            <w:tcW w:w="0" w:type="auto"/>
            <w:shd w:val="clear" w:color="auto" w:fill="F9F9F9"/>
            <w:vAlign w:val="center"/>
            <w:hideMark/>
          </w:tcPr>
          <w:p w:rsidR="00BC56A6" w:rsidRPr="00BC56A6" w:rsidRDefault="00BC56A6" w:rsidP="00BC56A6">
            <w:pPr>
              <w:spacing w:after="0" w:line="240" w:lineRule="auto"/>
              <w:rPr>
                <w:rFonts w:ascii="Segoe UI" w:eastAsia="Times New Roman" w:hAnsi="Segoe UI" w:cs="Segoe UI"/>
                <w:color w:val="222222"/>
                <w:sz w:val="24"/>
                <w:szCs w:val="24"/>
              </w:rPr>
            </w:pPr>
            <w:r w:rsidRPr="00BC56A6">
              <w:rPr>
                <w:rFonts w:ascii="Segoe UI" w:eastAsia="Times New Roman" w:hAnsi="Segoe UI" w:cs="Segoe UI"/>
                <w:color w:val="222222"/>
                <w:sz w:val="24"/>
                <w:szCs w:val="24"/>
              </w:rPr>
              <w:t>Helps in splitting an application into model-view-controller (MVC) components</w:t>
            </w:r>
          </w:p>
        </w:tc>
        <w:tc>
          <w:tcPr>
            <w:tcW w:w="0" w:type="auto"/>
            <w:shd w:val="clear" w:color="auto" w:fill="F9F9F9"/>
            <w:vAlign w:val="center"/>
            <w:hideMark/>
          </w:tcPr>
          <w:p w:rsidR="00BC56A6" w:rsidRPr="00BC56A6" w:rsidRDefault="00BC56A6" w:rsidP="00BC56A6">
            <w:pPr>
              <w:spacing w:after="0" w:line="240" w:lineRule="auto"/>
              <w:rPr>
                <w:rFonts w:ascii="Segoe UI" w:eastAsia="Times New Roman" w:hAnsi="Segoe UI" w:cs="Segoe UI"/>
                <w:color w:val="222222"/>
                <w:sz w:val="24"/>
                <w:szCs w:val="24"/>
              </w:rPr>
            </w:pPr>
            <w:r w:rsidRPr="00BC56A6">
              <w:rPr>
                <w:rFonts w:ascii="Segoe UI" w:eastAsia="Times New Roman" w:hAnsi="Segoe UI" w:cs="Segoe UI"/>
                <w:color w:val="222222"/>
                <w:sz w:val="24"/>
                <w:szCs w:val="24"/>
              </w:rPr>
              <w:t>Helps in generating queries for databases</w:t>
            </w:r>
          </w:p>
        </w:tc>
      </w:tr>
      <w:tr w:rsidR="00BC56A6" w:rsidRPr="00BC56A6" w:rsidTr="00BC56A6">
        <w:trPr>
          <w:tblCellSpacing w:w="15" w:type="dxa"/>
        </w:trPr>
        <w:tc>
          <w:tcPr>
            <w:tcW w:w="0" w:type="auto"/>
            <w:shd w:val="clear" w:color="auto" w:fill="FFFFFF"/>
            <w:vAlign w:val="center"/>
            <w:hideMark/>
          </w:tcPr>
          <w:p w:rsidR="00BC56A6" w:rsidRPr="00BC56A6" w:rsidRDefault="00BC56A6" w:rsidP="00BC56A6">
            <w:pPr>
              <w:spacing w:after="0" w:line="240" w:lineRule="auto"/>
              <w:rPr>
                <w:rFonts w:ascii="Segoe UI" w:eastAsia="Times New Roman" w:hAnsi="Segoe UI" w:cs="Segoe UI"/>
                <w:color w:val="222222"/>
                <w:sz w:val="24"/>
                <w:szCs w:val="24"/>
              </w:rPr>
            </w:pPr>
            <w:r w:rsidRPr="00BC56A6">
              <w:rPr>
                <w:rFonts w:ascii="Segoe UI" w:eastAsia="Times New Roman" w:hAnsi="Segoe UI" w:cs="Segoe UI"/>
                <w:color w:val="222222"/>
                <w:sz w:val="24"/>
                <w:szCs w:val="24"/>
              </w:rPr>
              <w:t>Appropriate for the development of real-time applications</w:t>
            </w:r>
          </w:p>
        </w:tc>
        <w:tc>
          <w:tcPr>
            <w:tcW w:w="0" w:type="auto"/>
            <w:shd w:val="clear" w:color="auto" w:fill="FFFFFF"/>
            <w:vAlign w:val="center"/>
            <w:hideMark/>
          </w:tcPr>
          <w:p w:rsidR="00BC56A6" w:rsidRPr="00BC56A6" w:rsidRDefault="00BC56A6" w:rsidP="00BC56A6">
            <w:pPr>
              <w:spacing w:after="0" w:line="240" w:lineRule="auto"/>
              <w:rPr>
                <w:rFonts w:ascii="Segoe UI" w:eastAsia="Times New Roman" w:hAnsi="Segoe UI" w:cs="Segoe UI"/>
                <w:color w:val="222222"/>
                <w:sz w:val="24"/>
                <w:szCs w:val="24"/>
              </w:rPr>
            </w:pPr>
            <w:r w:rsidRPr="00BC56A6">
              <w:rPr>
                <w:rFonts w:ascii="Segoe UI" w:eastAsia="Times New Roman" w:hAnsi="Segoe UI" w:cs="Segoe UI"/>
                <w:color w:val="222222"/>
                <w:sz w:val="24"/>
                <w:szCs w:val="24"/>
              </w:rPr>
              <w:t xml:space="preserve">It is appropriate in situations when something faster and highly scalable is </w:t>
            </w:r>
            <w:r w:rsidRPr="00BC56A6">
              <w:rPr>
                <w:rFonts w:ascii="Segoe UI" w:eastAsia="Times New Roman" w:hAnsi="Segoe UI" w:cs="Segoe UI"/>
                <w:color w:val="222222"/>
                <w:sz w:val="24"/>
                <w:szCs w:val="24"/>
              </w:rPr>
              <w:lastRenderedPageBreak/>
              <w:t>required</w:t>
            </w:r>
          </w:p>
        </w:tc>
      </w:tr>
      <w:tr w:rsidR="00BC56A6" w:rsidRPr="00BC56A6" w:rsidTr="00BC56A6">
        <w:trPr>
          <w:tblCellSpacing w:w="15" w:type="dxa"/>
        </w:trPr>
        <w:tc>
          <w:tcPr>
            <w:tcW w:w="0" w:type="auto"/>
            <w:shd w:val="clear" w:color="auto" w:fill="F9F9F9"/>
            <w:vAlign w:val="center"/>
            <w:hideMark/>
          </w:tcPr>
          <w:p w:rsidR="00BC56A6" w:rsidRPr="00BC56A6" w:rsidRDefault="00BC56A6" w:rsidP="00BC56A6">
            <w:pPr>
              <w:spacing w:after="0" w:line="240" w:lineRule="auto"/>
              <w:rPr>
                <w:rFonts w:ascii="Segoe UI" w:eastAsia="Times New Roman" w:hAnsi="Segoe UI" w:cs="Segoe UI"/>
                <w:color w:val="222222"/>
                <w:sz w:val="24"/>
                <w:szCs w:val="24"/>
              </w:rPr>
            </w:pPr>
            <w:r w:rsidRPr="00BC56A6">
              <w:rPr>
                <w:rFonts w:ascii="Segoe UI" w:eastAsia="Times New Roman" w:hAnsi="Segoe UI" w:cs="Segoe UI"/>
                <w:color w:val="222222"/>
                <w:sz w:val="24"/>
                <w:szCs w:val="24"/>
              </w:rPr>
              <w:lastRenderedPageBreak/>
              <w:t>Angular itself is a web application framework</w:t>
            </w:r>
          </w:p>
        </w:tc>
        <w:tc>
          <w:tcPr>
            <w:tcW w:w="0" w:type="auto"/>
            <w:shd w:val="clear" w:color="auto" w:fill="F9F9F9"/>
            <w:vAlign w:val="center"/>
            <w:hideMark/>
          </w:tcPr>
          <w:p w:rsidR="00BC56A6" w:rsidRPr="00BC56A6" w:rsidRDefault="00BC56A6" w:rsidP="00BC56A6">
            <w:pPr>
              <w:spacing w:after="0" w:line="240" w:lineRule="auto"/>
              <w:rPr>
                <w:rFonts w:ascii="Segoe UI" w:eastAsia="Times New Roman" w:hAnsi="Segoe UI" w:cs="Segoe UI"/>
                <w:color w:val="222222"/>
                <w:sz w:val="24"/>
                <w:szCs w:val="24"/>
              </w:rPr>
            </w:pPr>
            <w:r w:rsidRPr="00BC56A6">
              <w:rPr>
                <w:rFonts w:ascii="Segoe UI" w:eastAsia="Times New Roman" w:hAnsi="Segoe UI" w:cs="Segoe UI"/>
                <w:color w:val="222222"/>
                <w:sz w:val="24"/>
                <w:szCs w:val="24"/>
              </w:rPr>
              <w:t>Node.js has many frameworks, including Express.js, Partial.js and more</w:t>
            </w:r>
          </w:p>
        </w:tc>
      </w:tr>
    </w:tbl>
    <w:p w:rsidR="00BC56A6" w:rsidRPr="00BC56A6" w:rsidRDefault="00BC56A6" w:rsidP="00BC56A6">
      <w:pPr>
        <w:shd w:val="clear" w:color="auto" w:fill="FFFFFF"/>
        <w:spacing w:before="100" w:beforeAutospacing="1" w:after="100" w:afterAutospacing="1" w:line="240" w:lineRule="auto"/>
        <w:outlineLvl w:val="2"/>
        <w:rPr>
          <w:ins w:id="18" w:author="Unknown"/>
          <w:rFonts w:ascii="Arial" w:eastAsia="Times New Roman" w:hAnsi="Arial" w:cs="Arial"/>
          <w:b/>
          <w:bCs/>
          <w:color w:val="222222"/>
          <w:sz w:val="27"/>
          <w:szCs w:val="27"/>
        </w:rPr>
      </w:pPr>
      <w:ins w:id="19" w:author="Unknown">
        <w:r w:rsidRPr="00BC56A6">
          <w:rPr>
            <w:rFonts w:ascii="Arial" w:eastAsia="Times New Roman" w:hAnsi="Arial" w:cs="Arial"/>
            <w:b/>
            <w:bCs/>
            <w:color w:val="222222"/>
            <w:sz w:val="27"/>
            <w:szCs w:val="27"/>
          </w:rPr>
          <w:t>Question: State the primary uses of Node.js.</w:t>
        </w:r>
      </w:ins>
    </w:p>
    <w:p w:rsidR="00BC56A6" w:rsidRPr="00BC56A6" w:rsidRDefault="00BC56A6" w:rsidP="00BC56A6">
      <w:pPr>
        <w:shd w:val="clear" w:color="auto" w:fill="FFFFFF"/>
        <w:spacing w:after="300" w:line="240" w:lineRule="auto"/>
        <w:jc w:val="both"/>
        <w:rPr>
          <w:ins w:id="20" w:author="Unknown"/>
          <w:rFonts w:ascii="Segoe UI" w:eastAsia="Times New Roman" w:hAnsi="Segoe UI" w:cs="Segoe UI"/>
          <w:color w:val="000000"/>
          <w:sz w:val="23"/>
          <w:szCs w:val="23"/>
        </w:rPr>
      </w:pPr>
      <w:ins w:id="21" w:author="Unknown">
        <w:r w:rsidRPr="00BC56A6">
          <w:rPr>
            <w:rFonts w:ascii="Segoe UI" w:eastAsia="Times New Roman" w:hAnsi="Segoe UI" w:cs="Segoe UI"/>
            <w:b/>
            <w:bCs/>
            <w:color w:val="000000"/>
            <w:sz w:val="23"/>
            <w:szCs w:val="23"/>
          </w:rPr>
          <w:t>Answer:</w:t>
        </w:r>
      </w:ins>
    </w:p>
    <w:p w:rsidR="00BC56A6" w:rsidRPr="00BC56A6" w:rsidRDefault="00BC56A6" w:rsidP="00BC56A6">
      <w:pPr>
        <w:numPr>
          <w:ilvl w:val="0"/>
          <w:numId w:val="3"/>
        </w:numPr>
        <w:shd w:val="clear" w:color="auto" w:fill="FFFFFF"/>
        <w:spacing w:after="0" w:line="240" w:lineRule="auto"/>
        <w:rPr>
          <w:ins w:id="22" w:author="Unknown"/>
          <w:rFonts w:ascii="Segoe UI" w:eastAsia="Times New Roman" w:hAnsi="Segoe UI" w:cs="Segoe UI"/>
          <w:color w:val="000000"/>
          <w:sz w:val="23"/>
          <w:szCs w:val="23"/>
        </w:rPr>
      </w:pPr>
      <w:ins w:id="23" w:author="Unknown">
        <w:r w:rsidRPr="00BC56A6">
          <w:rPr>
            <w:rFonts w:ascii="Segoe UI" w:eastAsia="Times New Roman" w:hAnsi="Segoe UI" w:cs="Segoe UI"/>
            <w:b/>
            <w:bCs/>
            <w:color w:val="000000"/>
            <w:sz w:val="23"/>
            <w:szCs w:val="23"/>
          </w:rPr>
          <w:t>Complex single-page applications:</w:t>
        </w:r>
        <w:r w:rsidRPr="00BC56A6">
          <w:rPr>
            <w:rFonts w:ascii="Segoe UI" w:eastAsia="Times New Roman" w:hAnsi="Segoe UI" w:cs="Segoe UI"/>
            <w:color w:val="000000"/>
            <w:sz w:val="23"/>
            <w:szCs w:val="23"/>
          </w:rPr>
          <w:t> Node.js is ideal for creating single-page applications which are complex in nature, such as online drawing tools, mail solutions, and social networking. These types of applications are limited to one-page and the UX is similar to that of a desktop application. Node.js can be used here due to its asynchronous data flow happening at the backend.</w:t>
        </w:r>
      </w:ins>
    </w:p>
    <w:p w:rsidR="00BC56A6" w:rsidRPr="00BC56A6" w:rsidRDefault="00BC56A6" w:rsidP="00BC56A6">
      <w:pPr>
        <w:numPr>
          <w:ilvl w:val="0"/>
          <w:numId w:val="3"/>
        </w:numPr>
        <w:shd w:val="clear" w:color="auto" w:fill="FFFFFF"/>
        <w:spacing w:after="0" w:line="240" w:lineRule="auto"/>
        <w:rPr>
          <w:ins w:id="24" w:author="Unknown"/>
          <w:rFonts w:ascii="Segoe UI" w:eastAsia="Times New Roman" w:hAnsi="Segoe UI" w:cs="Segoe UI"/>
          <w:color w:val="000000"/>
          <w:sz w:val="23"/>
          <w:szCs w:val="23"/>
        </w:rPr>
      </w:pPr>
      <w:ins w:id="25" w:author="Unknown">
        <w:r w:rsidRPr="00BC56A6">
          <w:rPr>
            <w:rFonts w:ascii="Segoe UI" w:eastAsia="Times New Roman" w:hAnsi="Segoe UI" w:cs="Segoe UI"/>
            <w:b/>
            <w:bCs/>
            <w:color w:val="000000"/>
            <w:sz w:val="23"/>
            <w:szCs w:val="23"/>
          </w:rPr>
          <w:t>Real-Time Applications (RTA):</w:t>
        </w:r>
        <w:r w:rsidRPr="00BC56A6">
          <w:rPr>
            <w:rFonts w:ascii="Segoe UI" w:eastAsia="Times New Roman" w:hAnsi="Segoe UI" w:cs="Segoe UI"/>
            <w:color w:val="000000"/>
            <w:sz w:val="23"/>
            <w:szCs w:val="23"/>
          </w:rPr>
          <w:t> We use a hefty number of Real-Time applications in our day-to-day life. For example, Google Docs, Slack, Skype, WhatsApp and many more. Node.js’ event API, WebSockets, and asynchronous data flow can ensure a faultless server operation, which will update the data instantly.</w:t>
        </w:r>
      </w:ins>
    </w:p>
    <w:p w:rsidR="00BC56A6" w:rsidRPr="00BC56A6" w:rsidRDefault="00BC56A6" w:rsidP="00BC56A6">
      <w:pPr>
        <w:numPr>
          <w:ilvl w:val="0"/>
          <w:numId w:val="3"/>
        </w:numPr>
        <w:shd w:val="clear" w:color="auto" w:fill="FFFFFF"/>
        <w:spacing w:after="0" w:line="240" w:lineRule="auto"/>
        <w:rPr>
          <w:ins w:id="26" w:author="Unknown"/>
          <w:rFonts w:ascii="Segoe UI" w:eastAsia="Times New Roman" w:hAnsi="Segoe UI" w:cs="Segoe UI"/>
          <w:color w:val="000000"/>
          <w:sz w:val="23"/>
          <w:szCs w:val="23"/>
        </w:rPr>
      </w:pPr>
      <w:ins w:id="27" w:author="Unknown">
        <w:r w:rsidRPr="00BC56A6">
          <w:rPr>
            <w:rFonts w:ascii="Segoe UI" w:eastAsia="Times New Roman" w:hAnsi="Segoe UI" w:cs="Segoe UI"/>
            <w:b/>
            <w:bCs/>
            <w:color w:val="000000"/>
            <w:sz w:val="23"/>
            <w:szCs w:val="23"/>
          </w:rPr>
          <w:t>Chat Rooms:</w:t>
        </w:r>
        <w:r w:rsidRPr="00BC56A6">
          <w:rPr>
            <w:rFonts w:ascii="Segoe UI" w:eastAsia="Times New Roman" w:hAnsi="Segoe UI" w:cs="Segoe UI"/>
            <w:color w:val="000000"/>
            <w:sz w:val="23"/>
            <w:szCs w:val="23"/>
          </w:rPr>
          <w:t> This may be clubbed under RTA, but since instant messaging and chatting has emerged as one of the top real-time application models, it needs a special focus. If your product is in this realm, you are looking at requirements such as lightweight, high traffic capacity and substantial data flow. All these requirements can be fulfilled using Node.js and some </w:t>
        </w:r>
        <w:r w:rsidRPr="00BC56A6">
          <w:rPr>
            <w:rFonts w:ascii="Segoe UI" w:eastAsia="Times New Roman" w:hAnsi="Segoe UI" w:cs="Segoe UI"/>
            <w:color w:val="000000"/>
            <w:sz w:val="23"/>
            <w:szCs w:val="23"/>
          </w:rPr>
          <w:fldChar w:fldCharType="begin"/>
        </w:r>
        <w:r w:rsidRPr="00BC56A6">
          <w:rPr>
            <w:rFonts w:ascii="Segoe UI" w:eastAsia="Times New Roman" w:hAnsi="Segoe UI" w:cs="Segoe UI"/>
            <w:color w:val="000000"/>
            <w:sz w:val="23"/>
            <w:szCs w:val="23"/>
          </w:rPr>
          <w:instrText xml:space="preserve"> HYPERLINK "https://hackr.io/blog/10-best-javascript-frameworks-2019" </w:instrText>
        </w:r>
        <w:r w:rsidRPr="00BC56A6">
          <w:rPr>
            <w:rFonts w:ascii="Segoe UI" w:eastAsia="Times New Roman" w:hAnsi="Segoe UI" w:cs="Segoe UI"/>
            <w:color w:val="000000"/>
            <w:sz w:val="23"/>
            <w:szCs w:val="23"/>
          </w:rPr>
          <w:fldChar w:fldCharType="separate"/>
        </w:r>
        <w:r w:rsidRPr="00BC56A6">
          <w:rPr>
            <w:rFonts w:ascii="Segoe UI" w:eastAsia="Times New Roman" w:hAnsi="Segoe UI" w:cs="Segoe UI"/>
            <w:color w:val="3C7DC0"/>
            <w:sz w:val="23"/>
            <w:u w:val="single"/>
          </w:rPr>
          <w:t>JavaScript framework</w:t>
        </w:r>
        <w:r w:rsidRPr="00BC56A6">
          <w:rPr>
            <w:rFonts w:ascii="Segoe UI" w:eastAsia="Times New Roman" w:hAnsi="Segoe UI" w:cs="Segoe UI"/>
            <w:color w:val="000000"/>
            <w:sz w:val="23"/>
            <w:szCs w:val="23"/>
          </w:rPr>
          <w:fldChar w:fldCharType="end"/>
        </w:r>
        <w:r w:rsidRPr="00BC56A6">
          <w:rPr>
            <w:rFonts w:ascii="Segoe UI" w:eastAsia="Times New Roman" w:hAnsi="Segoe UI" w:cs="Segoe UI"/>
            <w:color w:val="000000"/>
            <w:sz w:val="23"/>
            <w:szCs w:val="23"/>
          </w:rPr>
          <w:t> at the backend. The aforementioned web sockets come in handy in receiving and sending messages in a chat room environment.</w:t>
        </w:r>
      </w:ins>
    </w:p>
    <w:p w:rsidR="00BC56A6" w:rsidRPr="00BC56A6" w:rsidRDefault="00BC56A6" w:rsidP="00BC56A6">
      <w:pPr>
        <w:numPr>
          <w:ilvl w:val="0"/>
          <w:numId w:val="3"/>
        </w:numPr>
        <w:shd w:val="clear" w:color="auto" w:fill="FFFFFF"/>
        <w:spacing w:after="0" w:line="240" w:lineRule="auto"/>
        <w:rPr>
          <w:ins w:id="28" w:author="Unknown"/>
          <w:rFonts w:ascii="Segoe UI" w:eastAsia="Times New Roman" w:hAnsi="Segoe UI" w:cs="Segoe UI"/>
          <w:color w:val="000000"/>
          <w:sz w:val="23"/>
          <w:szCs w:val="23"/>
        </w:rPr>
      </w:pPr>
      <w:ins w:id="29" w:author="Unknown">
        <w:r w:rsidRPr="00BC56A6">
          <w:rPr>
            <w:rFonts w:ascii="Segoe UI" w:eastAsia="Times New Roman" w:hAnsi="Segoe UI" w:cs="Segoe UI"/>
            <w:b/>
            <w:bCs/>
            <w:color w:val="000000"/>
            <w:sz w:val="23"/>
            <w:szCs w:val="23"/>
          </w:rPr>
          <w:t>Browser-Based Games:</w:t>
        </w:r>
        <w:r w:rsidRPr="00BC56A6">
          <w:rPr>
            <w:rFonts w:ascii="Segoe UI" w:eastAsia="Times New Roman" w:hAnsi="Segoe UI" w:cs="Segoe UI"/>
            <w:color w:val="000000"/>
            <w:sz w:val="23"/>
            <w:szCs w:val="23"/>
          </w:rPr>
          <w:t> The above-mentioned chat rooms can also be integrated into browser-based games, where Node.js is a perfect choice. Combining the Node.js technology with HTML5 and even JS tools will help you create real-time browser-based games.</w:t>
        </w:r>
      </w:ins>
    </w:p>
    <w:p w:rsidR="00BC56A6" w:rsidRPr="00BC56A6" w:rsidRDefault="00BC56A6" w:rsidP="00BC56A6">
      <w:pPr>
        <w:numPr>
          <w:ilvl w:val="0"/>
          <w:numId w:val="3"/>
        </w:numPr>
        <w:shd w:val="clear" w:color="auto" w:fill="FFFFFF"/>
        <w:spacing w:after="0" w:line="240" w:lineRule="auto"/>
        <w:rPr>
          <w:ins w:id="30" w:author="Unknown"/>
          <w:rFonts w:ascii="Segoe UI" w:eastAsia="Times New Roman" w:hAnsi="Segoe UI" w:cs="Segoe UI"/>
          <w:color w:val="000000"/>
          <w:sz w:val="23"/>
          <w:szCs w:val="23"/>
        </w:rPr>
      </w:pPr>
      <w:ins w:id="31" w:author="Unknown">
        <w:r w:rsidRPr="00BC56A6">
          <w:rPr>
            <w:rFonts w:ascii="Segoe UI" w:eastAsia="Times New Roman" w:hAnsi="Segoe UI" w:cs="Segoe UI"/>
            <w:b/>
            <w:bCs/>
            <w:color w:val="000000"/>
            <w:sz w:val="23"/>
            <w:szCs w:val="23"/>
          </w:rPr>
          <w:t>Data Streaming Applications: </w:t>
        </w:r>
        <w:r w:rsidRPr="00BC56A6">
          <w:rPr>
            <w:rFonts w:ascii="Segoe UI" w:eastAsia="Times New Roman" w:hAnsi="Segoe UI" w:cs="Segoe UI"/>
            <w:color w:val="000000"/>
            <w:sz w:val="23"/>
            <w:szCs w:val="23"/>
          </w:rPr>
          <w:t>Another type of application where Node.js is perfect is data streaming applications. The key selling point of these applications is that they can process data in the unloading phase. Through this, while some parts can be downloaded upfront to keep the connection and can download the other parts if and when necessary. In this context, Node.js streaming applications deal with both audio and video data.</w:t>
        </w:r>
      </w:ins>
    </w:p>
    <w:p w:rsidR="00BC56A6" w:rsidRPr="00BC56A6" w:rsidRDefault="00BC56A6" w:rsidP="00BC56A6">
      <w:pPr>
        <w:numPr>
          <w:ilvl w:val="0"/>
          <w:numId w:val="3"/>
        </w:numPr>
        <w:shd w:val="clear" w:color="auto" w:fill="FFFFFF"/>
        <w:spacing w:after="0" w:line="240" w:lineRule="auto"/>
        <w:rPr>
          <w:ins w:id="32" w:author="Unknown"/>
          <w:rFonts w:ascii="Segoe UI" w:eastAsia="Times New Roman" w:hAnsi="Segoe UI" w:cs="Segoe UI"/>
          <w:color w:val="000000"/>
          <w:sz w:val="23"/>
          <w:szCs w:val="23"/>
        </w:rPr>
      </w:pPr>
      <w:ins w:id="33" w:author="Unknown">
        <w:r w:rsidRPr="00BC56A6">
          <w:rPr>
            <w:rFonts w:ascii="Segoe UI" w:eastAsia="Times New Roman" w:hAnsi="Segoe UI" w:cs="Segoe UI"/>
            <w:b/>
            <w:bCs/>
            <w:color w:val="000000"/>
            <w:sz w:val="23"/>
            <w:szCs w:val="23"/>
          </w:rPr>
          <w:t>Representational State Transfer (REST) Application Programming Interfaces (APIs):</w:t>
        </w:r>
        <w:r w:rsidRPr="00BC56A6">
          <w:rPr>
            <w:rFonts w:ascii="Segoe UI" w:eastAsia="Times New Roman" w:hAnsi="Segoe UI" w:cs="Segoe UI"/>
            <w:color w:val="000000"/>
            <w:sz w:val="23"/>
            <w:szCs w:val="23"/>
          </w:rPr>
          <w:t> APIs based on REST hold a key position in the construction of modern commercial software architecture due to the wide usage of the HyperText Transfer Protocol (HTTP). The Express.js framework of the Node.js ecosystem can help in building fast and light REST APIs.</w:t>
        </w:r>
      </w:ins>
    </w:p>
    <w:p w:rsidR="00BC56A6" w:rsidRPr="00BC56A6" w:rsidRDefault="00BC56A6" w:rsidP="00BC56A6">
      <w:pPr>
        <w:numPr>
          <w:ilvl w:val="0"/>
          <w:numId w:val="3"/>
        </w:numPr>
        <w:shd w:val="clear" w:color="auto" w:fill="FFFFFF"/>
        <w:spacing w:after="0" w:line="240" w:lineRule="auto"/>
        <w:rPr>
          <w:ins w:id="34" w:author="Unknown"/>
          <w:rFonts w:ascii="Segoe UI" w:eastAsia="Times New Roman" w:hAnsi="Segoe UI" w:cs="Segoe UI"/>
          <w:color w:val="000000"/>
          <w:sz w:val="23"/>
          <w:szCs w:val="23"/>
        </w:rPr>
      </w:pPr>
      <w:ins w:id="35" w:author="Unknown">
        <w:r w:rsidRPr="00BC56A6">
          <w:rPr>
            <w:rFonts w:ascii="Segoe UI" w:eastAsia="Times New Roman" w:hAnsi="Segoe UI" w:cs="Segoe UI"/>
            <w:b/>
            <w:bCs/>
            <w:color w:val="000000"/>
            <w:sz w:val="23"/>
            <w:szCs w:val="23"/>
          </w:rPr>
          <w:t>Server-Side Web Applications:</w:t>
        </w:r>
        <w:r w:rsidRPr="00BC56A6">
          <w:rPr>
            <w:rFonts w:ascii="Segoe UI" w:eastAsia="Times New Roman" w:hAnsi="Segoe UI" w:cs="Segoe UI"/>
            <w:color w:val="000000"/>
            <w:sz w:val="23"/>
            <w:szCs w:val="23"/>
          </w:rPr>
          <w:t> While Node.js and its frameworks can help in creating server-side web applications, it should be noted that CPU-heavy operations should not be expected.</w:t>
        </w:r>
      </w:ins>
    </w:p>
    <w:p w:rsidR="00BC56A6" w:rsidRPr="00BC56A6" w:rsidRDefault="00BC56A6" w:rsidP="00BC56A6">
      <w:pPr>
        <w:numPr>
          <w:ilvl w:val="0"/>
          <w:numId w:val="3"/>
        </w:numPr>
        <w:shd w:val="clear" w:color="auto" w:fill="FFFFFF"/>
        <w:spacing w:after="0" w:line="240" w:lineRule="auto"/>
        <w:rPr>
          <w:ins w:id="36" w:author="Unknown"/>
          <w:rFonts w:ascii="Segoe UI" w:eastAsia="Times New Roman" w:hAnsi="Segoe UI" w:cs="Segoe UI"/>
          <w:color w:val="000000"/>
          <w:sz w:val="23"/>
          <w:szCs w:val="23"/>
        </w:rPr>
      </w:pPr>
      <w:ins w:id="37" w:author="Unknown">
        <w:r w:rsidRPr="00BC56A6">
          <w:rPr>
            <w:rFonts w:ascii="Segoe UI" w:eastAsia="Times New Roman" w:hAnsi="Segoe UI" w:cs="Segoe UI"/>
            <w:b/>
            <w:bCs/>
            <w:color w:val="000000"/>
            <w:sz w:val="23"/>
            <w:szCs w:val="23"/>
          </w:rPr>
          <w:t>Command Line Tools:</w:t>
        </w:r>
        <w:r w:rsidRPr="00BC56A6">
          <w:rPr>
            <w:rFonts w:ascii="Segoe UI" w:eastAsia="Times New Roman" w:hAnsi="Segoe UI" w:cs="Segoe UI"/>
            <w:color w:val="000000"/>
            <w:sz w:val="23"/>
            <w:szCs w:val="23"/>
          </w:rPr>
          <w:t> Node.js’ expansive ecosystem is an advantage when it comes to building a command line tool, and there are a variety of tutorials available online which can help you build your own CLT.</w:t>
        </w:r>
      </w:ins>
    </w:p>
    <w:p w:rsidR="00BC56A6" w:rsidRPr="00BC56A6" w:rsidRDefault="00BC56A6" w:rsidP="00BC56A6">
      <w:pPr>
        <w:shd w:val="clear" w:color="auto" w:fill="FFFFFF"/>
        <w:spacing w:before="100" w:beforeAutospacing="1" w:after="100" w:afterAutospacing="1" w:line="240" w:lineRule="auto"/>
        <w:outlineLvl w:val="2"/>
        <w:rPr>
          <w:ins w:id="38" w:author="Unknown"/>
          <w:rFonts w:ascii="Arial" w:eastAsia="Times New Roman" w:hAnsi="Arial" w:cs="Arial"/>
          <w:b/>
          <w:bCs/>
          <w:color w:val="222222"/>
          <w:sz w:val="27"/>
          <w:szCs w:val="27"/>
        </w:rPr>
      </w:pPr>
      <w:ins w:id="39" w:author="Unknown">
        <w:r w:rsidRPr="00BC56A6">
          <w:rPr>
            <w:rFonts w:ascii="Arial" w:eastAsia="Times New Roman" w:hAnsi="Arial" w:cs="Arial"/>
            <w:b/>
            <w:bCs/>
            <w:color w:val="222222"/>
            <w:sz w:val="27"/>
            <w:szCs w:val="27"/>
          </w:rPr>
          <w:lastRenderedPageBreak/>
          <w:t>Question: What is Event-Driven programming?</w:t>
        </w:r>
      </w:ins>
    </w:p>
    <w:p w:rsidR="00BC56A6" w:rsidRPr="00BC56A6" w:rsidRDefault="00BC56A6" w:rsidP="00BC56A6">
      <w:pPr>
        <w:shd w:val="clear" w:color="auto" w:fill="FFFFFF"/>
        <w:spacing w:after="300" w:line="240" w:lineRule="auto"/>
        <w:jc w:val="both"/>
        <w:rPr>
          <w:ins w:id="40" w:author="Unknown"/>
          <w:rFonts w:ascii="Segoe UI" w:eastAsia="Times New Roman" w:hAnsi="Segoe UI" w:cs="Segoe UI"/>
          <w:color w:val="000000"/>
          <w:sz w:val="23"/>
          <w:szCs w:val="23"/>
        </w:rPr>
      </w:pPr>
      <w:ins w:id="41" w:author="Unknown">
        <w:r w:rsidRPr="00BC56A6">
          <w:rPr>
            <w:rFonts w:ascii="Segoe UI" w:eastAsia="Times New Roman" w:hAnsi="Segoe UI" w:cs="Segoe UI"/>
            <w:b/>
            <w:bCs/>
            <w:color w:val="000000"/>
            <w:sz w:val="23"/>
            <w:szCs w:val="23"/>
          </w:rPr>
          <w:t>Answer:</w:t>
        </w:r>
        <w:r w:rsidRPr="00BC56A6">
          <w:rPr>
            <w:rFonts w:ascii="Segoe UI" w:eastAsia="Times New Roman" w:hAnsi="Segoe UI" w:cs="Segoe UI"/>
            <w:color w:val="000000"/>
            <w:sz w:val="23"/>
            <w:szCs w:val="23"/>
          </w:rPr>
          <w:t> Event-Driven programming approach profoundly uses events to trigger various functions. In this scenario, an event can be anything, such as the pressing of a key or clicking of a mouse button. Whenever an event occurs, a call-back function already registered with the element is executed, following the ‘publish-subscribe’ pattern. Due to this programming approach, Node.js is faster than other comparable technologies.</w:t>
        </w:r>
      </w:ins>
    </w:p>
    <w:p w:rsidR="00BC56A6" w:rsidRPr="00BC56A6" w:rsidRDefault="00BC56A6" w:rsidP="00BC56A6">
      <w:pPr>
        <w:shd w:val="clear" w:color="auto" w:fill="FFFFFF"/>
        <w:spacing w:before="100" w:beforeAutospacing="1" w:after="100" w:afterAutospacing="1" w:line="240" w:lineRule="auto"/>
        <w:outlineLvl w:val="2"/>
        <w:rPr>
          <w:ins w:id="42" w:author="Unknown"/>
          <w:rFonts w:ascii="Arial" w:eastAsia="Times New Roman" w:hAnsi="Arial" w:cs="Arial"/>
          <w:b/>
          <w:bCs/>
          <w:color w:val="222222"/>
          <w:sz w:val="27"/>
          <w:szCs w:val="27"/>
        </w:rPr>
      </w:pPr>
      <w:ins w:id="43" w:author="Unknown">
        <w:r w:rsidRPr="00BC56A6">
          <w:rPr>
            <w:rFonts w:ascii="Arial" w:eastAsia="Times New Roman" w:hAnsi="Arial" w:cs="Arial"/>
            <w:b/>
            <w:bCs/>
            <w:color w:val="222222"/>
            <w:sz w:val="27"/>
            <w:szCs w:val="27"/>
          </w:rPr>
          <w:t>Question: In the context of Node.js, what is REPL?</w:t>
        </w:r>
      </w:ins>
    </w:p>
    <w:p w:rsidR="00BC56A6" w:rsidRPr="00BC56A6" w:rsidRDefault="00BC56A6" w:rsidP="00BC56A6">
      <w:pPr>
        <w:shd w:val="clear" w:color="auto" w:fill="FFFFFF"/>
        <w:spacing w:after="300" w:line="240" w:lineRule="auto"/>
        <w:jc w:val="both"/>
        <w:rPr>
          <w:ins w:id="44" w:author="Unknown"/>
          <w:rFonts w:ascii="Segoe UI" w:eastAsia="Times New Roman" w:hAnsi="Segoe UI" w:cs="Segoe UI"/>
          <w:color w:val="000000"/>
          <w:sz w:val="23"/>
          <w:szCs w:val="23"/>
        </w:rPr>
      </w:pPr>
      <w:ins w:id="45" w:author="Unknown">
        <w:r w:rsidRPr="00BC56A6">
          <w:rPr>
            <w:rFonts w:ascii="Segoe UI" w:eastAsia="Times New Roman" w:hAnsi="Segoe UI" w:cs="Segoe UI"/>
            <w:b/>
            <w:bCs/>
            <w:color w:val="000000"/>
            <w:sz w:val="23"/>
            <w:szCs w:val="23"/>
          </w:rPr>
          <w:t>Answer:</w:t>
        </w:r>
        <w:r w:rsidRPr="00BC56A6">
          <w:rPr>
            <w:rFonts w:ascii="Segoe UI" w:eastAsia="Times New Roman" w:hAnsi="Segoe UI" w:cs="Segoe UI"/>
            <w:color w:val="000000"/>
            <w:sz w:val="23"/>
            <w:szCs w:val="23"/>
          </w:rPr>
          <w:t> In the context of Node.js, REPL is Read, Eval, Print and Loop. REPL is a computer environment (similar to a Windows console or Linux shell) where any command that is entered is met with a system responded output. The REPL environment is bundled with Node.js by default, and it performs the following tasks:</w:t>
        </w:r>
      </w:ins>
    </w:p>
    <w:p w:rsidR="00BC56A6" w:rsidRPr="00BC56A6" w:rsidRDefault="00BC56A6" w:rsidP="00BC56A6">
      <w:pPr>
        <w:numPr>
          <w:ilvl w:val="0"/>
          <w:numId w:val="4"/>
        </w:numPr>
        <w:shd w:val="clear" w:color="auto" w:fill="FFFFFF"/>
        <w:spacing w:after="0" w:line="240" w:lineRule="auto"/>
        <w:rPr>
          <w:ins w:id="46" w:author="Unknown"/>
          <w:rFonts w:ascii="Segoe UI" w:eastAsia="Times New Roman" w:hAnsi="Segoe UI" w:cs="Segoe UI"/>
          <w:color w:val="000000"/>
          <w:sz w:val="23"/>
          <w:szCs w:val="23"/>
        </w:rPr>
      </w:pPr>
      <w:ins w:id="47" w:author="Unknown">
        <w:r w:rsidRPr="00BC56A6">
          <w:rPr>
            <w:rFonts w:ascii="Segoe UI" w:eastAsia="Times New Roman" w:hAnsi="Segoe UI" w:cs="Segoe UI"/>
            <w:b/>
            <w:bCs/>
            <w:color w:val="000000"/>
            <w:sz w:val="23"/>
            <w:szCs w:val="23"/>
          </w:rPr>
          <w:t>Read:</w:t>
        </w:r>
        <w:r w:rsidRPr="00BC56A6">
          <w:rPr>
            <w:rFonts w:ascii="Segoe UI" w:eastAsia="Times New Roman" w:hAnsi="Segoe UI" w:cs="Segoe UI"/>
            <w:color w:val="000000"/>
            <w:sz w:val="23"/>
            <w:szCs w:val="23"/>
          </w:rPr>
          <w:t> Reads the inputs from the user and converts it into JavaScript data-structure, finally storing it in memory</w:t>
        </w:r>
      </w:ins>
    </w:p>
    <w:p w:rsidR="00BC56A6" w:rsidRPr="00BC56A6" w:rsidRDefault="00BC56A6" w:rsidP="00BC56A6">
      <w:pPr>
        <w:numPr>
          <w:ilvl w:val="0"/>
          <w:numId w:val="4"/>
        </w:numPr>
        <w:shd w:val="clear" w:color="auto" w:fill="FFFFFF"/>
        <w:spacing w:after="0" w:line="240" w:lineRule="auto"/>
        <w:rPr>
          <w:ins w:id="48" w:author="Unknown"/>
          <w:rFonts w:ascii="Segoe UI" w:eastAsia="Times New Roman" w:hAnsi="Segoe UI" w:cs="Segoe UI"/>
          <w:color w:val="000000"/>
          <w:sz w:val="23"/>
          <w:szCs w:val="23"/>
        </w:rPr>
      </w:pPr>
      <w:ins w:id="49" w:author="Unknown">
        <w:r w:rsidRPr="00BC56A6">
          <w:rPr>
            <w:rFonts w:ascii="Segoe UI" w:eastAsia="Times New Roman" w:hAnsi="Segoe UI" w:cs="Segoe UI"/>
            <w:b/>
            <w:bCs/>
            <w:color w:val="000000"/>
            <w:sz w:val="23"/>
            <w:szCs w:val="23"/>
          </w:rPr>
          <w:t>Eval:</w:t>
        </w:r>
        <w:r w:rsidRPr="00BC56A6">
          <w:rPr>
            <w:rFonts w:ascii="Segoe UI" w:eastAsia="Times New Roman" w:hAnsi="Segoe UI" w:cs="Segoe UI"/>
            <w:color w:val="000000"/>
            <w:sz w:val="23"/>
            <w:szCs w:val="23"/>
          </w:rPr>
          <w:t> It receives the data structure and evaluates it</w:t>
        </w:r>
      </w:ins>
    </w:p>
    <w:p w:rsidR="00BC56A6" w:rsidRPr="00BC56A6" w:rsidRDefault="00BC56A6" w:rsidP="00BC56A6">
      <w:pPr>
        <w:numPr>
          <w:ilvl w:val="0"/>
          <w:numId w:val="4"/>
        </w:numPr>
        <w:shd w:val="clear" w:color="auto" w:fill="FFFFFF"/>
        <w:spacing w:after="0" w:line="240" w:lineRule="auto"/>
        <w:rPr>
          <w:ins w:id="50" w:author="Unknown"/>
          <w:rFonts w:ascii="Segoe UI" w:eastAsia="Times New Roman" w:hAnsi="Segoe UI" w:cs="Segoe UI"/>
          <w:color w:val="000000"/>
          <w:sz w:val="23"/>
          <w:szCs w:val="23"/>
        </w:rPr>
      </w:pPr>
      <w:ins w:id="51" w:author="Unknown">
        <w:r w:rsidRPr="00BC56A6">
          <w:rPr>
            <w:rFonts w:ascii="Segoe UI" w:eastAsia="Times New Roman" w:hAnsi="Segoe UI" w:cs="Segoe UI"/>
            <w:b/>
            <w:bCs/>
            <w:color w:val="000000"/>
            <w:sz w:val="23"/>
            <w:szCs w:val="23"/>
          </w:rPr>
          <w:t>Print:</w:t>
        </w:r>
        <w:r w:rsidRPr="00BC56A6">
          <w:rPr>
            <w:rFonts w:ascii="Segoe UI" w:eastAsia="Times New Roman" w:hAnsi="Segoe UI" w:cs="Segoe UI"/>
            <w:color w:val="000000"/>
            <w:sz w:val="23"/>
            <w:szCs w:val="23"/>
          </w:rPr>
          <w:t> It prints the final output</w:t>
        </w:r>
      </w:ins>
    </w:p>
    <w:p w:rsidR="00BC56A6" w:rsidRPr="00BC56A6" w:rsidRDefault="00BC56A6" w:rsidP="00BC56A6">
      <w:pPr>
        <w:numPr>
          <w:ilvl w:val="0"/>
          <w:numId w:val="4"/>
        </w:numPr>
        <w:shd w:val="clear" w:color="auto" w:fill="FFFFFF"/>
        <w:spacing w:after="0" w:line="240" w:lineRule="auto"/>
        <w:rPr>
          <w:ins w:id="52" w:author="Unknown"/>
          <w:rFonts w:ascii="Segoe UI" w:eastAsia="Times New Roman" w:hAnsi="Segoe UI" w:cs="Segoe UI"/>
          <w:color w:val="000000"/>
          <w:sz w:val="23"/>
          <w:szCs w:val="23"/>
        </w:rPr>
      </w:pPr>
      <w:ins w:id="53" w:author="Unknown">
        <w:r w:rsidRPr="00BC56A6">
          <w:rPr>
            <w:rFonts w:ascii="Segoe UI" w:eastAsia="Times New Roman" w:hAnsi="Segoe UI" w:cs="Segoe UI"/>
            <w:b/>
            <w:bCs/>
            <w:color w:val="000000"/>
            <w:sz w:val="23"/>
            <w:szCs w:val="23"/>
          </w:rPr>
          <w:t>Loop:</w:t>
        </w:r>
        <w:r w:rsidRPr="00BC56A6">
          <w:rPr>
            <w:rFonts w:ascii="Segoe UI" w:eastAsia="Times New Roman" w:hAnsi="Segoe UI" w:cs="Segoe UI"/>
            <w:color w:val="000000"/>
            <w:sz w:val="23"/>
            <w:szCs w:val="23"/>
          </w:rPr>
          <w:t> It loops the provided command till CTRL + C is pressed two times</w:t>
        </w:r>
      </w:ins>
    </w:p>
    <w:p w:rsidR="00BC56A6" w:rsidRPr="00BC56A6" w:rsidRDefault="00BC56A6" w:rsidP="00BC56A6">
      <w:pPr>
        <w:shd w:val="clear" w:color="auto" w:fill="FFFFFF"/>
        <w:spacing w:before="100" w:beforeAutospacing="1" w:after="100" w:afterAutospacing="1" w:line="240" w:lineRule="auto"/>
        <w:outlineLvl w:val="2"/>
        <w:rPr>
          <w:ins w:id="54" w:author="Unknown"/>
          <w:rFonts w:ascii="Arial" w:eastAsia="Times New Roman" w:hAnsi="Arial" w:cs="Arial"/>
          <w:b/>
          <w:bCs/>
          <w:color w:val="222222"/>
          <w:sz w:val="27"/>
          <w:szCs w:val="27"/>
        </w:rPr>
      </w:pPr>
      <w:ins w:id="55" w:author="Unknown">
        <w:r w:rsidRPr="00BC56A6">
          <w:rPr>
            <w:rFonts w:ascii="Arial" w:eastAsia="Times New Roman" w:hAnsi="Arial" w:cs="Arial"/>
            <w:b/>
            <w:bCs/>
            <w:color w:val="222222"/>
            <w:sz w:val="27"/>
            <w:szCs w:val="27"/>
          </w:rPr>
          <w:t>Question: What is a test pyramid in Node.js?</w:t>
        </w:r>
      </w:ins>
    </w:p>
    <w:p w:rsidR="00BC56A6" w:rsidRPr="00BC56A6" w:rsidRDefault="00BC56A6" w:rsidP="00BC56A6">
      <w:pPr>
        <w:shd w:val="clear" w:color="auto" w:fill="FFFFFF"/>
        <w:spacing w:after="300" w:line="240" w:lineRule="auto"/>
        <w:jc w:val="both"/>
        <w:rPr>
          <w:ins w:id="56" w:author="Unknown"/>
          <w:rFonts w:ascii="Segoe UI" w:eastAsia="Times New Roman" w:hAnsi="Segoe UI" w:cs="Segoe UI"/>
          <w:color w:val="000000"/>
          <w:sz w:val="23"/>
          <w:szCs w:val="23"/>
        </w:rPr>
      </w:pPr>
      <w:ins w:id="57" w:author="Unknown">
        <w:r w:rsidRPr="00BC56A6">
          <w:rPr>
            <w:rFonts w:ascii="Segoe UI" w:eastAsia="Times New Roman" w:hAnsi="Segoe UI" w:cs="Segoe UI"/>
            <w:b/>
            <w:bCs/>
            <w:color w:val="000000"/>
            <w:sz w:val="23"/>
            <w:szCs w:val="23"/>
          </w:rPr>
          <w:t>Answer:</w:t>
        </w:r>
        <w:r w:rsidRPr="00BC56A6">
          <w:rPr>
            <w:rFonts w:ascii="Segoe UI" w:eastAsia="Times New Roman" w:hAnsi="Segoe UI" w:cs="Segoe UI"/>
            <w:color w:val="000000"/>
            <w:sz w:val="23"/>
            <w:szCs w:val="23"/>
          </w:rPr>
          <w:t> In Node.js, a test pyramid is a figure which explains the proportion of unit tests, integrations tests, and end-to-end tests are required for the fruitful development of a project. The components of a test pyramid are given below:</w:t>
        </w:r>
      </w:ins>
    </w:p>
    <w:p w:rsidR="00BC56A6" w:rsidRPr="00BC56A6" w:rsidRDefault="00BC56A6" w:rsidP="00BC56A6">
      <w:pPr>
        <w:numPr>
          <w:ilvl w:val="0"/>
          <w:numId w:val="5"/>
        </w:numPr>
        <w:shd w:val="clear" w:color="auto" w:fill="FFFFFF"/>
        <w:spacing w:after="0" w:line="240" w:lineRule="auto"/>
        <w:rPr>
          <w:ins w:id="58" w:author="Unknown"/>
          <w:rFonts w:ascii="Segoe UI" w:eastAsia="Times New Roman" w:hAnsi="Segoe UI" w:cs="Segoe UI"/>
          <w:color w:val="000000"/>
          <w:sz w:val="23"/>
          <w:szCs w:val="23"/>
        </w:rPr>
      </w:pPr>
      <w:ins w:id="59" w:author="Unknown">
        <w:r w:rsidRPr="00BC56A6">
          <w:rPr>
            <w:rFonts w:ascii="Segoe UI" w:eastAsia="Times New Roman" w:hAnsi="Segoe UI" w:cs="Segoe UI"/>
            <w:b/>
            <w:bCs/>
            <w:color w:val="000000"/>
            <w:sz w:val="23"/>
            <w:szCs w:val="23"/>
          </w:rPr>
          <w:t>Unit Tests:</w:t>
        </w:r>
        <w:r w:rsidRPr="00BC56A6">
          <w:rPr>
            <w:rFonts w:ascii="Segoe UI" w:eastAsia="Times New Roman" w:hAnsi="Segoe UI" w:cs="Segoe UI"/>
            <w:color w:val="000000"/>
            <w:sz w:val="23"/>
            <w:szCs w:val="23"/>
          </w:rPr>
          <w:t> They test the individual units of code in isolation. They are fast and you might perform a lot of these tests</w:t>
        </w:r>
      </w:ins>
    </w:p>
    <w:p w:rsidR="00BC56A6" w:rsidRPr="00BC56A6" w:rsidRDefault="00BC56A6" w:rsidP="00BC56A6">
      <w:pPr>
        <w:numPr>
          <w:ilvl w:val="0"/>
          <w:numId w:val="5"/>
        </w:numPr>
        <w:shd w:val="clear" w:color="auto" w:fill="FFFFFF"/>
        <w:spacing w:after="0" w:line="240" w:lineRule="auto"/>
        <w:rPr>
          <w:ins w:id="60" w:author="Unknown"/>
          <w:rFonts w:ascii="Segoe UI" w:eastAsia="Times New Roman" w:hAnsi="Segoe UI" w:cs="Segoe UI"/>
          <w:color w:val="000000"/>
          <w:sz w:val="23"/>
          <w:szCs w:val="23"/>
        </w:rPr>
      </w:pPr>
      <w:ins w:id="61" w:author="Unknown">
        <w:r w:rsidRPr="00BC56A6">
          <w:rPr>
            <w:rFonts w:ascii="Segoe UI" w:eastAsia="Times New Roman" w:hAnsi="Segoe UI" w:cs="Segoe UI"/>
            <w:b/>
            <w:bCs/>
            <w:color w:val="000000"/>
            <w:sz w:val="23"/>
            <w:szCs w:val="23"/>
          </w:rPr>
          <w:t>Integrations Tests:</w:t>
        </w:r>
        <w:r w:rsidRPr="00BC56A6">
          <w:rPr>
            <w:rFonts w:ascii="Segoe UI" w:eastAsia="Times New Roman" w:hAnsi="Segoe UI" w:cs="Segoe UI"/>
            <w:color w:val="000000"/>
            <w:sz w:val="23"/>
            <w:szCs w:val="23"/>
          </w:rPr>
          <w:t> They test the integration among dissimilar units.</w:t>
        </w:r>
      </w:ins>
    </w:p>
    <w:p w:rsidR="00BC56A6" w:rsidRPr="00BC56A6" w:rsidRDefault="00BC56A6" w:rsidP="00BC56A6">
      <w:pPr>
        <w:numPr>
          <w:ilvl w:val="0"/>
          <w:numId w:val="5"/>
        </w:numPr>
        <w:shd w:val="clear" w:color="auto" w:fill="FFFFFF"/>
        <w:spacing w:after="0" w:line="240" w:lineRule="auto"/>
        <w:rPr>
          <w:ins w:id="62" w:author="Unknown"/>
          <w:rFonts w:ascii="Segoe UI" w:eastAsia="Times New Roman" w:hAnsi="Segoe UI" w:cs="Segoe UI"/>
          <w:color w:val="000000"/>
          <w:sz w:val="23"/>
          <w:szCs w:val="23"/>
        </w:rPr>
      </w:pPr>
      <w:ins w:id="63" w:author="Unknown">
        <w:r w:rsidRPr="00BC56A6">
          <w:rPr>
            <w:rFonts w:ascii="Segoe UI" w:eastAsia="Times New Roman" w:hAnsi="Segoe UI" w:cs="Segoe UI"/>
            <w:b/>
            <w:bCs/>
            <w:color w:val="000000"/>
            <w:sz w:val="23"/>
            <w:szCs w:val="23"/>
          </w:rPr>
          <w:t>End-to-End (E2E) Tests:</w:t>
        </w:r>
        <w:r w:rsidRPr="00BC56A6">
          <w:rPr>
            <w:rFonts w:ascii="Segoe UI" w:eastAsia="Times New Roman" w:hAnsi="Segoe UI" w:cs="Segoe UI"/>
            <w:color w:val="000000"/>
            <w:sz w:val="23"/>
            <w:szCs w:val="23"/>
          </w:rPr>
          <w:t> They test the system as a whole, right from the User Interface to the data store, and back.</w:t>
        </w:r>
      </w:ins>
    </w:p>
    <w:p w:rsidR="00BC56A6" w:rsidRPr="00BC56A6" w:rsidRDefault="00BC56A6" w:rsidP="00BC56A6">
      <w:pPr>
        <w:shd w:val="clear" w:color="auto" w:fill="FFFFFF"/>
        <w:spacing w:before="100" w:beforeAutospacing="1" w:after="100" w:afterAutospacing="1" w:line="240" w:lineRule="auto"/>
        <w:outlineLvl w:val="2"/>
        <w:rPr>
          <w:ins w:id="64" w:author="Unknown"/>
          <w:rFonts w:ascii="Arial" w:eastAsia="Times New Roman" w:hAnsi="Arial" w:cs="Arial"/>
          <w:b/>
          <w:bCs/>
          <w:color w:val="222222"/>
          <w:sz w:val="27"/>
          <w:szCs w:val="27"/>
        </w:rPr>
      </w:pPr>
      <w:ins w:id="65" w:author="Unknown">
        <w:r w:rsidRPr="00BC56A6">
          <w:rPr>
            <w:rFonts w:ascii="Arial" w:eastAsia="Times New Roman" w:hAnsi="Arial" w:cs="Arial"/>
            <w:b/>
            <w:bCs/>
            <w:color w:val="222222"/>
            <w:sz w:val="27"/>
            <w:szCs w:val="27"/>
          </w:rPr>
          <w:t>Question: What is libuv?</w:t>
        </w:r>
      </w:ins>
    </w:p>
    <w:p w:rsidR="00BC56A6" w:rsidRPr="00BC56A6" w:rsidRDefault="00BC56A6" w:rsidP="00BC56A6">
      <w:pPr>
        <w:shd w:val="clear" w:color="auto" w:fill="FFFFFF"/>
        <w:spacing w:after="300" w:line="240" w:lineRule="auto"/>
        <w:jc w:val="both"/>
        <w:rPr>
          <w:ins w:id="66" w:author="Unknown"/>
          <w:rFonts w:ascii="Segoe UI" w:eastAsia="Times New Roman" w:hAnsi="Segoe UI" w:cs="Segoe UI"/>
          <w:color w:val="000000"/>
          <w:sz w:val="23"/>
          <w:szCs w:val="23"/>
        </w:rPr>
      </w:pPr>
      <w:ins w:id="67" w:author="Unknown">
        <w:r w:rsidRPr="00BC56A6">
          <w:rPr>
            <w:rFonts w:ascii="Segoe UI" w:eastAsia="Times New Roman" w:hAnsi="Segoe UI" w:cs="Segoe UI"/>
            <w:b/>
            <w:bCs/>
            <w:color w:val="000000"/>
            <w:sz w:val="23"/>
            <w:szCs w:val="23"/>
          </w:rPr>
          <w:t>Answer:</w:t>
        </w:r>
        <w:r w:rsidRPr="00BC56A6">
          <w:rPr>
            <w:rFonts w:ascii="Segoe UI" w:eastAsia="Times New Roman" w:hAnsi="Segoe UI" w:cs="Segoe UI"/>
            <w:color w:val="000000"/>
            <w:sz w:val="23"/>
            <w:szCs w:val="23"/>
          </w:rPr>
          <w:t> Libuv, a support library of Node.js, is used for asynchronous Input/output. While it was initially developed just for Node.js, it now witnesses practice with other systems such as Luvit, Julia, Pyuv and more. Some of the features of Libuv are:</w:t>
        </w:r>
      </w:ins>
    </w:p>
    <w:p w:rsidR="00BC56A6" w:rsidRPr="00BC56A6" w:rsidRDefault="00BC56A6" w:rsidP="00BC56A6">
      <w:pPr>
        <w:numPr>
          <w:ilvl w:val="0"/>
          <w:numId w:val="6"/>
        </w:numPr>
        <w:shd w:val="clear" w:color="auto" w:fill="FFFFFF"/>
        <w:spacing w:after="0" w:line="240" w:lineRule="auto"/>
        <w:rPr>
          <w:ins w:id="68" w:author="Unknown"/>
          <w:rFonts w:ascii="Segoe UI" w:eastAsia="Times New Roman" w:hAnsi="Segoe UI" w:cs="Segoe UI"/>
          <w:color w:val="000000"/>
          <w:sz w:val="23"/>
          <w:szCs w:val="23"/>
        </w:rPr>
      </w:pPr>
      <w:ins w:id="69" w:author="Unknown">
        <w:r w:rsidRPr="00BC56A6">
          <w:rPr>
            <w:rFonts w:ascii="Segoe UI" w:eastAsia="Times New Roman" w:hAnsi="Segoe UI" w:cs="Segoe UI"/>
            <w:color w:val="000000"/>
            <w:sz w:val="23"/>
            <w:szCs w:val="23"/>
          </w:rPr>
          <w:t>File System Events</w:t>
        </w:r>
      </w:ins>
    </w:p>
    <w:p w:rsidR="00BC56A6" w:rsidRPr="00BC56A6" w:rsidRDefault="00BC56A6" w:rsidP="00BC56A6">
      <w:pPr>
        <w:numPr>
          <w:ilvl w:val="0"/>
          <w:numId w:val="6"/>
        </w:numPr>
        <w:shd w:val="clear" w:color="auto" w:fill="FFFFFF"/>
        <w:spacing w:after="0" w:line="240" w:lineRule="auto"/>
        <w:rPr>
          <w:ins w:id="70" w:author="Unknown"/>
          <w:rFonts w:ascii="Segoe UI" w:eastAsia="Times New Roman" w:hAnsi="Segoe UI" w:cs="Segoe UI"/>
          <w:color w:val="000000"/>
          <w:sz w:val="23"/>
          <w:szCs w:val="23"/>
        </w:rPr>
      </w:pPr>
      <w:ins w:id="71" w:author="Unknown">
        <w:r w:rsidRPr="00BC56A6">
          <w:rPr>
            <w:rFonts w:ascii="Segoe UI" w:eastAsia="Times New Roman" w:hAnsi="Segoe UI" w:cs="Segoe UI"/>
            <w:color w:val="000000"/>
            <w:sz w:val="23"/>
            <w:szCs w:val="23"/>
          </w:rPr>
          <w:t>Child Processes</w:t>
        </w:r>
      </w:ins>
    </w:p>
    <w:p w:rsidR="00BC56A6" w:rsidRPr="00BC56A6" w:rsidRDefault="00BC56A6" w:rsidP="00BC56A6">
      <w:pPr>
        <w:numPr>
          <w:ilvl w:val="0"/>
          <w:numId w:val="6"/>
        </w:numPr>
        <w:shd w:val="clear" w:color="auto" w:fill="FFFFFF"/>
        <w:spacing w:after="0" w:line="240" w:lineRule="auto"/>
        <w:rPr>
          <w:ins w:id="72" w:author="Unknown"/>
          <w:rFonts w:ascii="Segoe UI" w:eastAsia="Times New Roman" w:hAnsi="Segoe UI" w:cs="Segoe UI"/>
          <w:color w:val="000000"/>
          <w:sz w:val="23"/>
          <w:szCs w:val="23"/>
        </w:rPr>
      </w:pPr>
      <w:ins w:id="73" w:author="Unknown">
        <w:r w:rsidRPr="00BC56A6">
          <w:rPr>
            <w:rFonts w:ascii="Segoe UI" w:eastAsia="Times New Roman" w:hAnsi="Segoe UI" w:cs="Segoe UI"/>
            <w:color w:val="000000"/>
            <w:sz w:val="23"/>
            <w:szCs w:val="23"/>
          </w:rPr>
          <w:t>Full-featured event loop backed</w:t>
        </w:r>
      </w:ins>
    </w:p>
    <w:p w:rsidR="00BC56A6" w:rsidRPr="00BC56A6" w:rsidRDefault="00BC56A6" w:rsidP="00BC56A6">
      <w:pPr>
        <w:numPr>
          <w:ilvl w:val="0"/>
          <w:numId w:val="6"/>
        </w:numPr>
        <w:shd w:val="clear" w:color="auto" w:fill="FFFFFF"/>
        <w:spacing w:after="0" w:line="240" w:lineRule="auto"/>
        <w:rPr>
          <w:ins w:id="74" w:author="Unknown"/>
          <w:rFonts w:ascii="Segoe UI" w:eastAsia="Times New Roman" w:hAnsi="Segoe UI" w:cs="Segoe UI"/>
          <w:color w:val="000000"/>
          <w:sz w:val="23"/>
          <w:szCs w:val="23"/>
        </w:rPr>
      </w:pPr>
      <w:ins w:id="75" w:author="Unknown">
        <w:r w:rsidRPr="00BC56A6">
          <w:rPr>
            <w:rFonts w:ascii="Segoe UI" w:eastAsia="Times New Roman" w:hAnsi="Segoe UI" w:cs="Segoe UI"/>
            <w:color w:val="000000"/>
            <w:sz w:val="23"/>
            <w:szCs w:val="23"/>
          </w:rPr>
          <w:t>Asynchronous TCP &amp; UDP sockets</w:t>
        </w:r>
      </w:ins>
    </w:p>
    <w:p w:rsidR="00BC56A6" w:rsidRPr="00BC56A6" w:rsidRDefault="00BC56A6" w:rsidP="00BC56A6">
      <w:pPr>
        <w:shd w:val="clear" w:color="auto" w:fill="FFFFFF"/>
        <w:spacing w:before="100" w:beforeAutospacing="1" w:after="100" w:afterAutospacing="1" w:line="240" w:lineRule="auto"/>
        <w:outlineLvl w:val="2"/>
        <w:rPr>
          <w:ins w:id="76" w:author="Unknown"/>
          <w:rFonts w:ascii="Arial" w:eastAsia="Times New Roman" w:hAnsi="Arial" w:cs="Arial"/>
          <w:b/>
          <w:bCs/>
          <w:color w:val="222222"/>
          <w:sz w:val="27"/>
          <w:szCs w:val="27"/>
        </w:rPr>
      </w:pPr>
      <w:ins w:id="77" w:author="Unknown">
        <w:r w:rsidRPr="00BC56A6">
          <w:rPr>
            <w:rFonts w:ascii="Arial" w:eastAsia="Times New Roman" w:hAnsi="Arial" w:cs="Arial"/>
            <w:b/>
            <w:bCs/>
            <w:color w:val="222222"/>
            <w:sz w:val="27"/>
            <w:szCs w:val="27"/>
          </w:rPr>
          <w:t>Question: Is Node.js the best platform for CPU-heavy applications?</w:t>
        </w:r>
      </w:ins>
    </w:p>
    <w:p w:rsidR="00BC56A6" w:rsidRPr="00BC56A6" w:rsidRDefault="00BC56A6" w:rsidP="00BC56A6">
      <w:pPr>
        <w:shd w:val="clear" w:color="auto" w:fill="FFFFFF"/>
        <w:spacing w:after="300" w:line="240" w:lineRule="auto"/>
        <w:jc w:val="both"/>
        <w:rPr>
          <w:ins w:id="78" w:author="Unknown"/>
          <w:rFonts w:ascii="Segoe UI" w:eastAsia="Times New Roman" w:hAnsi="Segoe UI" w:cs="Segoe UI"/>
          <w:color w:val="000000"/>
          <w:sz w:val="23"/>
          <w:szCs w:val="23"/>
        </w:rPr>
      </w:pPr>
      <w:ins w:id="79" w:author="Unknown">
        <w:r w:rsidRPr="00BC56A6">
          <w:rPr>
            <w:rFonts w:ascii="Segoe UI" w:eastAsia="Times New Roman" w:hAnsi="Segoe UI" w:cs="Segoe UI"/>
            <w:b/>
            <w:bCs/>
            <w:color w:val="000000"/>
            <w:sz w:val="23"/>
            <w:szCs w:val="23"/>
          </w:rPr>
          <w:lastRenderedPageBreak/>
          <w:t>Answer:</w:t>
        </w:r>
        <w:r w:rsidRPr="00BC56A6">
          <w:rPr>
            <w:rFonts w:ascii="Segoe UI" w:eastAsia="Times New Roman" w:hAnsi="Segoe UI" w:cs="Segoe UI"/>
            <w:color w:val="000000"/>
            <w:sz w:val="23"/>
            <w:szCs w:val="23"/>
          </w:rPr>
          <w:t> Even though Node.js can help in creating server-side applications, CPU-incentive applications are not the strong suit of Node.js. The CPU-heavy operations pave the way for the blockage of incoming requests and push the thread into critical situations.</w:t>
        </w:r>
      </w:ins>
    </w:p>
    <w:p w:rsidR="00BC56A6" w:rsidRPr="00BC56A6" w:rsidRDefault="00BC56A6" w:rsidP="00BC56A6">
      <w:pPr>
        <w:shd w:val="clear" w:color="auto" w:fill="FFFFFF"/>
        <w:spacing w:before="100" w:beforeAutospacing="1" w:after="100" w:afterAutospacing="1" w:line="240" w:lineRule="auto"/>
        <w:outlineLvl w:val="2"/>
        <w:rPr>
          <w:ins w:id="80" w:author="Unknown"/>
          <w:rFonts w:ascii="Arial" w:eastAsia="Times New Roman" w:hAnsi="Arial" w:cs="Arial"/>
          <w:b/>
          <w:bCs/>
          <w:color w:val="222222"/>
          <w:sz w:val="27"/>
          <w:szCs w:val="27"/>
        </w:rPr>
      </w:pPr>
      <w:ins w:id="81" w:author="Unknown">
        <w:r w:rsidRPr="00BC56A6">
          <w:rPr>
            <w:rFonts w:ascii="Arial" w:eastAsia="Times New Roman" w:hAnsi="Arial" w:cs="Arial"/>
            <w:b/>
            <w:bCs/>
            <w:color w:val="222222"/>
            <w:sz w:val="27"/>
            <w:szCs w:val="27"/>
          </w:rPr>
          <w:t>Question: What is the purpose of the Express JS Package?</w:t>
        </w:r>
      </w:ins>
    </w:p>
    <w:p w:rsidR="00BC56A6" w:rsidRPr="00BC56A6" w:rsidRDefault="00BC56A6" w:rsidP="00BC56A6">
      <w:pPr>
        <w:shd w:val="clear" w:color="auto" w:fill="FFFFFF"/>
        <w:spacing w:after="300" w:line="240" w:lineRule="auto"/>
        <w:jc w:val="both"/>
        <w:rPr>
          <w:ins w:id="82" w:author="Unknown"/>
          <w:rFonts w:ascii="Segoe UI" w:eastAsia="Times New Roman" w:hAnsi="Segoe UI" w:cs="Segoe UI"/>
          <w:color w:val="000000"/>
          <w:sz w:val="23"/>
          <w:szCs w:val="23"/>
        </w:rPr>
      </w:pPr>
      <w:ins w:id="83" w:author="Unknown">
        <w:r w:rsidRPr="00BC56A6">
          <w:rPr>
            <w:rFonts w:ascii="Segoe UI" w:eastAsia="Times New Roman" w:hAnsi="Segoe UI" w:cs="Segoe UI"/>
            <w:b/>
            <w:bCs/>
            <w:color w:val="000000"/>
            <w:sz w:val="23"/>
            <w:szCs w:val="23"/>
          </w:rPr>
          <w:t>Answer:</w:t>
        </w:r>
        <w:r w:rsidRPr="00BC56A6">
          <w:rPr>
            <w:rFonts w:ascii="Segoe UI" w:eastAsia="Times New Roman" w:hAnsi="Segoe UI" w:cs="Segoe UI"/>
            <w:color w:val="000000"/>
            <w:sz w:val="23"/>
            <w:szCs w:val="23"/>
          </w:rPr>
          <w:t> Built on top of Node.js, ExpressJS is a JS framework used to manage the flow of information between the routes and server in server-side apps. Being lightweight, flexible and filled with a variety of relevant features, it is apt for mobile and web application development.</w:t>
        </w:r>
      </w:ins>
    </w:p>
    <w:p w:rsidR="00BC56A6" w:rsidRPr="00BC56A6" w:rsidRDefault="00BC56A6" w:rsidP="00BC56A6">
      <w:pPr>
        <w:shd w:val="clear" w:color="auto" w:fill="FFFFFF"/>
        <w:spacing w:before="100" w:beforeAutospacing="1" w:after="100" w:afterAutospacing="1" w:line="240" w:lineRule="auto"/>
        <w:outlineLvl w:val="2"/>
        <w:rPr>
          <w:ins w:id="84" w:author="Unknown"/>
          <w:rFonts w:ascii="Arial" w:eastAsia="Times New Roman" w:hAnsi="Arial" w:cs="Arial"/>
          <w:b/>
          <w:bCs/>
          <w:color w:val="222222"/>
          <w:sz w:val="27"/>
          <w:szCs w:val="27"/>
        </w:rPr>
      </w:pPr>
      <w:ins w:id="85" w:author="Unknown">
        <w:r w:rsidRPr="00BC56A6">
          <w:rPr>
            <w:rFonts w:ascii="Arial" w:eastAsia="Times New Roman" w:hAnsi="Arial" w:cs="Arial"/>
            <w:b/>
            <w:bCs/>
            <w:color w:val="222222"/>
            <w:sz w:val="27"/>
            <w:szCs w:val="27"/>
          </w:rPr>
          <w:t>Question: What are LTS versions of Node.js?</w:t>
        </w:r>
      </w:ins>
    </w:p>
    <w:p w:rsidR="00BC56A6" w:rsidRPr="00BC56A6" w:rsidRDefault="00BC56A6" w:rsidP="00BC56A6">
      <w:pPr>
        <w:shd w:val="clear" w:color="auto" w:fill="FFFFFF"/>
        <w:spacing w:after="300" w:line="240" w:lineRule="auto"/>
        <w:jc w:val="both"/>
        <w:rPr>
          <w:ins w:id="86" w:author="Unknown"/>
          <w:rFonts w:ascii="Segoe UI" w:eastAsia="Times New Roman" w:hAnsi="Segoe UI" w:cs="Segoe UI"/>
          <w:color w:val="000000"/>
          <w:sz w:val="23"/>
          <w:szCs w:val="23"/>
        </w:rPr>
      </w:pPr>
      <w:ins w:id="87" w:author="Unknown">
        <w:r w:rsidRPr="00BC56A6">
          <w:rPr>
            <w:rFonts w:ascii="Segoe UI" w:eastAsia="Times New Roman" w:hAnsi="Segoe UI" w:cs="Segoe UI"/>
            <w:b/>
            <w:bCs/>
            <w:color w:val="000000"/>
            <w:sz w:val="23"/>
            <w:szCs w:val="23"/>
          </w:rPr>
          <w:t>Answer:</w:t>
        </w:r>
        <w:r w:rsidRPr="00BC56A6">
          <w:rPr>
            <w:rFonts w:ascii="Segoe UI" w:eastAsia="Times New Roman" w:hAnsi="Segoe UI" w:cs="Segoe UI"/>
            <w:color w:val="000000"/>
            <w:sz w:val="23"/>
            <w:szCs w:val="23"/>
          </w:rPr>
          <w:t> Long Term Support or LTS version/releases of Node.js are the releases which receive all the critical fixes, performance step ups and security updates. These versions receive support for at least 1.5 years and have a focus on security and stability of the application.</w:t>
        </w:r>
      </w:ins>
    </w:p>
    <w:p w:rsidR="00BC56A6" w:rsidRPr="00BC56A6" w:rsidRDefault="00BC56A6" w:rsidP="00BC56A6">
      <w:pPr>
        <w:shd w:val="clear" w:color="auto" w:fill="FFFFFF"/>
        <w:spacing w:before="100" w:beforeAutospacing="1" w:after="100" w:afterAutospacing="1" w:line="240" w:lineRule="auto"/>
        <w:outlineLvl w:val="2"/>
        <w:rPr>
          <w:ins w:id="88" w:author="Unknown"/>
          <w:rFonts w:ascii="Arial" w:eastAsia="Times New Roman" w:hAnsi="Arial" w:cs="Arial"/>
          <w:b/>
          <w:bCs/>
          <w:color w:val="222222"/>
          <w:sz w:val="27"/>
          <w:szCs w:val="27"/>
        </w:rPr>
      </w:pPr>
      <w:ins w:id="89" w:author="Unknown">
        <w:r w:rsidRPr="00BC56A6">
          <w:rPr>
            <w:rFonts w:ascii="Arial" w:eastAsia="Times New Roman" w:hAnsi="Arial" w:cs="Arial"/>
            <w:b/>
            <w:bCs/>
            <w:color w:val="222222"/>
            <w:sz w:val="27"/>
            <w:szCs w:val="27"/>
          </w:rPr>
          <w:t>Question: Explain the working of assert in Node.js</w:t>
        </w:r>
      </w:ins>
    </w:p>
    <w:p w:rsidR="00BC56A6" w:rsidRPr="00BC56A6" w:rsidRDefault="00BC56A6" w:rsidP="00BC56A6">
      <w:pPr>
        <w:shd w:val="clear" w:color="auto" w:fill="FFFFFF"/>
        <w:spacing w:after="300" w:line="240" w:lineRule="auto"/>
        <w:jc w:val="both"/>
        <w:rPr>
          <w:ins w:id="90" w:author="Unknown"/>
          <w:rFonts w:ascii="Segoe UI" w:eastAsia="Times New Roman" w:hAnsi="Segoe UI" w:cs="Segoe UI"/>
          <w:color w:val="000000"/>
          <w:sz w:val="23"/>
          <w:szCs w:val="23"/>
        </w:rPr>
      </w:pPr>
      <w:ins w:id="91" w:author="Unknown">
        <w:r w:rsidRPr="00BC56A6">
          <w:rPr>
            <w:rFonts w:ascii="Segoe UI" w:eastAsia="Times New Roman" w:hAnsi="Segoe UI" w:cs="Segoe UI"/>
            <w:b/>
            <w:bCs/>
            <w:color w:val="000000"/>
            <w:sz w:val="23"/>
            <w:szCs w:val="23"/>
          </w:rPr>
          <w:t>Answer:</w:t>
        </w:r>
        <w:r w:rsidRPr="00BC56A6">
          <w:rPr>
            <w:rFonts w:ascii="Segoe UI" w:eastAsia="Times New Roman" w:hAnsi="Segoe UI" w:cs="Segoe UI"/>
            <w:color w:val="000000"/>
            <w:sz w:val="23"/>
            <w:szCs w:val="23"/>
          </w:rPr>
          <w:t> Assert is used to write tests in Node.js. The feedback is provided only if any of the test cases that are running fails. To test invariants, the module gives you a set of assertion tests. It is used internally by Node.js, but if you use require (‘assert’) code, you will be able to use it in other applications as well.</w:t>
        </w:r>
      </w:ins>
    </w:p>
    <w:p w:rsidR="00BC56A6" w:rsidRPr="00BC56A6" w:rsidRDefault="00BC56A6" w:rsidP="00BC56A6">
      <w:pPr>
        <w:shd w:val="clear" w:color="auto" w:fill="FFFFFF"/>
        <w:spacing w:before="100" w:beforeAutospacing="1" w:after="100" w:afterAutospacing="1" w:line="240" w:lineRule="auto"/>
        <w:outlineLvl w:val="2"/>
        <w:rPr>
          <w:ins w:id="92" w:author="Unknown"/>
          <w:rFonts w:ascii="Arial" w:eastAsia="Times New Roman" w:hAnsi="Arial" w:cs="Arial"/>
          <w:b/>
          <w:bCs/>
          <w:color w:val="222222"/>
          <w:sz w:val="27"/>
          <w:szCs w:val="27"/>
        </w:rPr>
      </w:pPr>
      <w:ins w:id="93" w:author="Unknown">
        <w:r w:rsidRPr="00BC56A6">
          <w:rPr>
            <w:rFonts w:ascii="Arial" w:eastAsia="Times New Roman" w:hAnsi="Arial" w:cs="Arial"/>
            <w:b/>
            <w:bCs/>
            <w:color w:val="222222"/>
            <w:sz w:val="27"/>
            <w:szCs w:val="27"/>
          </w:rPr>
          <w:t>Question: What is callback hell?</w:t>
        </w:r>
      </w:ins>
    </w:p>
    <w:p w:rsidR="00BC56A6" w:rsidRPr="00BC56A6" w:rsidRDefault="00BC56A6" w:rsidP="00BC56A6">
      <w:pPr>
        <w:shd w:val="clear" w:color="auto" w:fill="FFFFFF"/>
        <w:spacing w:after="300" w:line="240" w:lineRule="auto"/>
        <w:jc w:val="both"/>
        <w:rPr>
          <w:ins w:id="94" w:author="Unknown"/>
          <w:rFonts w:ascii="Segoe UI" w:eastAsia="Times New Roman" w:hAnsi="Segoe UI" w:cs="Segoe UI"/>
          <w:color w:val="000000"/>
          <w:sz w:val="23"/>
          <w:szCs w:val="23"/>
        </w:rPr>
      </w:pPr>
      <w:ins w:id="95" w:author="Unknown">
        <w:r w:rsidRPr="00BC56A6">
          <w:rPr>
            <w:rFonts w:ascii="Segoe UI" w:eastAsia="Times New Roman" w:hAnsi="Segoe UI" w:cs="Segoe UI"/>
            <w:b/>
            <w:bCs/>
            <w:color w:val="000000"/>
            <w:sz w:val="23"/>
            <w:szCs w:val="23"/>
          </w:rPr>
          <w:t>Answer:</w:t>
        </w:r>
        <w:r w:rsidRPr="00BC56A6">
          <w:rPr>
            <w:rFonts w:ascii="Segoe UI" w:eastAsia="Times New Roman" w:hAnsi="Segoe UI" w:cs="Segoe UI"/>
            <w:color w:val="000000"/>
            <w:sz w:val="23"/>
            <w:szCs w:val="23"/>
          </w:rPr>
          <w:t> In Node.js, callback hell is also known as the Pyramid of Doom. Caused by intensively nested, unreadable and unmanageable callbacks, making the code harder to read and debug. It is caused due to improper execution of the asynchronous logic.</w:t>
        </w:r>
      </w:ins>
    </w:p>
    <w:p w:rsidR="00BC56A6" w:rsidRPr="00BC56A6" w:rsidRDefault="00BC56A6" w:rsidP="00BC56A6">
      <w:pPr>
        <w:shd w:val="clear" w:color="auto" w:fill="FFFFFF"/>
        <w:spacing w:before="100" w:beforeAutospacing="1" w:after="100" w:afterAutospacing="1" w:line="240" w:lineRule="auto"/>
        <w:outlineLvl w:val="2"/>
        <w:rPr>
          <w:ins w:id="96" w:author="Unknown"/>
          <w:rFonts w:ascii="Arial" w:eastAsia="Times New Roman" w:hAnsi="Arial" w:cs="Arial"/>
          <w:b/>
          <w:bCs/>
          <w:color w:val="222222"/>
          <w:sz w:val="27"/>
          <w:szCs w:val="27"/>
        </w:rPr>
      </w:pPr>
      <w:ins w:id="97" w:author="Unknown">
        <w:r w:rsidRPr="00BC56A6">
          <w:rPr>
            <w:rFonts w:ascii="Arial" w:eastAsia="Times New Roman" w:hAnsi="Arial" w:cs="Arial"/>
            <w:b/>
            <w:bCs/>
            <w:color w:val="222222"/>
            <w:sz w:val="27"/>
            <w:szCs w:val="27"/>
          </w:rPr>
          <w:t>Question: What is stub in Node.js?</w:t>
        </w:r>
      </w:ins>
    </w:p>
    <w:p w:rsidR="00BC56A6" w:rsidRPr="00BC56A6" w:rsidRDefault="00BC56A6" w:rsidP="00BC56A6">
      <w:pPr>
        <w:shd w:val="clear" w:color="auto" w:fill="FFFFFF"/>
        <w:spacing w:after="300" w:line="240" w:lineRule="auto"/>
        <w:jc w:val="both"/>
        <w:rPr>
          <w:ins w:id="98" w:author="Unknown"/>
          <w:rFonts w:ascii="Segoe UI" w:eastAsia="Times New Roman" w:hAnsi="Segoe UI" w:cs="Segoe UI"/>
          <w:color w:val="000000"/>
          <w:sz w:val="23"/>
          <w:szCs w:val="23"/>
        </w:rPr>
      </w:pPr>
      <w:ins w:id="99" w:author="Unknown">
        <w:r w:rsidRPr="00BC56A6">
          <w:rPr>
            <w:rFonts w:ascii="Segoe UI" w:eastAsia="Times New Roman" w:hAnsi="Segoe UI" w:cs="Segoe UI"/>
            <w:b/>
            <w:bCs/>
            <w:color w:val="000000"/>
            <w:sz w:val="23"/>
            <w:szCs w:val="23"/>
          </w:rPr>
          <w:t>Answer:</w:t>
        </w:r>
        <w:r w:rsidRPr="00BC56A6">
          <w:rPr>
            <w:rFonts w:ascii="Segoe UI" w:eastAsia="Times New Roman" w:hAnsi="Segoe UI" w:cs="Segoe UI"/>
            <w:color w:val="000000"/>
            <w:sz w:val="23"/>
            <w:szCs w:val="23"/>
          </w:rPr>
          <w:t> Stubs are programs or functions used to stimulate component behavior. Stubs provide the answers to the functions during test cases.</w:t>
        </w:r>
      </w:ins>
    </w:p>
    <w:p w:rsidR="00BC56A6" w:rsidRPr="00BC56A6" w:rsidRDefault="00BC56A6" w:rsidP="00BC56A6">
      <w:pPr>
        <w:shd w:val="clear" w:color="auto" w:fill="FFFFFF"/>
        <w:spacing w:before="100" w:beforeAutospacing="1" w:after="100" w:afterAutospacing="1" w:line="240" w:lineRule="auto"/>
        <w:outlineLvl w:val="2"/>
        <w:rPr>
          <w:ins w:id="100" w:author="Unknown"/>
          <w:rFonts w:ascii="Arial" w:eastAsia="Times New Roman" w:hAnsi="Arial" w:cs="Arial"/>
          <w:b/>
          <w:bCs/>
          <w:color w:val="222222"/>
          <w:sz w:val="27"/>
          <w:szCs w:val="27"/>
        </w:rPr>
      </w:pPr>
      <w:ins w:id="101" w:author="Unknown">
        <w:r w:rsidRPr="00BC56A6">
          <w:rPr>
            <w:rFonts w:ascii="Arial" w:eastAsia="Times New Roman" w:hAnsi="Arial" w:cs="Arial"/>
            <w:b/>
            <w:bCs/>
            <w:color w:val="222222"/>
            <w:sz w:val="27"/>
            <w:szCs w:val="27"/>
          </w:rPr>
          <w:t>Question: What is Event Loop?</w:t>
        </w:r>
      </w:ins>
    </w:p>
    <w:p w:rsidR="00BC56A6" w:rsidRPr="00BC56A6" w:rsidRDefault="00BC56A6" w:rsidP="00BC56A6">
      <w:pPr>
        <w:shd w:val="clear" w:color="auto" w:fill="FFFFFF"/>
        <w:spacing w:after="300" w:line="240" w:lineRule="auto"/>
        <w:jc w:val="both"/>
        <w:rPr>
          <w:ins w:id="102" w:author="Unknown"/>
          <w:rFonts w:ascii="Segoe UI" w:eastAsia="Times New Roman" w:hAnsi="Segoe UI" w:cs="Segoe UI"/>
          <w:color w:val="000000"/>
          <w:sz w:val="23"/>
          <w:szCs w:val="23"/>
        </w:rPr>
      </w:pPr>
      <w:ins w:id="103" w:author="Unknown">
        <w:r w:rsidRPr="00BC56A6">
          <w:rPr>
            <w:rFonts w:ascii="Segoe UI" w:eastAsia="Times New Roman" w:hAnsi="Segoe UI" w:cs="Segoe UI"/>
            <w:b/>
            <w:bCs/>
            <w:color w:val="000000"/>
            <w:sz w:val="23"/>
            <w:szCs w:val="23"/>
          </w:rPr>
          <w:t>Answer:</w:t>
        </w:r>
        <w:r w:rsidRPr="00BC56A6">
          <w:rPr>
            <w:rFonts w:ascii="Segoe UI" w:eastAsia="Times New Roman" w:hAnsi="Segoe UI" w:cs="Segoe UI"/>
            <w:color w:val="000000"/>
            <w:sz w:val="23"/>
            <w:szCs w:val="23"/>
          </w:rPr>
          <w:t xml:space="preserve"> All the asynchronous callbacks are handled by an event loop in Node.js. It is the foundation of the non-blocking input/output in Node.js, making it one of the most vital features of the environment. Due to the nature of Node.js being event-driven, a listener can be attached to an event for the callback to be executed by the former when the event occurs. Node.js executes the event loop and then moves on to the rest of the code, without having to wait for the output. Once the whole operation culminates, it </w:t>
        </w:r>
        <w:r w:rsidRPr="00BC56A6">
          <w:rPr>
            <w:rFonts w:ascii="Segoe UI" w:eastAsia="Times New Roman" w:hAnsi="Segoe UI" w:cs="Segoe UI"/>
            <w:color w:val="000000"/>
            <w:sz w:val="23"/>
            <w:szCs w:val="23"/>
          </w:rPr>
          <w:lastRenderedPageBreak/>
          <w:t>receives the output and the callback function is executed. Once it receives the response, the functions are executed one by one.</w:t>
        </w:r>
      </w:ins>
    </w:p>
    <w:p w:rsidR="00BC56A6" w:rsidRPr="00BC56A6" w:rsidRDefault="00BC56A6" w:rsidP="00BC56A6">
      <w:pPr>
        <w:shd w:val="clear" w:color="auto" w:fill="FFFFFF"/>
        <w:spacing w:before="100" w:beforeAutospacing="1" w:after="100" w:afterAutospacing="1" w:line="240" w:lineRule="auto"/>
        <w:outlineLvl w:val="2"/>
        <w:rPr>
          <w:ins w:id="104" w:author="Unknown"/>
          <w:rFonts w:ascii="Arial" w:eastAsia="Times New Roman" w:hAnsi="Arial" w:cs="Arial"/>
          <w:b/>
          <w:bCs/>
          <w:color w:val="222222"/>
          <w:sz w:val="27"/>
          <w:szCs w:val="27"/>
        </w:rPr>
      </w:pPr>
      <w:ins w:id="105" w:author="Unknown">
        <w:r w:rsidRPr="00BC56A6">
          <w:rPr>
            <w:rFonts w:ascii="Arial" w:eastAsia="Times New Roman" w:hAnsi="Arial" w:cs="Arial"/>
            <w:b/>
            <w:bCs/>
            <w:color w:val="222222"/>
            <w:sz w:val="27"/>
            <w:szCs w:val="27"/>
          </w:rPr>
          <w:t>Question: What is stream in Node.js? What are its types?</w:t>
        </w:r>
      </w:ins>
    </w:p>
    <w:p w:rsidR="00BC56A6" w:rsidRPr="00BC56A6" w:rsidRDefault="00BC56A6" w:rsidP="00BC56A6">
      <w:pPr>
        <w:shd w:val="clear" w:color="auto" w:fill="FFFFFF"/>
        <w:spacing w:after="300" w:line="240" w:lineRule="auto"/>
        <w:jc w:val="both"/>
        <w:rPr>
          <w:ins w:id="106" w:author="Unknown"/>
          <w:rFonts w:ascii="Segoe UI" w:eastAsia="Times New Roman" w:hAnsi="Segoe UI" w:cs="Segoe UI"/>
          <w:color w:val="000000"/>
          <w:sz w:val="23"/>
          <w:szCs w:val="23"/>
        </w:rPr>
      </w:pPr>
      <w:ins w:id="107" w:author="Unknown">
        <w:r w:rsidRPr="00BC56A6">
          <w:rPr>
            <w:rFonts w:ascii="Segoe UI" w:eastAsia="Times New Roman" w:hAnsi="Segoe UI" w:cs="Segoe UI"/>
            <w:b/>
            <w:bCs/>
            <w:color w:val="000000"/>
            <w:sz w:val="23"/>
            <w:szCs w:val="23"/>
          </w:rPr>
          <w:t>Answer:</w:t>
        </w:r>
        <w:r w:rsidRPr="00BC56A6">
          <w:rPr>
            <w:rFonts w:ascii="Segoe UI" w:eastAsia="Times New Roman" w:hAnsi="Segoe UI" w:cs="Segoe UI"/>
            <w:color w:val="000000"/>
            <w:sz w:val="23"/>
            <w:szCs w:val="23"/>
          </w:rPr>
          <w:t> In Node.js, streams are the collection of data similar to strings and arrays. Moreover, streams are objects through which you can read source data or write destination data continuously. These streams are particularly helpful for reading and processing large amounts of information. There are four types of streams in Node.js, which are:</w:t>
        </w:r>
      </w:ins>
    </w:p>
    <w:p w:rsidR="00BC56A6" w:rsidRPr="00BC56A6" w:rsidRDefault="00BC56A6" w:rsidP="00BC56A6">
      <w:pPr>
        <w:numPr>
          <w:ilvl w:val="0"/>
          <w:numId w:val="7"/>
        </w:numPr>
        <w:shd w:val="clear" w:color="auto" w:fill="FFFFFF"/>
        <w:spacing w:after="0" w:line="240" w:lineRule="auto"/>
        <w:rPr>
          <w:ins w:id="108" w:author="Unknown"/>
          <w:rFonts w:ascii="Segoe UI" w:eastAsia="Times New Roman" w:hAnsi="Segoe UI" w:cs="Segoe UI"/>
          <w:color w:val="000000"/>
          <w:sz w:val="23"/>
          <w:szCs w:val="23"/>
        </w:rPr>
      </w:pPr>
      <w:ins w:id="109" w:author="Unknown">
        <w:r w:rsidRPr="00BC56A6">
          <w:rPr>
            <w:rFonts w:ascii="Segoe UI" w:eastAsia="Times New Roman" w:hAnsi="Segoe UI" w:cs="Segoe UI"/>
            <w:b/>
            <w:bCs/>
            <w:color w:val="000000"/>
            <w:sz w:val="23"/>
            <w:szCs w:val="23"/>
          </w:rPr>
          <w:t>Readable</w:t>
        </w:r>
        <w:r w:rsidRPr="00BC56A6">
          <w:rPr>
            <w:rFonts w:ascii="Segoe UI" w:eastAsia="Times New Roman" w:hAnsi="Segoe UI" w:cs="Segoe UI"/>
            <w:color w:val="000000"/>
            <w:sz w:val="23"/>
            <w:szCs w:val="23"/>
          </w:rPr>
          <w:t>: Used to read large amount of data from source</w:t>
        </w:r>
      </w:ins>
    </w:p>
    <w:p w:rsidR="00BC56A6" w:rsidRPr="00BC56A6" w:rsidRDefault="00BC56A6" w:rsidP="00BC56A6">
      <w:pPr>
        <w:numPr>
          <w:ilvl w:val="0"/>
          <w:numId w:val="7"/>
        </w:numPr>
        <w:shd w:val="clear" w:color="auto" w:fill="FFFFFF"/>
        <w:spacing w:after="0" w:line="240" w:lineRule="auto"/>
        <w:rPr>
          <w:ins w:id="110" w:author="Unknown"/>
          <w:rFonts w:ascii="Segoe UI" w:eastAsia="Times New Roman" w:hAnsi="Segoe UI" w:cs="Segoe UI"/>
          <w:color w:val="000000"/>
          <w:sz w:val="23"/>
          <w:szCs w:val="23"/>
        </w:rPr>
      </w:pPr>
      <w:ins w:id="111" w:author="Unknown">
        <w:r w:rsidRPr="00BC56A6">
          <w:rPr>
            <w:rFonts w:ascii="Segoe UI" w:eastAsia="Times New Roman" w:hAnsi="Segoe UI" w:cs="Segoe UI"/>
            <w:b/>
            <w:bCs/>
            <w:color w:val="000000"/>
            <w:sz w:val="23"/>
            <w:szCs w:val="23"/>
          </w:rPr>
          <w:t>Writeable</w:t>
        </w:r>
        <w:r w:rsidRPr="00BC56A6">
          <w:rPr>
            <w:rFonts w:ascii="Segoe UI" w:eastAsia="Times New Roman" w:hAnsi="Segoe UI" w:cs="Segoe UI"/>
            <w:color w:val="000000"/>
            <w:sz w:val="23"/>
            <w:szCs w:val="23"/>
          </w:rPr>
          <w:t>: Used to write data to destination</w:t>
        </w:r>
      </w:ins>
    </w:p>
    <w:p w:rsidR="00BC56A6" w:rsidRPr="00BC56A6" w:rsidRDefault="00BC56A6" w:rsidP="00BC56A6">
      <w:pPr>
        <w:numPr>
          <w:ilvl w:val="0"/>
          <w:numId w:val="7"/>
        </w:numPr>
        <w:shd w:val="clear" w:color="auto" w:fill="FFFFFF"/>
        <w:spacing w:after="0" w:line="240" w:lineRule="auto"/>
        <w:rPr>
          <w:ins w:id="112" w:author="Unknown"/>
          <w:rFonts w:ascii="Segoe UI" w:eastAsia="Times New Roman" w:hAnsi="Segoe UI" w:cs="Segoe UI"/>
          <w:color w:val="000000"/>
          <w:sz w:val="23"/>
          <w:szCs w:val="23"/>
        </w:rPr>
      </w:pPr>
      <w:ins w:id="113" w:author="Unknown">
        <w:r w:rsidRPr="00BC56A6">
          <w:rPr>
            <w:rFonts w:ascii="Segoe UI" w:eastAsia="Times New Roman" w:hAnsi="Segoe UI" w:cs="Segoe UI"/>
            <w:b/>
            <w:bCs/>
            <w:color w:val="000000"/>
            <w:sz w:val="23"/>
            <w:szCs w:val="23"/>
          </w:rPr>
          <w:t>Duplex</w:t>
        </w:r>
        <w:r w:rsidRPr="00BC56A6">
          <w:rPr>
            <w:rFonts w:ascii="Segoe UI" w:eastAsia="Times New Roman" w:hAnsi="Segoe UI" w:cs="Segoe UI"/>
            <w:color w:val="000000"/>
            <w:sz w:val="23"/>
            <w:szCs w:val="23"/>
          </w:rPr>
          <w:t>: Used for both read and write</w:t>
        </w:r>
      </w:ins>
    </w:p>
    <w:p w:rsidR="00BC56A6" w:rsidRPr="00BC56A6" w:rsidRDefault="00BC56A6" w:rsidP="00BC56A6">
      <w:pPr>
        <w:numPr>
          <w:ilvl w:val="0"/>
          <w:numId w:val="7"/>
        </w:numPr>
        <w:shd w:val="clear" w:color="auto" w:fill="FFFFFF"/>
        <w:spacing w:after="0" w:line="240" w:lineRule="auto"/>
        <w:rPr>
          <w:ins w:id="114" w:author="Unknown"/>
          <w:rFonts w:ascii="Segoe UI" w:eastAsia="Times New Roman" w:hAnsi="Segoe UI" w:cs="Segoe UI"/>
          <w:color w:val="000000"/>
          <w:sz w:val="23"/>
          <w:szCs w:val="23"/>
        </w:rPr>
      </w:pPr>
      <w:ins w:id="115" w:author="Unknown">
        <w:r w:rsidRPr="00BC56A6">
          <w:rPr>
            <w:rFonts w:ascii="Segoe UI" w:eastAsia="Times New Roman" w:hAnsi="Segoe UI" w:cs="Segoe UI"/>
            <w:b/>
            <w:bCs/>
            <w:color w:val="000000"/>
            <w:sz w:val="23"/>
            <w:szCs w:val="23"/>
          </w:rPr>
          <w:t>Transform</w:t>
        </w:r>
        <w:r w:rsidRPr="00BC56A6">
          <w:rPr>
            <w:rFonts w:ascii="Segoe UI" w:eastAsia="Times New Roman" w:hAnsi="Segoe UI" w:cs="Segoe UI"/>
            <w:color w:val="000000"/>
            <w:sz w:val="23"/>
            <w:szCs w:val="23"/>
          </w:rPr>
          <w:t>: A duplex stream used for data modification</w:t>
        </w:r>
      </w:ins>
    </w:p>
    <w:p w:rsidR="00BC56A6" w:rsidRPr="00BC56A6" w:rsidRDefault="00BC56A6" w:rsidP="00BC56A6">
      <w:pPr>
        <w:shd w:val="clear" w:color="auto" w:fill="FFFFFF"/>
        <w:spacing w:before="100" w:beforeAutospacing="1" w:after="100" w:afterAutospacing="1" w:line="240" w:lineRule="auto"/>
        <w:outlineLvl w:val="2"/>
        <w:rPr>
          <w:ins w:id="116" w:author="Unknown"/>
          <w:rFonts w:ascii="Arial" w:eastAsia="Times New Roman" w:hAnsi="Arial" w:cs="Arial"/>
          <w:b/>
          <w:bCs/>
          <w:color w:val="222222"/>
          <w:sz w:val="27"/>
          <w:szCs w:val="27"/>
        </w:rPr>
      </w:pPr>
      <w:ins w:id="117" w:author="Unknown">
        <w:r w:rsidRPr="00BC56A6">
          <w:rPr>
            <w:rFonts w:ascii="Arial" w:eastAsia="Times New Roman" w:hAnsi="Arial" w:cs="Arial"/>
            <w:b/>
            <w:bCs/>
            <w:color w:val="222222"/>
            <w:sz w:val="27"/>
            <w:szCs w:val="27"/>
          </w:rPr>
          <w:t>Question: List and explain the timing features of Node.js.</w:t>
        </w:r>
      </w:ins>
    </w:p>
    <w:p w:rsidR="00BC56A6" w:rsidRPr="00BC56A6" w:rsidRDefault="00BC56A6" w:rsidP="00BC56A6">
      <w:pPr>
        <w:shd w:val="clear" w:color="auto" w:fill="FFFFFF"/>
        <w:spacing w:after="300" w:line="240" w:lineRule="auto"/>
        <w:jc w:val="both"/>
        <w:rPr>
          <w:ins w:id="118" w:author="Unknown"/>
          <w:rFonts w:ascii="Segoe UI" w:eastAsia="Times New Roman" w:hAnsi="Segoe UI" w:cs="Segoe UI"/>
          <w:color w:val="000000"/>
          <w:sz w:val="23"/>
          <w:szCs w:val="23"/>
        </w:rPr>
      </w:pPr>
      <w:ins w:id="119" w:author="Unknown">
        <w:r w:rsidRPr="00BC56A6">
          <w:rPr>
            <w:rFonts w:ascii="Segoe UI" w:eastAsia="Times New Roman" w:hAnsi="Segoe UI" w:cs="Segoe UI"/>
            <w:b/>
            <w:bCs/>
            <w:color w:val="000000"/>
            <w:sz w:val="23"/>
            <w:szCs w:val="23"/>
          </w:rPr>
          <w:t>Answer:</w:t>
        </w:r>
        <w:r w:rsidRPr="00BC56A6">
          <w:rPr>
            <w:rFonts w:ascii="Segoe UI" w:eastAsia="Times New Roman" w:hAnsi="Segoe UI" w:cs="Segoe UI"/>
            <w:color w:val="000000"/>
            <w:sz w:val="23"/>
            <w:szCs w:val="23"/>
          </w:rPr>
          <w:t> A timer module containing multiple functions for the execution of the code after a specific time period is provided by Node.js. Some of the functions provided in this module are:</w:t>
        </w:r>
      </w:ins>
    </w:p>
    <w:p w:rsidR="00BC56A6" w:rsidRPr="00BC56A6" w:rsidRDefault="00BC56A6" w:rsidP="00BC56A6">
      <w:pPr>
        <w:numPr>
          <w:ilvl w:val="0"/>
          <w:numId w:val="8"/>
        </w:numPr>
        <w:shd w:val="clear" w:color="auto" w:fill="FFFFFF"/>
        <w:spacing w:after="0" w:line="240" w:lineRule="auto"/>
        <w:rPr>
          <w:ins w:id="120" w:author="Unknown"/>
          <w:rFonts w:ascii="Segoe UI" w:eastAsia="Times New Roman" w:hAnsi="Segoe UI" w:cs="Segoe UI"/>
          <w:color w:val="000000"/>
          <w:sz w:val="23"/>
          <w:szCs w:val="23"/>
        </w:rPr>
      </w:pPr>
      <w:ins w:id="121" w:author="Unknown">
        <w:r w:rsidRPr="00BC56A6">
          <w:rPr>
            <w:rFonts w:ascii="Segoe UI" w:eastAsia="Times New Roman" w:hAnsi="Segoe UI" w:cs="Segoe UI"/>
            <w:b/>
            <w:bCs/>
            <w:color w:val="000000"/>
            <w:sz w:val="23"/>
            <w:szCs w:val="23"/>
          </w:rPr>
          <w:t>process.nextTick:</w:t>
        </w:r>
        <w:r w:rsidRPr="00BC56A6">
          <w:rPr>
            <w:rFonts w:ascii="Segoe UI" w:eastAsia="Times New Roman" w:hAnsi="Segoe UI" w:cs="Segoe UI"/>
            <w:color w:val="000000"/>
            <w:sz w:val="23"/>
            <w:szCs w:val="23"/>
          </w:rPr>
          <w:t> This function schedules a callback function which is required to be invoked in the next iteration of the event loop</w:t>
        </w:r>
      </w:ins>
    </w:p>
    <w:p w:rsidR="00BC56A6" w:rsidRPr="00BC56A6" w:rsidRDefault="00BC56A6" w:rsidP="00BC56A6">
      <w:pPr>
        <w:numPr>
          <w:ilvl w:val="0"/>
          <w:numId w:val="8"/>
        </w:numPr>
        <w:shd w:val="clear" w:color="auto" w:fill="FFFFFF"/>
        <w:spacing w:after="0" w:line="240" w:lineRule="auto"/>
        <w:rPr>
          <w:ins w:id="122" w:author="Unknown"/>
          <w:rFonts w:ascii="Segoe UI" w:eastAsia="Times New Roman" w:hAnsi="Segoe UI" w:cs="Segoe UI"/>
          <w:color w:val="000000"/>
          <w:sz w:val="23"/>
          <w:szCs w:val="23"/>
        </w:rPr>
      </w:pPr>
      <w:ins w:id="123" w:author="Unknown">
        <w:r w:rsidRPr="00BC56A6">
          <w:rPr>
            <w:rFonts w:ascii="Segoe UI" w:eastAsia="Times New Roman" w:hAnsi="Segoe UI" w:cs="Segoe UI"/>
            <w:b/>
            <w:bCs/>
            <w:color w:val="000000"/>
            <w:sz w:val="23"/>
            <w:szCs w:val="23"/>
          </w:rPr>
          <w:t>setTimeout/clearTimeout:</w:t>
        </w:r>
        <w:r w:rsidRPr="00BC56A6">
          <w:rPr>
            <w:rFonts w:ascii="Segoe UI" w:eastAsia="Times New Roman" w:hAnsi="Segoe UI" w:cs="Segoe UI"/>
            <w:color w:val="000000"/>
            <w:sz w:val="23"/>
            <w:szCs w:val="23"/>
          </w:rPr>
          <w:t> This function schedules code execution after the assigned amount of time (in milliseconds)</w:t>
        </w:r>
      </w:ins>
    </w:p>
    <w:p w:rsidR="00BC56A6" w:rsidRPr="00BC56A6" w:rsidRDefault="00BC56A6" w:rsidP="00BC56A6">
      <w:pPr>
        <w:numPr>
          <w:ilvl w:val="0"/>
          <w:numId w:val="8"/>
        </w:numPr>
        <w:shd w:val="clear" w:color="auto" w:fill="FFFFFF"/>
        <w:spacing w:after="0" w:line="240" w:lineRule="auto"/>
        <w:rPr>
          <w:ins w:id="124" w:author="Unknown"/>
          <w:rFonts w:ascii="Segoe UI" w:eastAsia="Times New Roman" w:hAnsi="Segoe UI" w:cs="Segoe UI"/>
          <w:color w:val="000000"/>
          <w:sz w:val="23"/>
          <w:szCs w:val="23"/>
        </w:rPr>
      </w:pPr>
      <w:ins w:id="125" w:author="Unknown">
        <w:r w:rsidRPr="00BC56A6">
          <w:rPr>
            <w:rFonts w:ascii="Segoe UI" w:eastAsia="Times New Roman" w:hAnsi="Segoe UI" w:cs="Segoe UI"/>
            <w:b/>
            <w:bCs/>
            <w:color w:val="000000"/>
            <w:sz w:val="23"/>
            <w:szCs w:val="23"/>
          </w:rPr>
          <w:t>setImmediate/clearImmediate:</w:t>
        </w:r>
        <w:r w:rsidRPr="00BC56A6">
          <w:rPr>
            <w:rFonts w:ascii="Segoe UI" w:eastAsia="Times New Roman" w:hAnsi="Segoe UI" w:cs="Segoe UI"/>
            <w:color w:val="000000"/>
            <w:sz w:val="23"/>
            <w:szCs w:val="23"/>
          </w:rPr>
          <w:t> This functions executes code at the conclusion of the existing event loop cycle</w:t>
        </w:r>
      </w:ins>
    </w:p>
    <w:p w:rsidR="00BC56A6" w:rsidRPr="00BC56A6" w:rsidRDefault="00BC56A6" w:rsidP="00BC56A6">
      <w:pPr>
        <w:numPr>
          <w:ilvl w:val="0"/>
          <w:numId w:val="8"/>
        </w:numPr>
        <w:shd w:val="clear" w:color="auto" w:fill="FFFFFF"/>
        <w:spacing w:after="0" w:line="240" w:lineRule="auto"/>
        <w:rPr>
          <w:ins w:id="126" w:author="Unknown"/>
          <w:rFonts w:ascii="Segoe UI" w:eastAsia="Times New Roman" w:hAnsi="Segoe UI" w:cs="Segoe UI"/>
          <w:color w:val="000000"/>
          <w:sz w:val="23"/>
          <w:szCs w:val="23"/>
        </w:rPr>
      </w:pPr>
      <w:ins w:id="127" w:author="Unknown">
        <w:r w:rsidRPr="00BC56A6">
          <w:rPr>
            <w:rFonts w:ascii="Segoe UI" w:eastAsia="Times New Roman" w:hAnsi="Segoe UI" w:cs="Segoe UI"/>
            <w:b/>
            <w:bCs/>
            <w:color w:val="000000"/>
            <w:sz w:val="23"/>
            <w:szCs w:val="23"/>
          </w:rPr>
          <w:t>setInterval/clearInterval:</w:t>
        </w:r>
        <w:r w:rsidRPr="00BC56A6">
          <w:rPr>
            <w:rFonts w:ascii="Segoe UI" w:eastAsia="Times New Roman" w:hAnsi="Segoe UI" w:cs="Segoe UI"/>
            <w:color w:val="000000"/>
            <w:sz w:val="23"/>
            <w:szCs w:val="23"/>
          </w:rPr>
          <w:t> This function is used to execute a block of code a number of times</w:t>
        </w:r>
      </w:ins>
    </w:p>
    <w:p w:rsidR="00BC56A6" w:rsidRPr="00BC56A6" w:rsidRDefault="00BC56A6" w:rsidP="00BC56A6">
      <w:pPr>
        <w:shd w:val="clear" w:color="auto" w:fill="FFFFFF"/>
        <w:spacing w:before="100" w:beforeAutospacing="1" w:after="100" w:afterAutospacing="1" w:line="240" w:lineRule="auto"/>
        <w:outlineLvl w:val="2"/>
        <w:rPr>
          <w:ins w:id="128" w:author="Unknown"/>
          <w:rFonts w:ascii="Arial" w:eastAsia="Times New Roman" w:hAnsi="Arial" w:cs="Arial"/>
          <w:b/>
          <w:bCs/>
          <w:color w:val="222222"/>
          <w:sz w:val="27"/>
          <w:szCs w:val="27"/>
        </w:rPr>
      </w:pPr>
      <w:ins w:id="129" w:author="Unknown">
        <w:r w:rsidRPr="00BC56A6">
          <w:rPr>
            <w:rFonts w:ascii="Arial" w:eastAsia="Times New Roman" w:hAnsi="Arial" w:cs="Arial"/>
            <w:b/>
            <w:bCs/>
            <w:color w:val="222222"/>
            <w:sz w:val="27"/>
            <w:szCs w:val="27"/>
          </w:rPr>
          <w:t>Question: Highlight the differences between process.nextTick() and setImmediate().</w:t>
        </w:r>
      </w:ins>
    </w:p>
    <w:p w:rsidR="00BC56A6" w:rsidRPr="00BC56A6" w:rsidRDefault="00BC56A6" w:rsidP="00BC56A6">
      <w:pPr>
        <w:shd w:val="clear" w:color="auto" w:fill="FFFFFF"/>
        <w:spacing w:after="300" w:line="240" w:lineRule="auto"/>
        <w:jc w:val="both"/>
        <w:rPr>
          <w:ins w:id="130" w:author="Unknown"/>
          <w:rFonts w:ascii="Segoe UI" w:eastAsia="Times New Roman" w:hAnsi="Segoe UI" w:cs="Segoe UI"/>
          <w:color w:val="000000"/>
          <w:sz w:val="23"/>
          <w:szCs w:val="23"/>
        </w:rPr>
      </w:pPr>
      <w:ins w:id="131" w:author="Unknown">
        <w:r w:rsidRPr="00BC56A6">
          <w:rPr>
            <w:rFonts w:ascii="Segoe UI" w:eastAsia="Times New Roman" w:hAnsi="Segoe UI" w:cs="Segoe UI"/>
            <w:b/>
            <w:bCs/>
            <w:color w:val="000000"/>
            <w:sz w:val="23"/>
            <w:szCs w:val="23"/>
          </w:rPr>
          <w:t>Answer:</w:t>
        </w:r>
        <w:r w:rsidRPr="00BC56A6">
          <w:rPr>
            <w:rFonts w:ascii="Segoe UI" w:eastAsia="Times New Roman" w:hAnsi="Segoe UI" w:cs="Segoe UI"/>
            <w:color w:val="000000"/>
            <w:sz w:val="23"/>
            <w:szCs w:val="23"/>
          </w:rPr>
          <w:t> Both process.nextTick() and setImmediate() are functions of the Timers module, but the difference lies in their execution.</w:t>
        </w:r>
      </w:ins>
    </w:p>
    <w:p w:rsidR="00BC56A6" w:rsidRPr="00BC56A6" w:rsidRDefault="00BC56A6" w:rsidP="00BC56A6">
      <w:pPr>
        <w:numPr>
          <w:ilvl w:val="0"/>
          <w:numId w:val="9"/>
        </w:numPr>
        <w:shd w:val="clear" w:color="auto" w:fill="FFFFFF"/>
        <w:spacing w:after="0" w:line="240" w:lineRule="auto"/>
        <w:rPr>
          <w:ins w:id="132" w:author="Unknown"/>
          <w:rFonts w:ascii="Segoe UI" w:eastAsia="Times New Roman" w:hAnsi="Segoe UI" w:cs="Segoe UI"/>
          <w:color w:val="000000"/>
          <w:sz w:val="23"/>
          <w:szCs w:val="23"/>
        </w:rPr>
      </w:pPr>
      <w:ins w:id="133" w:author="Unknown">
        <w:r w:rsidRPr="00BC56A6">
          <w:rPr>
            <w:rFonts w:ascii="Segoe UI" w:eastAsia="Times New Roman" w:hAnsi="Segoe UI" w:cs="Segoe UI"/>
            <w:color w:val="000000"/>
            <w:sz w:val="23"/>
            <w:szCs w:val="23"/>
          </w:rPr>
          <w:t>The process.nextTick() function waits for the execution of action till the next pass around in the event loop or when the event loop culminates, then only the callback function is invoked.</w:t>
        </w:r>
      </w:ins>
    </w:p>
    <w:p w:rsidR="00BC56A6" w:rsidRPr="00BC56A6" w:rsidRDefault="00BC56A6" w:rsidP="00BC56A6">
      <w:pPr>
        <w:numPr>
          <w:ilvl w:val="0"/>
          <w:numId w:val="9"/>
        </w:numPr>
        <w:shd w:val="clear" w:color="auto" w:fill="FFFFFF"/>
        <w:spacing w:after="0" w:line="240" w:lineRule="auto"/>
        <w:rPr>
          <w:ins w:id="134" w:author="Unknown"/>
          <w:rFonts w:ascii="Segoe UI" w:eastAsia="Times New Roman" w:hAnsi="Segoe UI" w:cs="Segoe UI"/>
          <w:color w:val="000000"/>
          <w:sz w:val="23"/>
          <w:szCs w:val="23"/>
        </w:rPr>
      </w:pPr>
      <w:ins w:id="135" w:author="Unknown">
        <w:r w:rsidRPr="00BC56A6">
          <w:rPr>
            <w:rFonts w:ascii="Segoe UI" w:eastAsia="Times New Roman" w:hAnsi="Segoe UI" w:cs="Segoe UI"/>
            <w:color w:val="000000"/>
            <w:sz w:val="23"/>
            <w:szCs w:val="23"/>
          </w:rPr>
          <w:t>The setImmediate() function is used for callback method execution on the next cycle of the event loop, which returns it to the event loop for the execution of the input/output operations.</w:t>
        </w:r>
      </w:ins>
    </w:p>
    <w:p w:rsidR="00BC56A6" w:rsidRPr="00BC56A6" w:rsidRDefault="00BC56A6" w:rsidP="00BC56A6">
      <w:pPr>
        <w:shd w:val="clear" w:color="auto" w:fill="FFFFFF"/>
        <w:spacing w:before="100" w:beforeAutospacing="1" w:after="100" w:afterAutospacing="1" w:line="240" w:lineRule="auto"/>
        <w:outlineLvl w:val="2"/>
        <w:rPr>
          <w:ins w:id="136" w:author="Unknown"/>
          <w:rFonts w:ascii="Arial" w:eastAsia="Times New Roman" w:hAnsi="Arial" w:cs="Arial"/>
          <w:b/>
          <w:bCs/>
          <w:color w:val="222222"/>
          <w:sz w:val="27"/>
          <w:szCs w:val="27"/>
        </w:rPr>
      </w:pPr>
      <w:ins w:id="137" w:author="Unknown">
        <w:r w:rsidRPr="00BC56A6">
          <w:rPr>
            <w:rFonts w:ascii="Arial" w:eastAsia="Times New Roman" w:hAnsi="Arial" w:cs="Arial"/>
            <w:b/>
            <w:bCs/>
            <w:color w:val="222222"/>
            <w:sz w:val="27"/>
            <w:szCs w:val="27"/>
          </w:rPr>
          <w:t>Question: Explain readFile and createReadStream in Node.js.</w:t>
        </w:r>
      </w:ins>
    </w:p>
    <w:p w:rsidR="00BC56A6" w:rsidRPr="00BC56A6" w:rsidRDefault="00BC56A6" w:rsidP="00BC56A6">
      <w:pPr>
        <w:shd w:val="clear" w:color="auto" w:fill="FFFFFF"/>
        <w:spacing w:after="300" w:line="240" w:lineRule="auto"/>
        <w:jc w:val="both"/>
        <w:rPr>
          <w:ins w:id="138" w:author="Unknown"/>
          <w:rFonts w:ascii="Segoe UI" w:eastAsia="Times New Roman" w:hAnsi="Segoe UI" w:cs="Segoe UI"/>
          <w:color w:val="000000"/>
          <w:sz w:val="23"/>
          <w:szCs w:val="23"/>
        </w:rPr>
      </w:pPr>
      <w:ins w:id="139" w:author="Unknown">
        <w:r w:rsidRPr="00BC56A6">
          <w:rPr>
            <w:rFonts w:ascii="Segoe UI" w:eastAsia="Times New Roman" w:hAnsi="Segoe UI" w:cs="Segoe UI"/>
            <w:b/>
            <w:bCs/>
            <w:color w:val="000000"/>
            <w:sz w:val="23"/>
            <w:szCs w:val="23"/>
          </w:rPr>
          <w:lastRenderedPageBreak/>
          <w:t>Answer:</w:t>
        </w:r>
        <w:r w:rsidRPr="00BC56A6">
          <w:rPr>
            <w:rFonts w:ascii="Segoe UI" w:eastAsia="Times New Roman" w:hAnsi="Segoe UI" w:cs="Segoe UI"/>
            <w:color w:val="000000"/>
            <w:sz w:val="23"/>
            <w:szCs w:val="23"/>
          </w:rPr>
          <w:t> Both readFile and createReadStream are ways to read and execute files provided by the Node.js.</w:t>
        </w:r>
      </w:ins>
    </w:p>
    <w:p w:rsidR="00BC56A6" w:rsidRPr="00BC56A6" w:rsidRDefault="00BC56A6" w:rsidP="00BC56A6">
      <w:pPr>
        <w:shd w:val="clear" w:color="auto" w:fill="FFFFFF"/>
        <w:spacing w:after="300" w:line="240" w:lineRule="auto"/>
        <w:jc w:val="both"/>
        <w:rPr>
          <w:ins w:id="140" w:author="Unknown"/>
          <w:rFonts w:ascii="Segoe UI" w:eastAsia="Times New Roman" w:hAnsi="Segoe UI" w:cs="Segoe UI"/>
          <w:color w:val="000000"/>
          <w:sz w:val="23"/>
          <w:szCs w:val="23"/>
        </w:rPr>
      </w:pPr>
      <w:ins w:id="141" w:author="Unknown">
        <w:r w:rsidRPr="00BC56A6">
          <w:rPr>
            <w:rFonts w:ascii="Segoe UI" w:eastAsia="Times New Roman" w:hAnsi="Segoe UI" w:cs="Segoe UI"/>
            <w:color w:val="000000"/>
            <w:sz w:val="23"/>
            <w:szCs w:val="23"/>
          </w:rPr>
          <w:t>The readFile process is fully buffered which returns response(s) only if the complete file is entered into the buffer and can be read. This process is highly memory intensive and can become slow in case the file size is large.</w:t>
        </w:r>
      </w:ins>
    </w:p>
    <w:p w:rsidR="00BC56A6" w:rsidRPr="00BC56A6" w:rsidRDefault="00BC56A6" w:rsidP="00BC56A6">
      <w:pPr>
        <w:shd w:val="clear" w:color="auto" w:fill="FFFFFF"/>
        <w:spacing w:after="300" w:line="240" w:lineRule="auto"/>
        <w:jc w:val="both"/>
        <w:rPr>
          <w:ins w:id="142" w:author="Unknown"/>
          <w:rFonts w:ascii="Segoe UI" w:eastAsia="Times New Roman" w:hAnsi="Segoe UI" w:cs="Segoe UI"/>
          <w:color w:val="000000"/>
          <w:sz w:val="23"/>
          <w:szCs w:val="23"/>
        </w:rPr>
      </w:pPr>
      <w:ins w:id="143" w:author="Unknown">
        <w:r w:rsidRPr="00BC56A6">
          <w:rPr>
            <w:rFonts w:ascii="Segoe UI" w:eastAsia="Times New Roman" w:hAnsi="Segoe UI" w:cs="Segoe UI"/>
            <w:color w:val="000000"/>
            <w:sz w:val="23"/>
            <w:szCs w:val="23"/>
          </w:rPr>
          <w:t>The createReadStream process is partially buffered, treating the entire process as a series of events. In this process, the whole files are split into chunks that are processed and then sent as a response individually in succession. Unlike readFile, createReadStream is effective when it comes to reading and processing large files.</w:t>
        </w:r>
      </w:ins>
    </w:p>
    <w:p w:rsidR="00BC56A6" w:rsidRPr="00BC56A6" w:rsidRDefault="00BC56A6" w:rsidP="00BC56A6">
      <w:pPr>
        <w:shd w:val="clear" w:color="auto" w:fill="FFFFFF"/>
        <w:spacing w:before="100" w:beforeAutospacing="1" w:after="100" w:afterAutospacing="1" w:line="240" w:lineRule="auto"/>
        <w:outlineLvl w:val="2"/>
        <w:rPr>
          <w:ins w:id="144" w:author="Unknown"/>
          <w:rFonts w:ascii="Arial" w:eastAsia="Times New Roman" w:hAnsi="Arial" w:cs="Arial"/>
          <w:b/>
          <w:bCs/>
          <w:color w:val="222222"/>
          <w:sz w:val="27"/>
          <w:szCs w:val="27"/>
        </w:rPr>
      </w:pPr>
      <w:ins w:id="145" w:author="Unknown">
        <w:r w:rsidRPr="00BC56A6">
          <w:rPr>
            <w:rFonts w:ascii="Arial" w:eastAsia="Times New Roman" w:hAnsi="Arial" w:cs="Arial"/>
            <w:b/>
            <w:bCs/>
            <w:color w:val="222222"/>
            <w:sz w:val="27"/>
            <w:szCs w:val="27"/>
          </w:rPr>
          <w:t>Question: Does Node.js provide a Debugger?</w:t>
        </w:r>
      </w:ins>
    </w:p>
    <w:p w:rsidR="00BC56A6" w:rsidRPr="00BC56A6" w:rsidRDefault="00BC56A6" w:rsidP="00BC56A6">
      <w:pPr>
        <w:shd w:val="clear" w:color="auto" w:fill="FFFFFF"/>
        <w:spacing w:after="300" w:line="240" w:lineRule="auto"/>
        <w:jc w:val="both"/>
        <w:rPr>
          <w:ins w:id="146" w:author="Unknown"/>
          <w:rFonts w:ascii="Segoe UI" w:eastAsia="Times New Roman" w:hAnsi="Segoe UI" w:cs="Segoe UI"/>
          <w:color w:val="000000"/>
          <w:sz w:val="23"/>
          <w:szCs w:val="23"/>
        </w:rPr>
      </w:pPr>
      <w:ins w:id="147" w:author="Unknown">
        <w:r w:rsidRPr="00BC56A6">
          <w:rPr>
            <w:rFonts w:ascii="Segoe UI" w:eastAsia="Times New Roman" w:hAnsi="Segoe UI" w:cs="Segoe UI"/>
            <w:b/>
            <w:bCs/>
            <w:color w:val="000000"/>
            <w:sz w:val="23"/>
            <w:szCs w:val="23"/>
          </w:rPr>
          <w:t>Answer:</w:t>
        </w:r>
        <w:r w:rsidRPr="00BC56A6">
          <w:rPr>
            <w:rFonts w:ascii="Segoe UI" w:eastAsia="Times New Roman" w:hAnsi="Segoe UI" w:cs="Segoe UI"/>
            <w:color w:val="000000"/>
            <w:sz w:val="23"/>
            <w:szCs w:val="23"/>
          </w:rPr>
          <w:t> A built-in TCP protocol and the debugging client is provided by Node.js. If you wish to debug your file, you can use the following argument before the name of your JS file which you wish to debug.</w:t>
        </w:r>
      </w:ins>
    </w:p>
    <w:p w:rsidR="00BC56A6" w:rsidRPr="00BC56A6" w:rsidRDefault="00BC56A6" w:rsidP="00BC56A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48" w:author="Unknown"/>
          <w:rFonts w:ascii="Courier" w:eastAsia="Times New Roman" w:hAnsi="Courier" w:cs="Courier New"/>
          <w:color w:val="333333"/>
          <w:sz w:val="20"/>
          <w:szCs w:val="20"/>
        </w:rPr>
      </w:pPr>
      <w:ins w:id="149" w:author="Unknown">
        <w:r w:rsidRPr="00BC56A6">
          <w:rPr>
            <w:rFonts w:ascii="Courier" w:eastAsia="Times New Roman" w:hAnsi="Courier" w:cs="Courier New"/>
            <w:b/>
            <w:bCs/>
            <w:color w:val="333333"/>
            <w:sz w:val="20"/>
            <w:szCs w:val="20"/>
          </w:rPr>
          <w:t>node debug [script.js | -e “script” | &lt;host&gt;:&lt;port&gt;]</w:t>
        </w:r>
      </w:ins>
    </w:p>
    <w:p w:rsidR="00BC56A6" w:rsidRPr="00BC56A6" w:rsidRDefault="00BC56A6" w:rsidP="00BC56A6">
      <w:pPr>
        <w:shd w:val="clear" w:color="auto" w:fill="FFFFFF"/>
        <w:spacing w:before="100" w:beforeAutospacing="1" w:after="100" w:afterAutospacing="1" w:line="240" w:lineRule="auto"/>
        <w:outlineLvl w:val="2"/>
        <w:rPr>
          <w:ins w:id="150" w:author="Unknown"/>
          <w:rFonts w:ascii="Arial" w:eastAsia="Times New Roman" w:hAnsi="Arial" w:cs="Arial"/>
          <w:b/>
          <w:bCs/>
          <w:color w:val="222222"/>
          <w:sz w:val="27"/>
          <w:szCs w:val="27"/>
        </w:rPr>
      </w:pPr>
      <w:ins w:id="151" w:author="Unknown">
        <w:r w:rsidRPr="00BC56A6">
          <w:rPr>
            <w:rFonts w:ascii="Arial" w:eastAsia="Times New Roman" w:hAnsi="Arial" w:cs="Arial"/>
            <w:b/>
            <w:bCs/>
            <w:color w:val="222222"/>
            <w:sz w:val="27"/>
            <w:szCs w:val="27"/>
          </w:rPr>
          <w:t>Question: Describe the exit codes in Node.js.</w:t>
        </w:r>
      </w:ins>
    </w:p>
    <w:p w:rsidR="00BC56A6" w:rsidRPr="00BC56A6" w:rsidRDefault="00BC56A6" w:rsidP="00BC56A6">
      <w:pPr>
        <w:shd w:val="clear" w:color="auto" w:fill="FFFFFF"/>
        <w:spacing w:after="300" w:line="240" w:lineRule="auto"/>
        <w:jc w:val="both"/>
        <w:rPr>
          <w:ins w:id="152" w:author="Unknown"/>
          <w:rFonts w:ascii="Segoe UI" w:eastAsia="Times New Roman" w:hAnsi="Segoe UI" w:cs="Segoe UI"/>
          <w:color w:val="000000"/>
          <w:sz w:val="23"/>
          <w:szCs w:val="23"/>
        </w:rPr>
      </w:pPr>
      <w:ins w:id="153" w:author="Unknown">
        <w:r w:rsidRPr="00BC56A6">
          <w:rPr>
            <w:rFonts w:ascii="Segoe UI" w:eastAsia="Times New Roman" w:hAnsi="Segoe UI" w:cs="Segoe UI"/>
            <w:b/>
            <w:bCs/>
            <w:color w:val="000000"/>
            <w:sz w:val="23"/>
            <w:szCs w:val="23"/>
          </w:rPr>
          <w:t>Answer:</w:t>
        </w:r>
        <w:r w:rsidRPr="00BC56A6">
          <w:rPr>
            <w:rFonts w:ascii="Segoe UI" w:eastAsia="Times New Roman" w:hAnsi="Segoe UI" w:cs="Segoe UI"/>
            <w:color w:val="000000"/>
            <w:sz w:val="23"/>
            <w:szCs w:val="23"/>
          </w:rPr>
          <w:t> Exit codes in Node.js are a specific group of codes which finish off processes, which can include global objects as well. Some of the exit codes in Node.js are:</w:t>
        </w:r>
      </w:ins>
    </w:p>
    <w:p w:rsidR="00BC56A6" w:rsidRPr="00BC56A6" w:rsidRDefault="00BC56A6" w:rsidP="00BC56A6">
      <w:pPr>
        <w:numPr>
          <w:ilvl w:val="0"/>
          <w:numId w:val="10"/>
        </w:numPr>
        <w:shd w:val="clear" w:color="auto" w:fill="FFFFFF"/>
        <w:spacing w:after="0" w:line="240" w:lineRule="auto"/>
        <w:rPr>
          <w:ins w:id="154" w:author="Unknown"/>
          <w:rFonts w:ascii="Segoe UI" w:eastAsia="Times New Roman" w:hAnsi="Segoe UI" w:cs="Segoe UI"/>
          <w:color w:val="000000"/>
          <w:sz w:val="23"/>
          <w:szCs w:val="23"/>
        </w:rPr>
      </w:pPr>
      <w:ins w:id="155" w:author="Unknown">
        <w:r w:rsidRPr="00BC56A6">
          <w:rPr>
            <w:rFonts w:ascii="Segoe UI" w:eastAsia="Times New Roman" w:hAnsi="Segoe UI" w:cs="Segoe UI"/>
            <w:color w:val="000000"/>
            <w:sz w:val="23"/>
            <w:szCs w:val="23"/>
          </w:rPr>
          <w:t>Internal JavaScript Evaluation Failure</w:t>
        </w:r>
      </w:ins>
    </w:p>
    <w:p w:rsidR="00BC56A6" w:rsidRPr="00BC56A6" w:rsidRDefault="00BC56A6" w:rsidP="00BC56A6">
      <w:pPr>
        <w:numPr>
          <w:ilvl w:val="0"/>
          <w:numId w:val="10"/>
        </w:numPr>
        <w:shd w:val="clear" w:color="auto" w:fill="FFFFFF"/>
        <w:spacing w:after="0" w:line="240" w:lineRule="auto"/>
        <w:rPr>
          <w:ins w:id="156" w:author="Unknown"/>
          <w:rFonts w:ascii="Segoe UI" w:eastAsia="Times New Roman" w:hAnsi="Segoe UI" w:cs="Segoe UI"/>
          <w:color w:val="000000"/>
          <w:sz w:val="23"/>
          <w:szCs w:val="23"/>
        </w:rPr>
      </w:pPr>
      <w:ins w:id="157" w:author="Unknown">
        <w:r w:rsidRPr="00BC56A6">
          <w:rPr>
            <w:rFonts w:ascii="Segoe UI" w:eastAsia="Times New Roman" w:hAnsi="Segoe UI" w:cs="Segoe UI"/>
            <w:color w:val="000000"/>
            <w:sz w:val="23"/>
            <w:szCs w:val="23"/>
          </w:rPr>
          <w:t>Fatal Error</w:t>
        </w:r>
      </w:ins>
    </w:p>
    <w:p w:rsidR="00BC56A6" w:rsidRPr="00BC56A6" w:rsidRDefault="00BC56A6" w:rsidP="00BC56A6">
      <w:pPr>
        <w:numPr>
          <w:ilvl w:val="0"/>
          <w:numId w:val="10"/>
        </w:numPr>
        <w:shd w:val="clear" w:color="auto" w:fill="FFFFFF"/>
        <w:spacing w:after="0" w:line="240" w:lineRule="auto"/>
        <w:rPr>
          <w:ins w:id="158" w:author="Unknown"/>
          <w:rFonts w:ascii="Segoe UI" w:eastAsia="Times New Roman" w:hAnsi="Segoe UI" w:cs="Segoe UI"/>
          <w:color w:val="000000"/>
          <w:sz w:val="23"/>
          <w:szCs w:val="23"/>
        </w:rPr>
      </w:pPr>
      <w:ins w:id="159" w:author="Unknown">
        <w:r w:rsidRPr="00BC56A6">
          <w:rPr>
            <w:rFonts w:ascii="Segoe UI" w:eastAsia="Times New Roman" w:hAnsi="Segoe UI" w:cs="Segoe UI"/>
            <w:color w:val="000000"/>
            <w:sz w:val="23"/>
            <w:szCs w:val="23"/>
          </w:rPr>
          <w:t>Internal Exception handler Run-time failure</w:t>
        </w:r>
      </w:ins>
    </w:p>
    <w:p w:rsidR="00BC56A6" w:rsidRPr="00BC56A6" w:rsidRDefault="00BC56A6" w:rsidP="00BC56A6">
      <w:pPr>
        <w:numPr>
          <w:ilvl w:val="0"/>
          <w:numId w:val="10"/>
        </w:numPr>
        <w:shd w:val="clear" w:color="auto" w:fill="FFFFFF"/>
        <w:spacing w:after="0" w:line="240" w:lineRule="auto"/>
        <w:rPr>
          <w:ins w:id="160" w:author="Unknown"/>
          <w:rFonts w:ascii="Segoe UI" w:eastAsia="Times New Roman" w:hAnsi="Segoe UI" w:cs="Segoe UI"/>
          <w:color w:val="000000"/>
          <w:sz w:val="23"/>
          <w:szCs w:val="23"/>
        </w:rPr>
      </w:pPr>
      <w:ins w:id="161" w:author="Unknown">
        <w:r w:rsidRPr="00BC56A6">
          <w:rPr>
            <w:rFonts w:ascii="Segoe UI" w:eastAsia="Times New Roman" w:hAnsi="Segoe UI" w:cs="Segoe UI"/>
            <w:color w:val="000000"/>
            <w:sz w:val="23"/>
            <w:szCs w:val="23"/>
          </w:rPr>
          <w:t>Unused</w:t>
        </w:r>
      </w:ins>
    </w:p>
    <w:p w:rsidR="00BC56A6" w:rsidRPr="00BC56A6" w:rsidRDefault="00BC56A6" w:rsidP="00BC56A6">
      <w:pPr>
        <w:numPr>
          <w:ilvl w:val="0"/>
          <w:numId w:val="10"/>
        </w:numPr>
        <w:shd w:val="clear" w:color="auto" w:fill="FFFFFF"/>
        <w:spacing w:after="0" w:line="240" w:lineRule="auto"/>
        <w:rPr>
          <w:ins w:id="162" w:author="Unknown"/>
          <w:rFonts w:ascii="Segoe UI" w:eastAsia="Times New Roman" w:hAnsi="Segoe UI" w:cs="Segoe UI"/>
          <w:color w:val="000000"/>
          <w:sz w:val="23"/>
          <w:szCs w:val="23"/>
        </w:rPr>
      </w:pPr>
      <w:ins w:id="163" w:author="Unknown">
        <w:r w:rsidRPr="00BC56A6">
          <w:rPr>
            <w:rFonts w:ascii="Segoe UI" w:eastAsia="Times New Roman" w:hAnsi="Segoe UI" w:cs="Segoe UI"/>
            <w:color w:val="000000"/>
            <w:sz w:val="23"/>
            <w:szCs w:val="23"/>
          </w:rPr>
          <w:t>Uncaught fatal exception</w:t>
        </w:r>
      </w:ins>
    </w:p>
    <w:p w:rsidR="00BC56A6" w:rsidRPr="00BC56A6" w:rsidRDefault="00BC56A6" w:rsidP="00BC56A6">
      <w:pPr>
        <w:shd w:val="clear" w:color="auto" w:fill="FFFFFF"/>
        <w:spacing w:before="100" w:beforeAutospacing="1" w:after="100" w:afterAutospacing="1" w:line="240" w:lineRule="auto"/>
        <w:outlineLvl w:val="2"/>
        <w:rPr>
          <w:ins w:id="164" w:author="Unknown"/>
          <w:rFonts w:ascii="Arial" w:eastAsia="Times New Roman" w:hAnsi="Arial" w:cs="Arial"/>
          <w:b/>
          <w:bCs/>
          <w:color w:val="222222"/>
          <w:sz w:val="27"/>
          <w:szCs w:val="27"/>
        </w:rPr>
      </w:pPr>
      <w:ins w:id="165" w:author="Unknown">
        <w:r w:rsidRPr="00BC56A6">
          <w:rPr>
            <w:rFonts w:ascii="Arial" w:eastAsia="Times New Roman" w:hAnsi="Arial" w:cs="Arial"/>
            <w:b/>
            <w:bCs/>
            <w:color w:val="222222"/>
            <w:sz w:val="27"/>
            <w:szCs w:val="27"/>
          </w:rPr>
          <w:t>Question: Why is NODE_ENV used?</w:t>
        </w:r>
      </w:ins>
    </w:p>
    <w:p w:rsidR="00BC56A6" w:rsidRPr="00BC56A6" w:rsidRDefault="00BC56A6" w:rsidP="00BC56A6">
      <w:pPr>
        <w:shd w:val="clear" w:color="auto" w:fill="FFFFFF"/>
        <w:spacing w:after="300" w:line="240" w:lineRule="auto"/>
        <w:jc w:val="both"/>
        <w:rPr>
          <w:ins w:id="166" w:author="Unknown"/>
          <w:rFonts w:ascii="Segoe UI" w:eastAsia="Times New Roman" w:hAnsi="Segoe UI" w:cs="Segoe UI"/>
          <w:color w:val="000000"/>
          <w:sz w:val="23"/>
          <w:szCs w:val="23"/>
        </w:rPr>
      </w:pPr>
      <w:ins w:id="167" w:author="Unknown">
        <w:r w:rsidRPr="00BC56A6">
          <w:rPr>
            <w:rFonts w:ascii="Segoe UI" w:eastAsia="Times New Roman" w:hAnsi="Segoe UI" w:cs="Segoe UI"/>
            <w:b/>
            <w:bCs/>
            <w:color w:val="000000"/>
            <w:sz w:val="23"/>
            <w:szCs w:val="23"/>
          </w:rPr>
          <w:t>Answer:</w:t>
        </w:r>
        <w:r w:rsidRPr="00BC56A6">
          <w:rPr>
            <w:rFonts w:ascii="Segoe UI" w:eastAsia="Times New Roman" w:hAnsi="Segoe UI" w:cs="Segoe UI"/>
            <w:color w:val="000000"/>
            <w:sz w:val="23"/>
            <w:szCs w:val="23"/>
          </w:rPr>
          <w:t> When any Node.js project is in the stage of production, Node.js promotes the principle to use NODE_ENV variable to flag it. When the NODE-ENV is set to production, your application will perform at a speed 2 to 3 times faster than usual. The variable also improves judgment during the development phase of projects.</w:t>
        </w:r>
      </w:ins>
    </w:p>
    <w:p w:rsidR="00BC56A6" w:rsidRPr="00BC56A6" w:rsidRDefault="00BC56A6" w:rsidP="00BC56A6">
      <w:pPr>
        <w:shd w:val="clear" w:color="auto" w:fill="FFFFFF"/>
        <w:spacing w:before="100" w:beforeAutospacing="1" w:after="100" w:afterAutospacing="1" w:line="240" w:lineRule="auto"/>
        <w:outlineLvl w:val="2"/>
        <w:rPr>
          <w:ins w:id="168" w:author="Unknown"/>
          <w:rFonts w:ascii="Arial" w:eastAsia="Times New Roman" w:hAnsi="Arial" w:cs="Arial"/>
          <w:b/>
          <w:bCs/>
          <w:color w:val="222222"/>
          <w:sz w:val="27"/>
          <w:szCs w:val="27"/>
        </w:rPr>
      </w:pPr>
      <w:ins w:id="169" w:author="Unknown">
        <w:r w:rsidRPr="00BC56A6">
          <w:rPr>
            <w:rFonts w:ascii="Arial" w:eastAsia="Times New Roman" w:hAnsi="Arial" w:cs="Arial"/>
            <w:b/>
            <w:bCs/>
            <w:color w:val="222222"/>
            <w:sz w:val="27"/>
            <w:szCs w:val="27"/>
          </w:rPr>
          <w:t>Question: What is Event Emitter in Node.js?</w:t>
        </w:r>
      </w:ins>
    </w:p>
    <w:p w:rsidR="00BC56A6" w:rsidRPr="00BC56A6" w:rsidRDefault="00BC56A6" w:rsidP="00BC56A6">
      <w:pPr>
        <w:shd w:val="clear" w:color="auto" w:fill="FFFFFF"/>
        <w:spacing w:after="300" w:line="240" w:lineRule="auto"/>
        <w:jc w:val="both"/>
        <w:rPr>
          <w:ins w:id="170" w:author="Unknown"/>
          <w:rFonts w:ascii="Segoe UI" w:eastAsia="Times New Roman" w:hAnsi="Segoe UI" w:cs="Segoe UI"/>
          <w:color w:val="000000"/>
          <w:sz w:val="23"/>
          <w:szCs w:val="23"/>
        </w:rPr>
      </w:pPr>
      <w:ins w:id="171" w:author="Unknown">
        <w:r w:rsidRPr="00BC56A6">
          <w:rPr>
            <w:rFonts w:ascii="Segoe UI" w:eastAsia="Times New Roman" w:hAnsi="Segoe UI" w:cs="Segoe UI"/>
            <w:b/>
            <w:bCs/>
            <w:color w:val="000000"/>
            <w:sz w:val="23"/>
            <w:szCs w:val="23"/>
          </w:rPr>
          <w:t>Answer:</w:t>
        </w:r>
        <w:r w:rsidRPr="00BC56A6">
          <w:rPr>
            <w:rFonts w:ascii="Segoe UI" w:eastAsia="Times New Roman" w:hAnsi="Segoe UI" w:cs="Segoe UI"/>
            <w:color w:val="000000"/>
            <w:sz w:val="23"/>
            <w:szCs w:val="23"/>
          </w:rPr>
          <w:t> Node.js has an EventEmitter class which holds all the objects which can emit events. These objects hold a function called eventEmitter.on() using which multiple functions can be attached to the event emitted by the object. Whenever an object from the EventEmitter class throws an event, all the attached functions to the vent are called upon synchronously.</w:t>
        </w:r>
      </w:ins>
    </w:p>
    <w:p w:rsidR="00BC56A6" w:rsidRPr="00BC56A6" w:rsidRDefault="00BC56A6" w:rsidP="00BC56A6">
      <w:pPr>
        <w:shd w:val="clear" w:color="auto" w:fill="FFFFFF"/>
        <w:spacing w:before="100" w:beforeAutospacing="1" w:after="100" w:afterAutospacing="1" w:line="240" w:lineRule="auto"/>
        <w:outlineLvl w:val="2"/>
        <w:rPr>
          <w:ins w:id="172" w:author="Unknown"/>
          <w:rFonts w:ascii="Arial" w:eastAsia="Times New Roman" w:hAnsi="Arial" w:cs="Arial"/>
          <w:b/>
          <w:bCs/>
          <w:color w:val="222222"/>
          <w:sz w:val="27"/>
          <w:szCs w:val="27"/>
        </w:rPr>
      </w:pPr>
      <w:ins w:id="173" w:author="Unknown">
        <w:r w:rsidRPr="00BC56A6">
          <w:rPr>
            <w:rFonts w:ascii="Arial" w:eastAsia="Times New Roman" w:hAnsi="Arial" w:cs="Arial"/>
            <w:b/>
            <w:bCs/>
            <w:color w:val="222222"/>
            <w:sz w:val="27"/>
            <w:szCs w:val="27"/>
          </w:rPr>
          <w:lastRenderedPageBreak/>
          <w:t>Question: What is Punycode?</w:t>
        </w:r>
      </w:ins>
    </w:p>
    <w:p w:rsidR="00BC56A6" w:rsidRPr="00BC56A6" w:rsidRDefault="00BC56A6" w:rsidP="00BC56A6">
      <w:pPr>
        <w:shd w:val="clear" w:color="auto" w:fill="FFFFFF"/>
        <w:spacing w:after="300" w:line="240" w:lineRule="auto"/>
        <w:jc w:val="both"/>
        <w:rPr>
          <w:ins w:id="174" w:author="Unknown"/>
          <w:rFonts w:ascii="Segoe UI" w:eastAsia="Times New Roman" w:hAnsi="Segoe UI" w:cs="Segoe UI"/>
          <w:color w:val="000000"/>
          <w:sz w:val="23"/>
          <w:szCs w:val="23"/>
        </w:rPr>
      </w:pPr>
      <w:ins w:id="175" w:author="Unknown">
        <w:r w:rsidRPr="00BC56A6">
          <w:rPr>
            <w:rFonts w:ascii="Segoe UI" w:eastAsia="Times New Roman" w:hAnsi="Segoe UI" w:cs="Segoe UI"/>
            <w:b/>
            <w:bCs/>
            <w:color w:val="000000"/>
            <w:sz w:val="23"/>
            <w:szCs w:val="23"/>
          </w:rPr>
          <w:t>Answer:</w:t>
        </w:r>
        <w:r w:rsidRPr="00BC56A6">
          <w:rPr>
            <w:rFonts w:ascii="Segoe UI" w:eastAsia="Times New Roman" w:hAnsi="Segoe UI" w:cs="Segoe UI"/>
            <w:color w:val="000000"/>
            <w:sz w:val="23"/>
            <w:szCs w:val="23"/>
          </w:rPr>
          <w:t> Punycode can be defined as an encoding syntax in Node.js which is helpful for converting the Unicode string of characters into ASCII. This is done as the hostnames can only comprehend ASCII codes and not Unicode. While it was bundled up within the default package in recent versions, you can use it in the previous version using the following code:</w:t>
        </w:r>
      </w:ins>
    </w:p>
    <w:p w:rsidR="00BC56A6" w:rsidRPr="00BC56A6" w:rsidRDefault="00BC56A6" w:rsidP="00BC56A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76" w:author="Unknown"/>
          <w:rFonts w:ascii="Courier" w:eastAsia="Times New Roman" w:hAnsi="Courier" w:cs="Courier New"/>
          <w:color w:val="333333"/>
          <w:sz w:val="20"/>
          <w:szCs w:val="20"/>
        </w:rPr>
      </w:pPr>
      <w:ins w:id="177" w:author="Unknown">
        <w:r w:rsidRPr="00BC56A6">
          <w:rPr>
            <w:rFonts w:ascii="Courier" w:eastAsia="Times New Roman" w:hAnsi="Courier" w:cs="Courier New"/>
            <w:b/>
            <w:bCs/>
            <w:color w:val="333333"/>
            <w:sz w:val="20"/>
            <w:szCs w:val="20"/>
          </w:rPr>
          <w:t>punycode = require(‘punycode’);</w:t>
        </w:r>
      </w:ins>
    </w:p>
    <w:p w:rsidR="00BC56A6" w:rsidRPr="00BC56A6" w:rsidRDefault="00BC56A6" w:rsidP="00BC56A6">
      <w:pPr>
        <w:shd w:val="clear" w:color="auto" w:fill="FFFFFF"/>
        <w:spacing w:before="100" w:beforeAutospacing="1" w:after="100" w:afterAutospacing="1" w:line="240" w:lineRule="auto"/>
        <w:outlineLvl w:val="2"/>
        <w:rPr>
          <w:ins w:id="178" w:author="Unknown"/>
          <w:rFonts w:ascii="Arial" w:eastAsia="Times New Roman" w:hAnsi="Arial" w:cs="Arial"/>
          <w:b/>
          <w:bCs/>
          <w:color w:val="222222"/>
          <w:sz w:val="27"/>
          <w:szCs w:val="27"/>
        </w:rPr>
      </w:pPr>
      <w:ins w:id="179" w:author="Unknown">
        <w:r w:rsidRPr="00BC56A6">
          <w:rPr>
            <w:rFonts w:ascii="Arial" w:eastAsia="Times New Roman" w:hAnsi="Arial" w:cs="Arial"/>
            <w:b/>
            <w:bCs/>
            <w:color w:val="222222"/>
            <w:sz w:val="27"/>
            <w:szCs w:val="27"/>
          </w:rPr>
          <w:t>Question: Explain the concept of JIT and highlight its relation with Node.js.</w:t>
        </w:r>
      </w:ins>
    </w:p>
    <w:p w:rsidR="00BC56A6" w:rsidRPr="00BC56A6" w:rsidRDefault="00BC56A6" w:rsidP="00BC56A6">
      <w:pPr>
        <w:shd w:val="clear" w:color="auto" w:fill="FFFFFF"/>
        <w:spacing w:after="300" w:line="240" w:lineRule="auto"/>
        <w:jc w:val="both"/>
        <w:rPr>
          <w:ins w:id="180" w:author="Unknown"/>
          <w:rFonts w:ascii="Segoe UI" w:eastAsia="Times New Roman" w:hAnsi="Segoe UI" w:cs="Segoe UI"/>
          <w:color w:val="000000"/>
          <w:sz w:val="23"/>
          <w:szCs w:val="23"/>
        </w:rPr>
      </w:pPr>
      <w:ins w:id="181" w:author="Unknown">
        <w:r w:rsidRPr="00BC56A6">
          <w:rPr>
            <w:rFonts w:ascii="Segoe UI" w:eastAsia="Times New Roman" w:hAnsi="Segoe UI" w:cs="Segoe UI"/>
            <w:b/>
            <w:bCs/>
            <w:color w:val="000000"/>
            <w:sz w:val="23"/>
            <w:szCs w:val="23"/>
          </w:rPr>
          <w:t>Answer:</w:t>
        </w:r>
        <w:r w:rsidRPr="00BC56A6">
          <w:rPr>
            <w:rFonts w:ascii="Segoe UI" w:eastAsia="Times New Roman" w:hAnsi="Segoe UI" w:cs="Segoe UI"/>
            <w:color w:val="000000"/>
            <w:sz w:val="23"/>
            <w:szCs w:val="23"/>
          </w:rPr>
          <w:t> A JIT or Just-in-time compiler sends bytecode (consisting of interpretable instructions) to the processor by converting it into instruction. Once you are finished with the writing part of a program, the source language statements are compiled into bytecode by the compiler, rather than the code that carries the data which is similar to the destination hardware platform processor.</w:t>
        </w:r>
      </w:ins>
    </w:p>
    <w:p w:rsidR="00BC56A6" w:rsidRPr="00BC56A6" w:rsidRDefault="00BC56A6" w:rsidP="00BC56A6">
      <w:pPr>
        <w:shd w:val="clear" w:color="auto" w:fill="FFFFFF"/>
        <w:spacing w:after="300" w:line="240" w:lineRule="auto"/>
        <w:jc w:val="both"/>
        <w:rPr>
          <w:ins w:id="182" w:author="Unknown"/>
          <w:rFonts w:ascii="Segoe UI" w:eastAsia="Times New Roman" w:hAnsi="Segoe UI" w:cs="Segoe UI"/>
          <w:color w:val="000000"/>
          <w:sz w:val="23"/>
          <w:szCs w:val="23"/>
        </w:rPr>
      </w:pPr>
      <w:ins w:id="183" w:author="Unknown">
        <w:r w:rsidRPr="00BC56A6">
          <w:rPr>
            <w:rFonts w:ascii="Segoe UI" w:eastAsia="Times New Roman" w:hAnsi="Segoe UI" w:cs="Segoe UI"/>
            <w:color w:val="000000"/>
            <w:sz w:val="23"/>
            <w:szCs w:val="23"/>
          </w:rPr>
          <w:t>Node.js employs JIT compilation which improves the speed of code execution to a great extent. It takes the source code and converts it into machine code in runtime. Through this, functions which are called regularly are compiled to machine code, increasing the overall speed of code execution.</w:t>
        </w:r>
      </w:ins>
    </w:p>
    <w:p w:rsidR="00BC56A6" w:rsidRPr="00BC56A6" w:rsidRDefault="00BC56A6" w:rsidP="00BC56A6">
      <w:pPr>
        <w:shd w:val="clear" w:color="auto" w:fill="FFFFFF"/>
        <w:spacing w:before="100" w:beforeAutospacing="1" w:after="100" w:afterAutospacing="1" w:line="240" w:lineRule="auto"/>
        <w:outlineLvl w:val="2"/>
        <w:rPr>
          <w:ins w:id="184" w:author="Unknown"/>
          <w:rFonts w:ascii="Arial" w:eastAsia="Times New Roman" w:hAnsi="Arial" w:cs="Arial"/>
          <w:b/>
          <w:bCs/>
          <w:color w:val="222222"/>
          <w:sz w:val="27"/>
          <w:szCs w:val="27"/>
        </w:rPr>
      </w:pPr>
      <w:ins w:id="185" w:author="Unknown">
        <w:r w:rsidRPr="00BC56A6">
          <w:rPr>
            <w:rFonts w:ascii="Arial" w:eastAsia="Times New Roman" w:hAnsi="Arial" w:cs="Arial"/>
            <w:b/>
            <w:bCs/>
            <w:color w:val="222222"/>
            <w:sz w:val="27"/>
            <w:szCs w:val="27"/>
          </w:rPr>
          <w:t>Question: Why is buffer class used in Node.js?</w:t>
        </w:r>
      </w:ins>
    </w:p>
    <w:p w:rsidR="00BC56A6" w:rsidRPr="00BC56A6" w:rsidRDefault="00BC56A6" w:rsidP="00BC56A6">
      <w:pPr>
        <w:shd w:val="clear" w:color="auto" w:fill="FFFFFF"/>
        <w:spacing w:after="300" w:line="240" w:lineRule="auto"/>
        <w:jc w:val="both"/>
        <w:rPr>
          <w:ins w:id="186" w:author="Unknown"/>
          <w:rFonts w:ascii="Segoe UI" w:eastAsia="Times New Roman" w:hAnsi="Segoe UI" w:cs="Segoe UI"/>
          <w:color w:val="000000"/>
          <w:sz w:val="23"/>
          <w:szCs w:val="23"/>
        </w:rPr>
      </w:pPr>
      <w:ins w:id="187" w:author="Unknown">
        <w:r w:rsidRPr="00BC56A6">
          <w:rPr>
            <w:rFonts w:ascii="Segoe UI" w:eastAsia="Times New Roman" w:hAnsi="Segoe UI" w:cs="Segoe UI"/>
            <w:b/>
            <w:bCs/>
            <w:color w:val="000000"/>
            <w:sz w:val="23"/>
            <w:szCs w:val="23"/>
          </w:rPr>
          <w:t>Answer:</w:t>
        </w:r>
        <w:r w:rsidRPr="00BC56A6">
          <w:rPr>
            <w:rFonts w:ascii="Segoe UI" w:eastAsia="Times New Roman" w:hAnsi="Segoe UI" w:cs="Segoe UI"/>
            <w:color w:val="000000"/>
            <w:sz w:val="23"/>
            <w:szCs w:val="23"/>
          </w:rPr>
          <w:t> In Node.js, the buffer class stores the raw data, in a manner similar to that of an array of integers. However, it communicates to a raw memory dump, allocated outside the V8 heap. The buffer class is a global class and can be accessed in an application without having to import the buffer module. It is majorly used as pure JavaScript code is not attuned with binary data.</w:t>
        </w:r>
      </w:ins>
    </w:p>
    <w:p w:rsidR="00BC56A6" w:rsidRPr="00BC56A6" w:rsidRDefault="00BC56A6" w:rsidP="00BC56A6">
      <w:pPr>
        <w:shd w:val="clear" w:color="auto" w:fill="FFFFFF"/>
        <w:spacing w:before="100" w:beforeAutospacing="1" w:after="100" w:afterAutospacing="1" w:line="240" w:lineRule="auto"/>
        <w:outlineLvl w:val="2"/>
        <w:rPr>
          <w:ins w:id="188" w:author="Unknown"/>
          <w:rFonts w:ascii="Arial" w:eastAsia="Times New Roman" w:hAnsi="Arial" w:cs="Arial"/>
          <w:b/>
          <w:bCs/>
          <w:color w:val="222222"/>
          <w:sz w:val="27"/>
          <w:szCs w:val="27"/>
        </w:rPr>
      </w:pPr>
      <w:ins w:id="189" w:author="Unknown">
        <w:r w:rsidRPr="00BC56A6">
          <w:rPr>
            <w:rFonts w:ascii="Arial" w:eastAsia="Times New Roman" w:hAnsi="Arial" w:cs="Arial"/>
            <w:b/>
            <w:bCs/>
            <w:color w:val="222222"/>
            <w:sz w:val="27"/>
            <w:szCs w:val="27"/>
          </w:rPr>
          <w:t>Question: What is the difference between fork () and spawn () methods in Node.js?</w:t>
        </w:r>
      </w:ins>
    </w:p>
    <w:p w:rsidR="00BC56A6" w:rsidRPr="00BC56A6" w:rsidRDefault="00BC56A6" w:rsidP="00BC56A6">
      <w:pPr>
        <w:shd w:val="clear" w:color="auto" w:fill="FFFFFF"/>
        <w:spacing w:after="300" w:line="240" w:lineRule="auto"/>
        <w:jc w:val="both"/>
        <w:rPr>
          <w:ins w:id="190" w:author="Unknown"/>
          <w:rFonts w:ascii="Segoe UI" w:eastAsia="Times New Roman" w:hAnsi="Segoe UI" w:cs="Segoe UI"/>
          <w:color w:val="000000"/>
          <w:sz w:val="23"/>
          <w:szCs w:val="23"/>
        </w:rPr>
      </w:pPr>
      <w:ins w:id="191" w:author="Unknown">
        <w:r w:rsidRPr="00BC56A6">
          <w:rPr>
            <w:rFonts w:ascii="Segoe UI" w:eastAsia="Times New Roman" w:hAnsi="Segoe UI" w:cs="Segoe UI"/>
            <w:b/>
            <w:bCs/>
            <w:color w:val="000000"/>
            <w:sz w:val="23"/>
            <w:szCs w:val="23"/>
          </w:rPr>
          <w:t>Answer:</w:t>
        </w:r>
        <w:r w:rsidRPr="00BC56A6">
          <w:rPr>
            <w:rFonts w:ascii="Segoe UI" w:eastAsia="Times New Roman" w:hAnsi="Segoe UI" w:cs="Segoe UI"/>
            <w:color w:val="000000"/>
            <w:sz w:val="23"/>
            <w:szCs w:val="23"/>
          </w:rPr>
          <w:t> In Node.js, spawn () launches a new process with the available set of commands. This doesn’t generate a new V8 instance only a single copy of the node module is active on the processor. This method can be used when your child process returns a large amount of data to the node.</w:t>
        </w:r>
      </w:ins>
    </w:p>
    <w:p w:rsidR="00BC56A6" w:rsidRPr="00BC56A6" w:rsidRDefault="00BC56A6" w:rsidP="00BC56A6">
      <w:pPr>
        <w:shd w:val="clear" w:color="auto" w:fill="FFFFFF"/>
        <w:spacing w:after="300" w:line="240" w:lineRule="auto"/>
        <w:jc w:val="both"/>
        <w:rPr>
          <w:ins w:id="192" w:author="Unknown"/>
          <w:rFonts w:ascii="Segoe UI" w:eastAsia="Times New Roman" w:hAnsi="Segoe UI" w:cs="Segoe UI"/>
          <w:color w:val="000000"/>
          <w:sz w:val="23"/>
          <w:szCs w:val="23"/>
        </w:rPr>
      </w:pPr>
      <w:ins w:id="193" w:author="Unknown">
        <w:r w:rsidRPr="00BC56A6">
          <w:rPr>
            <w:rFonts w:ascii="Segoe UI" w:eastAsia="Times New Roman" w:hAnsi="Segoe UI" w:cs="Segoe UI"/>
            <w:color w:val="000000"/>
            <w:sz w:val="23"/>
            <w:szCs w:val="23"/>
          </w:rPr>
          <w:t>On the other hand, fork () is a particular case of spawn () which generates a new V8 engines instance. Through this method, multiple workers run on a single node code base for multiple tasks.</w:t>
        </w:r>
      </w:ins>
    </w:p>
    <w:p w:rsidR="00BC56A6" w:rsidRPr="00BC56A6" w:rsidRDefault="00BC56A6" w:rsidP="00BC56A6">
      <w:pPr>
        <w:shd w:val="clear" w:color="auto" w:fill="FFFFFF"/>
        <w:spacing w:before="100" w:beforeAutospacing="1" w:after="100" w:afterAutospacing="1" w:line="240" w:lineRule="auto"/>
        <w:outlineLvl w:val="2"/>
        <w:rPr>
          <w:ins w:id="194" w:author="Unknown"/>
          <w:rFonts w:ascii="Arial" w:eastAsia="Times New Roman" w:hAnsi="Arial" w:cs="Arial"/>
          <w:b/>
          <w:bCs/>
          <w:color w:val="222222"/>
          <w:sz w:val="27"/>
          <w:szCs w:val="27"/>
        </w:rPr>
      </w:pPr>
      <w:ins w:id="195" w:author="Unknown">
        <w:r w:rsidRPr="00BC56A6">
          <w:rPr>
            <w:rFonts w:ascii="Arial" w:eastAsia="Times New Roman" w:hAnsi="Arial" w:cs="Arial"/>
            <w:b/>
            <w:bCs/>
            <w:color w:val="222222"/>
            <w:sz w:val="27"/>
            <w:szCs w:val="27"/>
          </w:rPr>
          <w:t>Question: State the steps to write an Express JS application.</w:t>
        </w:r>
      </w:ins>
    </w:p>
    <w:p w:rsidR="00BC56A6" w:rsidRPr="00BC56A6" w:rsidRDefault="00BC56A6" w:rsidP="00BC56A6">
      <w:pPr>
        <w:shd w:val="clear" w:color="auto" w:fill="FFFFFF"/>
        <w:spacing w:after="300" w:line="240" w:lineRule="auto"/>
        <w:jc w:val="both"/>
        <w:rPr>
          <w:ins w:id="196" w:author="Unknown"/>
          <w:rFonts w:ascii="Segoe UI" w:eastAsia="Times New Roman" w:hAnsi="Segoe UI" w:cs="Segoe UI"/>
          <w:color w:val="000000"/>
          <w:sz w:val="23"/>
          <w:szCs w:val="23"/>
        </w:rPr>
      </w:pPr>
      <w:ins w:id="197" w:author="Unknown">
        <w:r w:rsidRPr="00BC56A6">
          <w:rPr>
            <w:rFonts w:ascii="Segoe UI" w:eastAsia="Times New Roman" w:hAnsi="Segoe UI" w:cs="Segoe UI"/>
            <w:b/>
            <w:bCs/>
            <w:color w:val="000000"/>
            <w:sz w:val="23"/>
            <w:szCs w:val="23"/>
          </w:rPr>
          <w:lastRenderedPageBreak/>
          <w:t>Answer: </w:t>
        </w:r>
        <w:r w:rsidRPr="00BC56A6">
          <w:rPr>
            <w:rFonts w:ascii="Segoe UI" w:eastAsia="Times New Roman" w:hAnsi="Segoe UI" w:cs="Segoe UI"/>
            <w:color w:val="000000"/>
            <w:sz w:val="23"/>
            <w:szCs w:val="23"/>
          </w:rPr>
          <w:t>To set up an ExpressJs application, you need to follow the following steps:</w:t>
        </w:r>
      </w:ins>
    </w:p>
    <w:p w:rsidR="00BC56A6" w:rsidRPr="00BC56A6" w:rsidRDefault="00BC56A6" w:rsidP="00BC56A6">
      <w:pPr>
        <w:numPr>
          <w:ilvl w:val="0"/>
          <w:numId w:val="11"/>
        </w:numPr>
        <w:shd w:val="clear" w:color="auto" w:fill="FFFFFF"/>
        <w:spacing w:after="0" w:line="240" w:lineRule="auto"/>
        <w:rPr>
          <w:ins w:id="198" w:author="Unknown"/>
          <w:rFonts w:ascii="Segoe UI" w:eastAsia="Times New Roman" w:hAnsi="Segoe UI" w:cs="Segoe UI"/>
          <w:color w:val="000000"/>
          <w:sz w:val="23"/>
          <w:szCs w:val="23"/>
        </w:rPr>
      </w:pPr>
      <w:ins w:id="199" w:author="Unknown">
        <w:r w:rsidRPr="00BC56A6">
          <w:rPr>
            <w:rFonts w:ascii="Segoe UI" w:eastAsia="Times New Roman" w:hAnsi="Segoe UI" w:cs="Segoe UI"/>
            <w:color w:val="000000"/>
            <w:sz w:val="23"/>
            <w:szCs w:val="23"/>
          </w:rPr>
          <w:t>Create a folder with the project name</w:t>
        </w:r>
      </w:ins>
    </w:p>
    <w:p w:rsidR="00BC56A6" w:rsidRPr="00BC56A6" w:rsidRDefault="00BC56A6" w:rsidP="00BC56A6">
      <w:pPr>
        <w:numPr>
          <w:ilvl w:val="0"/>
          <w:numId w:val="11"/>
        </w:numPr>
        <w:shd w:val="clear" w:color="auto" w:fill="FFFFFF"/>
        <w:spacing w:after="0" w:line="240" w:lineRule="auto"/>
        <w:rPr>
          <w:ins w:id="200" w:author="Unknown"/>
          <w:rFonts w:ascii="Segoe UI" w:eastAsia="Times New Roman" w:hAnsi="Segoe UI" w:cs="Segoe UI"/>
          <w:color w:val="000000"/>
          <w:sz w:val="23"/>
          <w:szCs w:val="23"/>
        </w:rPr>
      </w:pPr>
      <w:ins w:id="201" w:author="Unknown">
        <w:r w:rsidRPr="00BC56A6">
          <w:rPr>
            <w:rFonts w:ascii="Segoe UI" w:eastAsia="Times New Roman" w:hAnsi="Segoe UI" w:cs="Segoe UI"/>
            <w:color w:val="000000"/>
            <w:sz w:val="23"/>
            <w:szCs w:val="23"/>
          </w:rPr>
          <w:t>Create a file named package.json inside the folder</w:t>
        </w:r>
      </w:ins>
    </w:p>
    <w:p w:rsidR="00BC56A6" w:rsidRPr="00BC56A6" w:rsidRDefault="00BC56A6" w:rsidP="00BC56A6">
      <w:pPr>
        <w:numPr>
          <w:ilvl w:val="0"/>
          <w:numId w:val="11"/>
        </w:numPr>
        <w:shd w:val="clear" w:color="auto" w:fill="FFFFFF"/>
        <w:spacing w:after="0" w:line="240" w:lineRule="auto"/>
        <w:rPr>
          <w:ins w:id="202" w:author="Unknown"/>
          <w:rFonts w:ascii="Segoe UI" w:eastAsia="Times New Roman" w:hAnsi="Segoe UI" w:cs="Segoe UI"/>
          <w:color w:val="000000"/>
          <w:sz w:val="23"/>
          <w:szCs w:val="23"/>
        </w:rPr>
      </w:pPr>
      <w:ins w:id="203" w:author="Unknown">
        <w:r w:rsidRPr="00BC56A6">
          <w:rPr>
            <w:rFonts w:ascii="Segoe UI" w:eastAsia="Times New Roman" w:hAnsi="Segoe UI" w:cs="Segoe UI"/>
            <w:color w:val="000000"/>
            <w:sz w:val="23"/>
            <w:szCs w:val="23"/>
          </w:rPr>
          <w:t>Run the ‘npm install’ command on the command prompt to install the libraries present in the package file\</w:t>
        </w:r>
      </w:ins>
    </w:p>
    <w:p w:rsidR="00BC56A6" w:rsidRPr="00BC56A6" w:rsidRDefault="00BC56A6" w:rsidP="00BC56A6">
      <w:pPr>
        <w:numPr>
          <w:ilvl w:val="0"/>
          <w:numId w:val="11"/>
        </w:numPr>
        <w:shd w:val="clear" w:color="auto" w:fill="FFFFFF"/>
        <w:spacing w:after="0" w:line="240" w:lineRule="auto"/>
        <w:rPr>
          <w:ins w:id="204" w:author="Unknown"/>
          <w:rFonts w:ascii="Segoe UI" w:eastAsia="Times New Roman" w:hAnsi="Segoe UI" w:cs="Segoe UI"/>
          <w:color w:val="000000"/>
          <w:sz w:val="23"/>
          <w:szCs w:val="23"/>
        </w:rPr>
      </w:pPr>
      <w:ins w:id="205" w:author="Unknown">
        <w:r w:rsidRPr="00BC56A6">
          <w:rPr>
            <w:rFonts w:ascii="Segoe UI" w:eastAsia="Times New Roman" w:hAnsi="Segoe UI" w:cs="Segoe UI"/>
            <w:color w:val="000000"/>
            <w:sz w:val="23"/>
            <w:szCs w:val="23"/>
          </w:rPr>
          <w:t>Create a file named server.js</w:t>
        </w:r>
      </w:ins>
    </w:p>
    <w:p w:rsidR="00BC56A6" w:rsidRPr="00BC56A6" w:rsidRDefault="00BC56A6" w:rsidP="00BC56A6">
      <w:pPr>
        <w:numPr>
          <w:ilvl w:val="0"/>
          <w:numId w:val="11"/>
        </w:numPr>
        <w:shd w:val="clear" w:color="auto" w:fill="FFFFFF"/>
        <w:spacing w:after="0" w:line="240" w:lineRule="auto"/>
        <w:rPr>
          <w:ins w:id="206" w:author="Unknown"/>
          <w:rFonts w:ascii="Segoe UI" w:eastAsia="Times New Roman" w:hAnsi="Segoe UI" w:cs="Segoe UI"/>
          <w:color w:val="000000"/>
          <w:sz w:val="23"/>
          <w:szCs w:val="23"/>
        </w:rPr>
      </w:pPr>
      <w:ins w:id="207" w:author="Unknown">
        <w:r w:rsidRPr="00BC56A6">
          <w:rPr>
            <w:rFonts w:ascii="Segoe UI" w:eastAsia="Times New Roman" w:hAnsi="Segoe UI" w:cs="Segoe UI"/>
            <w:color w:val="000000"/>
            <w:sz w:val="23"/>
            <w:szCs w:val="23"/>
          </w:rPr>
          <w:t>Create the ‘router’ file inside the package consisting of a folder named as index.js</w:t>
        </w:r>
      </w:ins>
    </w:p>
    <w:p w:rsidR="00BC56A6" w:rsidRPr="00BC56A6" w:rsidRDefault="00BC56A6" w:rsidP="00BC56A6">
      <w:pPr>
        <w:numPr>
          <w:ilvl w:val="0"/>
          <w:numId w:val="11"/>
        </w:numPr>
        <w:shd w:val="clear" w:color="auto" w:fill="FFFFFF"/>
        <w:spacing w:after="0" w:line="240" w:lineRule="auto"/>
        <w:rPr>
          <w:ins w:id="208" w:author="Unknown"/>
          <w:rFonts w:ascii="Segoe UI" w:eastAsia="Times New Roman" w:hAnsi="Segoe UI" w:cs="Segoe UI"/>
          <w:color w:val="000000"/>
          <w:sz w:val="23"/>
          <w:szCs w:val="23"/>
        </w:rPr>
      </w:pPr>
      <w:ins w:id="209" w:author="Unknown">
        <w:r w:rsidRPr="00BC56A6">
          <w:rPr>
            <w:rFonts w:ascii="Segoe UI" w:eastAsia="Times New Roman" w:hAnsi="Segoe UI" w:cs="Segoe UI"/>
            <w:color w:val="000000"/>
            <w:sz w:val="23"/>
            <w:szCs w:val="23"/>
          </w:rPr>
          <w:t>The application is created inside the package containing the index.html file</w:t>
        </w:r>
      </w:ins>
    </w:p>
    <w:p w:rsidR="00BC56A6" w:rsidRPr="00BC56A6" w:rsidRDefault="00BC56A6" w:rsidP="00BC56A6">
      <w:pPr>
        <w:shd w:val="clear" w:color="auto" w:fill="FFFFFF"/>
        <w:spacing w:after="300" w:line="240" w:lineRule="auto"/>
        <w:jc w:val="both"/>
        <w:rPr>
          <w:ins w:id="210" w:author="Unknown"/>
          <w:rFonts w:ascii="Segoe UI" w:eastAsia="Times New Roman" w:hAnsi="Segoe UI" w:cs="Segoe UI"/>
          <w:color w:val="000000"/>
          <w:sz w:val="23"/>
          <w:szCs w:val="23"/>
        </w:rPr>
      </w:pPr>
      <w:ins w:id="211" w:author="Unknown">
        <w:r w:rsidRPr="00BC56A6">
          <w:rPr>
            <w:rFonts w:ascii="Segoe UI" w:eastAsia="Times New Roman" w:hAnsi="Segoe UI" w:cs="Segoe UI"/>
            <w:color w:val="000000"/>
            <w:sz w:val="23"/>
            <w:szCs w:val="23"/>
          </w:rPr>
          <w:t>With this, we come to an end of the top Node.js interview questions. Do you think we missed an important question or have any doubts that need to be cleared? Let us know in the comments below. You can also check our best </w:t>
        </w:r>
        <w:r w:rsidRPr="00BC56A6">
          <w:rPr>
            <w:rFonts w:ascii="Segoe UI" w:eastAsia="Times New Roman" w:hAnsi="Segoe UI" w:cs="Segoe UI"/>
            <w:color w:val="000000"/>
            <w:sz w:val="23"/>
            <w:szCs w:val="23"/>
          </w:rPr>
          <w:fldChar w:fldCharType="begin"/>
        </w:r>
        <w:r w:rsidRPr="00BC56A6">
          <w:rPr>
            <w:rFonts w:ascii="Segoe UI" w:eastAsia="Times New Roman" w:hAnsi="Segoe UI" w:cs="Segoe UI"/>
            <w:color w:val="000000"/>
            <w:sz w:val="23"/>
            <w:szCs w:val="23"/>
          </w:rPr>
          <w:instrText xml:space="preserve"> HYPERLINK "https://hackr.io/tutorials/learn-node-js?ref=blog-post" </w:instrText>
        </w:r>
        <w:r w:rsidRPr="00BC56A6">
          <w:rPr>
            <w:rFonts w:ascii="Segoe UI" w:eastAsia="Times New Roman" w:hAnsi="Segoe UI" w:cs="Segoe UI"/>
            <w:color w:val="000000"/>
            <w:sz w:val="23"/>
            <w:szCs w:val="23"/>
          </w:rPr>
          <w:fldChar w:fldCharType="separate"/>
        </w:r>
        <w:r w:rsidRPr="00BC56A6">
          <w:rPr>
            <w:rFonts w:ascii="Segoe UI" w:eastAsia="Times New Roman" w:hAnsi="Segoe UI" w:cs="Segoe UI"/>
            <w:color w:val="3C7DC0"/>
            <w:sz w:val="23"/>
            <w:u w:val="single"/>
          </w:rPr>
          <w:t>Node.js tutorials</w:t>
        </w:r>
        <w:r w:rsidRPr="00BC56A6">
          <w:rPr>
            <w:rFonts w:ascii="Segoe UI" w:eastAsia="Times New Roman" w:hAnsi="Segoe UI" w:cs="Segoe UI"/>
            <w:color w:val="000000"/>
            <w:sz w:val="23"/>
            <w:szCs w:val="23"/>
          </w:rPr>
          <w:fldChar w:fldCharType="end"/>
        </w:r>
        <w:r w:rsidRPr="00BC56A6">
          <w:rPr>
            <w:rFonts w:ascii="Segoe UI" w:eastAsia="Times New Roman" w:hAnsi="Segoe UI" w:cs="Segoe UI"/>
            <w:color w:val="000000"/>
            <w:sz w:val="23"/>
            <w:szCs w:val="23"/>
          </w:rPr>
          <w:t>, curated by community members.</w:t>
        </w:r>
      </w:ins>
    </w:p>
    <w:p w:rsidR="00E92F80" w:rsidRDefault="00E92F80"/>
    <w:sectPr w:rsidR="00E92F8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22FA5"/>
    <w:multiLevelType w:val="multilevel"/>
    <w:tmpl w:val="EF3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112FC2"/>
    <w:multiLevelType w:val="multilevel"/>
    <w:tmpl w:val="A46C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CB0C49"/>
    <w:multiLevelType w:val="multilevel"/>
    <w:tmpl w:val="FF66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C63A10"/>
    <w:multiLevelType w:val="multilevel"/>
    <w:tmpl w:val="242AE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082926"/>
    <w:multiLevelType w:val="multilevel"/>
    <w:tmpl w:val="A7C2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837D5A"/>
    <w:multiLevelType w:val="multilevel"/>
    <w:tmpl w:val="8E40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2863FA"/>
    <w:multiLevelType w:val="multilevel"/>
    <w:tmpl w:val="7C94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296B24"/>
    <w:multiLevelType w:val="multilevel"/>
    <w:tmpl w:val="41AC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AA53A6"/>
    <w:multiLevelType w:val="multilevel"/>
    <w:tmpl w:val="9290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5C0487"/>
    <w:multiLevelType w:val="multilevel"/>
    <w:tmpl w:val="D090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6F7ACD"/>
    <w:multiLevelType w:val="multilevel"/>
    <w:tmpl w:val="B7C0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0"/>
  </w:num>
  <w:num w:numId="4">
    <w:abstractNumId w:val="9"/>
  </w:num>
  <w:num w:numId="5">
    <w:abstractNumId w:val="5"/>
  </w:num>
  <w:num w:numId="6">
    <w:abstractNumId w:val="2"/>
  </w:num>
  <w:num w:numId="7">
    <w:abstractNumId w:val="0"/>
  </w:num>
  <w:num w:numId="8">
    <w:abstractNumId w:val="1"/>
  </w:num>
  <w:num w:numId="9">
    <w:abstractNumId w:val="7"/>
  </w:num>
  <w:num w:numId="10">
    <w:abstractNumId w:val="8"/>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C56A6"/>
    <w:rsid w:val="00BC56A6"/>
    <w:rsid w:val="00E92F8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C56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56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56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56A6"/>
    <w:rPr>
      <w:rFonts w:ascii="Times New Roman" w:eastAsia="Times New Roman" w:hAnsi="Times New Roman" w:cs="Times New Roman"/>
      <w:b/>
      <w:bCs/>
      <w:sz w:val="27"/>
      <w:szCs w:val="27"/>
    </w:rPr>
  </w:style>
  <w:style w:type="paragraph" w:customStyle="1" w:styleId="ez-toc-title">
    <w:name w:val="ez-toc-title"/>
    <w:basedOn w:val="Normal"/>
    <w:rsid w:val="00BC56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56A6"/>
    <w:rPr>
      <w:color w:val="0000FF"/>
      <w:u w:val="single"/>
    </w:rPr>
  </w:style>
  <w:style w:type="paragraph" w:styleId="NormalWeb">
    <w:name w:val="Normal (Web)"/>
    <w:basedOn w:val="Normal"/>
    <w:uiPriority w:val="99"/>
    <w:semiHidden/>
    <w:unhideWhenUsed/>
    <w:rsid w:val="00BC56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section">
    <w:name w:val="ez-toc-section"/>
    <w:basedOn w:val="DefaultParagraphFont"/>
    <w:rsid w:val="00BC56A6"/>
  </w:style>
  <w:style w:type="character" w:styleId="Strong">
    <w:name w:val="Strong"/>
    <w:basedOn w:val="DefaultParagraphFont"/>
    <w:uiPriority w:val="22"/>
    <w:qFormat/>
    <w:rsid w:val="00BC56A6"/>
    <w:rPr>
      <w:b/>
      <w:bCs/>
    </w:rPr>
  </w:style>
  <w:style w:type="paragraph" w:styleId="HTMLPreformatted">
    <w:name w:val="HTML Preformatted"/>
    <w:basedOn w:val="Normal"/>
    <w:link w:val="HTMLPreformattedChar"/>
    <w:uiPriority w:val="99"/>
    <w:semiHidden/>
    <w:unhideWhenUsed/>
    <w:rsid w:val="00BC5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56A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27380791">
      <w:bodyDiv w:val="1"/>
      <w:marLeft w:val="0"/>
      <w:marRight w:val="0"/>
      <w:marTop w:val="0"/>
      <w:marBottom w:val="0"/>
      <w:divBdr>
        <w:top w:val="none" w:sz="0" w:space="0" w:color="auto"/>
        <w:left w:val="none" w:sz="0" w:space="0" w:color="auto"/>
        <w:bottom w:val="none" w:sz="0" w:space="0" w:color="auto"/>
        <w:right w:val="none" w:sz="0" w:space="0" w:color="auto"/>
      </w:divBdr>
      <w:divsChild>
        <w:div w:id="466896505">
          <w:marLeft w:val="0"/>
          <w:marRight w:val="0"/>
          <w:marTop w:val="0"/>
          <w:marBottom w:val="240"/>
          <w:divBdr>
            <w:top w:val="single" w:sz="6" w:space="8" w:color="E4E4E4"/>
            <w:left w:val="single" w:sz="6" w:space="8" w:color="E4E4E4"/>
            <w:bottom w:val="single" w:sz="6" w:space="8" w:color="E4E4E4"/>
            <w:right w:val="single" w:sz="6" w:space="8" w:color="E4E4E4"/>
          </w:divBdr>
          <w:divsChild>
            <w:div w:id="1871524598">
              <w:marLeft w:val="0"/>
              <w:marRight w:val="0"/>
              <w:marTop w:val="0"/>
              <w:marBottom w:val="0"/>
              <w:divBdr>
                <w:top w:val="none" w:sz="0" w:space="0" w:color="auto"/>
                <w:left w:val="none" w:sz="0" w:space="0" w:color="auto"/>
                <w:bottom w:val="none" w:sz="0" w:space="0" w:color="auto"/>
                <w:right w:val="none" w:sz="0" w:space="0" w:color="auto"/>
              </w:divBdr>
            </w:div>
          </w:divsChild>
        </w:div>
        <w:div w:id="38483448">
          <w:marLeft w:val="0"/>
          <w:marRight w:val="0"/>
          <w:marTop w:val="450"/>
          <w:marBottom w:val="450"/>
          <w:divBdr>
            <w:top w:val="none" w:sz="0" w:space="0" w:color="auto"/>
            <w:left w:val="none" w:sz="0" w:space="0" w:color="auto"/>
            <w:bottom w:val="none" w:sz="0" w:space="0" w:color="auto"/>
            <w:right w:val="none" w:sz="0" w:space="0" w:color="auto"/>
          </w:divBdr>
          <w:divsChild>
            <w:div w:id="7767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ackr.io/blog/node-js-interview-questions" TargetMode="External"/><Relationship Id="rId13" Type="http://schemas.openxmlformats.org/officeDocument/2006/relationships/hyperlink" Target="https://hackr.io/blog/node-js-interview-questions" TargetMode="External"/><Relationship Id="rId18" Type="http://schemas.openxmlformats.org/officeDocument/2006/relationships/hyperlink" Target="https://hackr.io/blog/node-js-interview-questions" TargetMode="External"/><Relationship Id="rId26" Type="http://schemas.openxmlformats.org/officeDocument/2006/relationships/hyperlink" Target="https://hackr.io/blog/node-js-interview-questions" TargetMode="External"/><Relationship Id="rId3" Type="http://schemas.openxmlformats.org/officeDocument/2006/relationships/settings" Target="settings.xml"/><Relationship Id="rId21" Type="http://schemas.openxmlformats.org/officeDocument/2006/relationships/hyperlink" Target="https://hackr.io/blog/node-js-interview-questions" TargetMode="External"/><Relationship Id="rId34" Type="http://schemas.openxmlformats.org/officeDocument/2006/relationships/fontTable" Target="fontTable.xml"/><Relationship Id="rId7" Type="http://schemas.openxmlformats.org/officeDocument/2006/relationships/hyperlink" Target="https://hackr.io/blog/node-js-interview-questions" TargetMode="External"/><Relationship Id="rId12" Type="http://schemas.openxmlformats.org/officeDocument/2006/relationships/hyperlink" Target="https://hackr.io/blog/node-js-interview-questions" TargetMode="External"/><Relationship Id="rId17" Type="http://schemas.openxmlformats.org/officeDocument/2006/relationships/hyperlink" Target="https://hackr.io/blog/node-js-interview-questions" TargetMode="External"/><Relationship Id="rId25" Type="http://schemas.openxmlformats.org/officeDocument/2006/relationships/hyperlink" Target="https://hackr.io/blog/node-js-interview-questions" TargetMode="External"/><Relationship Id="rId33" Type="http://schemas.openxmlformats.org/officeDocument/2006/relationships/hyperlink" Target="https://hackr.io/blog/node-js-interview-questions" TargetMode="External"/><Relationship Id="rId2" Type="http://schemas.openxmlformats.org/officeDocument/2006/relationships/styles" Target="styles.xml"/><Relationship Id="rId16" Type="http://schemas.openxmlformats.org/officeDocument/2006/relationships/hyperlink" Target="https://hackr.io/blog/node-js-interview-questions" TargetMode="External"/><Relationship Id="rId20" Type="http://schemas.openxmlformats.org/officeDocument/2006/relationships/hyperlink" Target="https://hackr.io/blog/node-js-interview-questions" TargetMode="External"/><Relationship Id="rId29" Type="http://schemas.openxmlformats.org/officeDocument/2006/relationships/hyperlink" Target="https://hackr.io/blog/node-js-interview-questions" TargetMode="External"/><Relationship Id="rId1" Type="http://schemas.openxmlformats.org/officeDocument/2006/relationships/numbering" Target="numbering.xml"/><Relationship Id="rId6" Type="http://schemas.openxmlformats.org/officeDocument/2006/relationships/hyperlink" Target="https://hackr.io/blog/node-js-interview-questions" TargetMode="External"/><Relationship Id="rId11" Type="http://schemas.openxmlformats.org/officeDocument/2006/relationships/hyperlink" Target="https://hackr.io/blog/node-js-interview-questions" TargetMode="External"/><Relationship Id="rId24" Type="http://schemas.openxmlformats.org/officeDocument/2006/relationships/hyperlink" Target="https://hackr.io/blog/node-js-interview-questions" TargetMode="External"/><Relationship Id="rId32" Type="http://schemas.openxmlformats.org/officeDocument/2006/relationships/hyperlink" Target="https://hackr.io/blog/node-js-interview-questions" TargetMode="External"/><Relationship Id="rId5" Type="http://schemas.openxmlformats.org/officeDocument/2006/relationships/hyperlink" Target="https://hackr.io/blog/node-js-interview-questions" TargetMode="External"/><Relationship Id="rId15" Type="http://schemas.openxmlformats.org/officeDocument/2006/relationships/hyperlink" Target="https://hackr.io/blog/node-js-interview-questions" TargetMode="External"/><Relationship Id="rId23" Type="http://schemas.openxmlformats.org/officeDocument/2006/relationships/hyperlink" Target="https://hackr.io/blog/node-js-interview-questions" TargetMode="External"/><Relationship Id="rId28" Type="http://schemas.openxmlformats.org/officeDocument/2006/relationships/hyperlink" Target="https://hackr.io/blog/node-js-interview-questions" TargetMode="External"/><Relationship Id="rId10" Type="http://schemas.openxmlformats.org/officeDocument/2006/relationships/hyperlink" Target="https://hackr.io/blog/node-js-interview-questions" TargetMode="External"/><Relationship Id="rId19" Type="http://schemas.openxmlformats.org/officeDocument/2006/relationships/hyperlink" Target="https://hackr.io/blog/node-js-interview-questions" TargetMode="External"/><Relationship Id="rId31" Type="http://schemas.openxmlformats.org/officeDocument/2006/relationships/hyperlink" Target="https://hackr.io/blog/node-js-interview-questions" TargetMode="External"/><Relationship Id="rId4" Type="http://schemas.openxmlformats.org/officeDocument/2006/relationships/webSettings" Target="webSettings.xml"/><Relationship Id="rId9" Type="http://schemas.openxmlformats.org/officeDocument/2006/relationships/hyperlink" Target="https://hackr.io/blog/node-js-interview-questions" TargetMode="External"/><Relationship Id="rId14" Type="http://schemas.openxmlformats.org/officeDocument/2006/relationships/hyperlink" Target="https://hackr.io/blog/node-js-interview-questions" TargetMode="External"/><Relationship Id="rId22" Type="http://schemas.openxmlformats.org/officeDocument/2006/relationships/hyperlink" Target="https://hackr.io/blog/node-js-interview-questions" TargetMode="External"/><Relationship Id="rId27" Type="http://schemas.openxmlformats.org/officeDocument/2006/relationships/hyperlink" Target="https://hackr.io/blog/node-js-interview-questions" TargetMode="External"/><Relationship Id="rId30" Type="http://schemas.openxmlformats.org/officeDocument/2006/relationships/hyperlink" Target="https://hackr.io/blog/node-js-interview-question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3577</Words>
  <Characters>20395</Characters>
  <Application>Microsoft Office Word</Application>
  <DocSecurity>0</DocSecurity>
  <Lines>169</Lines>
  <Paragraphs>47</Paragraphs>
  <ScaleCrop>false</ScaleCrop>
  <Company>Grizli777</Company>
  <LinksUpToDate>false</LinksUpToDate>
  <CharactersWithSpaces>23925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it</dc:creator>
  <cp:keywords/>
  <dc:description/>
  <cp:lastModifiedBy>Naresh it</cp:lastModifiedBy>
  <cp:revision>2</cp:revision>
  <dcterms:created xsi:type="dcterms:W3CDTF">2019-08-26T12:10:00Z</dcterms:created>
  <dcterms:modified xsi:type="dcterms:W3CDTF">2019-08-26T12:10:00Z</dcterms:modified>
</cp:coreProperties>
</file>