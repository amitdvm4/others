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31E" w:rsidRPr="0059331E" w:rsidRDefault="0059331E" w:rsidP="0059331E">
      <w:pPr>
        <w:pBdr>
          <w:bottom w:val="single" w:sz="6" w:space="0" w:color="E4E4E4"/>
        </w:pBdr>
        <w:spacing w:after="300" w:line="240" w:lineRule="auto"/>
        <w:jc w:val="both"/>
        <w:textAlignment w:val="center"/>
        <w:rPr>
          <w:rFonts w:ascii="inherit" w:eastAsia="Times New Roman" w:hAnsi="inherit" w:cs="Segoe UI"/>
          <w:b/>
          <w:bCs/>
          <w:color w:val="000000"/>
          <w:sz w:val="23"/>
          <w:szCs w:val="23"/>
        </w:rPr>
      </w:pPr>
      <w:r w:rsidRPr="0059331E">
        <w:rPr>
          <w:rFonts w:ascii="inherit" w:eastAsia="Times New Roman" w:hAnsi="inherit" w:cs="Segoe UI"/>
          <w:b/>
          <w:bCs/>
          <w:color w:val="000000"/>
          <w:sz w:val="23"/>
          <w:szCs w:val="23"/>
        </w:rPr>
        <w:t>Table of Contents</w:t>
      </w:r>
    </w:p>
    <w:p w:rsidR="0059331E" w:rsidRPr="0059331E" w:rsidRDefault="0059331E" w:rsidP="0059331E">
      <w:pPr>
        <w:numPr>
          <w:ilvl w:val="0"/>
          <w:numId w:val="1"/>
        </w:numPr>
        <w:spacing w:after="0" w:line="240" w:lineRule="auto"/>
        <w:ind w:left="0"/>
        <w:rPr>
          <w:rFonts w:ascii="inherit" w:eastAsia="Times New Roman" w:hAnsi="inherit" w:cs="Segoe UI"/>
          <w:color w:val="000000"/>
          <w:sz w:val="21"/>
          <w:szCs w:val="21"/>
        </w:rPr>
      </w:pPr>
      <w:hyperlink r:id="rId5" w:anchor="Data_Structure_Interview_Questions" w:tooltip="Data Structure Interview Questions" w:history="1">
        <w:r w:rsidRPr="0059331E">
          <w:rPr>
            <w:rFonts w:ascii="inherit" w:eastAsia="Times New Roman" w:hAnsi="inherit" w:cs="Segoe UI"/>
            <w:color w:val="428BCA"/>
            <w:sz w:val="21"/>
            <w:u w:val="single"/>
          </w:rPr>
          <w:t>Data Structure Interview Questions</w:t>
        </w:r>
      </w:hyperlink>
    </w:p>
    <w:p w:rsidR="0059331E" w:rsidRPr="0059331E" w:rsidRDefault="0059331E" w:rsidP="0059331E">
      <w:pPr>
        <w:numPr>
          <w:ilvl w:val="1"/>
          <w:numId w:val="1"/>
        </w:numPr>
        <w:spacing w:after="0" w:line="240" w:lineRule="auto"/>
        <w:ind w:left="150"/>
        <w:rPr>
          <w:rFonts w:ascii="inherit" w:eastAsia="Times New Roman" w:hAnsi="inherit" w:cs="Segoe UI"/>
          <w:color w:val="000000"/>
          <w:sz w:val="21"/>
          <w:szCs w:val="21"/>
        </w:rPr>
      </w:pPr>
      <w:hyperlink r:id="rId6" w:anchor="Question_What_do_you_understand_by_a_data_structure" w:tooltip="Question: What do you understand by a data structure?" w:history="1">
        <w:r w:rsidRPr="0059331E">
          <w:rPr>
            <w:rFonts w:ascii="inherit" w:eastAsia="Times New Roman" w:hAnsi="inherit" w:cs="Segoe UI"/>
            <w:color w:val="428BCA"/>
            <w:sz w:val="21"/>
            <w:u w:val="single"/>
          </w:rPr>
          <w:t>Question: What do you understand by a data structure?</w:t>
        </w:r>
      </w:hyperlink>
    </w:p>
    <w:p w:rsidR="0059331E" w:rsidRPr="0059331E" w:rsidRDefault="0059331E" w:rsidP="0059331E">
      <w:pPr>
        <w:numPr>
          <w:ilvl w:val="1"/>
          <w:numId w:val="1"/>
        </w:numPr>
        <w:spacing w:after="0" w:line="240" w:lineRule="auto"/>
        <w:ind w:left="150"/>
        <w:rPr>
          <w:rFonts w:ascii="inherit" w:eastAsia="Times New Roman" w:hAnsi="inherit" w:cs="Segoe UI"/>
          <w:color w:val="000000"/>
          <w:sz w:val="21"/>
          <w:szCs w:val="21"/>
        </w:rPr>
      </w:pPr>
      <w:hyperlink r:id="rId7" w:anchor="Question_How_does_a_linear_data_structure_differ_from_a_non-linear_data_structure" w:tooltip="Question: How does a linear data structure differ from a non-linear data structure?" w:history="1">
        <w:r w:rsidRPr="0059331E">
          <w:rPr>
            <w:rFonts w:ascii="inherit" w:eastAsia="Times New Roman" w:hAnsi="inherit" w:cs="Segoe UI"/>
            <w:color w:val="428BCA"/>
            <w:sz w:val="21"/>
            <w:u w:val="single"/>
          </w:rPr>
          <w:t>Question: How does a linear data structure differ from a non-linear data structure?</w:t>
        </w:r>
      </w:hyperlink>
    </w:p>
    <w:p w:rsidR="0059331E" w:rsidRPr="0059331E" w:rsidRDefault="0059331E" w:rsidP="0059331E">
      <w:pPr>
        <w:numPr>
          <w:ilvl w:val="1"/>
          <w:numId w:val="1"/>
        </w:numPr>
        <w:spacing w:after="0" w:line="240" w:lineRule="auto"/>
        <w:ind w:left="150"/>
        <w:rPr>
          <w:rFonts w:ascii="inherit" w:eastAsia="Times New Roman" w:hAnsi="inherit" w:cs="Segoe UI"/>
          <w:color w:val="000000"/>
          <w:sz w:val="21"/>
          <w:szCs w:val="21"/>
        </w:rPr>
      </w:pPr>
      <w:hyperlink r:id="rId8" w:anchor="Question_Please_enumerate_the_various_operations_that_can_be_performed_on_a_data_structure" w:tooltip="Question: Please enumerate the various operations that can be performed on a data structure." w:history="1">
        <w:r w:rsidRPr="0059331E">
          <w:rPr>
            <w:rFonts w:ascii="inherit" w:eastAsia="Times New Roman" w:hAnsi="inherit" w:cs="Segoe UI"/>
            <w:color w:val="428BCA"/>
            <w:sz w:val="21"/>
            <w:u w:val="single"/>
          </w:rPr>
          <w:t>Question: Please enumerate the various operations that can be performed on a data structure.</w:t>
        </w:r>
      </w:hyperlink>
    </w:p>
    <w:p w:rsidR="0059331E" w:rsidRPr="0059331E" w:rsidRDefault="0059331E" w:rsidP="0059331E">
      <w:pPr>
        <w:numPr>
          <w:ilvl w:val="1"/>
          <w:numId w:val="1"/>
        </w:numPr>
        <w:spacing w:after="0" w:line="240" w:lineRule="auto"/>
        <w:ind w:left="150"/>
        <w:rPr>
          <w:rFonts w:ascii="inherit" w:eastAsia="Times New Roman" w:hAnsi="inherit" w:cs="Segoe UI"/>
          <w:color w:val="000000"/>
          <w:sz w:val="21"/>
          <w:szCs w:val="21"/>
        </w:rPr>
      </w:pPr>
      <w:hyperlink r:id="rId9" w:anchor="Question_Can_you_tell_which_data_structures_are_used_for_BFS_and_DFS_of_a_graph" w:tooltip="Question: Can you tell which data structures are used for BFS and DFS of a graph?" w:history="1">
        <w:r w:rsidRPr="0059331E">
          <w:rPr>
            <w:rFonts w:ascii="inherit" w:eastAsia="Times New Roman" w:hAnsi="inherit" w:cs="Segoe UI"/>
            <w:color w:val="428BCA"/>
            <w:sz w:val="21"/>
            <w:u w:val="single"/>
          </w:rPr>
          <w:t>Question: Can you tell which data structures are used for BFS and DFS of a graph?</w:t>
        </w:r>
      </w:hyperlink>
    </w:p>
    <w:p w:rsidR="0059331E" w:rsidRPr="0059331E" w:rsidRDefault="0059331E" w:rsidP="0059331E">
      <w:pPr>
        <w:numPr>
          <w:ilvl w:val="1"/>
          <w:numId w:val="1"/>
        </w:numPr>
        <w:spacing w:after="0" w:line="240" w:lineRule="auto"/>
        <w:ind w:left="150"/>
        <w:rPr>
          <w:rFonts w:ascii="inherit" w:eastAsia="Times New Roman" w:hAnsi="inherit" w:cs="Segoe UI"/>
          <w:color w:val="000000"/>
          <w:sz w:val="21"/>
          <w:szCs w:val="21"/>
        </w:rPr>
      </w:pPr>
      <w:hyperlink r:id="rId10" w:anchor="Question_Please_explain_stack_and_also_mention_some_of_its_important_applications" w:tooltip="Question: Please explain stack and also mention some of its important applications." w:history="1">
        <w:r w:rsidRPr="0059331E">
          <w:rPr>
            <w:rFonts w:ascii="inherit" w:eastAsia="Times New Roman" w:hAnsi="inherit" w:cs="Segoe UI"/>
            <w:color w:val="428BCA"/>
            <w:sz w:val="21"/>
            <w:u w:val="single"/>
          </w:rPr>
          <w:t>Question: Please explain stack and also mention some of its important applications.</w:t>
        </w:r>
      </w:hyperlink>
    </w:p>
    <w:p w:rsidR="0059331E" w:rsidRPr="0059331E" w:rsidRDefault="0059331E" w:rsidP="0059331E">
      <w:pPr>
        <w:numPr>
          <w:ilvl w:val="1"/>
          <w:numId w:val="1"/>
        </w:numPr>
        <w:spacing w:after="0" w:line="240" w:lineRule="auto"/>
        <w:ind w:left="150"/>
        <w:rPr>
          <w:rFonts w:ascii="inherit" w:eastAsia="Times New Roman" w:hAnsi="inherit" w:cs="Segoe UI"/>
          <w:color w:val="000000"/>
          <w:sz w:val="21"/>
          <w:szCs w:val="21"/>
        </w:rPr>
      </w:pPr>
      <w:hyperlink r:id="rId11" w:anchor="Question_What_is_a_queue_How_is_it_different_from_a_stack" w:tooltip="Question: What is a queue? How is it different from a stack?" w:history="1">
        <w:r w:rsidRPr="0059331E">
          <w:rPr>
            <w:rFonts w:ascii="inherit" w:eastAsia="Times New Roman" w:hAnsi="inherit" w:cs="Segoe UI"/>
            <w:color w:val="428BCA"/>
            <w:sz w:val="21"/>
            <w:u w:val="single"/>
          </w:rPr>
          <w:t>Question: What is a queue? How is it different from a stack?</w:t>
        </w:r>
      </w:hyperlink>
    </w:p>
    <w:p w:rsidR="0059331E" w:rsidRPr="0059331E" w:rsidRDefault="0059331E" w:rsidP="0059331E">
      <w:pPr>
        <w:numPr>
          <w:ilvl w:val="1"/>
          <w:numId w:val="1"/>
        </w:numPr>
        <w:spacing w:after="0" w:line="240" w:lineRule="auto"/>
        <w:ind w:left="150"/>
        <w:rPr>
          <w:rFonts w:ascii="inherit" w:eastAsia="Times New Roman" w:hAnsi="inherit" w:cs="Segoe UI"/>
          <w:color w:val="000000"/>
          <w:sz w:val="21"/>
          <w:szCs w:val="21"/>
        </w:rPr>
      </w:pPr>
      <w:hyperlink r:id="rId12" w:anchor="Question_What_do_you_understand_by_a_binary_search_What_is_the_best_scenario_of_using_it" w:tooltip="Question: What do you understand by a binary search? What is the best scenario of using it?" w:history="1">
        <w:r w:rsidRPr="0059331E">
          <w:rPr>
            <w:rFonts w:ascii="inherit" w:eastAsia="Times New Roman" w:hAnsi="inherit" w:cs="Segoe UI"/>
            <w:color w:val="428BCA"/>
            <w:sz w:val="21"/>
            <w:u w:val="single"/>
          </w:rPr>
          <w:t>Question: What do you understand by a binary search? What is the best scenario of using it?</w:t>
        </w:r>
      </w:hyperlink>
    </w:p>
    <w:p w:rsidR="0059331E" w:rsidRPr="0059331E" w:rsidRDefault="0059331E" w:rsidP="0059331E">
      <w:pPr>
        <w:numPr>
          <w:ilvl w:val="1"/>
          <w:numId w:val="1"/>
        </w:numPr>
        <w:spacing w:after="0" w:line="240" w:lineRule="auto"/>
        <w:ind w:left="150"/>
        <w:rPr>
          <w:rFonts w:ascii="inherit" w:eastAsia="Times New Roman" w:hAnsi="inherit" w:cs="Segoe UI"/>
          <w:color w:val="000000"/>
          <w:sz w:val="21"/>
          <w:szCs w:val="21"/>
        </w:rPr>
      </w:pPr>
      <w:hyperlink r:id="rId13" w:anchor="Question_Could_you_explain_how_to_reference_all_the_elements_in_a_one-dimension_array" w:tooltip="Question: Could you explain how to reference all the elements in a one-dimension array?" w:history="1">
        <w:r w:rsidRPr="0059331E">
          <w:rPr>
            <w:rFonts w:ascii="inherit" w:eastAsia="Times New Roman" w:hAnsi="inherit" w:cs="Segoe UI"/>
            <w:color w:val="428BCA"/>
            <w:sz w:val="21"/>
            <w:u w:val="single"/>
          </w:rPr>
          <w:t>Question: Could you explain how to reference all the elements in a one-dimension array?</w:t>
        </w:r>
      </w:hyperlink>
    </w:p>
    <w:p w:rsidR="0059331E" w:rsidRPr="0059331E" w:rsidRDefault="0059331E" w:rsidP="0059331E">
      <w:pPr>
        <w:numPr>
          <w:ilvl w:val="1"/>
          <w:numId w:val="1"/>
        </w:numPr>
        <w:spacing w:after="0" w:line="240" w:lineRule="auto"/>
        <w:ind w:left="150"/>
        <w:rPr>
          <w:rFonts w:ascii="inherit" w:eastAsia="Times New Roman" w:hAnsi="inherit" w:cs="Segoe UI"/>
          <w:color w:val="000000"/>
          <w:sz w:val="21"/>
          <w:szCs w:val="21"/>
        </w:rPr>
      </w:pPr>
      <w:hyperlink r:id="rId14" w:anchor="Question_Please_explain_what_do_you_understand_by_FIFO_and_LIFO" w:tooltip="Question: Please explain what do you understand by FIFO and LIFO?" w:history="1">
        <w:r w:rsidRPr="0059331E">
          <w:rPr>
            <w:rFonts w:ascii="inherit" w:eastAsia="Times New Roman" w:hAnsi="inherit" w:cs="Segoe UI"/>
            <w:color w:val="428BCA"/>
            <w:sz w:val="21"/>
            <w:u w:val="single"/>
          </w:rPr>
          <w:t>Question: Please explain what do you understand by FIFO and LIFO?</w:t>
        </w:r>
      </w:hyperlink>
    </w:p>
    <w:p w:rsidR="0059331E" w:rsidRPr="0059331E" w:rsidRDefault="0059331E" w:rsidP="0059331E">
      <w:pPr>
        <w:numPr>
          <w:ilvl w:val="1"/>
          <w:numId w:val="1"/>
        </w:numPr>
        <w:spacing w:after="0" w:line="240" w:lineRule="auto"/>
        <w:ind w:left="150"/>
        <w:rPr>
          <w:rFonts w:ascii="inherit" w:eastAsia="Times New Roman" w:hAnsi="inherit" w:cs="Segoe UI"/>
          <w:color w:val="000000"/>
          <w:sz w:val="21"/>
          <w:szCs w:val="21"/>
        </w:rPr>
      </w:pPr>
      <w:hyperlink r:id="rId15" w:anchor="Question_Do_you_know_how_does_dynamic_memory_allocation_help_in_managing_data" w:tooltip="Question: Do you know how does dynamic memory allocation help in managing data?" w:history="1">
        <w:r w:rsidRPr="0059331E">
          <w:rPr>
            <w:rFonts w:ascii="inherit" w:eastAsia="Times New Roman" w:hAnsi="inherit" w:cs="Segoe UI"/>
            <w:color w:val="428BCA"/>
            <w:sz w:val="21"/>
            <w:u w:val="single"/>
          </w:rPr>
          <w:t>Question: Do you know how does dynamic memory allocation help in managing data?</w:t>
        </w:r>
      </w:hyperlink>
    </w:p>
    <w:p w:rsidR="0059331E" w:rsidRPr="0059331E" w:rsidRDefault="0059331E" w:rsidP="0059331E">
      <w:pPr>
        <w:numPr>
          <w:ilvl w:val="1"/>
          <w:numId w:val="1"/>
        </w:numPr>
        <w:spacing w:after="0" w:line="240" w:lineRule="auto"/>
        <w:ind w:left="150"/>
        <w:rPr>
          <w:rFonts w:ascii="inherit" w:eastAsia="Times New Roman" w:hAnsi="inherit" w:cs="Segoe UI"/>
          <w:color w:val="000000"/>
          <w:sz w:val="21"/>
          <w:szCs w:val="21"/>
        </w:rPr>
      </w:pPr>
      <w:hyperlink r:id="rId16" w:anchor="Question_What_is_the_difference_between_NULL_and_VOID" w:tooltip="Question: What is the difference between NULL and VOID?" w:history="1">
        <w:r w:rsidRPr="0059331E">
          <w:rPr>
            <w:rFonts w:ascii="inherit" w:eastAsia="Times New Roman" w:hAnsi="inherit" w:cs="Segoe UI"/>
            <w:color w:val="428BCA"/>
            <w:sz w:val="21"/>
            <w:u w:val="single"/>
          </w:rPr>
          <w:t>Question: What is the difference between NULL and VOID?</w:t>
        </w:r>
      </w:hyperlink>
    </w:p>
    <w:p w:rsidR="0059331E" w:rsidRPr="0059331E" w:rsidRDefault="0059331E" w:rsidP="0059331E">
      <w:pPr>
        <w:numPr>
          <w:ilvl w:val="1"/>
          <w:numId w:val="1"/>
        </w:numPr>
        <w:spacing w:after="0" w:line="240" w:lineRule="auto"/>
        <w:ind w:left="150"/>
        <w:rPr>
          <w:rFonts w:ascii="inherit" w:eastAsia="Times New Roman" w:hAnsi="inherit" w:cs="Segoe UI"/>
          <w:color w:val="000000"/>
          <w:sz w:val="21"/>
          <w:szCs w:val="21"/>
        </w:rPr>
      </w:pPr>
      <w:hyperlink r:id="rId17" w:anchor="Question_How_does_a_POP_operation_differ_from_a_PUSH_operation" w:tooltip="Question: How does a POP operation differ from a PUSH operation?" w:history="1">
        <w:r w:rsidRPr="0059331E">
          <w:rPr>
            <w:rFonts w:ascii="inherit" w:eastAsia="Times New Roman" w:hAnsi="inherit" w:cs="Segoe UI"/>
            <w:color w:val="428BCA"/>
            <w:sz w:val="21"/>
            <w:u w:val="single"/>
          </w:rPr>
          <w:t>Question: How does a POP operation differ from a PUSH operation?</w:t>
        </w:r>
      </w:hyperlink>
    </w:p>
    <w:p w:rsidR="0059331E" w:rsidRPr="0059331E" w:rsidRDefault="0059331E" w:rsidP="0059331E">
      <w:pPr>
        <w:numPr>
          <w:ilvl w:val="1"/>
          <w:numId w:val="1"/>
        </w:numPr>
        <w:spacing w:after="0" w:line="240" w:lineRule="auto"/>
        <w:ind w:left="150"/>
        <w:rPr>
          <w:rFonts w:ascii="inherit" w:eastAsia="Times New Roman" w:hAnsi="inherit" w:cs="Segoe UI"/>
          <w:color w:val="000000"/>
          <w:sz w:val="21"/>
          <w:szCs w:val="21"/>
        </w:rPr>
      </w:pPr>
      <w:hyperlink r:id="rId18" w:anchor="Question_Could_you_explain_how_does_variable_declaration_affect_memory_allocation" w:tooltip="Question: Could you explain how does variable declaration affect memory allocation?" w:history="1">
        <w:r w:rsidRPr="0059331E">
          <w:rPr>
            <w:rFonts w:ascii="inherit" w:eastAsia="Times New Roman" w:hAnsi="inherit" w:cs="Segoe UI"/>
            <w:color w:val="428BCA"/>
            <w:sz w:val="21"/>
            <w:u w:val="single"/>
          </w:rPr>
          <w:t>Question: Could you explain how does variable declaration affect memory allocation?</w:t>
        </w:r>
      </w:hyperlink>
    </w:p>
    <w:p w:rsidR="0059331E" w:rsidRPr="0059331E" w:rsidRDefault="0059331E" w:rsidP="0059331E">
      <w:pPr>
        <w:numPr>
          <w:ilvl w:val="1"/>
          <w:numId w:val="1"/>
        </w:numPr>
        <w:spacing w:after="0" w:line="240" w:lineRule="auto"/>
        <w:ind w:left="150"/>
        <w:rPr>
          <w:rFonts w:ascii="inherit" w:eastAsia="Times New Roman" w:hAnsi="inherit" w:cs="Segoe UI"/>
          <w:color w:val="000000"/>
          <w:sz w:val="21"/>
          <w:szCs w:val="21"/>
        </w:rPr>
      </w:pPr>
      <w:hyperlink r:id="rId19" w:anchor="Question_Please_explain_the_concept_of_data_abstraction" w:tooltip="Question: Please explain the concept of data abstraction." w:history="1">
        <w:r w:rsidRPr="0059331E">
          <w:rPr>
            <w:rFonts w:ascii="inherit" w:eastAsia="Times New Roman" w:hAnsi="inherit" w:cs="Segoe UI"/>
            <w:color w:val="428BCA"/>
            <w:sz w:val="21"/>
            <w:u w:val="single"/>
          </w:rPr>
          <w:t>Question: Please explain the concept of data abstraction.</w:t>
        </w:r>
      </w:hyperlink>
    </w:p>
    <w:p w:rsidR="0059331E" w:rsidRPr="0059331E" w:rsidRDefault="0059331E" w:rsidP="0059331E">
      <w:pPr>
        <w:numPr>
          <w:ilvl w:val="1"/>
          <w:numId w:val="1"/>
        </w:numPr>
        <w:spacing w:after="0" w:line="240" w:lineRule="auto"/>
        <w:ind w:left="150"/>
        <w:rPr>
          <w:rFonts w:ascii="inherit" w:eastAsia="Times New Roman" w:hAnsi="inherit" w:cs="Segoe UI"/>
          <w:color w:val="000000"/>
          <w:sz w:val="21"/>
          <w:szCs w:val="21"/>
        </w:rPr>
      </w:pPr>
      <w:hyperlink r:id="rId20" w:anchor="Question_How_will_you_insert_a_new_item_in_a_binary_search_tree" w:tooltip="Question: How will you insert a new item in a binary search tree?" w:history="1">
        <w:r w:rsidRPr="0059331E">
          <w:rPr>
            <w:rFonts w:ascii="inherit" w:eastAsia="Times New Roman" w:hAnsi="inherit" w:cs="Segoe UI"/>
            <w:color w:val="428BCA"/>
            <w:sz w:val="21"/>
            <w:u w:val="single"/>
          </w:rPr>
          <w:t>Question: How will you insert a new item in a binary search tree?</w:t>
        </w:r>
      </w:hyperlink>
    </w:p>
    <w:p w:rsidR="0059331E" w:rsidRPr="0059331E" w:rsidRDefault="0059331E" w:rsidP="0059331E">
      <w:pPr>
        <w:numPr>
          <w:ilvl w:val="1"/>
          <w:numId w:val="1"/>
        </w:numPr>
        <w:spacing w:after="0" w:line="240" w:lineRule="auto"/>
        <w:ind w:left="150"/>
        <w:rPr>
          <w:rFonts w:ascii="inherit" w:eastAsia="Times New Roman" w:hAnsi="inherit" w:cs="Segoe UI"/>
          <w:color w:val="000000"/>
          <w:sz w:val="21"/>
          <w:szCs w:val="21"/>
        </w:rPr>
      </w:pPr>
      <w:hyperlink r:id="rId21" w:anchor="Question_Could_you_explain_how_does_the_selection_sort_work_on_an_array" w:tooltip="Question: Could you explain how does the selection sort work on an array?" w:history="1">
        <w:r w:rsidRPr="0059331E">
          <w:rPr>
            <w:rFonts w:ascii="inherit" w:eastAsia="Times New Roman" w:hAnsi="inherit" w:cs="Segoe UI"/>
            <w:color w:val="428BCA"/>
            <w:sz w:val="21"/>
            <w:u w:val="single"/>
          </w:rPr>
          <w:t>Question: Could you explain how does the selection sort work on an array?</w:t>
        </w:r>
      </w:hyperlink>
    </w:p>
    <w:p w:rsidR="0059331E" w:rsidRPr="0059331E" w:rsidRDefault="0059331E" w:rsidP="0059331E">
      <w:pPr>
        <w:numPr>
          <w:ilvl w:val="1"/>
          <w:numId w:val="1"/>
        </w:numPr>
        <w:spacing w:after="0" w:line="240" w:lineRule="auto"/>
        <w:ind w:left="150"/>
        <w:rPr>
          <w:rFonts w:ascii="inherit" w:eastAsia="Times New Roman" w:hAnsi="inherit" w:cs="Segoe UI"/>
          <w:color w:val="000000"/>
          <w:sz w:val="21"/>
          <w:szCs w:val="21"/>
        </w:rPr>
      </w:pPr>
      <w:hyperlink r:id="rId22" w:anchor="Question_Do_you_know_how_the_memory_is_affected_by_signed_and_unsigned_numbers" w:tooltip="Question: Do you know how the memory is affected by signed and unsigned numbers?" w:history="1">
        <w:r w:rsidRPr="0059331E">
          <w:rPr>
            <w:rFonts w:ascii="inherit" w:eastAsia="Times New Roman" w:hAnsi="inherit" w:cs="Segoe UI"/>
            <w:color w:val="428BCA"/>
            <w:sz w:val="21"/>
            <w:u w:val="single"/>
          </w:rPr>
          <w:t>Question: Do you know how the memory is affected by signed and unsigned numbers?</w:t>
        </w:r>
      </w:hyperlink>
    </w:p>
    <w:p w:rsidR="0059331E" w:rsidRPr="0059331E" w:rsidRDefault="0059331E" w:rsidP="0059331E">
      <w:pPr>
        <w:numPr>
          <w:ilvl w:val="1"/>
          <w:numId w:val="1"/>
        </w:numPr>
        <w:spacing w:after="0" w:line="240" w:lineRule="auto"/>
        <w:ind w:left="150"/>
        <w:rPr>
          <w:rFonts w:ascii="inherit" w:eastAsia="Times New Roman" w:hAnsi="inherit" w:cs="Segoe UI"/>
          <w:color w:val="000000"/>
          <w:sz w:val="21"/>
          <w:szCs w:val="21"/>
        </w:rPr>
      </w:pPr>
      <w:hyperlink r:id="rId23" w:anchor="Question_Does_all_declaration_statements_result_in_a_fixed_memory_reservation" w:tooltip="Question: Does all declaration statements result in a fixed memory reservation?" w:history="1">
        <w:r w:rsidRPr="0059331E">
          <w:rPr>
            <w:rFonts w:ascii="inherit" w:eastAsia="Times New Roman" w:hAnsi="inherit" w:cs="Segoe UI"/>
            <w:color w:val="428BCA"/>
            <w:sz w:val="21"/>
            <w:u w:val="single"/>
          </w:rPr>
          <w:t>Question: Does all declaration statements result in a fixed memory reservation?</w:t>
        </w:r>
      </w:hyperlink>
    </w:p>
    <w:p w:rsidR="0059331E" w:rsidRPr="0059331E" w:rsidRDefault="0059331E" w:rsidP="0059331E">
      <w:pPr>
        <w:numPr>
          <w:ilvl w:val="1"/>
          <w:numId w:val="1"/>
        </w:numPr>
        <w:spacing w:after="0" w:line="240" w:lineRule="auto"/>
        <w:ind w:left="150"/>
        <w:rPr>
          <w:rFonts w:ascii="inherit" w:eastAsia="Times New Roman" w:hAnsi="inherit" w:cs="Segoe UI"/>
          <w:color w:val="000000"/>
          <w:sz w:val="21"/>
          <w:szCs w:val="21"/>
        </w:rPr>
      </w:pPr>
      <w:hyperlink r:id="rId24" w:anchor="Question_How_does_an_array_differ_from_a_stack" w:tooltip="Question: How does an array differ from a stack?" w:history="1">
        <w:r w:rsidRPr="0059331E">
          <w:rPr>
            <w:rFonts w:ascii="inherit" w:eastAsia="Times New Roman" w:hAnsi="inherit" w:cs="Segoe UI"/>
            <w:color w:val="428BCA"/>
            <w:sz w:val="21"/>
            <w:u w:val="single"/>
          </w:rPr>
          <w:t>Question: How does an array differ from a stack?</w:t>
        </w:r>
      </w:hyperlink>
    </w:p>
    <w:p w:rsidR="0059331E" w:rsidRPr="0059331E" w:rsidRDefault="0059331E" w:rsidP="0059331E">
      <w:pPr>
        <w:numPr>
          <w:ilvl w:val="1"/>
          <w:numId w:val="1"/>
        </w:numPr>
        <w:spacing w:after="0" w:line="240" w:lineRule="auto"/>
        <w:ind w:left="150"/>
        <w:rPr>
          <w:rFonts w:ascii="inherit" w:eastAsia="Times New Roman" w:hAnsi="inherit" w:cs="Segoe UI"/>
          <w:color w:val="000000"/>
          <w:sz w:val="21"/>
          <w:szCs w:val="21"/>
        </w:rPr>
      </w:pPr>
      <w:hyperlink r:id="rId25" w:anchor="Question_What_do_you_understand_by_an_AVL_tree" w:tooltip="Question: What do you understand by an AVL tree?" w:history="1">
        <w:r w:rsidRPr="0059331E">
          <w:rPr>
            <w:rFonts w:ascii="inherit" w:eastAsia="Times New Roman" w:hAnsi="inherit" w:cs="Segoe UI"/>
            <w:color w:val="428BCA"/>
            <w:sz w:val="21"/>
            <w:u w:val="single"/>
          </w:rPr>
          <w:t>Question: What do you understand by an AVL tree?</w:t>
        </w:r>
      </w:hyperlink>
    </w:p>
    <w:p w:rsidR="0059331E" w:rsidRPr="0059331E" w:rsidRDefault="0059331E" w:rsidP="0059331E">
      <w:pPr>
        <w:numPr>
          <w:ilvl w:val="1"/>
          <w:numId w:val="1"/>
        </w:numPr>
        <w:spacing w:after="0" w:line="240" w:lineRule="auto"/>
        <w:ind w:left="150"/>
        <w:rPr>
          <w:rFonts w:ascii="inherit" w:eastAsia="Times New Roman" w:hAnsi="inherit" w:cs="Segoe UI"/>
          <w:color w:val="000000"/>
          <w:sz w:val="21"/>
          <w:szCs w:val="21"/>
        </w:rPr>
      </w:pPr>
      <w:hyperlink r:id="rId26" w:anchor="Question_Please_explain_how_does_an_Array_differ_from_a_Linked_List" w:tooltip="Question: Please explain how does an Array differ from a Linked List?" w:history="1">
        <w:r w:rsidRPr="0059331E">
          <w:rPr>
            <w:rFonts w:ascii="inherit" w:eastAsia="Times New Roman" w:hAnsi="inherit" w:cs="Segoe UI"/>
            <w:color w:val="428BCA"/>
            <w:sz w:val="21"/>
            <w:u w:val="single"/>
          </w:rPr>
          <w:t>Question: Please explain how does an Array differ from a Linked List?</w:t>
        </w:r>
      </w:hyperlink>
    </w:p>
    <w:p w:rsidR="0059331E" w:rsidRPr="0059331E" w:rsidRDefault="0059331E" w:rsidP="0059331E">
      <w:pPr>
        <w:numPr>
          <w:ilvl w:val="1"/>
          <w:numId w:val="1"/>
        </w:numPr>
        <w:spacing w:after="0" w:line="240" w:lineRule="auto"/>
        <w:ind w:left="150"/>
        <w:rPr>
          <w:rFonts w:ascii="inherit" w:eastAsia="Times New Roman" w:hAnsi="inherit" w:cs="Segoe UI"/>
          <w:color w:val="000000"/>
          <w:sz w:val="21"/>
          <w:szCs w:val="21"/>
        </w:rPr>
      </w:pPr>
      <w:hyperlink r:id="rId27" w:anchor="Question_What_do_you_understand_by_Infix_Prefix_and_Postfix_notations" w:tooltip="Question: What do you understand by Infix, Prefix, and Postfix notations?" w:history="1">
        <w:r w:rsidRPr="0059331E">
          <w:rPr>
            <w:rFonts w:ascii="inherit" w:eastAsia="Times New Roman" w:hAnsi="inherit" w:cs="Segoe UI"/>
            <w:color w:val="428BCA"/>
            <w:sz w:val="21"/>
            <w:u w:val="single"/>
          </w:rPr>
          <w:t>Question: What do you understand by Infix, Prefix, and Postfix notations?</w:t>
        </w:r>
      </w:hyperlink>
    </w:p>
    <w:p w:rsidR="0059331E" w:rsidRPr="0059331E" w:rsidRDefault="0059331E" w:rsidP="0059331E">
      <w:pPr>
        <w:numPr>
          <w:ilvl w:val="1"/>
          <w:numId w:val="1"/>
        </w:numPr>
        <w:spacing w:after="0" w:line="240" w:lineRule="auto"/>
        <w:ind w:left="150"/>
        <w:rPr>
          <w:rFonts w:ascii="inherit" w:eastAsia="Times New Roman" w:hAnsi="inherit" w:cs="Segoe UI"/>
          <w:color w:val="000000"/>
          <w:sz w:val="21"/>
          <w:szCs w:val="21"/>
        </w:rPr>
      </w:pPr>
      <w:hyperlink r:id="rId28" w:anchor="Question_Please_explain_the_Linked_List_and_its_various_types" w:tooltip="Question: Please explain the Linked List and its various types." w:history="1">
        <w:r w:rsidRPr="0059331E">
          <w:rPr>
            <w:rFonts w:ascii="inherit" w:eastAsia="Times New Roman" w:hAnsi="inherit" w:cs="Segoe UI"/>
            <w:color w:val="428BCA"/>
            <w:sz w:val="21"/>
            <w:u w:val="single"/>
          </w:rPr>
          <w:t>Question: Please explain the Linked List and its various types.</w:t>
        </w:r>
      </w:hyperlink>
    </w:p>
    <w:p w:rsidR="0059331E" w:rsidRPr="0059331E" w:rsidRDefault="0059331E" w:rsidP="0059331E">
      <w:pPr>
        <w:numPr>
          <w:ilvl w:val="1"/>
          <w:numId w:val="1"/>
        </w:numPr>
        <w:spacing w:after="0" w:line="240" w:lineRule="auto"/>
        <w:ind w:left="150"/>
        <w:rPr>
          <w:rFonts w:ascii="inherit" w:eastAsia="Times New Roman" w:hAnsi="inherit" w:cs="Segoe UI"/>
          <w:color w:val="000000"/>
          <w:sz w:val="21"/>
          <w:szCs w:val="21"/>
        </w:rPr>
      </w:pPr>
      <w:hyperlink r:id="rId29" w:anchor="Question_How_will_you_implement_a_stack_using_queue_and_vice-versa" w:tooltip="Question: How will you implement a stack using queue and vice-versa?" w:history="1">
        <w:r w:rsidRPr="0059331E">
          <w:rPr>
            <w:rFonts w:ascii="inherit" w:eastAsia="Times New Roman" w:hAnsi="inherit" w:cs="Segoe UI"/>
            <w:color w:val="428BCA"/>
            <w:sz w:val="21"/>
            <w:u w:val="single"/>
          </w:rPr>
          <w:t>Question: How will you implement a stack using queue and vice-versa?</w:t>
        </w:r>
      </w:hyperlink>
    </w:p>
    <w:p w:rsidR="0059331E" w:rsidRPr="0059331E" w:rsidRDefault="0059331E" w:rsidP="0059331E">
      <w:pPr>
        <w:numPr>
          <w:ilvl w:val="1"/>
          <w:numId w:val="1"/>
        </w:numPr>
        <w:spacing w:after="0" w:line="240" w:lineRule="auto"/>
        <w:ind w:left="150"/>
        <w:rPr>
          <w:rFonts w:ascii="inherit" w:eastAsia="Times New Roman" w:hAnsi="inherit" w:cs="Segoe UI"/>
          <w:color w:val="000000"/>
          <w:sz w:val="21"/>
          <w:szCs w:val="21"/>
        </w:rPr>
      </w:pPr>
      <w:hyperlink r:id="rId30" w:anchor="Question_Which_data_structures_are_used_for_implementing_LRU_cache" w:tooltip="Question: Which data structures are used for implementing LRU cache?" w:history="1">
        <w:r w:rsidRPr="0059331E">
          <w:rPr>
            <w:rFonts w:ascii="inherit" w:eastAsia="Times New Roman" w:hAnsi="inherit" w:cs="Segoe UI"/>
            <w:color w:val="428BCA"/>
            <w:sz w:val="21"/>
            <w:u w:val="single"/>
          </w:rPr>
          <w:t>Question: Which data structures are used for implementing LRU cache?</w:t>
        </w:r>
      </w:hyperlink>
    </w:p>
    <w:p w:rsidR="0059331E" w:rsidRPr="0059331E" w:rsidRDefault="0059331E" w:rsidP="0059331E">
      <w:pPr>
        <w:numPr>
          <w:ilvl w:val="1"/>
          <w:numId w:val="1"/>
        </w:numPr>
        <w:spacing w:after="0" w:line="240" w:lineRule="auto"/>
        <w:ind w:left="150"/>
        <w:rPr>
          <w:rFonts w:ascii="inherit" w:eastAsia="Times New Roman" w:hAnsi="inherit" w:cs="Segoe UI"/>
          <w:color w:val="000000"/>
          <w:sz w:val="21"/>
          <w:szCs w:val="21"/>
        </w:rPr>
      </w:pPr>
      <w:hyperlink r:id="rId31" w:anchor="Question_Could_you_give_a_brief_explanation_of_the_various_approaches_for_developing_algorithms" w:tooltip="Question: Could you give a brief explanation of the various approaches for developing algorithms?" w:history="1">
        <w:r w:rsidRPr="0059331E">
          <w:rPr>
            <w:rFonts w:ascii="inherit" w:eastAsia="Times New Roman" w:hAnsi="inherit" w:cs="Segoe UI"/>
            <w:color w:val="428BCA"/>
            <w:sz w:val="21"/>
            <w:u w:val="single"/>
          </w:rPr>
          <w:t>Question: Could you give a brief explanation of the various approaches for developing algorithms?</w:t>
        </w:r>
      </w:hyperlink>
    </w:p>
    <w:p w:rsidR="0059331E" w:rsidRPr="0059331E" w:rsidRDefault="0059331E" w:rsidP="0059331E">
      <w:pPr>
        <w:numPr>
          <w:ilvl w:val="1"/>
          <w:numId w:val="1"/>
        </w:numPr>
        <w:spacing w:after="0" w:line="240" w:lineRule="auto"/>
        <w:ind w:left="150"/>
        <w:rPr>
          <w:rFonts w:ascii="inherit" w:eastAsia="Times New Roman" w:hAnsi="inherit" w:cs="Segoe UI"/>
          <w:color w:val="000000"/>
          <w:sz w:val="21"/>
          <w:szCs w:val="21"/>
        </w:rPr>
      </w:pPr>
      <w:hyperlink r:id="rId32" w:anchor="Question_Please_enumerate_some_examples_of_greedy_and_divide_and_conquer_algorithms" w:tooltip="Question: Please enumerate some examples of greedy and divide and conquer algorithms." w:history="1">
        <w:r w:rsidRPr="0059331E">
          <w:rPr>
            <w:rFonts w:ascii="inherit" w:eastAsia="Times New Roman" w:hAnsi="inherit" w:cs="Segoe UI"/>
            <w:color w:val="428BCA"/>
            <w:sz w:val="21"/>
            <w:u w:val="single"/>
          </w:rPr>
          <w:t>Question: Please enumerate some examples of greedy and divide and conquer algorithms.</w:t>
        </w:r>
      </w:hyperlink>
    </w:p>
    <w:p w:rsidR="0059331E" w:rsidRPr="0059331E" w:rsidRDefault="0059331E" w:rsidP="0059331E">
      <w:pPr>
        <w:numPr>
          <w:ilvl w:val="1"/>
          <w:numId w:val="1"/>
        </w:numPr>
        <w:spacing w:after="0" w:line="240" w:lineRule="auto"/>
        <w:ind w:left="150"/>
        <w:rPr>
          <w:rFonts w:ascii="inherit" w:eastAsia="Times New Roman" w:hAnsi="inherit" w:cs="Segoe UI"/>
          <w:color w:val="000000"/>
          <w:sz w:val="21"/>
          <w:szCs w:val="21"/>
        </w:rPr>
      </w:pPr>
      <w:hyperlink r:id="rId33" w:anchor="Question_How_does_insertion_sort_differ_from_selection_sort" w:tooltip="Question: How does insertion sort differ from selection sort?" w:history="1">
        <w:r w:rsidRPr="0059331E">
          <w:rPr>
            <w:rFonts w:ascii="inherit" w:eastAsia="Times New Roman" w:hAnsi="inherit" w:cs="Segoe UI"/>
            <w:color w:val="428BCA"/>
            <w:sz w:val="21"/>
            <w:u w:val="single"/>
          </w:rPr>
          <w:t>Question: How does insertion sort differ from selection sort?</w:t>
        </w:r>
      </w:hyperlink>
    </w:p>
    <w:p w:rsidR="0059331E" w:rsidRPr="0059331E" w:rsidRDefault="0059331E" w:rsidP="0059331E">
      <w:pPr>
        <w:numPr>
          <w:ilvl w:val="1"/>
          <w:numId w:val="1"/>
        </w:numPr>
        <w:spacing w:after="0" w:line="240" w:lineRule="auto"/>
        <w:ind w:left="150"/>
        <w:rPr>
          <w:rFonts w:ascii="inherit" w:eastAsia="Times New Roman" w:hAnsi="inherit" w:cs="Segoe UI"/>
          <w:color w:val="000000"/>
          <w:sz w:val="21"/>
          <w:szCs w:val="21"/>
        </w:rPr>
      </w:pPr>
      <w:hyperlink r:id="rId34" w:anchor="Question_What_do_you_understand_by_shell_sort" w:tooltip="Question: What do you understand by shell sort?" w:history="1">
        <w:r w:rsidRPr="0059331E">
          <w:rPr>
            <w:rFonts w:ascii="inherit" w:eastAsia="Times New Roman" w:hAnsi="inherit" w:cs="Segoe UI"/>
            <w:color w:val="428BCA"/>
            <w:sz w:val="21"/>
            <w:u w:val="single"/>
          </w:rPr>
          <w:t>Question: What do you understand by shell sort?</w:t>
        </w:r>
      </w:hyperlink>
    </w:p>
    <w:p w:rsidR="0059331E" w:rsidRPr="0059331E" w:rsidRDefault="0059331E" w:rsidP="0059331E">
      <w:pPr>
        <w:numPr>
          <w:ilvl w:val="1"/>
          <w:numId w:val="1"/>
        </w:numPr>
        <w:spacing w:after="0" w:line="240" w:lineRule="auto"/>
        <w:ind w:left="150"/>
        <w:rPr>
          <w:rFonts w:ascii="inherit" w:eastAsia="Times New Roman" w:hAnsi="inherit" w:cs="Segoe UI"/>
          <w:color w:val="000000"/>
          <w:sz w:val="21"/>
          <w:szCs w:val="21"/>
        </w:rPr>
      </w:pPr>
      <w:hyperlink r:id="rId35" w:anchor="Question_Can_you_explain_tree_traversal" w:tooltip="Question: Can you explain tree traversal?" w:history="1">
        <w:r w:rsidRPr="0059331E">
          <w:rPr>
            <w:rFonts w:ascii="inherit" w:eastAsia="Times New Roman" w:hAnsi="inherit" w:cs="Segoe UI"/>
            <w:color w:val="428BCA"/>
            <w:sz w:val="21"/>
            <w:u w:val="single"/>
          </w:rPr>
          <w:t>Question: Can you explain tree traversal?</w:t>
        </w:r>
      </w:hyperlink>
    </w:p>
    <w:p w:rsidR="0059331E" w:rsidRPr="0059331E" w:rsidRDefault="0059331E" w:rsidP="0059331E">
      <w:pPr>
        <w:numPr>
          <w:ilvl w:val="1"/>
          <w:numId w:val="1"/>
        </w:numPr>
        <w:spacing w:after="0" w:line="240" w:lineRule="auto"/>
        <w:ind w:left="150"/>
        <w:rPr>
          <w:rFonts w:ascii="inherit" w:eastAsia="Times New Roman" w:hAnsi="inherit" w:cs="Segoe UI"/>
          <w:color w:val="000000"/>
          <w:sz w:val="21"/>
          <w:szCs w:val="21"/>
        </w:rPr>
      </w:pPr>
      <w:hyperlink r:id="rId36" w:anchor="Question_Please_explain_a_spanning_tree_What_is_the_maximum_number_of_spanning_trees_a_graph_can_have" w:tooltip="Question: Please explain a spanning tree. What is the maximum number of spanning trees a graph can have?" w:history="1">
        <w:r w:rsidRPr="0059331E">
          <w:rPr>
            <w:rFonts w:ascii="inherit" w:eastAsia="Times New Roman" w:hAnsi="inherit" w:cs="Segoe UI"/>
            <w:color w:val="428BCA"/>
            <w:sz w:val="21"/>
            <w:u w:val="single"/>
          </w:rPr>
          <w:t>Question: Please explain a spanning tree. What is the maximum number of spanning trees a graph can have?</w:t>
        </w:r>
      </w:hyperlink>
    </w:p>
    <w:p w:rsidR="0059331E" w:rsidRPr="0059331E" w:rsidRDefault="0059331E" w:rsidP="0059331E">
      <w:pPr>
        <w:numPr>
          <w:ilvl w:val="1"/>
          <w:numId w:val="1"/>
        </w:numPr>
        <w:spacing w:after="0" w:line="240" w:lineRule="auto"/>
        <w:ind w:left="150"/>
        <w:rPr>
          <w:rFonts w:ascii="inherit" w:eastAsia="Times New Roman" w:hAnsi="inherit" w:cs="Segoe UI"/>
          <w:color w:val="000000"/>
          <w:sz w:val="21"/>
          <w:szCs w:val="21"/>
        </w:rPr>
      </w:pPr>
      <w:hyperlink r:id="rId37" w:anchor="Question_How_does_the_Kruskals_Algorithm_work" w:tooltip="Question: How does the Kruskal’s Algorithm work?" w:history="1">
        <w:r w:rsidRPr="0059331E">
          <w:rPr>
            <w:rFonts w:ascii="inherit" w:eastAsia="Times New Roman" w:hAnsi="inherit" w:cs="Segoe UI"/>
            <w:color w:val="428BCA"/>
            <w:sz w:val="21"/>
            <w:u w:val="single"/>
          </w:rPr>
          <w:t>Question: How does the Kruskal’s Algorithm work?</w:t>
        </w:r>
      </w:hyperlink>
    </w:p>
    <w:p w:rsidR="0059331E" w:rsidRPr="0059331E" w:rsidRDefault="0059331E" w:rsidP="0059331E">
      <w:pPr>
        <w:numPr>
          <w:ilvl w:val="1"/>
          <w:numId w:val="1"/>
        </w:numPr>
        <w:spacing w:after="0" w:line="240" w:lineRule="auto"/>
        <w:ind w:left="150"/>
        <w:rPr>
          <w:rFonts w:ascii="inherit" w:eastAsia="Times New Roman" w:hAnsi="inherit" w:cs="Segoe UI"/>
          <w:color w:val="000000"/>
          <w:sz w:val="21"/>
          <w:szCs w:val="21"/>
        </w:rPr>
      </w:pPr>
      <w:hyperlink r:id="rId38" w:anchor="Question_What_do_you_understand_by_Heap_in_data_structure" w:tooltip="Question: What do you understand by Heap in data structure?" w:history="1">
        <w:r w:rsidRPr="0059331E">
          <w:rPr>
            <w:rFonts w:ascii="inherit" w:eastAsia="Times New Roman" w:hAnsi="inherit" w:cs="Segoe UI"/>
            <w:color w:val="428BCA"/>
            <w:sz w:val="21"/>
            <w:u w:val="single"/>
          </w:rPr>
          <w:t>Question: What do you understand by Heap in data structure?</w:t>
        </w:r>
      </w:hyperlink>
    </w:p>
    <w:p w:rsidR="0059331E" w:rsidRPr="0059331E" w:rsidRDefault="0059331E" w:rsidP="0059331E">
      <w:pPr>
        <w:numPr>
          <w:ilvl w:val="1"/>
          <w:numId w:val="1"/>
        </w:numPr>
        <w:spacing w:after="0" w:line="240" w:lineRule="auto"/>
        <w:ind w:left="150"/>
        <w:rPr>
          <w:rFonts w:ascii="inherit" w:eastAsia="Times New Roman" w:hAnsi="inherit" w:cs="Segoe UI"/>
          <w:color w:val="000000"/>
          <w:sz w:val="21"/>
          <w:szCs w:val="21"/>
        </w:rPr>
      </w:pPr>
      <w:hyperlink r:id="rId39" w:anchor="Question_Please_explain_recursion" w:tooltip="Question: Please explain recursion." w:history="1">
        <w:r w:rsidRPr="0059331E">
          <w:rPr>
            <w:rFonts w:ascii="inherit" w:eastAsia="Times New Roman" w:hAnsi="inherit" w:cs="Segoe UI"/>
            <w:color w:val="428BCA"/>
            <w:sz w:val="21"/>
            <w:u w:val="single"/>
          </w:rPr>
          <w:t>Question: Please explain recursion.</w:t>
        </w:r>
      </w:hyperlink>
    </w:p>
    <w:p w:rsidR="0059331E" w:rsidRPr="0059331E" w:rsidRDefault="0059331E" w:rsidP="0059331E">
      <w:pPr>
        <w:numPr>
          <w:ilvl w:val="1"/>
          <w:numId w:val="1"/>
        </w:numPr>
        <w:spacing w:after="0" w:line="240" w:lineRule="auto"/>
        <w:ind w:left="150"/>
        <w:rPr>
          <w:rFonts w:ascii="inherit" w:eastAsia="Times New Roman" w:hAnsi="inherit" w:cs="Segoe UI"/>
          <w:color w:val="000000"/>
          <w:sz w:val="21"/>
          <w:szCs w:val="21"/>
        </w:rPr>
      </w:pPr>
      <w:hyperlink r:id="rId40" w:anchor="Question_Can_you_explain_the_Tower_of_Hanoi_problem" w:tooltip="Question: Can you explain the Tower of Hanoi problem?" w:history="1">
        <w:r w:rsidRPr="0059331E">
          <w:rPr>
            <w:rFonts w:ascii="inherit" w:eastAsia="Times New Roman" w:hAnsi="inherit" w:cs="Segoe UI"/>
            <w:color w:val="428BCA"/>
            <w:sz w:val="21"/>
            <w:u w:val="single"/>
          </w:rPr>
          <w:t>Question: Can you explain the Tower of Hanoi problem?</w:t>
        </w:r>
      </w:hyperlink>
    </w:p>
    <w:p w:rsidR="0059331E" w:rsidRPr="0059331E" w:rsidRDefault="0059331E" w:rsidP="0059331E">
      <w:pPr>
        <w:numPr>
          <w:ilvl w:val="1"/>
          <w:numId w:val="1"/>
        </w:numPr>
        <w:spacing w:after="0" w:line="240" w:lineRule="auto"/>
        <w:ind w:left="150"/>
        <w:rPr>
          <w:rFonts w:ascii="inherit" w:eastAsia="Times New Roman" w:hAnsi="inherit" w:cs="Segoe UI"/>
          <w:color w:val="000000"/>
          <w:sz w:val="21"/>
          <w:szCs w:val="21"/>
        </w:rPr>
      </w:pPr>
      <w:hyperlink r:id="rId41" w:anchor="Question_How_do_the_BFS_Breadth_First_Search_and_DFS_Depth_First_Search_algorithms_work" w:tooltip="Question: How do the BFS (Breadth First Search) and DFS (Depth First Search) algorithms work?" w:history="1">
        <w:r w:rsidRPr="0059331E">
          <w:rPr>
            <w:rFonts w:ascii="inherit" w:eastAsia="Times New Roman" w:hAnsi="inherit" w:cs="Segoe UI"/>
            <w:color w:val="428BCA"/>
            <w:sz w:val="21"/>
            <w:u w:val="single"/>
          </w:rPr>
          <w:t>Question: How do the BFS (Breadth First Search) and DFS (Depth First Search) algorithms work?</w:t>
        </w:r>
      </w:hyperlink>
    </w:p>
    <w:p w:rsidR="0059331E" w:rsidRPr="0059331E" w:rsidRDefault="0059331E" w:rsidP="0059331E">
      <w:pPr>
        <w:numPr>
          <w:ilvl w:val="1"/>
          <w:numId w:val="1"/>
        </w:numPr>
        <w:spacing w:after="0" w:line="240" w:lineRule="auto"/>
        <w:ind w:left="150"/>
        <w:rPr>
          <w:rFonts w:ascii="inherit" w:eastAsia="Times New Roman" w:hAnsi="inherit" w:cs="Segoe UI"/>
          <w:color w:val="000000"/>
          <w:sz w:val="21"/>
          <w:szCs w:val="21"/>
        </w:rPr>
      </w:pPr>
      <w:hyperlink r:id="rId42" w:anchor="Question_What_do_you_understand_by_hashing" w:tooltip="Question: What do you understand by hashing?" w:history="1">
        <w:r w:rsidRPr="0059331E">
          <w:rPr>
            <w:rFonts w:ascii="inherit" w:eastAsia="Times New Roman" w:hAnsi="inherit" w:cs="Segoe UI"/>
            <w:color w:val="428BCA"/>
            <w:sz w:val="21"/>
            <w:u w:val="single"/>
          </w:rPr>
          <w:t>Question: What do you understand by hashing?</w:t>
        </w:r>
      </w:hyperlink>
    </w:p>
    <w:p w:rsidR="0059331E" w:rsidRPr="0059331E" w:rsidRDefault="0059331E" w:rsidP="0059331E">
      <w:pPr>
        <w:numPr>
          <w:ilvl w:val="1"/>
          <w:numId w:val="1"/>
        </w:numPr>
        <w:spacing w:after="0" w:line="240" w:lineRule="auto"/>
        <w:ind w:left="150"/>
        <w:rPr>
          <w:rFonts w:ascii="inherit" w:eastAsia="Times New Roman" w:hAnsi="inherit" w:cs="Segoe UI"/>
          <w:color w:val="000000"/>
          <w:sz w:val="21"/>
          <w:szCs w:val="21"/>
        </w:rPr>
      </w:pPr>
      <w:hyperlink r:id="rId43" w:anchor="Question_Please_explain_an_MST_Minimum_Spanning_Tree_Also_explain_how_does_Prims_algorithm_find_a_minimum_spanning_tree" w:tooltip="Question: Please explain an MST (Minimum Spanning Tree). Also, explain how does Prim’s algorithm find a minimum spanning tree." w:history="1">
        <w:r w:rsidRPr="0059331E">
          <w:rPr>
            <w:rFonts w:ascii="inherit" w:eastAsia="Times New Roman" w:hAnsi="inherit" w:cs="Segoe UI"/>
            <w:color w:val="428BCA"/>
            <w:sz w:val="21"/>
            <w:u w:val="single"/>
          </w:rPr>
          <w:t>Question: Please explain an MST (Minimum Spanning Tree). Also, explain how does Prim’s algorithm find a minimum spanning tree.</w:t>
        </w:r>
      </w:hyperlink>
    </w:p>
    <w:p w:rsidR="0059331E" w:rsidRPr="0059331E" w:rsidRDefault="0059331E" w:rsidP="0059331E">
      <w:pPr>
        <w:numPr>
          <w:ilvl w:val="1"/>
          <w:numId w:val="1"/>
        </w:numPr>
        <w:spacing w:after="0" w:line="240" w:lineRule="auto"/>
        <w:ind w:left="150"/>
        <w:rPr>
          <w:rFonts w:ascii="inherit" w:eastAsia="Times New Roman" w:hAnsi="inherit" w:cs="Segoe UI"/>
          <w:color w:val="000000"/>
          <w:sz w:val="21"/>
          <w:szCs w:val="21"/>
        </w:rPr>
      </w:pPr>
      <w:hyperlink r:id="rId44" w:anchor="Question_Can_you_explain_the_interpolation_search_technique" w:tooltip="Question: Can you explain the interpolation search technique?" w:history="1">
        <w:r w:rsidRPr="0059331E">
          <w:rPr>
            <w:rFonts w:ascii="inherit" w:eastAsia="Times New Roman" w:hAnsi="inherit" w:cs="Segoe UI"/>
            <w:color w:val="428BCA"/>
            <w:sz w:val="21"/>
            <w:u w:val="single"/>
          </w:rPr>
          <w:t>Question: Can you explain the interpolation search technique?</w:t>
        </w:r>
      </w:hyperlink>
    </w:p>
    <w:p w:rsidR="0059331E" w:rsidRPr="0059331E" w:rsidRDefault="0059331E" w:rsidP="0059331E">
      <w:pPr>
        <w:numPr>
          <w:ilvl w:val="1"/>
          <w:numId w:val="1"/>
        </w:numPr>
        <w:spacing w:line="240" w:lineRule="auto"/>
        <w:ind w:left="150"/>
        <w:rPr>
          <w:rFonts w:ascii="inherit" w:eastAsia="Times New Roman" w:hAnsi="inherit" w:cs="Segoe UI"/>
          <w:color w:val="000000"/>
          <w:sz w:val="21"/>
          <w:szCs w:val="21"/>
        </w:rPr>
      </w:pPr>
      <w:hyperlink r:id="rId45" w:anchor="Question_How_will_you_check_whether_the_given_Binary_Tree_is_BST_or_not" w:tooltip="Question: How will you check whether the given Binary Tree is BST or not?" w:history="1">
        <w:r w:rsidRPr="0059331E">
          <w:rPr>
            <w:rFonts w:ascii="inherit" w:eastAsia="Times New Roman" w:hAnsi="inherit" w:cs="Segoe UI"/>
            <w:color w:val="428BCA"/>
            <w:sz w:val="21"/>
            <w:u w:val="single"/>
          </w:rPr>
          <w:t>Question: How will you check whether the given Binary Tree is BST or not?</w:t>
        </w:r>
      </w:hyperlink>
    </w:p>
    <w:p w:rsidR="0059331E" w:rsidRPr="0059331E" w:rsidRDefault="0059331E" w:rsidP="0059331E">
      <w:pPr>
        <w:shd w:val="clear" w:color="auto" w:fill="FFFFFF"/>
        <w:spacing w:after="0" w:line="240" w:lineRule="auto"/>
        <w:rPr>
          <w:rFonts w:ascii="Segoe UI" w:eastAsia="Times New Roman" w:hAnsi="Segoe UI" w:cs="Segoe UI"/>
          <w:b/>
          <w:bCs/>
          <w:color w:val="222222"/>
          <w:sz w:val="24"/>
          <w:szCs w:val="24"/>
        </w:rPr>
      </w:pPr>
      <w:r w:rsidRPr="0059331E">
        <w:rPr>
          <w:rFonts w:ascii="Segoe UI" w:eastAsia="Times New Roman" w:hAnsi="Segoe UI" w:cs="Segoe UI"/>
          <w:b/>
          <w:bCs/>
          <w:color w:val="222222"/>
          <w:sz w:val="24"/>
          <w:szCs w:val="24"/>
        </w:rPr>
        <w:t>Spread the Knowledge</w:t>
      </w:r>
    </w:p>
    <w:p w:rsidR="0059331E" w:rsidRPr="0059331E" w:rsidRDefault="0059331E" w:rsidP="0059331E">
      <w:pPr>
        <w:numPr>
          <w:ilvl w:val="0"/>
          <w:numId w:val="2"/>
        </w:numPr>
        <w:shd w:val="clear" w:color="auto" w:fill="FFFFFF"/>
        <w:spacing w:beforeAutospacing="1" w:after="0" w:afterAutospacing="1" w:line="240" w:lineRule="auto"/>
        <w:rPr>
          <w:rFonts w:ascii="inherit" w:eastAsia="Times New Roman" w:hAnsi="inherit" w:cs="Segoe UI"/>
          <w:color w:val="000000"/>
          <w:sz w:val="23"/>
          <w:szCs w:val="23"/>
        </w:rPr>
      </w:pPr>
    </w:p>
    <w:p w:rsidR="0059331E" w:rsidRPr="0059331E" w:rsidRDefault="0059331E" w:rsidP="0059331E">
      <w:pPr>
        <w:numPr>
          <w:ilvl w:val="0"/>
          <w:numId w:val="2"/>
        </w:numPr>
        <w:shd w:val="clear" w:color="auto" w:fill="FFFFFF"/>
        <w:spacing w:beforeAutospacing="1" w:after="0" w:afterAutospacing="1" w:line="240" w:lineRule="auto"/>
        <w:rPr>
          <w:rFonts w:ascii="inherit" w:eastAsia="Times New Roman" w:hAnsi="inherit" w:cs="Segoe UI"/>
          <w:color w:val="000000"/>
          <w:sz w:val="23"/>
          <w:szCs w:val="23"/>
        </w:rPr>
      </w:pPr>
    </w:p>
    <w:p w:rsidR="0059331E" w:rsidRPr="0059331E" w:rsidRDefault="0059331E" w:rsidP="0059331E">
      <w:pPr>
        <w:numPr>
          <w:ilvl w:val="0"/>
          <w:numId w:val="2"/>
        </w:numPr>
        <w:shd w:val="clear" w:color="auto" w:fill="FFFFFF"/>
        <w:spacing w:beforeAutospacing="1" w:after="0" w:afterAutospacing="1" w:line="240" w:lineRule="auto"/>
        <w:rPr>
          <w:rFonts w:ascii="inherit" w:eastAsia="Times New Roman" w:hAnsi="inherit" w:cs="Segoe UI"/>
          <w:color w:val="000000"/>
          <w:sz w:val="23"/>
          <w:szCs w:val="23"/>
        </w:rPr>
      </w:pPr>
    </w:p>
    <w:p w:rsidR="0059331E" w:rsidRPr="0059331E" w:rsidRDefault="0059331E" w:rsidP="0059331E">
      <w:pPr>
        <w:numPr>
          <w:ilvl w:val="0"/>
          <w:numId w:val="2"/>
        </w:numPr>
        <w:shd w:val="clear" w:color="auto" w:fill="FFFFFF"/>
        <w:spacing w:beforeAutospacing="1" w:after="0" w:afterAutospacing="1" w:line="240" w:lineRule="auto"/>
        <w:rPr>
          <w:rFonts w:ascii="inherit" w:eastAsia="Times New Roman" w:hAnsi="inherit" w:cs="Segoe UI"/>
          <w:color w:val="000000"/>
          <w:sz w:val="23"/>
          <w:szCs w:val="23"/>
        </w:rPr>
      </w:pPr>
    </w:p>
    <w:p w:rsidR="0059331E" w:rsidRPr="0059331E" w:rsidRDefault="0059331E" w:rsidP="0059331E">
      <w:pPr>
        <w:numPr>
          <w:ilvl w:val="0"/>
          <w:numId w:val="2"/>
        </w:numPr>
        <w:shd w:val="clear" w:color="auto" w:fill="FFFFFF"/>
        <w:spacing w:beforeAutospacing="1" w:after="0" w:afterAutospacing="1" w:line="240" w:lineRule="auto"/>
        <w:rPr>
          <w:rFonts w:ascii="inherit" w:eastAsia="Times New Roman" w:hAnsi="inherit" w:cs="Segoe UI"/>
          <w:color w:val="000000"/>
          <w:sz w:val="23"/>
          <w:szCs w:val="23"/>
        </w:rPr>
      </w:pPr>
    </w:p>
    <w:p w:rsidR="0059331E" w:rsidRPr="0059331E" w:rsidRDefault="0059331E" w:rsidP="0059331E">
      <w:pPr>
        <w:numPr>
          <w:ilvl w:val="0"/>
          <w:numId w:val="2"/>
        </w:numPr>
        <w:shd w:val="clear" w:color="auto" w:fill="FFFFFF"/>
        <w:spacing w:beforeAutospacing="1" w:after="0" w:afterAutospacing="1" w:line="240" w:lineRule="auto"/>
        <w:rPr>
          <w:rFonts w:ascii="inherit" w:eastAsia="Times New Roman" w:hAnsi="inherit" w:cs="Segoe UI"/>
          <w:color w:val="000000"/>
          <w:sz w:val="23"/>
          <w:szCs w:val="23"/>
        </w:rPr>
      </w:pPr>
    </w:p>
    <w:p w:rsidR="0059331E" w:rsidRPr="0059331E" w:rsidRDefault="0059331E" w:rsidP="0059331E">
      <w:pPr>
        <w:shd w:val="clear" w:color="auto" w:fill="FFFFFF"/>
        <w:spacing w:after="300" w:line="240" w:lineRule="auto"/>
        <w:jc w:val="both"/>
        <w:rPr>
          <w:rFonts w:ascii="Segoe UI" w:eastAsia="Times New Roman" w:hAnsi="Segoe UI" w:cs="Segoe UI"/>
          <w:color w:val="000000"/>
          <w:sz w:val="23"/>
          <w:szCs w:val="23"/>
        </w:rPr>
      </w:pPr>
      <w:r w:rsidRPr="0059331E">
        <w:rPr>
          <w:rFonts w:ascii="Segoe UI" w:eastAsia="Times New Roman" w:hAnsi="Segoe UI" w:cs="Segoe UI"/>
          <w:color w:val="000000"/>
          <w:sz w:val="23"/>
          <w:szCs w:val="23"/>
        </w:rPr>
        <w:lastRenderedPageBreak/>
        <w:t>A data structure can be any organization, management, and storage format of data that allows efficient access and modification. It is a collection of data values, relationships amongst them, and the various functions or operations that can be applied to the data.</w:t>
      </w:r>
    </w:p>
    <w:p w:rsidR="0059331E" w:rsidRPr="0059331E" w:rsidRDefault="0059331E" w:rsidP="0059331E">
      <w:pPr>
        <w:shd w:val="clear" w:color="auto" w:fill="FFFFFF"/>
        <w:spacing w:before="750" w:after="300" w:line="240" w:lineRule="auto"/>
        <w:jc w:val="both"/>
        <w:rPr>
          <w:ins w:id="0" w:author="Unknown"/>
          <w:rFonts w:ascii="Segoe UI" w:eastAsia="Times New Roman" w:hAnsi="Segoe UI" w:cs="Segoe UI"/>
          <w:color w:val="000000"/>
          <w:sz w:val="23"/>
          <w:szCs w:val="23"/>
        </w:rPr>
      </w:pPr>
      <w:ins w:id="1" w:author="Unknown">
        <w:r w:rsidRPr="0059331E">
          <w:rPr>
            <w:rFonts w:ascii="Segoe UI" w:eastAsia="Times New Roman" w:hAnsi="Segoe UI" w:cs="Segoe UI"/>
            <w:color w:val="000000"/>
            <w:sz w:val="23"/>
            <w:szCs w:val="23"/>
          </w:rPr>
          <w:t>Data structures is a foundational concept of programming which is immensely utilized in algorithm design. Hence, it is important for any programmer, irrespective of the programming language, to have a good understanding of data structures.</w:t>
        </w:r>
      </w:ins>
    </w:p>
    <w:p w:rsidR="0059331E" w:rsidRPr="0059331E" w:rsidRDefault="0059331E" w:rsidP="0059331E">
      <w:pPr>
        <w:shd w:val="clear" w:color="auto" w:fill="FFFFFF"/>
        <w:spacing w:before="100" w:beforeAutospacing="1" w:after="100" w:afterAutospacing="1" w:line="240" w:lineRule="auto"/>
        <w:outlineLvl w:val="1"/>
        <w:rPr>
          <w:ins w:id="2" w:author="Unknown"/>
          <w:rFonts w:ascii="Arial" w:eastAsia="Times New Roman" w:hAnsi="Arial" w:cs="Arial"/>
          <w:b/>
          <w:bCs/>
          <w:color w:val="222222"/>
          <w:sz w:val="36"/>
          <w:szCs w:val="36"/>
        </w:rPr>
      </w:pPr>
      <w:ins w:id="3" w:author="Unknown">
        <w:r w:rsidRPr="0059331E">
          <w:rPr>
            <w:rFonts w:ascii="Arial" w:eastAsia="Times New Roman" w:hAnsi="Arial" w:cs="Arial"/>
            <w:b/>
            <w:bCs/>
            <w:color w:val="222222"/>
            <w:sz w:val="36"/>
            <w:szCs w:val="36"/>
          </w:rPr>
          <w:t>Data Structure Interview Questions</w:t>
        </w:r>
      </w:ins>
    </w:p>
    <w:p w:rsidR="0059331E" w:rsidRPr="0059331E" w:rsidRDefault="0059331E" w:rsidP="0059331E">
      <w:pPr>
        <w:shd w:val="clear" w:color="auto" w:fill="FFFFFF"/>
        <w:spacing w:after="300" w:line="240" w:lineRule="auto"/>
        <w:jc w:val="both"/>
        <w:rPr>
          <w:ins w:id="4" w:author="Unknown"/>
          <w:rFonts w:ascii="Segoe UI" w:eastAsia="Times New Roman" w:hAnsi="Segoe UI" w:cs="Segoe UI"/>
          <w:color w:val="000000"/>
          <w:sz w:val="23"/>
          <w:szCs w:val="23"/>
        </w:rPr>
      </w:pPr>
      <w:ins w:id="5" w:author="Unknown">
        <w:r w:rsidRPr="0059331E">
          <w:rPr>
            <w:rFonts w:ascii="Segoe UI" w:eastAsia="Times New Roman" w:hAnsi="Segoe UI" w:cs="Segoe UI"/>
            <w:color w:val="000000"/>
            <w:sz w:val="23"/>
            <w:szCs w:val="23"/>
          </w:rPr>
          <w:t>Any programming language interview can have a few or many questions based around data structures. Here are the most important data structure interview questions with their respective answers for you:</w:t>
        </w:r>
      </w:ins>
    </w:p>
    <w:p w:rsidR="0059331E" w:rsidRPr="0059331E" w:rsidRDefault="0059331E" w:rsidP="0059331E">
      <w:pPr>
        <w:shd w:val="clear" w:color="auto" w:fill="FFFFFF"/>
        <w:spacing w:before="100" w:beforeAutospacing="1" w:after="100" w:afterAutospacing="1" w:line="240" w:lineRule="auto"/>
        <w:outlineLvl w:val="2"/>
        <w:rPr>
          <w:ins w:id="6" w:author="Unknown"/>
          <w:rFonts w:ascii="Arial" w:eastAsia="Times New Roman" w:hAnsi="Arial" w:cs="Arial"/>
          <w:b/>
          <w:bCs/>
          <w:color w:val="222222"/>
          <w:sz w:val="27"/>
          <w:szCs w:val="27"/>
        </w:rPr>
      </w:pPr>
      <w:ins w:id="7" w:author="Unknown">
        <w:r w:rsidRPr="0059331E">
          <w:rPr>
            <w:rFonts w:ascii="Arial" w:eastAsia="Times New Roman" w:hAnsi="Arial" w:cs="Arial"/>
            <w:b/>
            <w:bCs/>
            <w:color w:val="222222"/>
            <w:sz w:val="27"/>
            <w:szCs w:val="27"/>
          </w:rPr>
          <w:t>Question</w:t>
        </w:r>
        <w:r w:rsidRPr="0059331E">
          <w:rPr>
            <w:rFonts w:ascii="Arial" w:eastAsia="Times New Roman" w:hAnsi="Arial" w:cs="Arial"/>
            <w:color w:val="222222"/>
            <w:sz w:val="27"/>
            <w:szCs w:val="27"/>
          </w:rPr>
          <w:t>: </w:t>
        </w:r>
        <w:r w:rsidRPr="0059331E">
          <w:rPr>
            <w:rFonts w:ascii="Arial" w:eastAsia="Times New Roman" w:hAnsi="Arial" w:cs="Arial"/>
            <w:b/>
            <w:bCs/>
            <w:color w:val="222222"/>
            <w:sz w:val="27"/>
            <w:szCs w:val="27"/>
          </w:rPr>
          <w:t>What do you understand by a data structure?</w:t>
        </w:r>
      </w:ins>
    </w:p>
    <w:p w:rsidR="0059331E" w:rsidRPr="0059331E" w:rsidRDefault="0059331E" w:rsidP="0059331E">
      <w:pPr>
        <w:shd w:val="clear" w:color="auto" w:fill="FFFFFF"/>
        <w:spacing w:after="300" w:line="240" w:lineRule="auto"/>
        <w:jc w:val="both"/>
        <w:rPr>
          <w:ins w:id="8" w:author="Unknown"/>
          <w:rFonts w:ascii="Segoe UI" w:eastAsia="Times New Roman" w:hAnsi="Segoe UI" w:cs="Segoe UI"/>
          <w:color w:val="000000"/>
          <w:sz w:val="23"/>
          <w:szCs w:val="23"/>
        </w:rPr>
      </w:pPr>
      <w:ins w:id="9" w:author="Unknown">
        <w:r w:rsidRPr="0059331E">
          <w:rPr>
            <w:rFonts w:ascii="Segoe UI" w:eastAsia="Times New Roman" w:hAnsi="Segoe UI" w:cs="Segoe UI"/>
            <w:b/>
            <w:bCs/>
            <w:color w:val="000000"/>
            <w:sz w:val="23"/>
            <w:szCs w:val="23"/>
          </w:rPr>
          <w:t>Answer</w:t>
        </w:r>
        <w:r w:rsidRPr="0059331E">
          <w:rPr>
            <w:rFonts w:ascii="Segoe UI" w:eastAsia="Times New Roman" w:hAnsi="Segoe UI" w:cs="Segoe UI"/>
            <w:color w:val="000000"/>
            <w:sz w:val="23"/>
            <w:szCs w:val="23"/>
          </w:rPr>
          <w:t>: A data structure offers a convenient way of organizing as well as manipulating the data. Simply put, it allows the data to be used in an effective manner. There is a galore of data structures and each of them is suitable for a distinct set of applications.</w:t>
        </w:r>
      </w:ins>
    </w:p>
    <w:p w:rsidR="0059331E" w:rsidRPr="0059331E" w:rsidRDefault="0059331E" w:rsidP="0059331E">
      <w:pPr>
        <w:shd w:val="clear" w:color="auto" w:fill="FFFFFF"/>
        <w:spacing w:after="300" w:line="240" w:lineRule="auto"/>
        <w:jc w:val="both"/>
        <w:rPr>
          <w:ins w:id="10" w:author="Unknown"/>
          <w:rFonts w:ascii="Segoe UI" w:eastAsia="Times New Roman" w:hAnsi="Segoe UI" w:cs="Segoe UI"/>
          <w:color w:val="000000"/>
          <w:sz w:val="23"/>
          <w:szCs w:val="23"/>
        </w:rPr>
      </w:pPr>
      <w:ins w:id="11" w:author="Unknown">
        <w:r w:rsidRPr="0059331E">
          <w:rPr>
            <w:rFonts w:ascii="Segoe UI" w:eastAsia="Times New Roman" w:hAnsi="Segoe UI" w:cs="Segoe UI"/>
            <w:color w:val="000000"/>
            <w:sz w:val="23"/>
            <w:szCs w:val="23"/>
          </w:rPr>
          <w:t>For instance, compiler implementations use hash tables for looking up identifiers. Similarly, B-trees are suitable for the implementation of databases. Data structures are virtually applied to all areas relying on data. Some of the most important ones are:</w:t>
        </w:r>
      </w:ins>
    </w:p>
    <w:p w:rsidR="0059331E" w:rsidRPr="0059331E" w:rsidRDefault="0059331E" w:rsidP="0059331E">
      <w:pPr>
        <w:numPr>
          <w:ilvl w:val="0"/>
          <w:numId w:val="3"/>
        </w:numPr>
        <w:shd w:val="clear" w:color="auto" w:fill="FFFFFF"/>
        <w:spacing w:after="0" w:line="240" w:lineRule="auto"/>
        <w:rPr>
          <w:ins w:id="12" w:author="Unknown"/>
          <w:rFonts w:ascii="Segoe UI" w:eastAsia="Times New Roman" w:hAnsi="Segoe UI" w:cs="Segoe UI"/>
          <w:color w:val="000000"/>
          <w:sz w:val="23"/>
          <w:szCs w:val="23"/>
        </w:rPr>
      </w:pPr>
      <w:ins w:id="13" w:author="Unknown">
        <w:r w:rsidRPr="0059331E">
          <w:rPr>
            <w:rFonts w:ascii="Segoe UI" w:eastAsia="Times New Roman" w:hAnsi="Segoe UI" w:cs="Segoe UI"/>
            <w:color w:val="000000"/>
            <w:sz w:val="23"/>
            <w:szCs w:val="23"/>
          </w:rPr>
          <w:t>Artificial intelligence</w:t>
        </w:r>
      </w:ins>
    </w:p>
    <w:p w:rsidR="0059331E" w:rsidRPr="0059331E" w:rsidRDefault="0059331E" w:rsidP="0059331E">
      <w:pPr>
        <w:numPr>
          <w:ilvl w:val="0"/>
          <w:numId w:val="3"/>
        </w:numPr>
        <w:shd w:val="clear" w:color="auto" w:fill="FFFFFF"/>
        <w:spacing w:after="0" w:line="240" w:lineRule="auto"/>
        <w:rPr>
          <w:ins w:id="14" w:author="Unknown"/>
          <w:rFonts w:ascii="Segoe UI" w:eastAsia="Times New Roman" w:hAnsi="Segoe UI" w:cs="Segoe UI"/>
          <w:color w:val="000000"/>
          <w:sz w:val="23"/>
          <w:szCs w:val="23"/>
        </w:rPr>
      </w:pPr>
      <w:ins w:id="15" w:author="Unknown">
        <w:r w:rsidRPr="0059331E">
          <w:rPr>
            <w:rFonts w:ascii="Segoe UI" w:eastAsia="Times New Roman" w:hAnsi="Segoe UI" w:cs="Segoe UI"/>
            <w:color w:val="000000"/>
            <w:sz w:val="23"/>
            <w:szCs w:val="23"/>
          </w:rPr>
          <w:t>Compiler design</w:t>
        </w:r>
      </w:ins>
    </w:p>
    <w:p w:rsidR="0059331E" w:rsidRPr="0059331E" w:rsidRDefault="0059331E" w:rsidP="0059331E">
      <w:pPr>
        <w:numPr>
          <w:ilvl w:val="0"/>
          <w:numId w:val="3"/>
        </w:numPr>
        <w:shd w:val="clear" w:color="auto" w:fill="FFFFFF"/>
        <w:spacing w:after="0" w:line="240" w:lineRule="auto"/>
        <w:rPr>
          <w:ins w:id="16" w:author="Unknown"/>
          <w:rFonts w:ascii="Segoe UI" w:eastAsia="Times New Roman" w:hAnsi="Segoe UI" w:cs="Segoe UI"/>
          <w:color w:val="000000"/>
          <w:sz w:val="23"/>
          <w:szCs w:val="23"/>
        </w:rPr>
      </w:pPr>
      <w:ins w:id="17" w:author="Unknown">
        <w:r w:rsidRPr="0059331E">
          <w:rPr>
            <w:rFonts w:ascii="Segoe UI" w:eastAsia="Times New Roman" w:hAnsi="Segoe UI" w:cs="Segoe UI"/>
            <w:color w:val="000000"/>
            <w:sz w:val="23"/>
            <w:szCs w:val="23"/>
          </w:rPr>
          <w:t>Database management</w:t>
        </w:r>
      </w:ins>
    </w:p>
    <w:p w:rsidR="0059331E" w:rsidRPr="0059331E" w:rsidRDefault="0059331E" w:rsidP="0059331E">
      <w:pPr>
        <w:numPr>
          <w:ilvl w:val="0"/>
          <w:numId w:val="3"/>
        </w:numPr>
        <w:shd w:val="clear" w:color="auto" w:fill="FFFFFF"/>
        <w:spacing w:after="0" w:line="240" w:lineRule="auto"/>
        <w:rPr>
          <w:ins w:id="18" w:author="Unknown"/>
          <w:rFonts w:ascii="Segoe UI" w:eastAsia="Times New Roman" w:hAnsi="Segoe UI" w:cs="Segoe UI"/>
          <w:color w:val="000000"/>
          <w:sz w:val="23"/>
          <w:szCs w:val="23"/>
        </w:rPr>
      </w:pPr>
      <w:ins w:id="19" w:author="Unknown">
        <w:r w:rsidRPr="0059331E">
          <w:rPr>
            <w:rFonts w:ascii="Segoe UI" w:eastAsia="Times New Roman" w:hAnsi="Segoe UI" w:cs="Segoe UI"/>
            <w:color w:val="000000"/>
            <w:sz w:val="23"/>
            <w:szCs w:val="23"/>
          </w:rPr>
          <w:fldChar w:fldCharType="begin"/>
        </w:r>
        <w:r w:rsidRPr="0059331E">
          <w:rPr>
            <w:rFonts w:ascii="Segoe UI" w:eastAsia="Times New Roman" w:hAnsi="Segoe UI" w:cs="Segoe UI"/>
            <w:color w:val="000000"/>
            <w:sz w:val="23"/>
            <w:szCs w:val="23"/>
          </w:rPr>
          <w:instrText xml:space="preserve"> HYPERLINK "https://hackr.io/design" </w:instrText>
        </w:r>
        <w:r w:rsidRPr="0059331E">
          <w:rPr>
            <w:rFonts w:ascii="Segoe UI" w:eastAsia="Times New Roman" w:hAnsi="Segoe UI" w:cs="Segoe UI"/>
            <w:color w:val="000000"/>
            <w:sz w:val="23"/>
            <w:szCs w:val="23"/>
          </w:rPr>
          <w:fldChar w:fldCharType="separate"/>
        </w:r>
        <w:r w:rsidRPr="0059331E">
          <w:rPr>
            <w:rFonts w:ascii="Segoe UI" w:eastAsia="Times New Roman" w:hAnsi="Segoe UI" w:cs="Segoe UI"/>
            <w:color w:val="3C7DC0"/>
            <w:sz w:val="23"/>
            <w:u w:val="single"/>
          </w:rPr>
          <w:t>Graphics</w:t>
        </w:r>
        <w:r w:rsidRPr="0059331E">
          <w:rPr>
            <w:rFonts w:ascii="Segoe UI" w:eastAsia="Times New Roman" w:hAnsi="Segoe UI" w:cs="Segoe UI"/>
            <w:color w:val="000000"/>
            <w:sz w:val="23"/>
            <w:szCs w:val="23"/>
          </w:rPr>
          <w:fldChar w:fldCharType="end"/>
        </w:r>
      </w:ins>
    </w:p>
    <w:p w:rsidR="0059331E" w:rsidRPr="0059331E" w:rsidRDefault="0059331E" w:rsidP="0059331E">
      <w:pPr>
        <w:numPr>
          <w:ilvl w:val="0"/>
          <w:numId w:val="3"/>
        </w:numPr>
        <w:shd w:val="clear" w:color="auto" w:fill="FFFFFF"/>
        <w:spacing w:after="0" w:line="240" w:lineRule="auto"/>
        <w:rPr>
          <w:ins w:id="20" w:author="Unknown"/>
          <w:rFonts w:ascii="Segoe UI" w:eastAsia="Times New Roman" w:hAnsi="Segoe UI" w:cs="Segoe UI"/>
          <w:color w:val="000000"/>
          <w:sz w:val="23"/>
          <w:szCs w:val="23"/>
        </w:rPr>
      </w:pPr>
      <w:ins w:id="21" w:author="Unknown">
        <w:r w:rsidRPr="0059331E">
          <w:rPr>
            <w:rFonts w:ascii="Segoe UI" w:eastAsia="Times New Roman" w:hAnsi="Segoe UI" w:cs="Segoe UI"/>
            <w:color w:val="000000"/>
            <w:sz w:val="23"/>
            <w:szCs w:val="23"/>
          </w:rPr>
          <w:t>Numerical analysis</w:t>
        </w:r>
      </w:ins>
    </w:p>
    <w:p w:rsidR="0059331E" w:rsidRPr="0059331E" w:rsidRDefault="0059331E" w:rsidP="0059331E">
      <w:pPr>
        <w:numPr>
          <w:ilvl w:val="0"/>
          <w:numId w:val="3"/>
        </w:numPr>
        <w:shd w:val="clear" w:color="auto" w:fill="FFFFFF"/>
        <w:spacing w:after="0" w:line="240" w:lineRule="auto"/>
        <w:rPr>
          <w:ins w:id="22" w:author="Unknown"/>
          <w:rFonts w:ascii="Segoe UI" w:eastAsia="Times New Roman" w:hAnsi="Segoe UI" w:cs="Segoe UI"/>
          <w:color w:val="000000"/>
          <w:sz w:val="23"/>
          <w:szCs w:val="23"/>
        </w:rPr>
      </w:pPr>
      <w:ins w:id="23" w:author="Unknown">
        <w:r w:rsidRPr="0059331E">
          <w:rPr>
            <w:rFonts w:ascii="Segoe UI" w:eastAsia="Times New Roman" w:hAnsi="Segoe UI" w:cs="Segoe UI"/>
            <w:color w:val="000000"/>
            <w:sz w:val="23"/>
            <w:szCs w:val="23"/>
          </w:rPr>
          <w:t>Operating system</w:t>
        </w:r>
      </w:ins>
    </w:p>
    <w:p w:rsidR="0059331E" w:rsidRPr="0059331E" w:rsidRDefault="0059331E" w:rsidP="0059331E">
      <w:pPr>
        <w:numPr>
          <w:ilvl w:val="0"/>
          <w:numId w:val="3"/>
        </w:numPr>
        <w:shd w:val="clear" w:color="auto" w:fill="FFFFFF"/>
        <w:spacing w:after="0" w:line="240" w:lineRule="auto"/>
        <w:rPr>
          <w:ins w:id="24" w:author="Unknown"/>
          <w:rFonts w:ascii="Segoe UI" w:eastAsia="Times New Roman" w:hAnsi="Segoe UI" w:cs="Segoe UI"/>
          <w:color w:val="000000"/>
          <w:sz w:val="23"/>
          <w:szCs w:val="23"/>
        </w:rPr>
      </w:pPr>
      <w:ins w:id="25" w:author="Unknown">
        <w:r w:rsidRPr="0059331E">
          <w:rPr>
            <w:rFonts w:ascii="Segoe UI" w:eastAsia="Times New Roman" w:hAnsi="Segoe UI" w:cs="Segoe UI"/>
            <w:color w:val="000000"/>
            <w:sz w:val="23"/>
            <w:szCs w:val="23"/>
          </w:rPr>
          <w:t>Statistical analysis</w:t>
        </w:r>
      </w:ins>
    </w:p>
    <w:p w:rsidR="0059331E" w:rsidRPr="0059331E" w:rsidRDefault="0059331E" w:rsidP="0059331E">
      <w:pPr>
        <w:shd w:val="clear" w:color="auto" w:fill="FFFFFF"/>
        <w:spacing w:before="100" w:beforeAutospacing="1" w:after="100" w:afterAutospacing="1" w:line="240" w:lineRule="auto"/>
        <w:outlineLvl w:val="2"/>
        <w:rPr>
          <w:ins w:id="26" w:author="Unknown"/>
          <w:rFonts w:ascii="Arial" w:eastAsia="Times New Roman" w:hAnsi="Arial" w:cs="Arial"/>
          <w:b/>
          <w:bCs/>
          <w:color w:val="222222"/>
          <w:sz w:val="27"/>
          <w:szCs w:val="27"/>
        </w:rPr>
      </w:pPr>
      <w:ins w:id="27" w:author="Unknown">
        <w:r w:rsidRPr="0059331E">
          <w:rPr>
            <w:rFonts w:ascii="Arial" w:eastAsia="Times New Roman" w:hAnsi="Arial" w:cs="Arial"/>
            <w:b/>
            <w:bCs/>
            <w:color w:val="222222"/>
            <w:sz w:val="27"/>
            <w:szCs w:val="27"/>
          </w:rPr>
          <w:t>Question</w:t>
        </w:r>
        <w:r w:rsidRPr="0059331E">
          <w:rPr>
            <w:rFonts w:ascii="Arial" w:eastAsia="Times New Roman" w:hAnsi="Arial" w:cs="Arial"/>
            <w:color w:val="222222"/>
            <w:sz w:val="27"/>
            <w:szCs w:val="27"/>
          </w:rPr>
          <w:t>: </w:t>
        </w:r>
        <w:r w:rsidRPr="0059331E">
          <w:rPr>
            <w:rFonts w:ascii="Arial" w:eastAsia="Times New Roman" w:hAnsi="Arial" w:cs="Arial"/>
            <w:b/>
            <w:bCs/>
            <w:color w:val="222222"/>
            <w:sz w:val="27"/>
            <w:szCs w:val="27"/>
          </w:rPr>
          <w:t>How does a linear data structure differ from a non-linear data structure?</w:t>
        </w:r>
      </w:ins>
    </w:p>
    <w:p w:rsidR="0059331E" w:rsidRPr="0059331E" w:rsidRDefault="0059331E" w:rsidP="0059331E">
      <w:pPr>
        <w:shd w:val="clear" w:color="auto" w:fill="FFFFFF"/>
        <w:spacing w:after="300" w:line="240" w:lineRule="auto"/>
        <w:jc w:val="both"/>
        <w:rPr>
          <w:ins w:id="28" w:author="Unknown"/>
          <w:rFonts w:ascii="Segoe UI" w:eastAsia="Times New Roman" w:hAnsi="Segoe UI" w:cs="Segoe UI"/>
          <w:color w:val="000000"/>
          <w:sz w:val="23"/>
          <w:szCs w:val="23"/>
        </w:rPr>
      </w:pPr>
      <w:ins w:id="29" w:author="Unknown">
        <w:r w:rsidRPr="0059331E">
          <w:rPr>
            <w:rFonts w:ascii="Segoe UI" w:eastAsia="Times New Roman" w:hAnsi="Segoe UI" w:cs="Segoe UI"/>
            <w:b/>
            <w:bCs/>
            <w:color w:val="000000"/>
            <w:sz w:val="23"/>
            <w:szCs w:val="23"/>
          </w:rPr>
          <w:t>Answer</w:t>
        </w:r>
        <w:r w:rsidRPr="0059331E">
          <w:rPr>
            <w:rFonts w:ascii="Segoe UI" w:eastAsia="Times New Roman" w:hAnsi="Segoe UI" w:cs="Segoe UI"/>
            <w:color w:val="000000"/>
            <w:sz w:val="23"/>
            <w:szCs w:val="23"/>
          </w:rPr>
          <w:t>: If the elements of a data structure form a sequence or a linear list then it is called a linear data structure. On the other hand, non-linear data structures are those in which the traversal of nodes is done in a non-linear way.</w:t>
        </w:r>
      </w:ins>
    </w:p>
    <w:p w:rsidR="0059331E" w:rsidRPr="0059331E" w:rsidRDefault="0059331E" w:rsidP="0059331E">
      <w:pPr>
        <w:shd w:val="clear" w:color="auto" w:fill="FFFFFF"/>
        <w:spacing w:after="300" w:line="240" w:lineRule="auto"/>
        <w:jc w:val="both"/>
        <w:rPr>
          <w:ins w:id="30" w:author="Unknown"/>
          <w:rFonts w:ascii="Segoe UI" w:eastAsia="Times New Roman" w:hAnsi="Segoe UI" w:cs="Segoe UI"/>
          <w:color w:val="000000"/>
          <w:sz w:val="23"/>
          <w:szCs w:val="23"/>
        </w:rPr>
      </w:pPr>
      <w:ins w:id="31" w:author="Unknown">
        <w:r w:rsidRPr="0059331E">
          <w:rPr>
            <w:rFonts w:ascii="Segoe UI" w:eastAsia="Times New Roman" w:hAnsi="Segoe UI" w:cs="Segoe UI"/>
            <w:color w:val="000000"/>
            <w:sz w:val="23"/>
            <w:szCs w:val="23"/>
          </w:rPr>
          <w:t>Arrays, linked lists, stacks, and queues are examples of linear data structures, while graphs and trees are those of non-linear data structures.</w:t>
        </w:r>
      </w:ins>
    </w:p>
    <w:p w:rsidR="0059331E" w:rsidRPr="0059331E" w:rsidRDefault="0059331E" w:rsidP="0059331E">
      <w:pPr>
        <w:shd w:val="clear" w:color="auto" w:fill="FFFFFF"/>
        <w:spacing w:before="100" w:beforeAutospacing="1" w:after="100" w:afterAutospacing="1" w:line="240" w:lineRule="auto"/>
        <w:outlineLvl w:val="2"/>
        <w:rPr>
          <w:ins w:id="32" w:author="Unknown"/>
          <w:rFonts w:ascii="Arial" w:eastAsia="Times New Roman" w:hAnsi="Arial" w:cs="Arial"/>
          <w:b/>
          <w:bCs/>
          <w:color w:val="222222"/>
          <w:sz w:val="27"/>
          <w:szCs w:val="27"/>
        </w:rPr>
      </w:pPr>
      <w:ins w:id="33" w:author="Unknown">
        <w:r w:rsidRPr="0059331E">
          <w:rPr>
            <w:rFonts w:ascii="Arial" w:eastAsia="Times New Roman" w:hAnsi="Arial" w:cs="Arial"/>
            <w:b/>
            <w:bCs/>
            <w:color w:val="222222"/>
            <w:sz w:val="27"/>
            <w:szCs w:val="27"/>
          </w:rPr>
          <w:t>Question</w:t>
        </w:r>
        <w:r w:rsidRPr="0059331E">
          <w:rPr>
            <w:rFonts w:ascii="Arial" w:eastAsia="Times New Roman" w:hAnsi="Arial" w:cs="Arial"/>
            <w:color w:val="222222"/>
            <w:sz w:val="27"/>
            <w:szCs w:val="27"/>
          </w:rPr>
          <w:t>: </w:t>
        </w:r>
        <w:r w:rsidRPr="0059331E">
          <w:rPr>
            <w:rFonts w:ascii="Arial" w:eastAsia="Times New Roman" w:hAnsi="Arial" w:cs="Arial"/>
            <w:b/>
            <w:bCs/>
            <w:color w:val="222222"/>
            <w:sz w:val="27"/>
            <w:szCs w:val="27"/>
          </w:rPr>
          <w:t>Please enumerate the various operations that can be performed on a data structure.</w:t>
        </w:r>
      </w:ins>
    </w:p>
    <w:p w:rsidR="0059331E" w:rsidRPr="0059331E" w:rsidRDefault="0059331E" w:rsidP="0059331E">
      <w:pPr>
        <w:shd w:val="clear" w:color="auto" w:fill="FFFFFF"/>
        <w:spacing w:after="300" w:line="240" w:lineRule="auto"/>
        <w:jc w:val="both"/>
        <w:rPr>
          <w:ins w:id="34" w:author="Unknown"/>
          <w:rFonts w:ascii="Segoe UI" w:eastAsia="Times New Roman" w:hAnsi="Segoe UI" w:cs="Segoe UI"/>
          <w:color w:val="000000"/>
          <w:sz w:val="23"/>
          <w:szCs w:val="23"/>
        </w:rPr>
      </w:pPr>
      <w:ins w:id="35" w:author="Unknown">
        <w:r w:rsidRPr="0059331E">
          <w:rPr>
            <w:rFonts w:ascii="Segoe UI" w:eastAsia="Times New Roman" w:hAnsi="Segoe UI" w:cs="Segoe UI"/>
            <w:b/>
            <w:bCs/>
            <w:color w:val="000000"/>
            <w:sz w:val="23"/>
            <w:szCs w:val="23"/>
          </w:rPr>
          <w:lastRenderedPageBreak/>
          <w:t>Answer</w:t>
        </w:r>
        <w:r w:rsidRPr="0059331E">
          <w:rPr>
            <w:rFonts w:ascii="Segoe UI" w:eastAsia="Times New Roman" w:hAnsi="Segoe UI" w:cs="Segoe UI"/>
            <w:color w:val="000000"/>
            <w:sz w:val="23"/>
            <w:szCs w:val="23"/>
          </w:rPr>
          <w:t>: Following are the various operations that can be performed on a data structure:</w:t>
        </w:r>
      </w:ins>
    </w:p>
    <w:p w:rsidR="0059331E" w:rsidRPr="0059331E" w:rsidRDefault="0059331E" w:rsidP="0059331E">
      <w:pPr>
        <w:numPr>
          <w:ilvl w:val="0"/>
          <w:numId w:val="4"/>
        </w:numPr>
        <w:shd w:val="clear" w:color="auto" w:fill="FFFFFF"/>
        <w:spacing w:after="0" w:line="240" w:lineRule="auto"/>
        <w:rPr>
          <w:ins w:id="36" w:author="Unknown"/>
          <w:rFonts w:ascii="Segoe UI" w:eastAsia="Times New Roman" w:hAnsi="Segoe UI" w:cs="Segoe UI"/>
          <w:color w:val="000000"/>
          <w:sz w:val="23"/>
          <w:szCs w:val="23"/>
        </w:rPr>
      </w:pPr>
      <w:ins w:id="37" w:author="Unknown">
        <w:r w:rsidRPr="0059331E">
          <w:rPr>
            <w:rFonts w:ascii="Segoe UI" w:eastAsia="Times New Roman" w:hAnsi="Segoe UI" w:cs="Segoe UI"/>
            <w:b/>
            <w:bCs/>
            <w:color w:val="000000"/>
            <w:sz w:val="23"/>
          </w:rPr>
          <w:t>Deletion –</w:t>
        </w:r>
        <w:r w:rsidRPr="0059331E">
          <w:rPr>
            <w:rFonts w:ascii="Segoe UI" w:eastAsia="Times New Roman" w:hAnsi="Segoe UI" w:cs="Segoe UI"/>
            <w:color w:val="000000"/>
            <w:sz w:val="23"/>
            <w:szCs w:val="23"/>
          </w:rPr>
          <w:t> Deleting an existing element from the data structure</w:t>
        </w:r>
      </w:ins>
    </w:p>
    <w:p w:rsidR="0059331E" w:rsidRPr="0059331E" w:rsidRDefault="0059331E" w:rsidP="0059331E">
      <w:pPr>
        <w:numPr>
          <w:ilvl w:val="0"/>
          <w:numId w:val="4"/>
        </w:numPr>
        <w:shd w:val="clear" w:color="auto" w:fill="FFFFFF"/>
        <w:spacing w:after="0" w:line="240" w:lineRule="auto"/>
        <w:rPr>
          <w:ins w:id="38" w:author="Unknown"/>
          <w:rFonts w:ascii="Segoe UI" w:eastAsia="Times New Roman" w:hAnsi="Segoe UI" w:cs="Segoe UI"/>
          <w:color w:val="000000"/>
          <w:sz w:val="23"/>
          <w:szCs w:val="23"/>
        </w:rPr>
      </w:pPr>
      <w:ins w:id="39" w:author="Unknown">
        <w:r w:rsidRPr="0059331E">
          <w:rPr>
            <w:rFonts w:ascii="Segoe UI" w:eastAsia="Times New Roman" w:hAnsi="Segoe UI" w:cs="Segoe UI"/>
            <w:b/>
            <w:bCs/>
            <w:color w:val="000000"/>
            <w:sz w:val="23"/>
          </w:rPr>
          <w:t>Insertion –</w:t>
        </w:r>
        <w:r w:rsidRPr="0059331E">
          <w:rPr>
            <w:rFonts w:ascii="Segoe UI" w:eastAsia="Times New Roman" w:hAnsi="Segoe UI" w:cs="Segoe UI"/>
            <w:color w:val="000000"/>
            <w:sz w:val="23"/>
            <w:szCs w:val="23"/>
          </w:rPr>
          <w:t> Adding a new element to the data structure</w:t>
        </w:r>
      </w:ins>
    </w:p>
    <w:p w:rsidR="0059331E" w:rsidRPr="0059331E" w:rsidRDefault="0059331E" w:rsidP="0059331E">
      <w:pPr>
        <w:numPr>
          <w:ilvl w:val="0"/>
          <w:numId w:val="4"/>
        </w:numPr>
        <w:shd w:val="clear" w:color="auto" w:fill="FFFFFF"/>
        <w:spacing w:after="0" w:line="240" w:lineRule="auto"/>
        <w:rPr>
          <w:ins w:id="40" w:author="Unknown"/>
          <w:rFonts w:ascii="Segoe UI" w:eastAsia="Times New Roman" w:hAnsi="Segoe UI" w:cs="Segoe UI"/>
          <w:color w:val="000000"/>
          <w:sz w:val="23"/>
          <w:szCs w:val="23"/>
        </w:rPr>
      </w:pPr>
      <w:ins w:id="41" w:author="Unknown">
        <w:r w:rsidRPr="0059331E">
          <w:rPr>
            <w:rFonts w:ascii="Segoe UI" w:eastAsia="Times New Roman" w:hAnsi="Segoe UI" w:cs="Segoe UI"/>
            <w:b/>
            <w:bCs/>
            <w:color w:val="000000"/>
            <w:sz w:val="23"/>
          </w:rPr>
          <w:t>Searching –</w:t>
        </w:r>
        <w:r w:rsidRPr="0059331E">
          <w:rPr>
            <w:rFonts w:ascii="Segoe UI" w:eastAsia="Times New Roman" w:hAnsi="Segoe UI" w:cs="Segoe UI"/>
            <w:color w:val="000000"/>
            <w:sz w:val="23"/>
            <w:szCs w:val="23"/>
          </w:rPr>
          <w:t> Find the location of an element, if it exists, in the data structure</w:t>
        </w:r>
      </w:ins>
    </w:p>
    <w:p w:rsidR="0059331E" w:rsidRPr="0059331E" w:rsidRDefault="0059331E" w:rsidP="0059331E">
      <w:pPr>
        <w:numPr>
          <w:ilvl w:val="0"/>
          <w:numId w:val="4"/>
        </w:numPr>
        <w:shd w:val="clear" w:color="auto" w:fill="FFFFFF"/>
        <w:spacing w:after="0" w:line="240" w:lineRule="auto"/>
        <w:rPr>
          <w:ins w:id="42" w:author="Unknown"/>
          <w:rFonts w:ascii="Segoe UI" w:eastAsia="Times New Roman" w:hAnsi="Segoe UI" w:cs="Segoe UI"/>
          <w:color w:val="000000"/>
          <w:sz w:val="23"/>
          <w:szCs w:val="23"/>
        </w:rPr>
      </w:pPr>
      <w:ins w:id="43" w:author="Unknown">
        <w:r w:rsidRPr="0059331E">
          <w:rPr>
            <w:rFonts w:ascii="Segoe UI" w:eastAsia="Times New Roman" w:hAnsi="Segoe UI" w:cs="Segoe UI"/>
            <w:b/>
            <w:bCs/>
            <w:color w:val="000000"/>
            <w:sz w:val="23"/>
          </w:rPr>
          <w:t>Sorting –</w:t>
        </w:r>
        <w:r w:rsidRPr="0059331E">
          <w:rPr>
            <w:rFonts w:ascii="Segoe UI" w:eastAsia="Times New Roman" w:hAnsi="Segoe UI" w:cs="Segoe UI"/>
            <w:color w:val="000000"/>
            <w:sz w:val="23"/>
            <w:szCs w:val="23"/>
          </w:rPr>
          <w:t> Arranging elements of the data structure in:</w:t>
        </w:r>
      </w:ins>
    </w:p>
    <w:p w:rsidR="0059331E" w:rsidRPr="0059331E" w:rsidRDefault="0059331E" w:rsidP="0059331E">
      <w:pPr>
        <w:numPr>
          <w:ilvl w:val="1"/>
          <w:numId w:val="4"/>
        </w:numPr>
        <w:shd w:val="clear" w:color="auto" w:fill="FFFFFF"/>
        <w:spacing w:after="0" w:line="240" w:lineRule="auto"/>
        <w:rPr>
          <w:ins w:id="44" w:author="Unknown"/>
          <w:rFonts w:ascii="inherit" w:eastAsia="Times New Roman" w:hAnsi="inherit" w:cs="Segoe UI"/>
          <w:color w:val="000000"/>
          <w:sz w:val="23"/>
          <w:szCs w:val="23"/>
        </w:rPr>
      </w:pPr>
      <w:ins w:id="45" w:author="Unknown">
        <w:r w:rsidRPr="0059331E">
          <w:rPr>
            <w:rFonts w:ascii="inherit" w:eastAsia="Times New Roman" w:hAnsi="inherit" w:cs="Segoe UI"/>
            <w:color w:val="000000"/>
            <w:sz w:val="23"/>
            <w:szCs w:val="23"/>
          </w:rPr>
          <w:t>Ascending or descending order for numerical data</w:t>
        </w:r>
      </w:ins>
    </w:p>
    <w:p w:rsidR="0059331E" w:rsidRPr="0059331E" w:rsidRDefault="0059331E" w:rsidP="0059331E">
      <w:pPr>
        <w:numPr>
          <w:ilvl w:val="1"/>
          <w:numId w:val="4"/>
        </w:numPr>
        <w:shd w:val="clear" w:color="auto" w:fill="FFFFFF"/>
        <w:spacing w:after="0" w:line="240" w:lineRule="auto"/>
        <w:rPr>
          <w:ins w:id="46" w:author="Unknown"/>
          <w:rFonts w:ascii="inherit" w:eastAsia="Times New Roman" w:hAnsi="inherit" w:cs="Segoe UI"/>
          <w:color w:val="000000"/>
          <w:sz w:val="23"/>
          <w:szCs w:val="23"/>
        </w:rPr>
      </w:pPr>
      <w:ins w:id="47" w:author="Unknown">
        <w:r w:rsidRPr="0059331E">
          <w:rPr>
            <w:rFonts w:ascii="inherit" w:eastAsia="Times New Roman" w:hAnsi="inherit" w:cs="Segoe UI"/>
            <w:color w:val="000000"/>
            <w:sz w:val="23"/>
            <w:szCs w:val="23"/>
          </w:rPr>
          <w:t>Dictionary order for alphanumeric data</w:t>
        </w:r>
      </w:ins>
    </w:p>
    <w:p w:rsidR="0059331E" w:rsidRPr="0059331E" w:rsidRDefault="0059331E" w:rsidP="0059331E">
      <w:pPr>
        <w:numPr>
          <w:ilvl w:val="0"/>
          <w:numId w:val="4"/>
        </w:numPr>
        <w:shd w:val="clear" w:color="auto" w:fill="FFFFFF"/>
        <w:spacing w:after="0" w:line="240" w:lineRule="auto"/>
        <w:rPr>
          <w:ins w:id="48" w:author="Unknown"/>
          <w:rFonts w:ascii="Segoe UI" w:eastAsia="Times New Roman" w:hAnsi="Segoe UI" w:cs="Segoe UI"/>
          <w:color w:val="000000"/>
          <w:sz w:val="23"/>
          <w:szCs w:val="23"/>
        </w:rPr>
      </w:pPr>
      <w:ins w:id="49" w:author="Unknown">
        <w:r w:rsidRPr="0059331E">
          <w:rPr>
            <w:rFonts w:ascii="Segoe UI" w:eastAsia="Times New Roman" w:hAnsi="Segoe UI" w:cs="Segoe UI"/>
            <w:b/>
            <w:bCs/>
            <w:color w:val="000000"/>
            <w:sz w:val="23"/>
          </w:rPr>
          <w:t>Traversal –</w:t>
        </w:r>
        <w:r w:rsidRPr="0059331E">
          <w:rPr>
            <w:rFonts w:ascii="Segoe UI" w:eastAsia="Times New Roman" w:hAnsi="Segoe UI" w:cs="Segoe UI"/>
            <w:color w:val="000000"/>
            <w:sz w:val="23"/>
            <w:szCs w:val="23"/>
          </w:rPr>
          <w:t> Accessing each element of the data structure once for processing</w:t>
        </w:r>
      </w:ins>
    </w:p>
    <w:p w:rsidR="0059331E" w:rsidRPr="0059331E" w:rsidRDefault="0059331E" w:rsidP="0059331E">
      <w:pPr>
        <w:shd w:val="clear" w:color="auto" w:fill="FFFFFF"/>
        <w:spacing w:before="100" w:beforeAutospacing="1" w:after="100" w:afterAutospacing="1" w:line="240" w:lineRule="auto"/>
        <w:outlineLvl w:val="2"/>
        <w:rPr>
          <w:ins w:id="50" w:author="Unknown"/>
          <w:rFonts w:ascii="Arial" w:eastAsia="Times New Roman" w:hAnsi="Arial" w:cs="Arial"/>
          <w:b/>
          <w:bCs/>
          <w:color w:val="222222"/>
          <w:sz w:val="27"/>
          <w:szCs w:val="27"/>
        </w:rPr>
      </w:pPr>
      <w:ins w:id="51" w:author="Unknown">
        <w:r w:rsidRPr="0059331E">
          <w:rPr>
            <w:rFonts w:ascii="Arial" w:eastAsia="Times New Roman" w:hAnsi="Arial" w:cs="Arial"/>
            <w:b/>
            <w:bCs/>
            <w:color w:val="222222"/>
            <w:sz w:val="27"/>
            <w:szCs w:val="27"/>
          </w:rPr>
          <w:t>Question</w:t>
        </w:r>
        <w:r w:rsidRPr="0059331E">
          <w:rPr>
            <w:rFonts w:ascii="Arial" w:eastAsia="Times New Roman" w:hAnsi="Arial" w:cs="Arial"/>
            <w:color w:val="222222"/>
            <w:sz w:val="27"/>
            <w:szCs w:val="27"/>
          </w:rPr>
          <w:t>: </w:t>
        </w:r>
        <w:r w:rsidRPr="0059331E">
          <w:rPr>
            <w:rFonts w:ascii="Arial" w:eastAsia="Times New Roman" w:hAnsi="Arial" w:cs="Arial"/>
            <w:b/>
            <w:bCs/>
            <w:color w:val="222222"/>
            <w:sz w:val="27"/>
            <w:szCs w:val="27"/>
          </w:rPr>
          <w:t>Can you tell which data structures are used for BFS and DFS of a graph?</w:t>
        </w:r>
      </w:ins>
    </w:p>
    <w:p w:rsidR="0059331E" w:rsidRPr="0059331E" w:rsidRDefault="0059331E" w:rsidP="0059331E">
      <w:pPr>
        <w:shd w:val="clear" w:color="auto" w:fill="FFFFFF"/>
        <w:spacing w:after="300" w:line="240" w:lineRule="auto"/>
        <w:jc w:val="both"/>
        <w:rPr>
          <w:ins w:id="52" w:author="Unknown"/>
          <w:rFonts w:ascii="Segoe UI" w:eastAsia="Times New Roman" w:hAnsi="Segoe UI" w:cs="Segoe UI"/>
          <w:color w:val="000000"/>
          <w:sz w:val="23"/>
          <w:szCs w:val="23"/>
        </w:rPr>
      </w:pPr>
      <w:ins w:id="53" w:author="Unknown">
        <w:r w:rsidRPr="0059331E">
          <w:rPr>
            <w:rFonts w:ascii="Segoe UI" w:eastAsia="Times New Roman" w:hAnsi="Segoe UI" w:cs="Segoe UI"/>
            <w:b/>
            <w:bCs/>
            <w:color w:val="000000"/>
            <w:sz w:val="23"/>
            <w:szCs w:val="23"/>
          </w:rPr>
          <w:t>Answer</w:t>
        </w:r>
        <w:r w:rsidRPr="0059331E">
          <w:rPr>
            <w:rFonts w:ascii="Segoe UI" w:eastAsia="Times New Roman" w:hAnsi="Segoe UI" w:cs="Segoe UI"/>
            <w:color w:val="000000"/>
            <w:sz w:val="23"/>
            <w:szCs w:val="23"/>
          </w:rPr>
          <w:t>: BFS (Breadth First Search) of a graph uses a queue. Although DFS (Depth First Search) of a graph makes use of a stack, it can also be implemented using recursion that uses function call stack.</w:t>
        </w:r>
      </w:ins>
    </w:p>
    <w:p w:rsidR="0059331E" w:rsidRPr="0059331E" w:rsidRDefault="0059331E" w:rsidP="0059331E">
      <w:pPr>
        <w:shd w:val="clear" w:color="auto" w:fill="FFFFFF"/>
        <w:spacing w:before="100" w:beforeAutospacing="1" w:after="100" w:afterAutospacing="1" w:line="240" w:lineRule="auto"/>
        <w:outlineLvl w:val="2"/>
        <w:rPr>
          <w:ins w:id="54" w:author="Unknown"/>
          <w:rFonts w:ascii="Arial" w:eastAsia="Times New Roman" w:hAnsi="Arial" w:cs="Arial"/>
          <w:b/>
          <w:bCs/>
          <w:color w:val="222222"/>
          <w:sz w:val="27"/>
          <w:szCs w:val="27"/>
        </w:rPr>
      </w:pPr>
      <w:ins w:id="55" w:author="Unknown">
        <w:r w:rsidRPr="0059331E">
          <w:rPr>
            <w:rFonts w:ascii="Arial" w:eastAsia="Times New Roman" w:hAnsi="Arial" w:cs="Arial"/>
            <w:b/>
            <w:bCs/>
            <w:color w:val="222222"/>
            <w:sz w:val="27"/>
            <w:szCs w:val="27"/>
          </w:rPr>
          <w:t>Question</w:t>
        </w:r>
        <w:r w:rsidRPr="0059331E">
          <w:rPr>
            <w:rFonts w:ascii="Arial" w:eastAsia="Times New Roman" w:hAnsi="Arial" w:cs="Arial"/>
            <w:color w:val="222222"/>
            <w:sz w:val="27"/>
            <w:szCs w:val="27"/>
          </w:rPr>
          <w:t>: </w:t>
        </w:r>
        <w:r w:rsidRPr="0059331E">
          <w:rPr>
            <w:rFonts w:ascii="Arial" w:eastAsia="Times New Roman" w:hAnsi="Arial" w:cs="Arial"/>
            <w:b/>
            <w:bCs/>
            <w:color w:val="222222"/>
            <w:sz w:val="27"/>
            <w:szCs w:val="27"/>
          </w:rPr>
          <w:t>Please explain stack and also mention some of its important applications.</w:t>
        </w:r>
      </w:ins>
    </w:p>
    <w:p w:rsidR="0059331E" w:rsidRPr="0059331E" w:rsidRDefault="0059331E" w:rsidP="0059331E">
      <w:pPr>
        <w:shd w:val="clear" w:color="auto" w:fill="FFFFFF"/>
        <w:spacing w:after="300" w:line="240" w:lineRule="auto"/>
        <w:jc w:val="both"/>
        <w:rPr>
          <w:ins w:id="56" w:author="Unknown"/>
          <w:rFonts w:ascii="Segoe UI" w:eastAsia="Times New Roman" w:hAnsi="Segoe UI" w:cs="Segoe UI"/>
          <w:color w:val="000000"/>
          <w:sz w:val="23"/>
          <w:szCs w:val="23"/>
        </w:rPr>
      </w:pPr>
      <w:ins w:id="57" w:author="Unknown">
        <w:r w:rsidRPr="0059331E">
          <w:rPr>
            <w:rFonts w:ascii="Segoe UI" w:eastAsia="Times New Roman" w:hAnsi="Segoe UI" w:cs="Segoe UI"/>
            <w:b/>
            <w:bCs/>
            <w:color w:val="000000"/>
            <w:sz w:val="23"/>
            <w:szCs w:val="23"/>
          </w:rPr>
          <w:t>Answer</w:t>
        </w:r>
        <w:r w:rsidRPr="0059331E">
          <w:rPr>
            <w:rFonts w:ascii="Segoe UI" w:eastAsia="Times New Roman" w:hAnsi="Segoe UI" w:cs="Segoe UI"/>
            <w:color w:val="000000"/>
            <w:sz w:val="23"/>
            <w:szCs w:val="23"/>
          </w:rPr>
          <w:t>: Stack is a linear data structure that follows either LIFO (Last In First Out) or FILO (First In Last Out) approach for accessing elements. Push, pop, and peek are the basic operations of a stack.</w:t>
        </w:r>
      </w:ins>
    </w:p>
    <w:p w:rsidR="0059331E" w:rsidRPr="0059331E" w:rsidRDefault="0059331E" w:rsidP="0059331E">
      <w:pPr>
        <w:shd w:val="clear" w:color="auto" w:fill="FFFFFF"/>
        <w:spacing w:after="300" w:line="240" w:lineRule="auto"/>
        <w:jc w:val="both"/>
        <w:rPr>
          <w:ins w:id="58" w:author="Unknown"/>
          <w:rFonts w:ascii="Segoe UI" w:eastAsia="Times New Roman" w:hAnsi="Segoe UI" w:cs="Segoe UI"/>
          <w:color w:val="000000"/>
          <w:sz w:val="23"/>
          <w:szCs w:val="23"/>
        </w:rPr>
      </w:pPr>
      <w:ins w:id="59" w:author="Unknown">
        <w:r w:rsidRPr="0059331E">
          <w:rPr>
            <w:rFonts w:ascii="Segoe UI" w:eastAsia="Times New Roman" w:hAnsi="Segoe UI" w:cs="Segoe UI"/>
            <w:color w:val="000000"/>
            <w:sz w:val="23"/>
            <w:szCs w:val="23"/>
          </w:rPr>
          <w:t>Some notable applications of a stack are:</w:t>
        </w:r>
      </w:ins>
    </w:p>
    <w:p w:rsidR="0059331E" w:rsidRPr="0059331E" w:rsidRDefault="0059331E" w:rsidP="0059331E">
      <w:pPr>
        <w:numPr>
          <w:ilvl w:val="0"/>
          <w:numId w:val="5"/>
        </w:numPr>
        <w:shd w:val="clear" w:color="auto" w:fill="FFFFFF"/>
        <w:spacing w:after="0" w:line="240" w:lineRule="auto"/>
        <w:rPr>
          <w:ins w:id="60" w:author="Unknown"/>
          <w:rFonts w:ascii="Segoe UI" w:eastAsia="Times New Roman" w:hAnsi="Segoe UI" w:cs="Segoe UI"/>
          <w:color w:val="000000"/>
          <w:sz w:val="23"/>
          <w:szCs w:val="23"/>
        </w:rPr>
      </w:pPr>
      <w:ins w:id="61" w:author="Unknown">
        <w:r w:rsidRPr="0059331E">
          <w:rPr>
            <w:rFonts w:ascii="Segoe UI" w:eastAsia="Times New Roman" w:hAnsi="Segoe UI" w:cs="Segoe UI"/>
            <w:color w:val="000000"/>
            <w:sz w:val="23"/>
            <w:szCs w:val="23"/>
          </w:rPr>
          <w:t>Check for balanced parentheses in an expression</w:t>
        </w:r>
      </w:ins>
    </w:p>
    <w:p w:rsidR="0059331E" w:rsidRPr="0059331E" w:rsidRDefault="0059331E" w:rsidP="0059331E">
      <w:pPr>
        <w:numPr>
          <w:ilvl w:val="0"/>
          <w:numId w:val="5"/>
        </w:numPr>
        <w:shd w:val="clear" w:color="auto" w:fill="FFFFFF"/>
        <w:spacing w:after="0" w:line="240" w:lineRule="auto"/>
        <w:rPr>
          <w:ins w:id="62" w:author="Unknown"/>
          <w:rFonts w:ascii="Segoe UI" w:eastAsia="Times New Roman" w:hAnsi="Segoe UI" w:cs="Segoe UI"/>
          <w:color w:val="000000"/>
          <w:sz w:val="23"/>
          <w:szCs w:val="23"/>
        </w:rPr>
      </w:pPr>
      <w:ins w:id="63" w:author="Unknown">
        <w:r w:rsidRPr="0059331E">
          <w:rPr>
            <w:rFonts w:ascii="Segoe UI" w:eastAsia="Times New Roman" w:hAnsi="Segoe UI" w:cs="Segoe UI"/>
            <w:color w:val="000000"/>
            <w:sz w:val="23"/>
            <w:szCs w:val="23"/>
          </w:rPr>
          <w:t>Evaluation of a postfix expression</w:t>
        </w:r>
      </w:ins>
    </w:p>
    <w:p w:rsidR="0059331E" w:rsidRPr="0059331E" w:rsidRDefault="0059331E" w:rsidP="0059331E">
      <w:pPr>
        <w:numPr>
          <w:ilvl w:val="0"/>
          <w:numId w:val="5"/>
        </w:numPr>
        <w:shd w:val="clear" w:color="auto" w:fill="FFFFFF"/>
        <w:spacing w:after="0" w:line="240" w:lineRule="auto"/>
        <w:rPr>
          <w:ins w:id="64" w:author="Unknown"/>
          <w:rFonts w:ascii="Segoe UI" w:eastAsia="Times New Roman" w:hAnsi="Segoe UI" w:cs="Segoe UI"/>
          <w:color w:val="000000"/>
          <w:sz w:val="23"/>
          <w:szCs w:val="23"/>
        </w:rPr>
      </w:pPr>
      <w:ins w:id="65" w:author="Unknown">
        <w:r w:rsidRPr="0059331E">
          <w:rPr>
            <w:rFonts w:ascii="Segoe UI" w:eastAsia="Times New Roman" w:hAnsi="Segoe UI" w:cs="Segoe UI"/>
            <w:color w:val="000000"/>
            <w:sz w:val="23"/>
            <w:szCs w:val="23"/>
          </w:rPr>
          <w:t>Implement two stacks in an array</w:t>
        </w:r>
      </w:ins>
    </w:p>
    <w:p w:rsidR="0059331E" w:rsidRPr="0059331E" w:rsidRDefault="0059331E" w:rsidP="0059331E">
      <w:pPr>
        <w:numPr>
          <w:ilvl w:val="0"/>
          <w:numId w:val="5"/>
        </w:numPr>
        <w:shd w:val="clear" w:color="auto" w:fill="FFFFFF"/>
        <w:spacing w:after="0" w:line="240" w:lineRule="auto"/>
        <w:rPr>
          <w:ins w:id="66" w:author="Unknown"/>
          <w:rFonts w:ascii="Segoe UI" w:eastAsia="Times New Roman" w:hAnsi="Segoe UI" w:cs="Segoe UI"/>
          <w:color w:val="000000"/>
          <w:sz w:val="23"/>
          <w:szCs w:val="23"/>
        </w:rPr>
      </w:pPr>
      <w:ins w:id="67" w:author="Unknown">
        <w:r w:rsidRPr="0059331E">
          <w:rPr>
            <w:rFonts w:ascii="Segoe UI" w:eastAsia="Times New Roman" w:hAnsi="Segoe UI" w:cs="Segoe UI"/>
            <w:color w:val="000000"/>
            <w:sz w:val="23"/>
            <w:szCs w:val="23"/>
          </w:rPr>
          <w:t>Infix to postfix conversion</w:t>
        </w:r>
      </w:ins>
    </w:p>
    <w:p w:rsidR="0059331E" w:rsidRPr="0059331E" w:rsidRDefault="0059331E" w:rsidP="0059331E">
      <w:pPr>
        <w:numPr>
          <w:ilvl w:val="0"/>
          <w:numId w:val="5"/>
        </w:numPr>
        <w:shd w:val="clear" w:color="auto" w:fill="FFFFFF"/>
        <w:spacing w:after="0" w:line="240" w:lineRule="auto"/>
        <w:rPr>
          <w:ins w:id="68" w:author="Unknown"/>
          <w:rFonts w:ascii="Segoe UI" w:eastAsia="Times New Roman" w:hAnsi="Segoe UI" w:cs="Segoe UI"/>
          <w:color w:val="000000"/>
          <w:sz w:val="23"/>
          <w:szCs w:val="23"/>
        </w:rPr>
      </w:pPr>
      <w:ins w:id="69" w:author="Unknown">
        <w:r w:rsidRPr="0059331E">
          <w:rPr>
            <w:rFonts w:ascii="Segoe UI" w:eastAsia="Times New Roman" w:hAnsi="Segoe UI" w:cs="Segoe UI"/>
            <w:color w:val="000000"/>
            <w:sz w:val="23"/>
            <w:szCs w:val="23"/>
          </w:rPr>
          <w:t>Reverse a string</w:t>
        </w:r>
      </w:ins>
    </w:p>
    <w:p w:rsidR="0059331E" w:rsidRPr="0059331E" w:rsidRDefault="0059331E" w:rsidP="0059331E">
      <w:pPr>
        <w:shd w:val="clear" w:color="auto" w:fill="FFFFFF"/>
        <w:spacing w:before="100" w:beforeAutospacing="1" w:after="100" w:afterAutospacing="1" w:line="240" w:lineRule="auto"/>
        <w:outlineLvl w:val="2"/>
        <w:rPr>
          <w:ins w:id="70" w:author="Unknown"/>
          <w:rFonts w:ascii="Arial" w:eastAsia="Times New Roman" w:hAnsi="Arial" w:cs="Arial"/>
          <w:b/>
          <w:bCs/>
          <w:color w:val="222222"/>
          <w:sz w:val="27"/>
          <w:szCs w:val="27"/>
        </w:rPr>
      </w:pPr>
      <w:ins w:id="71" w:author="Unknown">
        <w:r w:rsidRPr="0059331E">
          <w:rPr>
            <w:rFonts w:ascii="Arial" w:eastAsia="Times New Roman" w:hAnsi="Arial" w:cs="Arial"/>
            <w:b/>
            <w:bCs/>
            <w:color w:val="222222"/>
            <w:sz w:val="27"/>
            <w:szCs w:val="27"/>
          </w:rPr>
          <w:t>Question</w:t>
        </w:r>
        <w:r w:rsidRPr="0059331E">
          <w:rPr>
            <w:rFonts w:ascii="Arial" w:eastAsia="Times New Roman" w:hAnsi="Arial" w:cs="Arial"/>
            <w:color w:val="222222"/>
            <w:sz w:val="27"/>
            <w:szCs w:val="27"/>
          </w:rPr>
          <w:t>: </w:t>
        </w:r>
        <w:r w:rsidRPr="0059331E">
          <w:rPr>
            <w:rFonts w:ascii="Arial" w:eastAsia="Times New Roman" w:hAnsi="Arial" w:cs="Arial"/>
            <w:b/>
            <w:bCs/>
            <w:color w:val="222222"/>
            <w:sz w:val="27"/>
            <w:szCs w:val="27"/>
          </w:rPr>
          <w:t>What is a queue? How is it different from a stack?</w:t>
        </w:r>
      </w:ins>
    </w:p>
    <w:p w:rsidR="0059331E" w:rsidRPr="0059331E" w:rsidRDefault="0059331E" w:rsidP="0059331E">
      <w:pPr>
        <w:shd w:val="clear" w:color="auto" w:fill="FFFFFF"/>
        <w:spacing w:after="300" w:line="240" w:lineRule="auto"/>
        <w:jc w:val="both"/>
        <w:rPr>
          <w:ins w:id="72" w:author="Unknown"/>
          <w:rFonts w:ascii="Segoe UI" w:eastAsia="Times New Roman" w:hAnsi="Segoe UI" w:cs="Segoe UI"/>
          <w:color w:val="000000"/>
          <w:sz w:val="23"/>
          <w:szCs w:val="23"/>
        </w:rPr>
      </w:pPr>
      <w:ins w:id="73" w:author="Unknown">
        <w:r w:rsidRPr="0059331E">
          <w:rPr>
            <w:rFonts w:ascii="Segoe UI" w:eastAsia="Times New Roman" w:hAnsi="Segoe UI" w:cs="Segoe UI"/>
            <w:b/>
            <w:bCs/>
            <w:color w:val="000000"/>
            <w:sz w:val="23"/>
            <w:szCs w:val="23"/>
          </w:rPr>
          <w:t>Answer</w:t>
        </w:r>
        <w:r w:rsidRPr="0059331E">
          <w:rPr>
            <w:rFonts w:ascii="Segoe UI" w:eastAsia="Times New Roman" w:hAnsi="Segoe UI" w:cs="Segoe UI"/>
            <w:color w:val="000000"/>
            <w:sz w:val="23"/>
            <w:szCs w:val="23"/>
          </w:rPr>
          <w:t>: A queue is a form of linear structure that follows the FIFO (First In First Out) approach for accessing elements. Dequeue, enqueue, front, and rear are basic operations on a queue. Like a stack, a queue can be implemented using arrays and linked lists.</w:t>
        </w:r>
      </w:ins>
    </w:p>
    <w:p w:rsidR="0059331E" w:rsidRPr="0059331E" w:rsidRDefault="0059331E" w:rsidP="0059331E">
      <w:pPr>
        <w:shd w:val="clear" w:color="auto" w:fill="FFFFFF"/>
        <w:spacing w:after="300" w:line="240" w:lineRule="auto"/>
        <w:jc w:val="both"/>
        <w:rPr>
          <w:ins w:id="74" w:author="Unknown"/>
          <w:rFonts w:ascii="Segoe UI" w:eastAsia="Times New Roman" w:hAnsi="Segoe UI" w:cs="Segoe UI"/>
          <w:color w:val="000000"/>
          <w:sz w:val="23"/>
          <w:szCs w:val="23"/>
        </w:rPr>
      </w:pPr>
      <w:ins w:id="75" w:author="Unknown">
        <w:r w:rsidRPr="0059331E">
          <w:rPr>
            <w:rFonts w:ascii="Segoe UI" w:eastAsia="Times New Roman" w:hAnsi="Segoe UI" w:cs="Segoe UI"/>
            <w:color w:val="000000"/>
            <w:sz w:val="23"/>
            <w:szCs w:val="23"/>
          </w:rPr>
          <w:t>In a stack, the item that is most recently added is removed first. Contrary to this, the item least recently added is removed first in case of a queue.</w:t>
        </w:r>
      </w:ins>
    </w:p>
    <w:p w:rsidR="0059331E" w:rsidRPr="0059331E" w:rsidRDefault="0059331E" w:rsidP="0059331E">
      <w:pPr>
        <w:shd w:val="clear" w:color="auto" w:fill="FFFFFF"/>
        <w:spacing w:before="100" w:beforeAutospacing="1" w:after="100" w:afterAutospacing="1" w:line="240" w:lineRule="auto"/>
        <w:outlineLvl w:val="2"/>
        <w:rPr>
          <w:ins w:id="76" w:author="Unknown"/>
          <w:rFonts w:ascii="Arial" w:eastAsia="Times New Roman" w:hAnsi="Arial" w:cs="Arial"/>
          <w:b/>
          <w:bCs/>
          <w:color w:val="222222"/>
          <w:sz w:val="27"/>
          <w:szCs w:val="27"/>
        </w:rPr>
      </w:pPr>
      <w:ins w:id="77" w:author="Unknown">
        <w:r w:rsidRPr="0059331E">
          <w:rPr>
            <w:rFonts w:ascii="Arial" w:eastAsia="Times New Roman" w:hAnsi="Arial" w:cs="Arial"/>
            <w:b/>
            <w:bCs/>
            <w:color w:val="222222"/>
            <w:sz w:val="27"/>
            <w:szCs w:val="27"/>
          </w:rPr>
          <w:t>Question</w:t>
        </w:r>
        <w:r w:rsidRPr="0059331E">
          <w:rPr>
            <w:rFonts w:ascii="Arial" w:eastAsia="Times New Roman" w:hAnsi="Arial" w:cs="Arial"/>
            <w:color w:val="222222"/>
            <w:sz w:val="27"/>
            <w:szCs w:val="27"/>
          </w:rPr>
          <w:t>: </w:t>
        </w:r>
        <w:r w:rsidRPr="0059331E">
          <w:rPr>
            <w:rFonts w:ascii="Arial" w:eastAsia="Times New Roman" w:hAnsi="Arial" w:cs="Arial"/>
            <w:b/>
            <w:bCs/>
            <w:color w:val="222222"/>
            <w:sz w:val="27"/>
            <w:szCs w:val="27"/>
          </w:rPr>
          <w:t>What do you understand by a binary search? What is the best scenario of using it?</w:t>
        </w:r>
      </w:ins>
    </w:p>
    <w:p w:rsidR="0059331E" w:rsidRPr="0059331E" w:rsidRDefault="0059331E" w:rsidP="0059331E">
      <w:pPr>
        <w:shd w:val="clear" w:color="auto" w:fill="FFFFFF"/>
        <w:spacing w:after="300" w:line="240" w:lineRule="auto"/>
        <w:jc w:val="both"/>
        <w:rPr>
          <w:ins w:id="78" w:author="Unknown"/>
          <w:rFonts w:ascii="Segoe UI" w:eastAsia="Times New Roman" w:hAnsi="Segoe UI" w:cs="Segoe UI"/>
          <w:color w:val="000000"/>
          <w:sz w:val="23"/>
          <w:szCs w:val="23"/>
        </w:rPr>
      </w:pPr>
      <w:ins w:id="79" w:author="Unknown">
        <w:r w:rsidRPr="0059331E">
          <w:rPr>
            <w:rFonts w:ascii="Segoe UI" w:eastAsia="Times New Roman" w:hAnsi="Segoe UI" w:cs="Segoe UI"/>
            <w:b/>
            <w:bCs/>
            <w:color w:val="000000"/>
            <w:sz w:val="23"/>
            <w:szCs w:val="23"/>
          </w:rPr>
          <w:t>Answer</w:t>
        </w:r>
        <w:r w:rsidRPr="0059331E">
          <w:rPr>
            <w:rFonts w:ascii="Segoe UI" w:eastAsia="Times New Roman" w:hAnsi="Segoe UI" w:cs="Segoe UI"/>
            <w:color w:val="000000"/>
            <w:sz w:val="23"/>
            <w:szCs w:val="23"/>
          </w:rPr>
          <w:t xml:space="preserve">: A binary search is an algorithm that starts with searching in the middle element. If the middle element is not the target element then it further checks whether to </w:t>
        </w:r>
        <w:r w:rsidRPr="0059331E">
          <w:rPr>
            <w:rFonts w:ascii="Segoe UI" w:eastAsia="Times New Roman" w:hAnsi="Segoe UI" w:cs="Segoe UI"/>
            <w:color w:val="000000"/>
            <w:sz w:val="23"/>
            <w:szCs w:val="23"/>
          </w:rPr>
          <w:lastRenderedPageBreak/>
          <w:t>continue searching the lower half or the higher half. The process continues until the target element is found.</w:t>
        </w:r>
      </w:ins>
    </w:p>
    <w:p w:rsidR="0059331E" w:rsidRPr="0059331E" w:rsidRDefault="0059331E" w:rsidP="0059331E">
      <w:pPr>
        <w:shd w:val="clear" w:color="auto" w:fill="FFFFFF"/>
        <w:spacing w:after="300" w:line="240" w:lineRule="auto"/>
        <w:jc w:val="both"/>
        <w:rPr>
          <w:ins w:id="80" w:author="Unknown"/>
          <w:rFonts w:ascii="Segoe UI" w:eastAsia="Times New Roman" w:hAnsi="Segoe UI" w:cs="Segoe UI"/>
          <w:color w:val="000000"/>
          <w:sz w:val="23"/>
          <w:szCs w:val="23"/>
        </w:rPr>
      </w:pPr>
      <w:ins w:id="81" w:author="Unknown">
        <w:r w:rsidRPr="0059331E">
          <w:rPr>
            <w:rFonts w:ascii="Segoe UI" w:eastAsia="Times New Roman" w:hAnsi="Segoe UI" w:cs="Segoe UI"/>
            <w:color w:val="000000"/>
            <w:sz w:val="23"/>
            <w:szCs w:val="23"/>
          </w:rPr>
          <w:t>The binary search works best when applied to a list with sorted or ordered elements.</w:t>
        </w:r>
      </w:ins>
    </w:p>
    <w:p w:rsidR="0059331E" w:rsidRPr="0059331E" w:rsidRDefault="0059331E" w:rsidP="0059331E">
      <w:pPr>
        <w:shd w:val="clear" w:color="auto" w:fill="FFFFFF"/>
        <w:spacing w:before="100" w:beforeAutospacing="1" w:after="100" w:afterAutospacing="1" w:line="240" w:lineRule="auto"/>
        <w:outlineLvl w:val="2"/>
        <w:rPr>
          <w:ins w:id="82" w:author="Unknown"/>
          <w:rFonts w:ascii="Arial" w:eastAsia="Times New Roman" w:hAnsi="Arial" w:cs="Arial"/>
          <w:b/>
          <w:bCs/>
          <w:color w:val="222222"/>
          <w:sz w:val="27"/>
          <w:szCs w:val="27"/>
        </w:rPr>
      </w:pPr>
      <w:ins w:id="83" w:author="Unknown">
        <w:r w:rsidRPr="0059331E">
          <w:rPr>
            <w:rFonts w:ascii="Arial" w:eastAsia="Times New Roman" w:hAnsi="Arial" w:cs="Arial"/>
            <w:b/>
            <w:bCs/>
            <w:color w:val="222222"/>
            <w:sz w:val="27"/>
            <w:szCs w:val="27"/>
          </w:rPr>
          <w:t>Question</w:t>
        </w:r>
        <w:r w:rsidRPr="0059331E">
          <w:rPr>
            <w:rFonts w:ascii="Arial" w:eastAsia="Times New Roman" w:hAnsi="Arial" w:cs="Arial"/>
            <w:color w:val="222222"/>
            <w:sz w:val="27"/>
            <w:szCs w:val="27"/>
          </w:rPr>
          <w:t>: </w:t>
        </w:r>
        <w:r w:rsidRPr="0059331E">
          <w:rPr>
            <w:rFonts w:ascii="Arial" w:eastAsia="Times New Roman" w:hAnsi="Arial" w:cs="Arial"/>
            <w:b/>
            <w:bCs/>
            <w:color w:val="222222"/>
            <w:sz w:val="27"/>
            <w:szCs w:val="27"/>
          </w:rPr>
          <w:t>Could you explain how to reference all the elements in a one-dimension array?</w:t>
        </w:r>
      </w:ins>
    </w:p>
    <w:p w:rsidR="0059331E" w:rsidRPr="0059331E" w:rsidRDefault="0059331E" w:rsidP="0059331E">
      <w:pPr>
        <w:shd w:val="clear" w:color="auto" w:fill="FFFFFF"/>
        <w:spacing w:after="300" w:line="240" w:lineRule="auto"/>
        <w:jc w:val="both"/>
        <w:rPr>
          <w:ins w:id="84" w:author="Unknown"/>
          <w:rFonts w:ascii="Segoe UI" w:eastAsia="Times New Roman" w:hAnsi="Segoe UI" w:cs="Segoe UI"/>
          <w:color w:val="000000"/>
          <w:sz w:val="23"/>
          <w:szCs w:val="23"/>
        </w:rPr>
      </w:pPr>
      <w:ins w:id="85" w:author="Unknown">
        <w:r w:rsidRPr="0059331E">
          <w:rPr>
            <w:rFonts w:ascii="Segoe UI" w:eastAsia="Times New Roman" w:hAnsi="Segoe UI" w:cs="Segoe UI"/>
            <w:b/>
            <w:bCs/>
            <w:color w:val="000000"/>
            <w:sz w:val="23"/>
            <w:szCs w:val="23"/>
          </w:rPr>
          <w:t>A</w:t>
        </w:r>
        <w:r w:rsidRPr="0059331E">
          <w:rPr>
            <w:rFonts w:ascii="Segoe UI" w:eastAsia="Times New Roman" w:hAnsi="Segoe UI" w:cs="Segoe UI"/>
            <w:color w:val="000000"/>
            <w:sz w:val="23"/>
            <w:szCs w:val="23"/>
          </w:rPr>
          <w:t>: We can reference all the elements in a one-dimension array using an indexed loop. The counter runs from 0 to the maximum array size, say n, minus one. All elements of the one-dimension array are referenced in sequence by using the loop counter as the array subscript.</w:t>
        </w:r>
      </w:ins>
    </w:p>
    <w:p w:rsidR="0059331E" w:rsidRPr="0059331E" w:rsidRDefault="0059331E" w:rsidP="0059331E">
      <w:pPr>
        <w:shd w:val="clear" w:color="auto" w:fill="FFFFFF"/>
        <w:spacing w:before="100" w:beforeAutospacing="1" w:after="100" w:afterAutospacing="1" w:line="240" w:lineRule="auto"/>
        <w:outlineLvl w:val="2"/>
        <w:rPr>
          <w:ins w:id="86" w:author="Unknown"/>
          <w:rFonts w:ascii="Arial" w:eastAsia="Times New Roman" w:hAnsi="Arial" w:cs="Arial"/>
          <w:b/>
          <w:bCs/>
          <w:color w:val="222222"/>
          <w:sz w:val="27"/>
          <w:szCs w:val="27"/>
        </w:rPr>
      </w:pPr>
      <w:ins w:id="87" w:author="Unknown">
        <w:r w:rsidRPr="0059331E">
          <w:rPr>
            <w:rFonts w:ascii="Arial" w:eastAsia="Times New Roman" w:hAnsi="Arial" w:cs="Arial"/>
            <w:b/>
            <w:bCs/>
            <w:color w:val="222222"/>
            <w:sz w:val="27"/>
            <w:szCs w:val="27"/>
          </w:rPr>
          <w:t>Question</w:t>
        </w:r>
        <w:r w:rsidRPr="0059331E">
          <w:rPr>
            <w:rFonts w:ascii="Arial" w:eastAsia="Times New Roman" w:hAnsi="Arial" w:cs="Arial"/>
            <w:color w:val="222222"/>
            <w:sz w:val="27"/>
            <w:szCs w:val="27"/>
          </w:rPr>
          <w:t>: </w:t>
        </w:r>
        <w:r w:rsidRPr="0059331E">
          <w:rPr>
            <w:rFonts w:ascii="Arial" w:eastAsia="Times New Roman" w:hAnsi="Arial" w:cs="Arial"/>
            <w:b/>
            <w:bCs/>
            <w:color w:val="222222"/>
            <w:sz w:val="27"/>
            <w:szCs w:val="27"/>
          </w:rPr>
          <w:t>Please explain what do you understand by FIFO and LIFO?</w:t>
        </w:r>
      </w:ins>
    </w:p>
    <w:p w:rsidR="0059331E" w:rsidRPr="0059331E" w:rsidRDefault="0059331E" w:rsidP="0059331E">
      <w:pPr>
        <w:shd w:val="clear" w:color="auto" w:fill="FFFFFF"/>
        <w:spacing w:after="300" w:line="240" w:lineRule="auto"/>
        <w:jc w:val="both"/>
        <w:rPr>
          <w:ins w:id="88" w:author="Unknown"/>
          <w:rFonts w:ascii="Segoe UI" w:eastAsia="Times New Roman" w:hAnsi="Segoe UI" w:cs="Segoe UI"/>
          <w:color w:val="000000"/>
          <w:sz w:val="23"/>
          <w:szCs w:val="23"/>
        </w:rPr>
      </w:pPr>
      <w:ins w:id="89" w:author="Unknown">
        <w:r w:rsidRPr="0059331E">
          <w:rPr>
            <w:rFonts w:ascii="Segoe UI" w:eastAsia="Times New Roman" w:hAnsi="Segoe UI" w:cs="Segoe UI"/>
            <w:b/>
            <w:bCs/>
            <w:color w:val="000000"/>
            <w:sz w:val="23"/>
            <w:szCs w:val="23"/>
          </w:rPr>
          <w:t>Answer</w:t>
        </w:r>
        <w:r w:rsidRPr="0059331E">
          <w:rPr>
            <w:rFonts w:ascii="Segoe UI" w:eastAsia="Times New Roman" w:hAnsi="Segoe UI" w:cs="Segoe UI"/>
            <w:color w:val="000000"/>
            <w:sz w:val="23"/>
            <w:szCs w:val="23"/>
          </w:rPr>
          <w:t>: Both FIFO and LIFO are approaches to accessing, storing, and retrieving elements from a data structure. LIFO stands for Last In First Out. In this approach, recently stored data is the one to be extracted first.</w:t>
        </w:r>
      </w:ins>
    </w:p>
    <w:p w:rsidR="0059331E" w:rsidRPr="0059331E" w:rsidRDefault="0059331E" w:rsidP="0059331E">
      <w:pPr>
        <w:shd w:val="clear" w:color="auto" w:fill="FFFFFF"/>
        <w:spacing w:after="300" w:line="240" w:lineRule="auto"/>
        <w:jc w:val="both"/>
        <w:rPr>
          <w:ins w:id="90" w:author="Unknown"/>
          <w:rFonts w:ascii="Segoe UI" w:eastAsia="Times New Roman" w:hAnsi="Segoe UI" w:cs="Segoe UI"/>
          <w:color w:val="000000"/>
          <w:sz w:val="23"/>
          <w:szCs w:val="23"/>
        </w:rPr>
      </w:pPr>
      <w:ins w:id="91" w:author="Unknown">
        <w:r w:rsidRPr="0059331E">
          <w:rPr>
            <w:rFonts w:ascii="Segoe UI" w:eastAsia="Times New Roman" w:hAnsi="Segoe UI" w:cs="Segoe UI"/>
            <w:color w:val="000000"/>
            <w:sz w:val="23"/>
            <w:szCs w:val="23"/>
          </w:rPr>
          <w:t>FIFO is a contraction for First In First Out. Following this approach, the data that is stored the least recently will be extracted first.</w:t>
        </w:r>
      </w:ins>
    </w:p>
    <w:p w:rsidR="0059331E" w:rsidRPr="0059331E" w:rsidRDefault="0059331E" w:rsidP="0059331E">
      <w:pPr>
        <w:shd w:val="clear" w:color="auto" w:fill="FFFFFF"/>
        <w:spacing w:before="100" w:beforeAutospacing="1" w:after="100" w:afterAutospacing="1" w:line="240" w:lineRule="auto"/>
        <w:outlineLvl w:val="2"/>
        <w:rPr>
          <w:ins w:id="92" w:author="Unknown"/>
          <w:rFonts w:ascii="Arial" w:eastAsia="Times New Roman" w:hAnsi="Arial" w:cs="Arial"/>
          <w:b/>
          <w:bCs/>
          <w:color w:val="222222"/>
          <w:sz w:val="27"/>
          <w:szCs w:val="27"/>
        </w:rPr>
      </w:pPr>
      <w:ins w:id="93" w:author="Unknown">
        <w:r w:rsidRPr="0059331E">
          <w:rPr>
            <w:rFonts w:ascii="Arial" w:eastAsia="Times New Roman" w:hAnsi="Arial" w:cs="Arial"/>
            <w:b/>
            <w:bCs/>
            <w:color w:val="222222"/>
            <w:sz w:val="27"/>
            <w:szCs w:val="27"/>
          </w:rPr>
          <w:t>Question</w:t>
        </w:r>
        <w:r w:rsidRPr="0059331E">
          <w:rPr>
            <w:rFonts w:ascii="Arial" w:eastAsia="Times New Roman" w:hAnsi="Arial" w:cs="Arial"/>
            <w:color w:val="222222"/>
            <w:sz w:val="27"/>
            <w:szCs w:val="27"/>
          </w:rPr>
          <w:t>: </w:t>
        </w:r>
        <w:r w:rsidRPr="0059331E">
          <w:rPr>
            <w:rFonts w:ascii="Arial" w:eastAsia="Times New Roman" w:hAnsi="Arial" w:cs="Arial"/>
            <w:b/>
            <w:bCs/>
            <w:color w:val="222222"/>
            <w:sz w:val="27"/>
            <w:szCs w:val="27"/>
          </w:rPr>
          <w:t>Do you know how does dynamic memory allocation help in managing data?</w:t>
        </w:r>
      </w:ins>
    </w:p>
    <w:p w:rsidR="0059331E" w:rsidRPr="0059331E" w:rsidRDefault="0059331E" w:rsidP="0059331E">
      <w:pPr>
        <w:shd w:val="clear" w:color="auto" w:fill="FFFFFF"/>
        <w:spacing w:after="300" w:line="240" w:lineRule="auto"/>
        <w:jc w:val="both"/>
        <w:rPr>
          <w:ins w:id="94" w:author="Unknown"/>
          <w:rFonts w:ascii="Segoe UI" w:eastAsia="Times New Roman" w:hAnsi="Segoe UI" w:cs="Segoe UI"/>
          <w:color w:val="000000"/>
          <w:sz w:val="23"/>
          <w:szCs w:val="23"/>
        </w:rPr>
      </w:pPr>
      <w:ins w:id="95" w:author="Unknown">
        <w:r w:rsidRPr="0059331E">
          <w:rPr>
            <w:rFonts w:ascii="Segoe UI" w:eastAsia="Times New Roman" w:hAnsi="Segoe UI" w:cs="Segoe UI"/>
            <w:b/>
            <w:bCs/>
            <w:color w:val="000000"/>
            <w:sz w:val="23"/>
            <w:szCs w:val="23"/>
          </w:rPr>
          <w:t>Answer</w:t>
        </w:r>
        <w:r w:rsidRPr="0059331E">
          <w:rPr>
            <w:rFonts w:ascii="Segoe UI" w:eastAsia="Times New Roman" w:hAnsi="Segoe UI" w:cs="Segoe UI"/>
            <w:color w:val="000000"/>
            <w:sz w:val="23"/>
            <w:szCs w:val="23"/>
          </w:rPr>
          <w:t>: Dynamic memory allocation helps in storing simple structured data types. Moreover, it can combine separately allocated structured blocks for forming composite structures that contract and expand as required.</w:t>
        </w:r>
      </w:ins>
    </w:p>
    <w:p w:rsidR="0059331E" w:rsidRPr="0059331E" w:rsidRDefault="0059331E" w:rsidP="0059331E">
      <w:pPr>
        <w:shd w:val="clear" w:color="auto" w:fill="FFFFFF"/>
        <w:spacing w:before="100" w:beforeAutospacing="1" w:after="100" w:afterAutospacing="1" w:line="240" w:lineRule="auto"/>
        <w:outlineLvl w:val="2"/>
        <w:rPr>
          <w:ins w:id="96" w:author="Unknown"/>
          <w:rFonts w:ascii="Arial" w:eastAsia="Times New Roman" w:hAnsi="Arial" w:cs="Arial"/>
          <w:b/>
          <w:bCs/>
          <w:color w:val="222222"/>
          <w:sz w:val="27"/>
          <w:szCs w:val="27"/>
        </w:rPr>
      </w:pPr>
      <w:ins w:id="97" w:author="Unknown">
        <w:r w:rsidRPr="0059331E">
          <w:rPr>
            <w:rFonts w:ascii="Arial" w:eastAsia="Times New Roman" w:hAnsi="Arial" w:cs="Arial"/>
            <w:b/>
            <w:bCs/>
            <w:color w:val="222222"/>
            <w:sz w:val="27"/>
            <w:szCs w:val="27"/>
          </w:rPr>
          <w:t>Question</w:t>
        </w:r>
        <w:r w:rsidRPr="0059331E">
          <w:rPr>
            <w:rFonts w:ascii="Arial" w:eastAsia="Times New Roman" w:hAnsi="Arial" w:cs="Arial"/>
            <w:color w:val="222222"/>
            <w:sz w:val="27"/>
            <w:szCs w:val="27"/>
          </w:rPr>
          <w:t>: </w:t>
        </w:r>
        <w:r w:rsidRPr="0059331E">
          <w:rPr>
            <w:rFonts w:ascii="Arial" w:eastAsia="Times New Roman" w:hAnsi="Arial" w:cs="Arial"/>
            <w:b/>
            <w:bCs/>
            <w:color w:val="222222"/>
            <w:sz w:val="27"/>
            <w:szCs w:val="27"/>
          </w:rPr>
          <w:t>What is the difference between NULL and VOID?</w:t>
        </w:r>
      </w:ins>
    </w:p>
    <w:p w:rsidR="0059331E" w:rsidRPr="0059331E" w:rsidRDefault="0059331E" w:rsidP="0059331E">
      <w:pPr>
        <w:shd w:val="clear" w:color="auto" w:fill="FFFFFF"/>
        <w:spacing w:after="300" w:line="240" w:lineRule="auto"/>
        <w:jc w:val="both"/>
        <w:rPr>
          <w:ins w:id="98" w:author="Unknown"/>
          <w:rFonts w:ascii="Segoe UI" w:eastAsia="Times New Roman" w:hAnsi="Segoe UI" w:cs="Segoe UI"/>
          <w:color w:val="000000"/>
          <w:sz w:val="23"/>
          <w:szCs w:val="23"/>
        </w:rPr>
      </w:pPr>
      <w:ins w:id="99" w:author="Unknown">
        <w:r w:rsidRPr="0059331E">
          <w:rPr>
            <w:rFonts w:ascii="Segoe UI" w:eastAsia="Times New Roman" w:hAnsi="Segoe UI" w:cs="Segoe UI"/>
            <w:b/>
            <w:bCs/>
            <w:color w:val="000000"/>
            <w:sz w:val="23"/>
            <w:szCs w:val="23"/>
          </w:rPr>
          <w:t>Answer</w:t>
        </w:r>
        <w:r w:rsidRPr="0059331E">
          <w:rPr>
            <w:rFonts w:ascii="Segoe UI" w:eastAsia="Times New Roman" w:hAnsi="Segoe UI" w:cs="Segoe UI"/>
            <w:color w:val="000000"/>
            <w:sz w:val="23"/>
            <w:szCs w:val="23"/>
          </w:rPr>
          <w:t>: While NULL is a value, VOID is a data type identifier. A variable assigned with a NULL value represents an empty value. The VOID is used for identifying pointers having no initial size.</w:t>
        </w:r>
      </w:ins>
    </w:p>
    <w:p w:rsidR="0059331E" w:rsidRPr="0059331E" w:rsidRDefault="0059331E" w:rsidP="0059331E">
      <w:pPr>
        <w:shd w:val="clear" w:color="auto" w:fill="FFFFFF"/>
        <w:spacing w:before="100" w:beforeAutospacing="1" w:after="100" w:afterAutospacing="1" w:line="240" w:lineRule="auto"/>
        <w:outlineLvl w:val="2"/>
        <w:rPr>
          <w:ins w:id="100" w:author="Unknown"/>
          <w:rFonts w:ascii="Arial" w:eastAsia="Times New Roman" w:hAnsi="Arial" w:cs="Arial"/>
          <w:b/>
          <w:bCs/>
          <w:color w:val="222222"/>
          <w:sz w:val="27"/>
          <w:szCs w:val="27"/>
        </w:rPr>
      </w:pPr>
      <w:ins w:id="101" w:author="Unknown">
        <w:r w:rsidRPr="0059331E">
          <w:rPr>
            <w:rFonts w:ascii="Arial" w:eastAsia="Times New Roman" w:hAnsi="Arial" w:cs="Arial"/>
            <w:b/>
            <w:bCs/>
            <w:color w:val="222222"/>
            <w:sz w:val="27"/>
            <w:szCs w:val="27"/>
          </w:rPr>
          <w:t>Question</w:t>
        </w:r>
        <w:r w:rsidRPr="0059331E">
          <w:rPr>
            <w:rFonts w:ascii="Arial" w:eastAsia="Times New Roman" w:hAnsi="Arial" w:cs="Arial"/>
            <w:color w:val="222222"/>
            <w:sz w:val="27"/>
            <w:szCs w:val="27"/>
          </w:rPr>
          <w:t>: </w:t>
        </w:r>
        <w:r w:rsidRPr="0059331E">
          <w:rPr>
            <w:rFonts w:ascii="Arial" w:eastAsia="Times New Roman" w:hAnsi="Arial" w:cs="Arial"/>
            <w:b/>
            <w:bCs/>
            <w:color w:val="222222"/>
            <w:sz w:val="27"/>
            <w:szCs w:val="27"/>
          </w:rPr>
          <w:t>How does a POP operation differ from a PUSH operation?</w:t>
        </w:r>
      </w:ins>
    </w:p>
    <w:p w:rsidR="0059331E" w:rsidRPr="0059331E" w:rsidRDefault="0059331E" w:rsidP="0059331E">
      <w:pPr>
        <w:shd w:val="clear" w:color="auto" w:fill="FFFFFF"/>
        <w:spacing w:after="300" w:line="240" w:lineRule="auto"/>
        <w:jc w:val="both"/>
        <w:rPr>
          <w:ins w:id="102" w:author="Unknown"/>
          <w:rFonts w:ascii="Segoe UI" w:eastAsia="Times New Roman" w:hAnsi="Segoe UI" w:cs="Segoe UI"/>
          <w:color w:val="000000"/>
          <w:sz w:val="23"/>
          <w:szCs w:val="23"/>
        </w:rPr>
      </w:pPr>
      <w:ins w:id="103" w:author="Unknown">
        <w:r w:rsidRPr="0059331E">
          <w:rPr>
            <w:rFonts w:ascii="Segoe UI" w:eastAsia="Times New Roman" w:hAnsi="Segoe UI" w:cs="Segoe UI"/>
            <w:b/>
            <w:bCs/>
            <w:color w:val="000000"/>
            <w:sz w:val="23"/>
            <w:szCs w:val="23"/>
          </w:rPr>
          <w:t>Answer</w:t>
        </w:r>
        <w:r w:rsidRPr="0059331E">
          <w:rPr>
            <w:rFonts w:ascii="Segoe UI" w:eastAsia="Times New Roman" w:hAnsi="Segoe UI" w:cs="Segoe UI"/>
            <w:color w:val="000000"/>
            <w:sz w:val="23"/>
            <w:szCs w:val="23"/>
          </w:rPr>
          <w:t>: Both PUSH and POP operations pertain to a stack. Data is added to the stack using the PUSH operation, while it is retrieved using the POP operation.</w:t>
        </w:r>
      </w:ins>
    </w:p>
    <w:p w:rsidR="0059331E" w:rsidRPr="0059331E" w:rsidRDefault="0059331E" w:rsidP="0059331E">
      <w:pPr>
        <w:shd w:val="clear" w:color="auto" w:fill="FFFFFF"/>
        <w:spacing w:before="100" w:beforeAutospacing="1" w:after="100" w:afterAutospacing="1" w:line="240" w:lineRule="auto"/>
        <w:outlineLvl w:val="2"/>
        <w:rPr>
          <w:ins w:id="104" w:author="Unknown"/>
          <w:rFonts w:ascii="Arial" w:eastAsia="Times New Roman" w:hAnsi="Arial" w:cs="Arial"/>
          <w:b/>
          <w:bCs/>
          <w:color w:val="222222"/>
          <w:sz w:val="27"/>
          <w:szCs w:val="27"/>
        </w:rPr>
      </w:pPr>
      <w:ins w:id="105" w:author="Unknown">
        <w:r w:rsidRPr="0059331E">
          <w:rPr>
            <w:rFonts w:ascii="Arial" w:eastAsia="Times New Roman" w:hAnsi="Arial" w:cs="Arial"/>
            <w:b/>
            <w:bCs/>
            <w:color w:val="222222"/>
            <w:sz w:val="27"/>
            <w:szCs w:val="27"/>
          </w:rPr>
          <w:t>Question</w:t>
        </w:r>
        <w:r w:rsidRPr="0059331E">
          <w:rPr>
            <w:rFonts w:ascii="Arial" w:eastAsia="Times New Roman" w:hAnsi="Arial" w:cs="Arial"/>
            <w:color w:val="222222"/>
            <w:sz w:val="27"/>
            <w:szCs w:val="27"/>
          </w:rPr>
          <w:t>: </w:t>
        </w:r>
        <w:r w:rsidRPr="0059331E">
          <w:rPr>
            <w:rFonts w:ascii="Arial" w:eastAsia="Times New Roman" w:hAnsi="Arial" w:cs="Arial"/>
            <w:b/>
            <w:bCs/>
            <w:color w:val="222222"/>
            <w:sz w:val="27"/>
            <w:szCs w:val="27"/>
          </w:rPr>
          <w:t>Could you explain how does variable declaration affect memory allocation?</w:t>
        </w:r>
      </w:ins>
    </w:p>
    <w:p w:rsidR="0059331E" w:rsidRPr="0059331E" w:rsidRDefault="0059331E" w:rsidP="0059331E">
      <w:pPr>
        <w:shd w:val="clear" w:color="auto" w:fill="FFFFFF"/>
        <w:spacing w:after="300" w:line="240" w:lineRule="auto"/>
        <w:jc w:val="both"/>
        <w:rPr>
          <w:ins w:id="106" w:author="Unknown"/>
          <w:rFonts w:ascii="Segoe UI" w:eastAsia="Times New Roman" w:hAnsi="Segoe UI" w:cs="Segoe UI"/>
          <w:color w:val="000000"/>
          <w:sz w:val="23"/>
          <w:szCs w:val="23"/>
        </w:rPr>
      </w:pPr>
      <w:ins w:id="107" w:author="Unknown">
        <w:r w:rsidRPr="0059331E">
          <w:rPr>
            <w:rFonts w:ascii="Segoe UI" w:eastAsia="Times New Roman" w:hAnsi="Segoe UI" w:cs="Segoe UI"/>
            <w:b/>
            <w:bCs/>
            <w:color w:val="000000"/>
            <w:sz w:val="23"/>
            <w:szCs w:val="23"/>
          </w:rPr>
          <w:t>Answer</w:t>
        </w:r>
        <w:r w:rsidRPr="0059331E">
          <w:rPr>
            <w:rFonts w:ascii="Segoe UI" w:eastAsia="Times New Roman" w:hAnsi="Segoe UI" w:cs="Segoe UI"/>
            <w:color w:val="000000"/>
            <w:sz w:val="23"/>
            <w:szCs w:val="23"/>
          </w:rPr>
          <w:t xml:space="preserve">: The total amount of memory to be allocated or reserved in the case of a variable declaration depends on the data type used. For instance, declaring an integer </w:t>
        </w:r>
        <w:r w:rsidRPr="0059331E">
          <w:rPr>
            <w:rFonts w:ascii="Segoe UI" w:eastAsia="Times New Roman" w:hAnsi="Segoe UI" w:cs="Segoe UI"/>
            <w:color w:val="000000"/>
            <w:sz w:val="23"/>
            <w:szCs w:val="23"/>
          </w:rPr>
          <w:lastRenderedPageBreak/>
          <w:t>type variable reserves 4 bytes of memory space while declaring a double variable reserve 8 bytes of the available memory.</w:t>
        </w:r>
      </w:ins>
    </w:p>
    <w:p w:rsidR="0059331E" w:rsidRPr="0059331E" w:rsidRDefault="0059331E" w:rsidP="0059331E">
      <w:pPr>
        <w:shd w:val="clear" w:color="auto" w:fill="FFFFFF"/>
        <w:spacing w:before="100" w:beforeAutospacing="1" w:after="100" w:afterAutospacing="1" w:line="240" w:lineRule="auto"/>
        <w:outlineLvl w:val="2"/>
        <w:rPr>
          <w:ins w:id="108" w:author="Unknown"/>
          <w:rFonts w:ascii="Arial" w:eastAsia="Times New Roman" w:hAnsi="Arial" w:cs="Arial"/>
          <w:b/>
          <w:bCs/>
          <w:color w:val="222222"/>
          <w:sz w:val="27"/>
          <w:szCs w:val="27"/>
        </w:rPr>
      </w:pPr>
      <w:ins w:id="109" w:author="Unknown">
        <w:r w:rsidRPr="0059331E">
          <w:rPr>
            <w:rFonts w:ascii="Arial" w:eastAsia="Times New Roman" w:hAnsi="Arial" w:cs="Arial"/>
            <w:b/>
            <w:bCs/>
            <w:color w:val="222222"/>
            <w:sz w:val="27"/>
            <w:szCs w:val="27"/>
          </w:rPr>
          <w:t>Question</w:t>
        </w:r>
        <w:r w:rsidRPr="0059331E">
          <w:rPr>
            <w:rFonts w:ascii="Arial" w:eastAsia="Times New Roman" w:hAnsi="Arial" w:cs="Arial"/>
            <w:color w:val="222222"/>
            <w:sz w:val="27"/>
            <w:szCs w:val="27"/>
          </w:rPr>
          <w:t>: </w:t>
        </w:r>
        <w:r w:rsidRPr="0059331E">
          <w:rPr>
            <w:rFonts w:ascii="Arial" w:eastAsia="Times New Roman" w:hAnsi="Arial" w:cs="Arial"/>
            <w:b/>
            <w:bCs/>
            <w:color w:val="222222"/>
            <w:sz w:val="27"/>
            <w:szCs w:val="27"/>
          </w:rPr>
          <w:t>Please explain the concept of data abstraction.</w:t>
        </w:r>
      </w:ins>
    </w:p>
    <w:p w:rsidR="0059331E" w:rsidRPr="0059331E" w:rsidRDefault="0059331E" w:rsidP="0059331E">
      <w:pPr>
        <w:shd w:val="clear" w:color="auto" w:fill="FFFFFF"/>
        <w:spacing w:after="300" w:line="240" w:lineRule="auto"/>
        <w:jc w:val="both"/>
        <w:rPr>
          <w:ins w:id="110" w:author="Unknown"/>
          <w:rFonts w:ascii="Segoe UI" w:eastAsia="Times New Roman" w:hAnsi="Segoe UI" w:cs="Segoe UI"/>
          <w:color w:val="000000"/>
          <w:sz w:val="23"/>
          <w:szCs w:val="23"/>
        </w:rPr>
      </w:pPr>
      <w:ins w:id="111" w:author="Unknown">
        <w:r w:rsidRPr="0059331E">
          <w:rPr>
            <w:rFonts w:ascii="Segoe UI" w:eastAsia="Times New Roman" w:hAnsi="Segoe UI" w:cs="Segoe UI"/>
            <w:b/>
            <w:bCs/>
            <w:color w:val="000000"/>
            <w:sz w:val="23"/>
            <w:szCs w:val="23"/>
          </w:rPr>
          <w:t>Answer</w:t>
        </w:r>
        <w:r w:rsidRPr="0059331E">
          <w:rPr>
            <w:rFonts w:ascii="Segoe UI" w:eastAsia="Times New Roman" w:hAnsi="Segoe UI" w:cs="Segoe UI"/>
            <w:color w:val="000000"/>
            <w:sz w:val="23"/>
            <w:szCs w:val="23"/>
          </w:rPr>
          <w:t>: Data abstraction helps in dividing complex data problems into smaller, easy-to-manage parts. It starts with specifying all the involved data objects and the various operations to be performed on the same without stressing too much on the way data is stored.</w:t>
        </w:r>
      </w:ins>
    </w:p>
    <w:p w:rsidR="0059331E" w:rsidRPr="0059331E" w:rsidRDefault="0059331E" w:rsidP="0059331E">
      <w:pPr>
        <w:shd w:val="clear" w:color="auto" w:fill="FFFFFF"/>
        <w:spacing w:before="100" w:beforeAutospacing="1" w:after="100" w:afterAutospacing="1" w:line="240" w:lineRule="auto"/>
        <w:outlineLvl w:val="2"/>
        <w:rPr>
          <w:ins w:id="112" w:author="Unknown"/>
          <w:rFonts w:ascii="Arial" w:eastAsia="Times New Roman" w:hAnsi="Arial" w:cs="Arial"/>
          <w:b/>
          <w:bCs/>
          <w:color w:val="222222"/>
          <w:sz w:val="27"/>
          <w:szCs w:val="27"/>
        </w:rPr>
      </w:pPr>
      <w:ins w:id="113" w:author="Unknown">
        <w:r w:rsidRPr="0059331E">
          <w:rPr>
            <w:rFonts w:ascii="Arial" w:eastAsia="Times New Roman" w:hAnsi="Arial" w:cs="Arial"/>
            <w:b/>
            <w:bCs/>
            <w:color w:val="222222"/>
            <w:sz w:val="27"/>
            <w:szCs w:val="27"/>
          </w:rPr>
          <w:t>Question</w:t>
        </w:r>
        <w:r w:rsidRPr="0059331E">
          <w:rPr>
            <w:rFonts w:ascii="Arial" w:eastAsia="Times New Roman" w:hAnsi="Arial" w:cs="Arial"/>
            <w:color w:val="222222"/>
            <w:sz w:val="27"/>
            <w:szCs w:val="27"/>
          </w:rPr>
          <w:t>: </w:t>
        </w:r>
        <w:r w:rsidRPr="0059331E">
          <w:rPr>
            <w:rFonts w:ascii="Arial" w:eastAsia="Times New Roman" w:hAnsi="Arial" w:cs="Arial"/>
            <w:b/>
            <w:bCs/>
            <w:color w:val="222222"/>
            <w:sz w:val="27"/>
            <w:szCs w:val="27"/>
          </w:rPr>
          <w:t>How will you insert a new item in a binary search tree?</w:t>
        </w:r>
      </w:ins>
    </w:p>
    <w:p w:rsidR="0059331E" w:rsidRPr="0059331E" w:rsidRDefault="0059331E" w:rsidP="0059331E">
      <w:pPr>
        <w:shd w:val="clear" w:color="auto" w:fill="FFFFFF"/>
        <w:spacing w:after="300" w:line="240" w:lineRule="auto"/>
        <w:jc w:val="both"/>
        <w:rPr>
          <w:ins w:id="114" w:author="Unknown"/>
          <w:rFonts w:ascii="Segoe UI" w:eastAsia="Times New Roman" w:hAnsi="Segoe UI" w:cs="Segoe UI"/>
          <w:color w:val="000000"/>
          <w:sz w:val="23"/>
          <w:szCs w:val="23"/>
        </w:rPr>
      </w:pPr>
      <w:ins w:id="115" w:author="Unknown">
        <w:r w:rsidRPr="0059331E">
          <w:rPr>
            <w:rFonts w:ascii="Segoe UI" w:eastAsia="Times New Roman" w:hAnsi="Segoe UI" w:cs="Segoe UI"/>
            <w:b/>
            <w:bCs/>
            <w:color w:val="000000"/>
            <w:sz w:val="23"/>
            <w:szCs w:val="23"/>
          </w:rPr>
          <w:t>Answer</w:t>
        </w:r>
        <w:r w:rsidRPr="0059331E">
          <w:rPr>
            <w:rFonts w:ascii="Segoe UI" w:eastAsia="Times New Roman" w:hAnsi="Segoe UI" w:cs="Segoe UI"/>
            <w:color w:val="000000"/>
            <w:sz w:val="23"/>
            <w:szCs w:val="23"/>
          </w:rPr>
          <w:t>: As a binary search tree doesn’t allow for duplicates, the new item to be inserted must be unique. Assuming it is, we will proceed with checking whether the tree is empty or not. If it is empty, then the new item will be inserted in the root node.</w:t>
        </w:r>
      </w:ins>
    </w:p>
    <w:p w:rsidR="0059331E" w:rsidRPr="0059331E" w:rsidRDefault="0059331E" w:rsidP="0059331E">
      <w:pPr>
        <w:shd w:val="clear" w:color="auto" w:fill="FFFFFF"/>
        <w:spacing w:after="300" w:line="240" w:lineRule="auto"/>
        <w:jc w:val="both"/>
        <w:rPr>
          <w:ins w:id="116" w:author="Unknown"/>
          <w:rFonts w:ascii="Segoe UI" w:eastAsia="Times New Roman" w:hAnsi="Segoe UI" w:cs="Segoe UI"/>
          <w:color w:val="000000"/>
          <w:sz w:val="23"/>
          <w:szCs w:val="23"/>
        </w:rPr>
      </w:pPr>
      <w:ins w:id="117" w:author="Unknown">
        <w:r w:rsidRPr="0059331E">
          <w:rPr>
            <w:rFonts w:ascii="Segoe UI" w:eastAsia="Times New Roman" w:hAnsi="Segoe UI" w:cs="Segoe UI"/>
            <w:color w:val="000000"/>
            <w:sz w:val="23"/>
            <w:szCs w:val="23"/>
          </w:rPr>
          <w:t>However, if the tree is non-empty then we will refer to the key of the new item. When it is smaller than the root item’s key, the new item will be added to the left subtree. If the new item’s key is bigger than the root item’s key, then the new item is inserted into the right subtree.</w:t>
        </w:r>
      </w:ins>
    </w:p>
    <w:p w:rsidR="0059331E" w:rsidRPr="0059331E" w:rsidRDefault="0059331E" w:rsidP="0059331E">
      <w:pPr>
        <w:shd w:val="clear" w:color="auto" w:fill="FFFFFF"/>
        <w:spacing w:before="100" w:beforeAutospacing="1" w:after="100" w:afterAutospacing="1" w:line="240" w:lineRule="auto"/>
        <w:outlineLvl w:val="2"/>
        <w:rPr>
          <w:ins w:id="118" w:author="Unknown"/>
          <w:rFonts w:ascii="Arial" w:eastAsia="Times New Roman" w:hAnsi="Arial" w:cs="Arial"/>
          <w:b/>
          <w:bCs/>
          <w:color w:val="222222"/>
          <w:sz w:val="27"/>
          <w:szCs w:val="27"/>
        </w:rPr>
      </w:pPr>
      <w:ins w:id="119" w:author="Unknown">
        <w:r w:rsidRPr="0059331E">
          <w:rPr>
            <w:rFonts w:ascii="Arial" w:eastAsia="Times New Roman" w:hAnsi="Arial" w:cs="Arial"/>
            <w:b/>
            <w:bCs/>
            <w:color w:val="222222"/>
            <w:sz w:val="27"/>
            <w:szCs w:val="27"/>
          </w:rPr>
          <w:t>Question</w:t>
        </w:r>
        <w:r w:rsidRPr="0059331E">
          <w:rPr>
            <w:rFonts w:ascii="Arial" w:eastAsia="Times New Roman" w:hAnsi="Arial" w:cs="Arial"/>
            <w:color w:val="222222"/>
            <w:sz w:val="27"/>
            <w:szCs w:val="27"/>
          </w:rPr>
          <w:t>: </w:t>
        </w:r>
        <w:r w:rsidRPr="0059331E">
          <w:rPr>
            <w:rFonts w:ascii="Arial" w:eastAsia="Times New Roman" w:hAnsi="Arial" w:cs="Arial"/>
            <w:b/>
            <w:bCs/>
            <w:color w:val="222222"/>
            <w:sz w:val="27"/>
            <w:szCs w:val="27"/>
          </w:rPr>
          <w:t>Could you explain how does the selection sort work on an array?</w:t>
        </w:r>
      </w:ins>
    </w:p>
    <w:p w:rsidR="0059331E" w:rsidRPr="0059331E" w:rsidRDefault="0059331E" w:rsidP="0059331E">
      <w:pPr>
        <w:shd w:val="clear" w:color="auto" w:fill="FFFFFF"/>
        <w:spacing w:after="300" w:line="240" w:lineRule="auto"/>
        <w:jc w:val="both"/>
        <w:rPr>
          <w:ins w:id="120" w:author="Unknown"/>
          <w:rFonts w:ascii="Segoe UI" w:eastAsia="Times New Roman" w:hAnsi="Segoe UI" w:cs="Segoe UI"/>
          <w:color w:val="000000"/>
          <w:sz w:val="23"/>
          <w:szCs w:val="23"/>
        </w:rPr>
      </w:pPr>
      <w:ins w:id="121" w:author="Unknown">
        <w:r w:rsidRPr="0059331E">
          <w:rPr>
            <w:rFonts w:ascii="Segoe UI" w:eastAsia="Times New Roman" w:hAnsi="Segoe UI" w:cs="Segoe UI"/>
            <w:b/>
            <w:bCs/>
            <w:color w:val="000000"/>
            <w:sz w:val="23"/>
            <w:szCs w:val="23"/>
          </w:rPr>
          <w:t>Answer</w:t>
        </w:r>
        <w:r w:rsidRPr="0059331E">
          <w:rPr>
            <w:rFonts w:ascii="Segoe UI" w:eastAsia="Times New Roman" w:hAnsi="Segoe UI" w:cs="Segoe UI"/>
            <w:color w:val="000000"/>
            <w:sz w:val="23"/>
            <w:szCs w:val="23"/>
          </w:rPr>
          <w:t>: The selection sort begins with finding the smallest element. It is switched with the element present at subscript 0. Next, the smallest element in the remaining subarray is located and switched with the element residing in the subscript 1.</w:t>
        </w:r>
      </w:ins>
    </w:p>
    <w:p w:rsidR="0059331E" w:rsidRPr="0059331E" w:rsidRDefault="0059331E" w:rsidP="0059331E">
      <w:pPr>
        <w:shd w:val="clear" w:color="auto" w:fill="FFFFFF"/>
        <w:spacing w:after="300" w:line="240" w:lineRule="auto"/>
        <w:jc w:val="both"/>
        <w:rPr>
          <w:ins w:id="122" w:author="Unknown"/>
          <w:rFonts w:ascii="Segoe UI" w:eastAsia="Times New Roman" w:hAnsi="Segoe UI" w:cs="Segoe UI"/>
          <w:color w:val="000000"/>
          <w:sz w:val="23"/>
          <w:szCs w:val="23"/>
        </w:rPr>
      </w:pPr>
      <w:ins w:id="123" w:author="Unknown">
        <w:r w:rsidRPr="0059331E">
          <w:rPr>
            <w:rFonts w:ascii="Segoe UI" w:eastAsia="Times New Roman" w:hAnsi="Segoe UI" w:cs="Segoe UI"/>
            <w:color w:val="000000"/>
            <w:sz w:val="23"/>
            <w:szCs w:val="23"/>
          </w:rPr>
          <w:t>The aforementioned process is repeated until the biggest element is placed at the subscript n-1, where n represents the size of the given array.</w:t>
        </w:r>
      </w:ins>
    </w:p>
    <w:p w:rsidR="0059331E" w:rsidRPr="0059331E" w:rsidRDefault="0059331E" w:rsidP="0059331E">
      <w:pPr>
        <w:shd w:val="clear" w:color="auto" w:fill="FFFFFF"/>
        <w:spacing w:before="100" w:beforeAutospacing="1" w:after="100" w:afterAutospacing="1" w:line="240" w:lineRule="auto"/>
        <w:outlineLvl w:val="2"/>
        <w:rPr>
          <w:ins w:id="124" w:author="Unknown"/>
          <w:rFonts w:ascii="Arial" w:eastAsia="Times New Roman" w:hAnsi="Arial" w:cs="Arial"/>
          <w:b/>
          <w:bCs/>
          <w:color w:val="222222"/>
          <w:sz w:val="27"/>
          <w:szCs w:val="27"/>
        </w:rPr>
      </w:pPr>
      <w:ins w:id="125" w:author="Unknown">
        <w:r w:rsidRPr="0059331E">
          <w:rPr>
            <w:rFonts w:ascii="Arial" w:eastAsia="Times New Roman" w:hAnsi="Arial" w:cs="Arial"/>
            <w:b/>
            <w:bCs/>
            <w:color w:val="222222"/>
            <w:sz w:val="27"/>
            <w:szCs w:val="27"/>
          </w:rPr>
          <w:t>Question</w:t>
        </w:r>
        <w:r w:rsidRPr="0059331E">
          <w:rPr>
            <w:rFonts w:ascii="Arial" w:eastAsia="Times New Roman" w:hAnsi="Arial" w:cs="Arial"/>
            <w:color w:val="222222"/>
            <w:sz w:val="27"/>
            <w:szCs w:val="27"/>
          </w:rPr>
          <w:t>: </w:t>
        </w:r>
        <w:r w:rsidRPr="0059331E">
          <w:rPr>
            <w:rFonts w:ascii="Arial" w:eastAsia="Times New Roman" w:hAnsi="Arial" w:cs="Arial"/>
            <w:b/>
            <w:bCs/>
            <w:color w:val="222222"/>
            <w:sz w:val="27"/>
            <w:szCs w:val="27"/>
          </w:rPr>
          <w:t>Do you know how the memory is affected by signed and unsigned numbers?</w:t>
        </w:r>
      </w:ins>
    </w:p>
    <w:p w:rsidR="0059331E" w:rsidRPr="0059331E" w:rsidRDefault="0059331E" w:rsidP="0059331E">
      <w:pPr>
        <w:shd w:val="clear" w:color="auto" w:fill="FFFFFF"/>
        <w:spacing w:after="300" w:line="240" w:lineRule="auto"/>
        <w:jc w:val="both"/>
        <w:rPr>
          <w:ins w:id="126" w:author="Unknown"/>
          <w:rFonts w:ascii="Segoe UI" w:eastAsia="Times New Roman" w:hAnsi="Segoe UI" w:cs="Segoe UI"/>
          <w:color w:val="000000"/>
          <w:sz w:val="23"/>
          <w:szCs w:val="23"/>
        </w:rPr>
      </w:pPr>
      <w:ins w:id="127" w:author="Unknown">
        <w:r w:rsidRPr="0059331E">
          <w:rPr>
            <w:rFonts w:ascii="Segoe UI" w:eastAsia="Times New Roman" w:hAnsi="Segoe UI" w:cs="Segoe UI"/>
            <w:b/>
            <w:bCs/>
            <w:color w:val="000000"/>
            <w:sz w:val="23"/>
            <w:szCs w:val="23"/>
          </w:rPr>
          <w:t>Answer</w:t>
        </w:r>
        <w:r w:rsidRPr="0059331E">
          <w:rPr>
            <w:rFonts w:ascii="Segoe UI" w:eastAsia="Times New Roman" w:hAnsi="Segoe UI" w:cs="Segoe UI"/>
            <w:color w:val="000000"/>
            <w:sz w:val="23"/>
            <w:szCs w:val="23"/>
          </w:rPr>
          <w:t>: For signed numbers, the first bit is reserved for indicating whether the number is positive or negative. Hence, it has one bit less for storing the value. Unlike signed numbers, unsigned numbers have all the bits available for storing the number.</w:t>
        </w:r>
      </w:ins>
    </w:p>
    <w:p w:rsidR="0059331E" w:rsidRPr="0059331E" w:rsidRDefault="0059331E" w:rsidP="0059331E">
      <w:pPr>
        <w:shd w:val="clear" w:color="auto" w:fill="FFFFFF"/>
        <w:spacing w:after="300" w:line="240" w:lineRule="auto"/>
        <w:jc w:val="both"/>
        <w:rPr>
          <w:ins w:id="128" w:author="Unknown"/>
          <w:rFonts w:ascii="Segoe UI" w:eastAsia="Times New Roman" w:hAnsi="Segoe UI" w:cs="Segoe UI"/>
          <w:color w:val="000000"/>
          <w:sz w:val="23"/>
          <w:szCs w:val="23"/>
        </w:rPr>
      </w:pPr>
      <w:ins w:id="129" w:author="Unknown">
        <w:r w:rsidRPr="0059331E">
          <w:rPr>
            <w:rFonts w:ascii="Segoe UI" w:eastAsia="Times New Roman" w:hAnsi="Segoe UI" w:cs="Segoe UI"/>
            <w:color w:val="000000"/>
            <w:sz w:val="23"/>
            <w:szCs w:val="23"/>
          </w:rPr>
          <w:t>The effect of the aforementioned can be seen in the value range available to signed and unsigned numbers. While an unsigned 8-bit number can have a range of 0 to 255, an 8-bit signed number has a range varying from -128 to 127.</w:t>
        </w:r>
      </w:ins>
    </w:p>
    <w:p w:rsidR="0059331E" w:rsidRPr="0059331E" w:rsidRDefault="0059331E" w:rsidP="0059331E">
      <w:pPr>
        <w:shd w:val="clear" w:color="auto" w:fill="FFFFFF"/>
        <w:spacing w:before="100" w:beforeAutospacing="1" w:after="100" w:afterAutospacing="1" w:line="240" w:lineRule="auto"/>
        <w:outlineLvl w:val="2"/>
        <w:rPr>
          <w:ins w:id="130" w:author="Unknown"/>
          <w:rFonts w:ascii="Arial" w:eastAsia="Times New Roman" w:hAnsi="Arial" w:cs="Arial"/>
          <w:b/>
          <w:bCs/>
          <w:color w:val="222222"/>
          <w:sz w:val="27"/>
          <w:szCs w:val="27"/>
        </w:rPr>
      </w:pPr>
      <w:ins w:id="131" w:author="Unknown">
        <w:r w:rsidRPr="0059331E">
          <w:rPr>
            <w:rFonts w:ascii="Arial" w:eastAsia="Times New Roman" w:hAnsi="Arial" w:cs="Arial"/>
            <w:b/>
            <w:bCs/>
            <w:color w:val="222222"/>
            <w:sz w:val="27"/>
            <w:szCs w:val="27"/>
          </w:rPr>
          <w:t>Question</w:t>
        </w:r>
        <w:r w:rsidRPr="0059331E">
          <w:rPr>
            <w:rFonts w:ascii="Arial" w:eastAsia="Times New Roman" w:hAnsi="Arial" w:cs="Arial"/>
            <w:color w:val="222222"/>
            <w:sz w:val="27"/>
            <w:szCs w:val="27"/>
          </w:rPr>
          <w:t>: </w:t>
        </w:r>
        <w:r w:rsidRPr="0059331E">
          <w:rPr>
            <w:rFonts w:ascii="Arial" w:eastAsia="Times New Roman" w:hAnsi="Arial" w:cs="Arial"/>
            <w:b/>
            <w:bCs/>
            <w:color w:val="222222"/>
            <w:sz w:val="27"/>
            <w:szCs w:val="27"/>
          </w:rPr>
          <w:t>Does all declaration statements result in a fixed memory reservation?</w:t>
        </w:r>
      </w:ins>
    </w:p>
    <w:p w:rsidR="0059331E" w:rsidRPr="0059331E" w:rsidRDefault="0059331E" w:rsidP="0059331E">
      <w:pPr>
        <w:shd w:val="clear" w:color="auto" w:fill="FFFFFF"/>
        <w:spacing w:after="300" w:line="240" w:lineRule="auto"/>
        <w:jc w:val="both"/>
        <w:rPr>
          <w:ins w:id="132" w:author="Unknown"/>
          <w:rFonts w:ascii="Segoe UI" w:eastAsia="Times New Roman" w:hAnsi="Segoe UI" w:cs="Segoe UI"/>
          <w:color w:val="000000"/>
          <w:sz w:val="23"/>
          <w:szCs w:val="23"/>
        </w:rPr>
      </w:pPr>
      <w:ins w:id="133" w:author="Unknown">
        <w:r w:rsidRPr="0059331E">
          <w:rPr>
            <w:rFonts w:ascii="Segoe UI" w:eastAsia="Times New Roman" w:hAnsi="Segoe UI" w:cs="Segoe UI"/>
            <w:b/>
            <w:bCs/>
            <w:color w:val="000000"/>
            <w:sz w:val="23"/>
            <w:szCs w:val="23"/>
          </w:rPr>
          <w:lastRenderedPageBreak/>
          <w:t>Answer</w:t>
        </w:r>
        <w:r w:rsidRPr="0059331E">
          <w:rPr>
            <w:rFonts w:ascii="Segoe UI" w:eastAsia="Times New Roman" w:hAnsi="Segoe UI" w:cs="Segoe UI"/>
            <w:color w:val="000000"/>
            <w:sz w:val="23"/>
            <w:szCs w:val="23"/>
          </w:rPr>
          <w:t>: Except for pointers, all declaration statements result in a fixed memory reservation. Instead of allocating memory for storing data, a pointer declaration results into allocating memory for storing the address of the pointer variable.</w:t>
        </w:r>
      </w:ins>
    </w:p>
    <w:p w:rsidR="0059331E" w:rsidRPr="0059331E" w:rsidRDefault="0059331E" w:rsidP="0059331E">
      <w:pPr>
        <w:shd w:val="clear" w:color="auto" w:fill="FFFFFF"/>
        <w:spacing w:after="300" w:line="240" w:lineRule="auto"/>
        <w:jc w:val="both"/>
        <w:rPr>
          <w:ins w:id="134" w:author="Unknown"/>
          <w:rFonts w:ascii="Segoe UI" w:eastAsia="Times New Roman" w:hAnsi="Segoe UI" w:cs="Segoe UI"/>
          <w:color w:val="000000"/>
          <w:sz w:val="23"/>
          <w:szCs w:val="23"/>
        </w:rPr>
      </w:pPr>
      <w:ins w:id="135" w:author="Unknown">
        <w:r w:rsidRPr="0059331E">
          <w:rPr>
            <w:rFonts w:ascii="Segoe UI" w:eastAsia="Times New Roman" w:hAnsi="Segoe UI" w:cs="Segoe UI"/>
            <w:color w:val="000000"/>
            <w:sz w:val="23"/>
            <w:szCs w:val="23"/>
          </w:rPr>
          <w:t>For pointers, actual memory allocation for the data happens during the runtime.</w:t>
        </w:r>
      </w:ins>
    </w:p>
    <w:p w:rsidR="0059331E" w:rsidRPr="0059331E" w:rsidRDefault="0059331E" w:rsidP="0059331E">
      <w:pPr>
        <w:shd w:val="clear" w:color="auto" w:fill="FFFFFF"/>
        <w:spacing w:before="100" w:beforeAutospacing="1" w:after="100" w:afterAutospacing="1" w:line="240" w:lineRule="auto"/>
        <w:outlineLvl w:val="2"/>
        <w:rPr>
          <w:ins w:id="136" w:author="Unknown"/>
          <w:rFonts w:ascii="Arial" w:eastAsia="Times New Roman" w:hAnsi="Arial" w:cs="Arial"/>
          <w:b/>
          <w:bCs/>
          <w:color w:val="222222"/>
          <w:sz w:val="27"/>
          <w:szCs w:val="27"/>
        </w:rPr>
      </w:pPr>
      <w:ins w:id="137" w:author="Unknown">
        <w:r w:rsidRPr="0059331E">
          <w:rPr>
            <w:rFonts w:ascii="Arial" w:eastAsia="Times New Roman" w:hAnsi="Arial" w:cs="Arial"/>
            <w:b/>
            <w:bCs/>
            <w:color w:val="222222"/>
            <w:sz w:val="27"/>
            <w:szCs w:val="27"/>
          </w:rPr>
          <w:t>Question</w:t>
        </w:r>
        <w:r w:rsidRPr="0059331E">
          <w:rPr>
            <w:rFonts w:ascii="Arial" w:eastAsia="Times New Roman" w:hAnsi="Arial" w:cs="Arial"/>
            <w:color w:val="222222"/>
            <w:sz w:val="27"/>
            <w:szCs w:val="27"/>
          </w:rPr>
          <w:t>: </w:t>
        </w:r>
        <w:r w:rsidRPr="0059331E">
          <w:rPr>
            <w:rFonts w:ascii="Arial" w:eastAsia="Times New Roman" w:hAnsi="Arial" w:cs="Arial"/>
            <w:b/>
            <w:bCs/>
            <w:color w:val="222222"/>
            <w:sz w:val="27"/>
            <w:szCs w:val="27"/>
          </w:rPr>
          <w:t>How does an array differ from a stack?</w:t>
        </w:r>
      </w:ins>
    </w:p>
    <w:p w:rsidR="0059331E" w:rsidRPr="0059331E" w:rsidRDefault="0059331E" w:rsidP="0059331E">
      <w:pPr>
        <w:shd w:val="clear" w:color="auto" w:fill="FFFFFF"/>
        <w:spacing w:after="300" w:line="240" w:lineRule="auto"/>
        <w:jc w:val="both"/>
        <w:rPr>
          <w:ins w:id="138" w:author="Unknown"/>
          <w:rFonts w:ascii="Segoe UI" w:eastAsia="Times New Roman" w:hAnsi="Segoe UI" w:cs="Segoe UI"/>
          <w:color w:val="000000"/>
          <w:sz w:val="23"/>
          <w:szCs w:val="23"/>
        </w:rPr>
      </w:pPr>
      <w:ins w:id="139" w:author="Unknown">
        <w:r w:rsidRPr="0059331E">
          <w:rPr>
            <w:rFonts w:ascii="Segoe UI" w:eastAsia="Times New Roman" w:hAnsi="Segoe UI" w:cs="Segoe UI"/>
            <w:b/>
            <w:bCs/>
            <w:color w:val="000000"/>
            <w:sz w:val="23"/>
            <w:szCs w:val="23"/>
          </w:rPr>
          <w:t>Answer</w:t>
        </w:r>
        <w:r w:rsidRPr="0059331E">
          <w:rPr>
            <w:rFonts w:ascii="Segoe UI" w:eastAsia="Times New Roman" w:hAnsi="Segoe UI" w:cs="Segoe UI"/>
            <w:color w:val="000000"/>
            <w:sz w:val="23"/>
            <w:szCs w:val="23"/>
          </w:rPr>
          <w:t>: A stack follows the LIFO approach. This means that data manipulation follows a specific sequence where the latest data element is the one to be retrieved first.</w:t>
        </w:r>
      </w:ins>
    </w:p>
    <w:p w:rsidR="0059331E" w:rsidRPr="0059331E" w:rsidRDefault="0059331E" w:rsidP="0059331E">
      <w:pPr>
        <w:shd w:val="clear" w:color="auto" w:fill="FFFFFF"/>
        <w:spacing w:after="300" w:line="240" w:lineRule="auto"/>
        <w:jc w:val="both"/>
        <w:rPr>
          <w:ins w:id="140" w:author="Unknown"/>
          <w:rFonts w:ascii="Segoe UI" w:eastAsia="Times New Roman" w:hAnsi="Segoe UI" w:cs="Segoe UI"/>
          <w:color w:val="000000"/>
          <w:sz w:val="23"/>
          <w:szCs w:val="23"/>
        </w:rPr>
      </w:pPr>
      <w:ins w:id="141" w:author="Unknown">
        <w:r w:rsidRPr="0059331E">
          <w:rPr>
            <w:rFonts w:ascii="Segoe UI" w:eastAsia="Times New Roman" w:hAnsi="Segoe UI" w:cs="Segoe UI"/>
            <w:color w:val="000000"/>
            <w:sz w:val="23"/>
            <w:szCs w:val="23"/>
          </w:rPr>
          <w:t>Unlike a stack, an array doesn’t follow any particular sequence for adding or retrieving data. Adding or retrieving an element in an array is done by referring to the array index.</w:t>
        </w:r>
      </w:ins>
    </w:p>
    <w:p w:rsidR="0059331E" w:rsidRPr="0059331E" w:rsidRDefault="0059331E" w:rsidP="0059331E">
      <w:pPr>
        <w:shd w:val="clear" w:color="auto" w:fill="FFFFFF"/>
        <w:spacing w:before="100" w:beforeAutospacing="1" w:after="100" w:afterAutospacing="1" w:line="240" w:lineRule="auto"/>
        <w:outlineLvl w:val="2"/>
        <w:rPr>
          <w:ins w:id="142" w:author="Unknown"/>
          <w:rFonts w:ascii="Arial" w:eastAsia="Times New Roman" w:hAnsi="Arial" w:cs="Arial"/>
          <w:b/>
          <w:bCs/>
          <w:color w:val="222222"/>
          <w:sz w:val="27"/>
          <w:szCs w:val="27"/>
        </w:rPr>
      </w:pPr>
      <w:ins w:id="143" w:author="Unknown">
        <w:r w:rsidRPr="0059331E">
          <w:rPr>
            <w:rFonts w:ascii="Arial" w:eastAsia="Times New Roman" w:hAnsi="Arial" w:cs="Arial"/>
            <w:b/>
            <w:bCs/>
            <w:color w:val="222222"/>
            <w:sz w:val="27"/>
            <w:szCs w:val="27"/>
          </w:rPr>
          <w:t>Question</w:t>
        </w:r>
        <w:r w:rsidRPr="0059331E">
          <w:rPr>
            <w:rFonts w:ascii="Arial" w:eastAsia="Times New Roman" w:hAnsi="Arial" w:cs="Arial"/>
            <w:color w:val="222222"/>
            <w:sz w:val="27"/>
            <w:szCs w:val="27"/>
          </w:rPr>
          <w:t>: </w:t>
        </w:r>
        <w:r w:rsidRPr="0059331E">
          <w:rPr>
            <w:rFonts w:ascii="Arial" w:eastAsia="Times New Roman" w:hAnsi="Arial" w:cs="Arial"/>
            <w:b/>
            <w:bCs/>
            <w:color w:val="222222"/>
            <w:sz w:val="27"/>
            <w:szCs w:val="27"/>
          </w:rPr>
          <w:t>What do you understand by an AVL tree?</w:t>
        </w:r>
      </w:ins>
    </w:p>
    <w:p w:rsidR="0059331E" w:rsidRPr="0059331E" w:rsidRDefault="0059331E" w:rsidP="0059331E">
      <w:pPr>
        <w:shd w:val="clear" w:color="auto" w:fill="FFFFFF"/>
        <w:spacing w:after="300" w:line="240" w:lineRule="auto"/>
        <w:jc w:val="both"/>
        <w:rPr>
          <w:ins w:id="144" w:author="Unknown"/>
          <w:rFonts w:ascii="Segoe UI" w:eastAsia="Times New Roman" w:hAnsi="Segoe UI" w:cs="Segoe UI"/>
          <w:color w:val="000000"/>
          <w:sz w:val="23"/>
          <w:szCs w:val="23"/>
        </w:rPr>
      </w:pPr>
      <w:ins w:id="145" w:author="Unknown">
        <w:r w:rsidRPr="0059331E">
          <w:rPr>
            <w:rFonts w:ascii="Segoe UI" w:eastAsia="Times New Roman" w:hAnsi="Segoe UI" w:cs="Segoe UI"/>
            <w:b/>
            <w:bCs/>
            <w:color w:val="000000"/>
            <w:sz w:val="23"/>
            <w:szCs w:val="23"/>
          </w:rPr>
          <w:t>Answer</w:t>
        </w:r>
        <w:r w:rsidRPr="0059331E">
          <w:rPr>
            <w:rFonts w:ascii="Segoe UI" w:eastAsia="Times New Roman" w:hAnsi="Segoe UI" w:cs="Segoe UI"/>
            <w:color w:val="000000"/>
            <w:sz w:val="23"/>
            <w:szCs w:val="23"/>
          </w:rPr>
          <w:t>: An AVL tree is a type of BST (Binary Search Tree), which is always in a partially-balanced state. The measure of the balance is given by the difference of the heights of the subtrees from the root node of the AVL tree.</w:t>
        </w:r>
      </w:ins>
    </w:p>
    <w:p w:rsidR="0059331E" w:rsidRPr="0059331E" w:rsidRDefault="0059331E" w:rsidP="0059331E">
      <w:pPr>
        <w:shd w:val="clear" w:color="auto" w:fill="FFFFFF"/>
        <w:spacing w:before="100" w:beforeAutospacing="1" w:after="100" w:afterAutospacing="1" w:line="240" w:lineRule="auto"/>
        <w:outlineLvl w:val="2"/>
        <w:rPr>
          <w:ins w:id="146" w:author="Unknown"/>
          <w:rFonts w:ascii="Arial" w:eastAsia="Times New Roman" w:hAnsi="Arial" w:cs="Arial"/>
          <w:b/>
          <w:bCs/>
          <w:color w:val="222222"/>
          <w:sz w:val="27"/>
          <w:szCs w:val="27"/>
        </w:rPr>
      </w:pPr>
      <w:ins w:id="147" w:author="Unknown">
        <w:r w:rsidRPr="0059331E">
          <w:rPr>
            <w:rFonts w:ascii="Arial" w:eastAsia="Times New Roman" w:hAnsi="Arial" w:cs="Arial"/>
            <w:b/>
            <w:bCs/>
            <w:color w:val="222222"/>
            <w:sz w:val="27"/>
            <w:szCs w:val="27"/>
          </w:rPr>
          <w:t>Question: Please explain how does an Array differ from a Linked List?</w:t>
        </w:r>
      </w:ins>
    </w:p>
    <w:p w:rsidR="0059331E" w:rsidRPr="0059331E" w:rsidRDefault="0059331E" w:rsidP="0059331E">
      <w:pPr>
        <w:shd w:val="clear" w:color="auto" w:fill="FFFFFF"/>
        <w:spacing w:after="300" w:line="240" w:lineRule="auto"/>
        <w:jc w:val="both"/>
        <w:rPr>
          <w:ins w:id="148" w:author="Unknown"/>
          <w:rFonts w:ascii="Segoe UI" w:eastAsia="Times New Roman" w:hAnsi="Segoe UI" w:cs="Segoe UI"/>
          <w:color w:val="000000"/>
          <w:sz w:val="23"/>
          <w:szCs w:val="23"/>
        </w:rPr>
      </w:pPr>
      <w:ins w:id="149" w:author="Unknown">
        <w:r w:rsidRPr="0059331E">
          <w:rPr>
            <w:rFonts w:ascii="Segoe UI" w:eastAsia="Times New Roman" w:hAnsi="Segoe UI" w:cs="Segoe UI"/>
            <w:b/>
            <w:bCs/>
            <w:color w:val="000000"/>
            <w:sz w:val="23"/>
            <w:szCs w:val="23"/>
          </w:rPr>
          <w:t>Answer</w:t>
        </w:r>
        <w:r w:rsidRPr="0059331E">
          <w:rPr>
            <w:rFonts w:ascii="Segoe UI" w:eastAsia="Times New Roman" w:hAnsi="Segoe UI" w:cs="Segoe UI"/>
            <w:color w:val="000000"/>
            <w:sz w:val="23"/>
            <w:szCs w:val="23"/>
          </w:rPr>
          <w:t>: Following are the various differences between an array and a linked list:</w:t>
        </w:r>
      </w:ins>
    </w:p>
    <w:p w:rsidR="0059331E" w:rsidRPr="0059331E" w:rsidRDefault="0059331E" w:rsidP="0059331E">
      <w:pPr>
        <w:numPr>
          <w:ilvl w:val="0"/>
          <w:numId w:val="6"/>
        </w:numPr>
        <w:shd w:val="clear" w:color="auto" w:fill="FFFFFF"/>
        <w:spacing w:after="0" w:line="240" w:lineRule="auto"/>
        <w:rPr>
          <w:ins w:id="150" w:author="Unknown"/>
          <w:rFonts w:ascii="Segoe UI" w:eastAsia="Times New Roman" w:hAnsi="Segoe UI" w:cs="Segoe UI"/>
          <w:color w:val="000000"/>
          <w:sz w:val="23"/>
          <w:szCs w:val="23"/>
        </w:rPr>
      </w:pPr>
      <w:ins w:id="151" w:author="Unknown">
        <w:r w:rsidRPr="0059331E">
          <w:rPr>
            <w:rFonts w:ascii="Segoe UI" w:eastAsia="Times New Roman" w:hAnsi="Segoe UI" w:cs="Segoe UI"/>
            <w:b/>
            <w:bCs/>
            <w:color w:val="000000"/>
            <w:sz w:val="23"/>
          </w:rPr>
          <w:t>Additional Memory –</w:t>
        </w:r>
        <w:r w:rsidRPr="0059331E">
          <w:rPr>
            <w:rFonts w:ascii="Segoe UI" w:eastAsia="Times New Roman" w:hAnsi="Segoe UI" w:cs="Segoe UI"/>
            <w:color w:val="000000"/>
            <w:sz w:val="23"/>
            <w:szCs w:val="23"/>
          </w:rPr>
          <w:t> For each element belonging to a linked list, extra memory space is required for storing the pointer. Arrays have no such requirement</w:t>
        </w:r>
      </w:ins>
    </w:p>
    <w:p w:rsidR="0059331E" w:rsidRPr="0059331E" w:rsidRDefault="0059331E" w:rsidP="0059331E">
      <w:pPr>
        <w:numPr>
          <w:ilvl w:val="0"/>
          <w:numId w:val="6"/>
        </w:numPr>
        <w:shd w:val="clear" w:color="auto" w:fill="FFFFFF"/>
        <w:spacing w:after="0" w:line="240" w:lineRule="auto"/>
        <w:rPr>
          <w:ins w:id="152" w:author="Unknown"/>
          <w:rFonts w:ascii="Segoe UI" w:eastAsia="Times New Roman" w:hAnsi="Segoe UI" w:cs="Segoe UI"/>
          <w:color w:val="000000"/>
          <w:sz w:val="23"/>
          <w:szCs w:val="23"/>
        </w:rPr>
      </w:pPr>
      <w:ins w:id="153" w:author="Unknown">
        <w:r w:rsidRPr="0059331E">
          <w:rPr>
            <w:rFonts w:ascii="Segoe UI" w:eastAsia="Times New Roman" w:hAnsi="Segoe UI" w:cs="Segoe UI"/>
            <w:b/>
            <w:bCs/>
            <w:color w:val="000000"/>
            <w:sz w:val="23"/>
          </w:rPr>
          <w:t>Cache –</w:t>
        </w:r>
        <w:r w:rsidRPr="0059331E">
          <w:rPr>
            <w:rFonts w:ascii="Segoe UI" w:eastAsia="Times New Roman" w:hAnsi="Segoe UI" w:cs="Segoe UI"/>
            <w:color w:val="000000"/>
            <w:sz w:val="23"/>
            <w:szCs w:val="23"/>
          </w:rPr>
          <w:t> In comparison to linked lists, arrays have better cache locality, which can significantly enhance the performance in various scenarios</w:t>
        </w:r>
      </w:ins>
    </w:p>
    <w:p w:rsidR="0059331E" w:rsidRPr="0059331E" w:rsidRDefault="0059331E" w:rsidP="0059331E">
      <w:pPr>
        <w:numPr>
          <w:ilvl w:val="0"/>
          <w:numId w:val="6"/>
        </w:numPr>
        <w:shd w:val="clear" w:color="auto" w:fill="FFFFFF"/>
        <w:spacing w:after="0" w:line="240" w:lineRule="auto"/>
        <w:rPr>
          <w:ins w:id="154" w:author="Unknown"/>
          <w:rFonts w:ascii="Segoe UI" w:eastAsia="Times New Roman" w:hAnsi="Segoe UI" w:cs="Segoe UI"/>
          <w:color w:val="000000"/>
          <w:sz w:val="23"/>
          <w:szCs w:val="23"/>
        </w:rPr>
      </w:pPr>
      <w:ins w:id="155" w:author="Unknown">
        <w:r w:rsidRPr="0059331E">
          <w:rPr>
            <w:rFonts w:ascii="Segoe UI" w:eastAsia="Times New Roman" w:hAnsi="Segoe UI" w:cs="Segoe UI"/>
            <w:b/>
            <w:bCs/>
            <w:color w:val="000000"/>
            <w:sz w:val="23"/>
          </w:rPr>
          <w:t>Insertion and Deletion –</w:t>
        </w:r>
        <w:r w:rsidRPr="0059331E">
          <w:rPr>
            <w:rFonts w:ascii="Segoe UI" w:eastAsia="Times New Roman" w:hAnsi="Segoe UI" w:cs="Segoe UI"/>
            <w:color w:val="000000"/>
            <w:sz w:val="23"/>
            <w:szCs w:val="23"/>
          </w:rPr>
          <w:t> It is easy to add or delete elements in a linked list. Inserting and deleting elements for an array is comparatively expensive</w:t>
        </w:r>
      </w:ins>
    </w:p>
    <w:p w:rsidR="0059331E" w:rsidRPr="0059331E" w:rsidRDefault="0059331E" w:rsidP="0059331E">
      <w:pPr>
        <w:numPr>
          <w:ilvl w:val="0"/>
          <w:numId w:val="6"/>
        </w:numPr>
        <w:shd w:val="clear" w:color="auto" w:fill="FFFFFF"/>
        <w:spacing w:after="0" w:line="240" w:lineRule="auto"/>
        <w:rPr>
          <w:ins w:id="156" w:author="Unknown"/>
          <w:rFonts w:ascii="Segoe UI" w:eastAsia="Times New Roman" w:hAnsi="Segoe UI" w:cs="Segoe UI"/>
          <w:color w:val="000000"/>
          <w:sz w:val="23"/>
          <w:szCs w:val="23"/>
        </w:rPr>
      </w:pPr>
      <w:ins w:id="157" w:author="Unknown">
        <w:r w:rsidRPr="0059331E">
          <w:rPr>
            <w:rFonts w:ascii="Segoe UI" w:eastAsia="Times New Roman" w:hAnsi="Segoe UI" w:cs="Segoe UI"/>
            <w:b/>
            <w:bCs/>
            <w:color w:val="000000"/>
            <w:sz w:val="23"/>
          </w:rPr>
          <w:t>Random Access –</w:t>
        </w:r>
        <w:r w:rsidRPr="0059331E">
          <w:rPr>
            <w:rFonts w:ascii="Segoe UI" w:eastAsia="Times New Roman" w:hAnsi="Segoe UI" w:cs="Segoe UI"/>
            <w:color w:val="000000"/>
            <w:sz w:val="23"/>
            <w:szCs w:val="23"/>
          </w:rPr>
          <w:t> Linked lists do not allow random access, while arrays do</w:t>
        </w:r>
      </w:ins>
    </w:p>
    <w:p w:rsidR="0059331E" w:rsidRPr="0059331E" w:rsidRDefault="0059331E" w:rsidP="0059331E">
      <w:pPr>
        <w:numPr>
          <w:ilvl w:val="0"/>
          <w:numId w:val="6"/>
        </w:numPr>
        <w:shd w:val="clear" w:color="auto" w:fill="FFFFFF"/>
        <w:spacing w:after="0" w:line="240" w:lineRule="auto"/>
        <w:rPr>
          <w:ins w:id="158" w:author="Unknown"/>
          <w:rFonts w:ascii="Segoe UI" w:eastAsia="Times New Roman" w:hAnsi="Segoe UI" w:cs="Segoe UI"/>
          <w:color w:val="000000"/>
          <w:sz w:val="23"/>
          <w:szCs w:val="23"/>
        </w:rPr>
      </w:pPr>
      <w:ins w:id="159" w:author="Unknown">
        <w:r w:rsidRPr="0059331E">
          <w:rPr>
            <w:rFonts w:ascii="Segoe UI" w:eastAsia="Times New Roman" w:hAnsi="Segoe UI" w:cs="Segoe UI"/>
            <w:b/>
            <w:bCs/>
            <w:color w:val="000000"/>
            <w:sz w:val="23"/>
          </w:rPr>
          <w:t>Size –</w:t>
        </w:r>
        <w:r w:rsidRPr="0059331E">
          <w:rPr>
            <w:rFonts w:ascii="Segoe UI" w:eastAsia="Times New Roman" w:hAnsi="Segoe UI" w:cs="Segoe UI"/>
            <w:color w:val="000000"/>
            <w:sz w:val="23"/>
            <w:szCs w:val="23"/>
          </w:rPr>
          <w:t> While the size of an array is fixed, the size of a linked list is dynamic</w:t>
        </w:r>
      </w:ins>
    </w:p>
    <w:p w:rsidR="0059331E" w:rsidRPr="0059331E" w:rsidRDefault="0059331E" w:rsidP="0059331E">
      <w:pPr>
        <w:shd w:val="clear" w:color="auto" w:fill="FFFFFF"/>
        <w:spacing w:before="100" w:beforeAutospacing="1" w:after="100" w:afterAutospacing="1" w:line="240" w:lineRule="auto"/>
        <w:outlineLvl w:val="2"/>
        <w:rPr>
          <w:ins w:id="160" w:author="Unknown"/>
          <w:rFonts w:ascii="Arial" w:eastAsia="Times New Roman" w:hAnsi="Arial" w:cs="Arial"/>
          <w:b/>
          <w:bCs/>
          <w:color w:val="222222"/>
          <w:sz w:val="27"/>
          <w:szCs w:val="27"/>
        </w:rPr>
      </w:pPr>
      <w:ins w:id="161" w:author="Unknown">
        <w:r w:rsidRPr="0059331E">
          <w:rPr>
            <w:rFonts w:ascii="Arial" w:eastAsia="Times New Roman" w:hAnsi="Arial" w:cs="Arial"/>
            <w:b/>
            <w:bCs/>
            <w:color w:val="222222"/>
            <w:sz w:val="27"/>
            <w:szCs w:val="27"/>
          </w:rPr>
          <w:t>Question: What do you understand by Infix, Prefix, and Postfix notations?</w:t>
        </w:r>
      </w:ins>
    </w:p>
    <w:p w:rsidR="0059331E" w:rsidRPr="0059331E" w:rsidRDefault="0059331E" w:rsidP="0059331E">
      <w:pPr>
        <w:shd w:val="clear" w:color="auto" w:fill="FFFFFF"/>
        <w:spacing w:after="300" w:line="240" w:lineRule="auto"/>
        <w:jc w:val="both"/>
        <w:rPr>
          <w:ins w:id="162" w:author="Unknown"/>
          <w:rFonts w:ascii="Segoe UI" w:eastAsia="Times New Roman" w:hAnsi="Segoe UI" w:cs="Segoe UI"/>
          <w:color w:val="000000"/>
          <w:sz w:val="23"/>
          <w:szCs w:val="23"/>
        </w:rPr>
      </w:pPr>
      <w:ins w:id="163" w:author="Unknown">
        <w:r w:rsidRPr="0059331E">
          <w:rPr>
            <w:rFonts w:ascii="Segoe UI" w:eastAsia="Times New Roman" w:hAnsi="Segoe UI" w:cs="Segoe UI"/>
            <w:b/>
            <w:bCs/>
            <w:color w:val="000000"/>
            <w:sz w:val="23"/>
            <w:szCs w:val="23"/>
          </w:rPr>
          <w:t>Answer</w:t>
        </w:r>
        <w:r w:rsidRPr="0059331E">
          <w:rPr>
            <w:rFonts w:ascii="Segoe UI" w:eastAsia="Times New Roman" w:hAnsi="Segoe UI" w:cs="Segoe UI"/>
            <w:color w:val="000000"/>
            <w:sz w:val="23"/>
            <w:szCs w:val="23"/>
          </w:rPr>
          <w:t>:</w:t>
        </w:r>
      </w:ins>
    </w:p>
    <w:p w:rsidR="0059331E" w:rsidRPr="0059331E" w:rsidRDefault="0059331E" w:rsidP="0059331E">
      <w:pPr>
        <w:numPr>
          <w:ilvl w:val="0"/>
          <w:numId w:val="7"/>
        </w:numPr>
        <w:shd w:val="clear" w:color="auto" w:fill="FFFFFF"/>
        <w:spacing w:after="0" w:line="240" w:lineRule="auto"/>
        <w:rPr>
          <w:ins w:id="164" w:author="Unknown"/>
          <w:rFonts w:ascii="Segoe UI" w:eastAsia="Times New Roman" w:hAnsi="Segoe UI" w:cs="Segoe UI"/>
          <w:color w:val="000000"/>
          <w:sz w:val="23"/>
          <w:szCs w:val="23"/>
        </w:rPr>
      </w:pPr>
      <w:ins w:id="165" w:author="Unknown">
        <w:r w:rsidRPr="0059331E">
          <w:rPr>
            <w:rFonts w:ascii="Segoe UI" w:eastAsia="Times New Roman" w:hAnsi="Segoe UI" w:cs="Segoe UI"/>
            <w:b/>
            <w:bCs/>
            <w:color w:val="000000"/>
            <w:sz w:val="23"/>
          </w:rPr>
          <w:t>Infix Notation </w:t>
        </w:r>
        <w:r w:rsidRPr="0059331E">
          <w:rPr>
            <w:rFonts w:ascii="Segoe UI" w:eastAsia="Times New Roman" w:hAnsi="Segoe UI" w:cs="Segoe UI"/>
            <w:b/>
            <w:bCs/>
            <w:color w:val="000000"/>
            <w:sz w:val="23"/>
            <w:szCs w:val="23"/>
          </w:rPr>
          <w:t>– </w:t>
        </w:r>
        <w:r w:rsidRPr="0059331E">
          <w:rPr>
            <w:rFonts w:ascii="Segoe UI" w:eastAsia="Times New Roman" w:hAnsi="Segoe UI" w:cs="Segoe UI"/>
            <w:color w:val="000000"/>
            <w:sz w:val="23"/>
            <w:szCs w:val="23"/>
          </w:rPr>
          <w:t>Operators are written between the operands. This is the standard way of writing expressions. For example, A * (B + C) / D</w:t>
        </w:r>
      </w:ins>
    </w:p>
    <w:p w:rsidR="0059331E" w:rsidRPr="0059331E" w:rsidRDefault="0059331E" w:rsidP="0059331E">
      <w:pPr>
        <w:numPr>
          <w:ilvl w:val="0"/>
          <w:numId w:val="7"/>
        </w:numPr>
        <w:shd w:val="clear" w:color="auto" w:fill="FFFFFF"/>
        <w:spacing w:after="0" w:line="240" w:lineRule="auto"/>
        <w:rPr>
          <w:ins w:id="166" w:author="Unknown"/>
          <w:rFonts w:ascii="Segoe UI" w:eastAsia="Times New Roman" w:hAnsi="Segoe UI" w:cs="Segoe UI"/>
          <w:color w:val="000000"/>
          <w:sz w:val="23"/>
          <w:szCs w:val="23"/>
        </w:rPr>
      </w:pPr>
      <w:ins w:id="167" w:author="Unknown">
        <w:r w:rsidRPr="0059331E">
          <w:rPr>
            <w:rFonts w:ascii="Segoe UI" w:eastAsia="Times New Roman" w:hAnsi="Segoe UI" w:cs="Segoe UI"/>
            <w:b/>
            <w:bCs/>
            <w:color w:val="000000"/>
            <w:sz w:val="23"/>
          </w:rPr>
          <w:t>Postfix Notation/Reverse Polish Notation –</w:t>
        </w:r>
        <w:r w:rsidRPr="0059331E">
          <w:rPr>
            <w:rFonts w:ascii="Segoe UI" w:eastAsia="Times New Roman" w:hAnsi="Segoe UI" w:cs="Segoe UI"/>
            <w:color w:val="000000"/>
            <w:sz w:val="23"/>
            <w:szCs w:val="23"/>
          </w:rPr>
          <w:t> Operators are written after the operands, hence the name. For instance, A B C + * D /</w:t>
        </w:r>
      </w:ins>
    </w:p>
    <w:p w:rsidR="0059331E" w:rsidRPr="0059331E" w:rsidRDefault="0059331E" w:rsidP="0059331E">
      <w:pPr>
        <w:numPr>
          <w:ilvl w:val="0"/>
          <w:numId w:val="7"/>
        </w:numPr>
        <w:shd w:val="clear" w:color="auto" w:fill="FFFFFF"/>
        <w:spacing w:after="0" w:line="240" w:lineRule="auto"/>
        <w:rPr>
          <w:ins w:id="168" w:author="Unknown"/>
          <w:rFonts w:ascii="Segoe UI" w:eastAsia="Times New Roman" w:hAnsi="Segoe UI" w:cs="Segoe UI"/>
          <w:color w:val="000000"/>
          <w:sz w:val="23"/>
          <w:szCs w:val="23"/>
        </w:rPr>
      </w:pPr>
      <w:ins w:id="169" w:author="Unknown">
        <w:r w:rsidRPr="0059331E">
          <w:rPr>
            <w:rFonts w:ascii="Segoe UI" w:eastAsia="Times New Roman" w:hAnsi="Segoe UI" w:cs="Segoe UI"/>
            <w:b/>
            <w:bCs/>
            <w:color w:val="000000"/>
            <w:sz w:val="23"/>
          </w:rPr>
          <w:t>Prefix Notation/Polish Notation –</w:t>
        </w:r>
        <w:r w:rsidRPr="0059331E">
          <w:rPr>
            <w:rFonts w:ascii="Segoe UI" w:eastAsia="Times New Roman" w:hAnsi="Segoe UI" w:cs="Segoe UI"/>
            <w:color w:val="000000"/>
            <w:sz w:val="23"/>
            <w:szCs w:val="23"/>
          </w:rPr>
          <w:t> Operators are written before the operands. / * A + B C D is the prefix notation equivalent of the aforementioned postfix notation example</w:t>
        </w:r>
      </w:ins>
    </w:p>
    <w:p w:rsidR="0059331E" w:rsidRPr="0059331E" w:rsidRDefault="0059331E" w:rsidP="0059331E">
      <w:pPr>
        <w:shd w:val="clear" w:color="auto" w:fill="FFFFFF"/>
        <w:spacing w:before="100" w:beforeAutospacing="1" w:after="100" w:afterAutospacing="1" w:line="240" w:lineRule="auto"/>
        <w:outlineLvl w:val="2"/>
        <w:rPr>
          <w:ins w:id="170" w:author="Unknown"/>
          <w:rFonts w:ascii="Arial" w:eastAsia="Times New Roman" w:hAnsi="Arial" w:cs="Arial"/>
          <w:b/>
          <w:bCs/>
          <w:color w:val="222222"/>
          <w:sz w:val="27"/>
          <w:szCs w:val="27"/>
        </w:rPr>
      </w:pPr>
      <w:ins w:id="171" w:author="Unknown">
        <w:r w:rsidRPr="0059331E">
          <w:rPr>
            <w:rFonts w:ascii="Arial" w:eastAsia="Times New Roman" w:hAnsi="Arial" w:cs="Arial"/>
            <w:b/>
            <w:bCs/>
            <w:color w:val="222222"/>
            <w:sz w:val="27"/>
            <w:szCs w:val="27"/>
          </w:rPr>
          <w:lastRenderedPageBreak/>
          <w:t>Question: Please explain the Linked List and its various types.</w:t>
        </w:r>
      </w:ins>
    </w:p>
    <w:p w:rsidR="0059331E" w:rsidRPr="0059331E" w:rsidRDefault="0059331E" w:rsidP="0059331E">
      <w:pPr>
        <w:shd w:val="clear" w:color="auto" w:fill="FFFFFF"/>
        <w:spacing w:after="300" w:line="240" w:lineRule="auto"/>
        <w:jc w:val="both"/>
        <w:rPr>
          <w:ins w:id="172" w:author="Unknown"/>
          <w:rFonts w:ascii="Segoe UI" w:eastAsia="Times New Roman" w:hAnsi="Segoe UI" w:cs="Segoe UI"/>
          <w:color w:val="000000"/>
          <w:sz w:val="23"/>
          <w:szCs w:val="23"/>
        </w:rPr>
      </w:pPr>
      <w:ins w:id="173" w:author="Unknown">
        <w:r w:rsidRPr="0059331E">
          <w:rPr>
            <w:rFonts w:ascii="Segoe UI" w:eastAsia="Times New Roman" w:hAnsi="Segoe UI" w:cs="Segoe UI"/>
            <w:b/>
            <w:bCs/>
            <w:color w:val="000000"/>
            <w:sz w:val="23"/>
            <w:szCs w:val="23"/>
          </w:rPr>
          <w:t>Answer</w:t>
        </w:r>
        <w:r w:rsidRPr="0059331E">
          <w:rPr>
            <w:rFonts w:ascii="Segoe UI" w:eastAsia="Times New Roman" w:hAnsi="Segoe UI" w:cs="Segoe UI"/>
            <w:color w:val="000000"/>
            <w:sz w:val="23"/>
            <w:szCs w:val="23"/>
          </w:rPr>
          <w:t>: In a linked list, each element is a distinct object. Like arrays, linked lists are a linear type of </w:t>
        </w:r>
        <w:r w:rsidRPr="0059331E">
          <w:rPr>
            <w:rFonts w:ascii="Segoe UI" w:eastAsia="Times New Roman" w:hAnsi="Segoe UI" w:cs="Segoe UI"/>
            <w:color w:val="000000"/>
            <w:sz w:val="23"/>
            <w:szCs w:val="23"/>
          </w:rPr>
          <w:fldChar w:fldCharType="begin"/>
        </w:r>
        <w:r w:rsidRPr="0059331E">
          <w:rPr>
            <w:rFonts w:ascii="Segoe UI" w:eastAsia="Times New Roman" w:hAnsi="Segoe UI" w:cs="Segoe UI"/>
            <w:color w:val="000000"/>
            <w:sz w:val="23"/>
            <w:szCs w:val="23"/>
          </w:rPr>
          <w:instrText xml:space="preserve"> HYPERLINK "https://hackr.io/blog/python-data-structures" </w:instrText>
        </w:r>
        <w:r w:rsidRPr="0059331E">
          <w:rPr>
            <w:rFonts w:ascii="Segoe UI" w:eastAsia="Times New Roman" w:hAnsi="Segoe UI" w:cs="Segoe UI"/>
            <w:color w:val="000000"/>
            <w:sz w:val="23"/>
            <w:szCs w:val="23"/>
          </w:rPr>
          <w:fldChar w:fldCharType="separate"/>
        </w:r>
        <w:r w:rsidRPr="0059331E">
          <w:rPr>
            <w:rFonts w:ascii="Segoe UI" w:eastAsia="Times New Roman" w:hAnsi="Segoe UI" w:cs="Segoe UI"/>
            <w:color w:val="3C7DC0"/>
            <w:sz w:val="23"/>
            <w:u w:val="single"/>
          </w:rPr>
          <w:t>data structures</w:t>
        </w:r>
        <w:r w:rsidRPr="0059331E">
          <w:rPr>
            <w:rFonts w:ascii="Segoe UI" w:eastAsia="Times New Roman" w:hAnsi="Segoe UI" w:cs="Segoe UI"/>
            <w:color w:val="000000"/>
            <w:sz w:val="23"/>
            <w:szCs w:val="23"/>
          </w:rPr>
          <w:fldChar w:fldCharType="end"/>
        </w:r>
        <w:r w:rsidRPr="0059331E">
          <w:rPr>
            <w:rFonts w:ascii="Segoe UI" w:eastAsia="Times New Roman" w:hAnsi="Segoe UI" w:cs="Segoe UI"/>
            <w:color w:val="000000"/>
            <w:sz w:val="23"/>
            <w:szCs w:val="23"/>
          </w:rPr>
          <w:t>. In addition to data, every element of a linked list comprises a reference to the next element. Various types of linked lists are:</w:t>
        </w:r>
      </w:ins>
    </w:p>
    <w:p w:rsidR="0059331E" w:rsidRPr="0059331E" w:rsidRDefault="0059331E" w:rsidP="0059331E">
      <w:pPr>
        <w:numPr>
          <w:ilvl w:val="0"/>
          <w:numId w:val="8"/>
        </w:numPr>
        <w:shd w:val="clear" w:color="auto" w:fill="FFFFFF"/>
        <w:spacing w:after="0" w:line="240" w:lineRule="auto"/>
        <w:rPr>
          <w:ins w:id="174" w:author="Unknown"/>
          <w:rFonts w:ascii="Segoe UI" w:eastAsia="Times New Roman" w:hAnsi="Segoe UI" w:cs="Segoe UI"/>
          <w:color w:val="000000"/>
          <w:sz w:val="23"/>
          <w:szCs w:val="23"/>
        </w:rPr>
      </w:pPr>
      <w:ins w:id="175" w:author="Unknown">
        <w:r w:rsidRPr="0059331E">
          <w:rPr>
            <w:rFonts w:ascii="Segoe UI" w:eastAsia="Times New Roman" w:hAnsi="Segoe UI" w:cs="Segoe UI"/>
            <w:b/>
            <w:bCs/>
            <w:color w:val="000000"/>
            <w:sz w:val="23"/>
          </w:rPr>
          <w:t>Singly Linked List –</w:t>
        </w:r>
        <w:r w:rsidRPr="0059331E">
          <w:rPr>
            <w:rFonts w:ascii="Segoe UI" w:eastAsia="Times New Roman" w:hAnsi="Segoe UI" w:cs="Segoe UI"/>
            <w:color w:val="000000"/>
            <w:sz w:val="23"/>
            <w:szCs w:val="23"/>
          </w:rPr>
          <w:t> Each node stores the address or reference of the next node in the linked list, leave for the last node that stores NULL</w:t>
        </w:r>
      </w:ins>
    </w:p>
    <w:p w:rsidR="0059331E" w:rsidRPr="0059331E" w:rsidRDefault="0059331E" w:rsidP="0059331E">
      <w:pPr>
        <w:numPr>
          <w:ilvl w:val="0"/>
          <w:numId w:val="8"/>
        </w:numPr>
        <w:shd w:val="clear" w:color="auto" w:fill="FFFFFF"/>
        <w:spacing w:after="0" w:line="240" w:lineRule="auto"/>
        <w:rPr>
          <w:ins w:id="176" w:author="Unknown"/>
          <w:rFonts w:ascii="Segoe UI" w:eastAsia="Times New Roman" w:hAnsi="Segoe UI" w:cs="Segoe UI"/>
          <w:color w:val="000000"/>
          <w:sz w:val="23"/>
          <w:szCs w:val="23"/>
        </w:rPr>
      </w:pPr>
      <w:ins w:id="177" w:author="Unknown">
        <w:r w:rsidRPr="0059331E">
          <w:rPr>
            <w:rFonts w:ascii="Segoe UI" w:eastAsia="Times New Roman" w:hAnsi="Segoe UI" w:cs="Segoe UI"/>
            <w:b/>
            <w:bCs/>
            <w:color w:val="000000"/>
            <w:sz w:val="23"/>
          </w:rPr>
          <w:t>Doubly Linked List –</w:t>
        </w:r>
        <w:r w:rsidRPr="0059331E">
          <w:rPr>
            <w:rFonts w:ascii="Segoe UI" w:eastAsia="Times New Roman" w:hAnsi="Segoe UI" w:cs="Segoe UI"/>
            <w:color w:val="000000"/>
            <w:sz w:val="23"/>
            <w:szCs w:val="23"/>
          </w:rPr>
          <w:t> Each node keeps two references. One point to the next node and the other points to the previous node</w:t>
        </w:r>
      </w:ins>
    </w:p>
    <w:p w:rsidR="0059331E" w:rsidRPr="0059331E" w:rsidRDefault="0059331E" w:rsidP="0059331E">
      <w:pPr>
        <w:numPr>
          <w:ilvl w:val="0"/>
          <w:numId w:val="8"/>
        </w:numPr>
        <w:shd w:val="clear" w:color="auto" w:fill="FFFFFF"/>
        <w:spacing w:after="0" w:line="240" w:lineRule="auto"/>
        <w:rPr>
          <w:ins w:id="178" w:author="Unknown"/>
          <w:rFonts w:ascii="Segoe UI" w:eastAsia="Times New Roman" w:hAnsi="Segoe UI" w:cs="Segoe UI"/>
          <w:color w:val="000000"/>
          <w:sz w:val="23"/>
          <w:szCs w:val="23"/>
        </w:rPr>
      </w:pPr>
      <w:ins w:id="179" w:author="Unknown">
        <w:r w:rsidRPr="0059331E">
          <w:rPr>
            <w:rFonts w:ascii="Segoe UI" w:eastAsia="Times New Roman" w:hAnsi="Segoe UI" w:cs="Segoe UI"/>
            <w:b/>
            <w:bCs/>
            <w:color w:val="000000"/>
            <w:sz w:val="23"/>
          </w:rPr>
          <w:t>Circular Linked List –</w:t>
        </w:r>
        <w:r w:rsidRPr="0059331E">
          <w:rPr>
            <w:rFonts w:ascii="Segoe UI" w:eastAsia="Times New Roman" w:hAnsi="Segoe UI" w:cs="Segoe UI"/>
            <w:color w:val="000000"/>
            <w:sz w:val="23"/>
            <w:szCs w:val="23"/>
          </w:rPr>
          <w:t> In this type of linked list, all nodes are connected to form a circle. Hence, there is no NULL at the end. A circular linked list can either be a single circular linked list or a double circular linked list</w:t>
        </w:r>
      </w:ins>
    </w:p>
    <w:p w:rsidR="0059331E" w:rsidRPr="0059331E" w:rsidRDefault="0059331E" w:rsidP="0059331E">
      <w:pPr>
        <w:shd w:val="clear" w:color="auto" w:fill="FFFFFF"/>
        <w:spacing w:before="100" w:beforeAutospacing="1" w:after="100" w:afterAutospacing="1" w:line="240" w:lineRule="auto"/>
        <w:outlineLvl w:val="2"/>
        <w:rPr>
          <w:ins w:id="180" w:author="Unknown"/>
          <w:rFonts w:ascii="Arial" w:eastAsia="Times New Roman" w:hAnsi="Arial" w:cs="Arial"/>
          <w:b/>
          <w:bCs/>
          <w:color w:val="222222"/>
          <w:sz w:val="27"/>
          <w:szCs w:val="27"/>
        </w:rPr>
      </w:pPr>
      <w:ins w:id="181" w:author="Unknown">
        <w:r w:rsidRPr="0059331E">
          <w:rPr>
            <w:rFonts w:ascii="Arial" w:eastAsia="Times New Roman" w:hAnsi="Arial" w:cs="Arial"/>
            <w:b/>
            <w:bCs/>
            <w:color w:val="222222"/>
            <w:sz w:val="27"/>
            <w:szCs w:val="27"/>
          </w:rPr>
          <w:t>Question: How will you implement a stack using queue and vice-versa?</w:t>
        </w:r>
      </w:ins>
    </w:p>
    <w:p w:rsidR="0059331E" w:rsidRPr="0059331E" w:rsidRDefault="0059331E" w:rsidP="0059331E">
      <w:pPr>
        <w:shd w:val="clear" w:color="auto" w:fill="FFFFFF"/>
        <w:spacing w:after="300" w:line="240" w:lineRule="auto"/>
        <w:jc w:val="both"/>
        <w:rPr>
          <w:ins w:id="182" w:author="Unknown"/>
          <w:rFonts w:ascii="Segoe UI" w:eastAsia="Times New Roman" w:hAnsi="Segoe UI" w:cs="Segoe UI"/>
          <w:color w:val="000000"/>
          <w:sz w:val="23"/>
          <w:szCs w:val="23"/>
        </w:rPr>
      </w:pPr>
      <w:ins w:id="183" w:author="Unknown">
        <w:r w:rsidRPr="0059331E">
          <w:rPr>
            <w:rFonts w:ascii="Segoe UI" w:eastAsia="Times New Roman" w:hAnsi="Segoe UI" w:cs="Segoe UI"/>
            <w:b/>
            <w:bCs/>
            <w:color w:val="000000"/>
            <w:sz w:val="23"/>
            <w:szCs w:val="23"/>
          </w:rPr>
          <w:t>Answer</w:t>
        </w:r>
        <w:r w:rsidRPr="0059331E">
          <w:rPr>
            <w:rFonts w:ascii="Segoe UI" w:eastAsia="Times New Roman" w:hAnsi="Segoe UI" w:cs="Segoe UI"/>
            <w:color w:val="000000"/>
            <w:sz w:val="23"/>
            <w:szCs w:val="23"/>
          </w:rPr>
          <w:t>: It is possible to implement a stack using two queues. Further, there are two options; either to make the push operation costly or the pop operation costly.</w:t>
        </w:r>
      </w:ins>
    </w:p>
    <w:p w:rsidR="0059331E" w:rsidRPr="0059331E" w:rsidRDefault="0059331E" w:rsidP="0059331E">
      <w:pPr>
        <w:shd w:val="clear" w:color="auto" w:fill="FFFFFF"/>
        <w:spacing w:after="300" w:line="240" w:lineRule="auto"/>
        <w:jc w:val="both"/>
        <w:rPr>
          <w:ins w:id="184" w:author="Unknown"/>
          <w:rFonts w:ascii="Segoe UI" w:eastAsia="Times New Roman" w:hAnsi="Segoe UI" w:cs="Segoe UI"/>
          <w:color w:val="000000"/>
          <w:sz w:val="23"/>
          <w:szCs w:val="23"/>
        </w:rPr>
      </w:pPr>
      <w:ins w:id="185" w:author="Unknown">
        <w:r w:rsidRPr="0059331E">
          <w:rPr>
            <w:rFonts w:ascii="Segoe UI" w:eastAsia="Times New Roman" w:hAnsi="Segoe UI" w:cs="Segoe UI"/>
            <w:color w:val="000000"/>
            <w:sz w:val="23"/>
            <w:szCs w:val="23"/>
          </w:rPr>
          <w:t>A queue can also be implemented with two stacks. Moreover, there are two options; either to make the enQueue operation costly or the deQueue operation costly.</w:t>
        </w:r>
      </w:ins>
    </w:p>
    <w:p w:rsidR="0059331E" w:rsidRPr="0059331E" w:rsidRDefault="0059331E" w:rsidP="0059331E">
      <w:pPr>
        <w:shd w:val="clear" w:color="auto" w:fill="FFFFFF"/>
        <w:spacing w:before="100" w:beforeAutospacing="1" w:after="100" w:afterAutospacing="1" w:line="240" w:lineRule="auto"/>
        <w:outlineLvl w:val="2"/>
        <w:rPr>
          <w:ins w:id="186" w:author="Unknown"/>
          <w:rFonts w:ascii="Arial" w:eastAsia="Times New Roman" w:hAnsi="Arial" w:cs="Arial"/>
          <w:b/>
          <w:bCs/>
          <w:color w:val="222222"/>
          <w:sz w:val="27"/>
          <w:szCs w:val="27"/>
        </w:rPr>
      </w:pPr>
      <w:ins w:id="187" w:author="Unknown">
        <w:r w:rsidRPr="0059331E">
          <w:rPr>
            <w:rFonts w:ascii="Arial" w:eastAsia="Times New Roman" w:hAnsi="Arial" w:cs="Arial"/>
            <w:b/>
            <w:bCs/>
            <w:color w:val="222222"/>
            <w:sz w:val="27"/>
            <w:szCs w:val="27"/>
          </w:rPr>
          <w:t>Question: Which data structures are used for implementing LRU cache?</w:t>
        </w:r>
      </w:ins>
    </w:p>
    <w:p w:rsidR="0059331E" w:rsidRPr="0059331E" w:rsidRDefault="0059331E" w:rsidP="0059331E">
      <w:pPr>
        <w:shd w:val="clear" w:color="auto" w:fill="FFFFFF"/>
        <w:spacing w:after="300" w:line="240" w:lineRule="auto"/>
        <w:jc w:val="both"/>
        <w:rPr>
          <w:ins w:id="188" w:author="Unknown"/>
          <w:rFonts w:ascii="Segoe UI" w:eastAsia="Times New Roman" w:hAnsi="Segoe UI" w:cs="Segoe UI"/>
          <w:color w:val="000000"/>
          <w:sz w:val="23"/>
          <w:szCs w:val="23"/>
        </w:rPr>
      </w:pPr>
      <w:ins w:id="189" w:author="Unknown">
        <w:r w:rsidRPr="0059331E">
          <w:rPr>
            <w:rFonts w:ascii="Segoe UI" w:eastAsia="Times New Roman" w:hAnsi="Segoe UI" w:cs="Segoe UI"/>
            <w:b/>
            <w:bCs/>
            <w:color w:val="000000"/>
            <w:sz w:val="23"/>
            <w:szCs w:val="23"/>
          </w:rPr>
          <w:t>Answer</w:t>
        </w:r>
        <w:r w:rsidRPr="0059331E">
          <w:rPr>
            <w:rFonts w:ascii="Segoe UI" w:eastAsia="Times New Roman" w:hAnsi="Segoe UI" w:cs="Segoe UI"/>
            <w:color w:val="000000"/>
            <w:sz w:val="23"/>
            <w:szCs w:val="23"/>
          </w:rPr>
          <w:t>: By organizing items in order of use, a Least Recently Used or LRU cache allows quick identification of an item that hasn’t been put to use for the longest time. Two data structures are used for implementing an LRU cache:</w:t>
        </w:r>
      </w:ins>
    </w:p>
    <w:p w:rsidR="0059331E" w:rsidRPr="0059331E" w:rsidRDefault="0059331E" w:rsidP="0059331E">
      <w:pPr>
        <w:numPr>
          <w:ilvl w:val="0"/>
          <w:numId w:val="9"/>
        </w:numPr>
        <w:shd w:val="clear" w:color="auto" w:fill="FFFFFF"/>
        <w:spacing w:after="0" w:line="240" w:lineRule="auto"/>
        <w:rPr>
          <w:ins w:id="190" w:author="Unknown"/>
          <w:rFonts w:ascii="Segoe UI" w:eastAsia="Times New Roman" w:hAnsi="Segoe UI" w:cs="Segoe UI"/>
          <w:color w:val="000000"/>
          <w:sz w:val="23"/>
          <w:szCs w:val="23"/>
        </w:rPr>
      </w:pPr>
      <w:ins w:id="191" w:author="Unknown">
        <w:r w:rsidRPr="0059331E">
          <w:rPr>
            <w:rFonts w:ascii="Segoe UI" w:eastAsia="Times New Roman" w:hAnsi="Segoe UI" w:cs="Segoe UI"/>
            <w:b/>
            <w:bCs/>
            <w:color w:val="000000"/>
            <w:sz w:val="23"/>
          </w:rPr>
          <w:t>Queue – </w:t>
        </w:r>
        <w:r w:rsidRPr="0059331E">
          <w:rPr>
            <w:rFonts w:ascii="Segoe UI" w:eastAsia="Times New Roman" w:hAnsi="Segoe UI" w:cs="Segoe UI"/>
            <w:color w:val="000000"/>
            <w:sz w:val="23"/>
            <w:szCs w:val="23"/>
          </w:rPr>
          <w:t>Implemented using a doubly linked list. The maximum size of the queue is determined by the total number of frames available i.e. the cache size. While the most recently used pages will be near the rear end of the queue, the least recently pages will be near the queue’s front end</w:t>
        </w:r>
      </w:ins>
    </w:p>
    <w:p w:rsidR="0059331E" w:rsidRPr="0059331E" w:rsidRDefault="0059331E" w:rsidP="0059331E">
      <w:pPr>
        <w:numPr>
          <w:ilvl w:val="0"/>
          <w:numId w:val="9"/>
        </w:numPr>
        <w:shd w:val="clear" w:color="auto" w:fill="FFFFFF"/>
        <w:spacing w:after="0" w:line="240" w:lineRule="auto"/>
        <w:rPr>
          <w:ins w:id="192" w:author="Unknown"/>
          <w:rFonts w:ascii="Segoe UI" w:eastAsia="Times New Roman" w:hAnsi="Segoe UI" w:cs="Segoe UI"/>
          <w:color w:val="000000"/>
          <w:sz w:val="23"/>
          <w:szCs w:val="23"/>
        </w:rPr>
      </w:pPr>
      <w:ins w:id="193" w:author="Unknown">
        <w:r w:rsidRPr="0059331E">
          <w:rPr>
            <w:rFonts w:ascii="Segoe UI" w:eastAsia="Times New Roman" w:hAnsi="Segoe UI" w:cs="Segoe UI"/>
            <w:b/>
            <w:bCs/>
            <w:color w:val="000000"/>
            <w:sz w:val="23"/>
          </w:rPr>
          <w:t>Hashmap –</w:t>
        </w:r>
        <w:r w:rsidRPr="0059331E">
          <w:rPr>
            <w:rFonts w:ascii="Segoe UI" w:eastAsia="Times New Roman" w:hAnsi="Segoe UI" w:cs="Segoe UI"/>
            <w:color w:val="000000"/>
            <w:sz w:val="23"/>
            <w:szCs w:val="23"/>
          </w:rPr>
          <w:t> Having page number as the key along with the address of the corresponding queue node as the value</w:t>
        </w:r>
      </w:ins>
    </w:p>
    <w:p w:rsidR="0059331E" w:rsidRPr="0059331E" w:rsidRDefault="0059331E" w:rsidP="0059331E">
      <w:pPr>
        <w:shd w:val="clear" w:color="auto" w:fill="FFFFFF"/>
        <w:spacing w:before="100" w:beforeAutospacing="1" w:after="100" w:afterAutospacing="1" w:line="240" w:lineRule="auto"/>
        <w:outlineLvl w:val="2"/>
        <w:rPr>
          <w:ins w:id="194" w:author="Unknown"/>
          <w:rFonts w:ascii="Arial" w:eastAsia="Times New Roman" w:hAnsi="Arial" w:cs="Arial"/>
          <w:b/>
          <w:bCs/>
          <w:color w:val="222222"/>
          <w:sz w:val="27"/>
          <w:szCs w:val="27"/>
        </w:rPr>
      </w:pPr>
      <w:ins w:id="195" w:author="Unknown">
        <w:r w:rsidRPr="0059331E">
          <w:rPr>
            <w:rFonts w:ascii="Arial" w:eastAsia="Times New Roman" w:hAnsi="Arial" w:cs="Arial"/>
            <w:b/>
            <w:bCs/>
            <w:color w:val="222222"/>
            <w:sz w:val="27"/>
            <w:szCs w:val="27"/>
          </w:rPr>
          <w:t>Question: Could you give a brief explanation of the various approaches for developing algorithms?</w:t>
        </w:r>
      </w:ins>
    </w:p>
    <w:p w:rsidR="0059331E" w:rsidRPr="0059331E" w:rsidRDefault="0059331E" w:rsidP="0059331E">
      <w:pPr>
        <w:shd w:val="clear" w:color="auto" w:fill="FFFFFF"/>
        <w:spacing w:after="300" w:line="240" w:lineRule="auto"/>
        <w:jc w:val="both"/>
        <w:rPr>
          <w:ins w:id="196" w:author="Unknown"/>
          <w:rFonts w:ascii="Segoe UI" w:eastAsia="Times New Roman" w:hAnsi="Segoe UI" w:cs="Segoe UI"/>
          <w:color w:val="000000"/>
          <w:sz w:val="23"/>
          <w:szCs w:val="23"/>
        </w:rPr>
      </w:pPr>
      <w:ins w:id="197" w:author="Unknown">
        <w:r w:rsidRPr="0059331E">
          <w:rPr>
            <w:rFonts w:ascii="Segoe UI" w:eastAsia="Times New Roman" w:hAnsi="Segoe UI" w:cs="Segoe UI"/>
            <w:b/>
            <w:bCs/>
            <w:color w:val="000000"/>
            <w:sz w:val="23"/>
            <w:szCs w:val="23"/>
          </w:rPr>
          <w:t>Answer</w:t>
        </w:r>
        <w:r w:rsidRPr="0059331E">
          <w:rPr>
            <w:rFonts w:ascii="Segoe UI" w:eastAsia="Times New Roman" w:hAnsi="Segoe UI" w:cs="Segoe UI"/>
            <w:color w:val="000000"/>
            <w:sz w:val="23"/>
            <w:szCs w:val="23"/>
          </w:rPr>
          <w:t>: There are 3 main approaches to developing algorithms:</w:t>
        </w:r>
      </w:ins>
    </w:p>
    <w:p w:rsidR="0059331E" w:rsidRPr="0059331E" w:rsidRDefault="0059331E" w:rsidP="0059331E">
      <w:pPr>
        <w:numPr>
          <w:ilvl w:val="0"/>
          <w:numId w:val="10"/>
        </w:numPr>
        <w:shd w:val="clear" w:color="auto" w:fill="FFFFFF"/>
        <w:spacing w:after="0" w:line="240" w:lineRule="auto"/>
        <w:rPr>
          <w:ins w:id="198" w:author="Unknown"/>
          <w:rFonts w:ascii="Segoe UI" w:eastAsia="Times New Roman" w:hAnsi="Segoe UI" w:cs="Segoe UI"/>
          <w:color w:val="000000"/>
          <w:sz w:val="23"/>
          <w:szCs w:val="23"/>
        </w:rPr>
      </w:pPr>
      <w:ins w:id="199" w:author="Unknown">
        <w:r w:rsidRPr="0059331E">
          <w:rPr>
            <w:rFonts w:ascii="Segoe UI" w:eastAsia="Times New Roman" w:hAnsi="Segoe UI" w:cs="Segoe UI"/>
            <w:b/>
            <w:bCs/>
            <w:color w:val="000000"/>
            <w:sz w:val="23"/>
            <w:szCs w:val="23"/>
          </w:rPr>
          <w:t>Divide and Conquer – </w:t>
        </w:r>
        <w:r w:rsidRPr="0059331E">
          <w:rPr>
            <w:rFonts w:ascii="Segoe UI" w:eastAsia="Times New Roman" w:hAnsi="Segoe UI" w:cs="Segoe UI"/>
            <w:color w:val="000000"/>
            <w:sz w:val="23"/>
            <w:szCs w:val="23"/>
          </w:rPr>
          <w:t>Involves dividing the entire problem into a number of subproblems and then solving each of them independently</w:t>
        </w:r>
      </w:ins>
    </w:p>
    <w:p w:rsidR="0059331E" w:rsidRPr="0059331E" w:rsidRDefault="0059331E" w:rsidP="0059331E">
      <w:pPr>
        <w:numPr>
          <w:ilvl w:val="0"/>
          <w:numId w:val="10"/>
        </w:numPr>
        <w:shd w:val="clear" w:color="auto" w:fill="FFFFFF"/>
        <w:spacing w:after="0" w:line="240" w:lineRule="auto"/>
        <w:rPr>
          <w:ins w:id="200" w:author="Unknown"/>
          <w:rFonts w:ascii="Segoe UI" w:eastAsia="Times New Roman" w:hAnsi="Segoe UI" w:cs="Segoe UI"/>
          <w:color w:val="000000"/>
          <w:sz w:val="23"/>
          <w:szCs w:val="23"/>
        </w:rPr>
      </w:pPr>
      <w:ins w:id="201" w:author="Unknown">
        <w:r w:rsidRPr="0059331E">
          <w:rPr>
            <w:rFonts w:ascii="Segoe UI" w:eastAsia="Times New Roman" w:hAnsi="Segoe UI" w:cs="Segoe UI"/>
            <w:b/>
            <w:bCs/>
            <w:color w:val="000000"/>
            <w:sz w:val="23"/>
          </w:rPr>
          <w:t>Dynamic Programming –</w:t>
        </w:r>
        <w:r w:rsidRPr="0059331E">
          <w:rPr>
            <w:rFonts w:ascii="Segoe UI" w:eastAsia="Times New Roman" w:hAnsi="Segoe UI" w:cs="Segoe UI"/>
            <w:color w:val="000000"/>
            <w:sz w:val="23"/>
            <w:szCs w:val="23"/>
          </w:rPr>
          <w:t> Identical to the divide and conquer approach with the exception that all sub-problems are solved together</w:t>
        </w:r>
      </w:ins>
    </w:p>
    <w:p w:rsidR="0059331E" w:rsidRPr="0059331E" w:rsidRDefault="0059331E" w:rsidP="0059331E">
      <w:pPr>
        <w:numPr>
          <w:ilvl w:val="0"/>
          <w:numId w:val="10"/>
        </w:numPr>
        <w:shd w:val="clear" w:color="auto" w:fill="FFFFFF"/>
        <w:spacing w:after="0" w:line="240" w:lineRule="auto"/>
        <w:rPr>
          <w:ins w:id="202" w:author="Unknown"/>
          <w:rFonts w:ascii="Segoe UI" w:eastAsia="Times New Roman" w:hAnsi="Segoe UI" w:cs="Segoe UI"/>
          <w:color w:val="000000"/>
          <w:sz w:val="23"/>
          <w:szCs w:val="23"/>
        </w:rPr>
      </w:pPr>
      <w:ins w:id="203" w:author="Unknown">
        <w:r w:rsidRPr="0059331E">
          <w:rPr>
            <w:rFonts w:ascii="Segoe UI" w:eastAsia="Times New Roman" w:hAnsi="Segoe UI" w:cs="Segoe UI"/>
            <w:b/>
            <w:bCs/>
            <w:color w:val="000000"/>
            <w:sz w:val="23"/>
          </w:rPr>
          <w:lastRenderedPageBreak/>
          <w:t>Greedy Approach –</w:t>
        </w:r>
        <w:r w:rsidRPr="0059331E">
          <w:rPr>
            <w:rFonts w:ascii="Segoe UI" w:eastAsia="Times New Roman" w:hAnsi="Segoe UI" w:cs="Segoe UI"/>
            <w:color w:val="000000"/>
            <w:sz w:val="23"/>
            <w:szCs w:val="23"/>
          </w:rPr>
          <w:t> Finds a solution by choosing the next best option</w:t>
        </w:r>
      </w:ins>
    </w:p>
    <w:p w:rsidR="0059331E" w:rsidRPr="0059331E" w:rsidRDefault="0059331E" w:rsidP="0059331E">
      <w:pPr>
        <w:shd w:val="clear" w:color="auto" w:fill="FFFFFF"/>
        <w:spacing w:before="100" w:beforeAutospacing="1" w:after="100" w:afterAutospacing="1" w:line="240" w:lineRule="auto"/>
        <w:outlineLvl w:val="2"/>
        <w:rPr>
          <w:ins w:id="204" w:author="Unknown"/>
          <w:rFonts w:ascii="Arial" w:eastAsia="Times New Roman" w:hAnsi="Arial" w:cs="Arial"/>
          <w:b/>
          <w:bCs/>
          <w:color w:val="222222"/>
          <w:sz w:val="27"/>
          <w:szCs w:val="27"/>
        </w:rPr>
      </w:pPr>
      <w:ins w:id="205" w:author="Unknown">
        <w:r w:rsidRPr="0059331E">
          <w:rPr>
            <w:rFonts w:ascii="Arial" w:eastAsia="Times New Roman" w:hAnsi="Arial" w:cs="Arial"/>
            <w:b/>
            <w:bCs/>
            <w:color w:val="222222"/>
            <w:sz w:val="27"/>
            <w:szCs w:val="27"/>
          </w:rPr>
          <w:t>Question: Please enumerate some examples of greedy and divide and conquer algorithms.</w:t>
        </w:r>
      </w:ins>
    </w:p>
    <w:p w:rsidR="0059331E" w:rsidRPr="0059331E" w:rsidRDefault="0059331E" w:rsidP="0059331E">
      <w:pPr>
        <w:shd w:val="clear" w:color="auto" w:fill="FFFFFF"/>
        <w:spacing w:after="300" w:line="240" w:lineRule="auto"/>
        <w:jc w:val="both"/>
        <w:rPr>
          <w:ins w:id="206" w:author="Unknown"/>
          <w:rFonts w:ascii="Segoe UI" w:eastAsia="Times New Roman" w:hAnsi="Segoe UI" w:cs="Segoe UI"/>
          <w:color w:val="000000"/>
          <w:sz w:val="23"/>
          <w:szCs w:val="23"/>
        </w:rPr>
      </w:pPr>
      <w:ins w:id="207" w:author="Unknown">
        <w:r w:rsidRPr="0059331E">
          <w:rPr>
            <w:rFonts w:ascii="Segoe UI" w:eastAsia="Times New Roman" w:hAnsi="Segoe UI" w:cs="Segoe UI"/>
            <w:b/>
            <w:bCs/>
            <w:color w:val="000000"/>
            <w:sz w:val="23"/>
            <w:szCs w:val="23"/>
          </w:rPr>
          <w:t>Answer</w:t>
        </w:r>
        <w:r w:rsidRPr="0059331E">
          <w:rPr>
            <w:rFonts w:ascii="Segoe UI" w:eastAsia="Times New Roman" w:hAnsi="Segoe UI" w:cs="Segoe UI"/>
            <w:color w:val="000000"/>
            <w:sz w:val="23"/>
            <w:szCs w:val="23"/>
          </w:rPr>
          <w:t>: Some examples of algorithms that follow greedy approach are:</w:t>
        </w:r>
      </w:ins>
    </w:p>
    <w:p w:rsidR="0059331E" w:rsidRPr="0059331E" w:rsidRDefault="0059331E" w:rsidP="0059331E">
      <w:pPr>
        <w:numPr>
          <w:ilvl w:val="0"/>
          <w:numId w:val="11"/>
        </w:numPr>
        <w:shd w:val="clear" w:color="auto" w:fill="FFFFFF"/>
        <w:spacing w:after="0" w:line="240" w:lineRule="auto"/>
        <w:rPr>
          <w:ins w:id="208" w:author="Unknown"/>
          <w:rFonts w:ascii="Segoe UI" w:eastAsia="Times New Roman" w:hAnsi="Segoe UI" w:cs="Segoe UI"/>
          <w:color w:val="000000"/>
          <w:sz w:val="23"/>
          <w:szCs w:val="23"/>
        </w:rPr>
      </w:pPr>
      <w:ins w:id="209" w:author="Unknown">
        <w:r w:rsidRPr="0059331E">
          <w:rPr>
            <w:rFonts w:ascii="Segoe UI" w:eastAsia="Times New Roman" w:hAnsi="Segoe UI" w:cs="Segoe UI"/>
            <w:color w:val="000000"/>
            <w:sz w:val="23"/>
            <w:szCs w:val="23"/>
          </w:rPr>
          <w:t>Dijkstra’s Minimal Spanning Tree</w:t>
        </w:r>
      </w:ins>
    </w:p>
    <w:p w:rsidR="0059331E" w:rsidRPr="0059331E" w:rsidRDefault="0059331E" w:rsidP="0059331E">
      <w:pPr>
        <w:numPr>
          <w:ilvl w:val="0"/>
          <w:numId w:val="11"/>
        </w:numPr>
        <w:shd w:val="clear" w:color="auto" w:fill="FFFFFF"/>
        <w:spacing w:after="0" w:line="240" w:lineRule="auto"/>
        <w:rPr>
          <w:ins w:id="210" w:author="Unknown"/>
          <w:rFonts w:ascii="Segoe UI" w:eastAsia="Times New Roman" w:hAnsi="Segoe UI" w:cs="Segoe UI"/>
          <w:color w:val="000000"/>
          <w:sz w:val="23"/>
          <w:szCs w:val="23"/>
        </w:rPr>
      </w:pPr>
      <w:ins w:id="211" w:author="Unknown">
        <w:r w:rsidRPr="0059331E">
          <w:rPr>
            <w:rFonts w:ascii="Segoe UI" w:eastAsia="Times New Roman" w:hAnsi="Segoe UI" w:cs="Segoe UI"/>
            <w:color w:val="000000"/>
            <w:sz w:val="23"/>
            <w:szCs w:val="23"/>
          </w:rPr>
          <w:t>Graph – Map Coloring</w:t>
        </w:r>
      </w:ins>
    </w:p>
    <w:p w:rsidR="0059331E" w:rsidRPr="0059331E" w:rsidRDefault="0059331E" w:rsidP="0059331E">
      <w:pPr>
        <w:numPr>
          <w:ilvl w:val="0"/>
          <w:numId w:val="11"/>
        </w:numPr>
        <w:shd w:val="clear" w:color="auto" w:fill="FFFFFF"/>
        <w:spacing w:after="0" w:line="240" w:lineRule="auto"/>
        <w:rPr>
          <w:ins w:id="212" w:author="Unknown"/>
          <w:rFonts w:ascii="Segoe UI" w:eastAsia="Times New Roman" w:hAnsi="Segoe UI" w:cs="Segoe UI"/>
          <w:color w:val="000000"/>
          <w:sz w:val="23"/>
          <w:szCs w:val="23"/>
        </w:rPr>
      </w:pPr>
      <w:ins w:id="213" w:author="Unknown">
        <w:r w:rsidRPr="0059331E">
          <w:rPr>
            <w:rFonts w:ascii="Segoe UI" w:eastAsia="Times New Roman" w:hAnsi="Segoe UI" w:cs="Segoe UI"/>
            <w:color w:val="000000"/>
            <w:sz w:val="23"/>
            <w:szCs w:val="23"/>
          </w:rPr>
          <w:t>Graph – Vertex Cover</w:t>
        </w:r>
      </w:ins>
    </w:p>
    <w:p w:rsidR="0059331E" w:rsidRPr="0059331E" w:rsidRDefault="0059331E" w:rsidP="0059331E">
      <w:pPr>
        <w:numPr>
          <w:ilvl w:val="0"/>
          <w:numId w:val="11"/>
        </w:numPr>
        <w:shd w:val="clear" w:color="auto" w:fill="FFFFFF"/>
        <w:spacing w:after="0" w:line="240" w:lineRule="auto"/>
        <w:rPr>
          <w:ins w:id="214" w:author="Unknown"/>
          <w:rFonts w:ascii="Segoe UI" w:eastAsia="Times New Roman" w:hAnsi="Segoe UI" w:cs="Segoe UI"/>
          <w:color w:val="000000"/>
          <w:sz w:val="23"/>
          <w:szCs w:val="23"/>
        </w:rPr>
      </w:pPr>
      <w:ins w:id="215" w:author="Unknown">
        <w:r w:rsidRPr="0059331E">
          <w:rPr>
            <w:rFonts w:ascii="Segoe UI" w:eastAsia="Times New Roman" w:hAnsi="Segoe UI" w:cs="Segoe UI"/>
            <w:color w:val="000000"/>
            <w:sz w:val="23"/>
            <w:szCs w:val="23"/>
          </w:rPr>
          <w:t>Job Scheduling Problem</w:t>
        </w:r>
      </w:ins>
    </w:p>
    <w:p w:rsidR="0059331E" w:rsidRPr="0059331E" w:rsidRDefault="0059331E" w:rsidP="0059331E">
      <w:pPr>
        <w:numPr>
          <w:ilvl w:val="0"/>
          <w:numId w:val="11"/>
        </w:numPr>
        <w:shd w:val="clear" w:color="auto" w:fill="FFFFFF"/>
        <w:spacing w:after="0" w:line="240" w:lineRule="auto"/>
        <w:rPr>
          <w:ins w:id="216" w:author="Unknown"/>
          <w:rFonts w:ascii="Segoe UI" w:eastAsia="Times New Roman" w:hAnsi="Segoe UI" w:cs="Segoe UI"/>
          <w:color w:val="000000"/>
          <w:sz w:val="23"/>
          <w:szCs w:val="23"/>
        </w:rPr>
      </w:pPr>
      <w:ins w:id="217" w:author="Unknown">
        <w:r w:rsidRPr="0059331E">
          <w:rPr>
            <w:rFonts w:ascii="Segoe UI" w:eastAsia="Times New Roman" w:hAnsi="Segoe UI" w:cs="Segoe UI"/>
            <w:color w:val="000000"/>
            <w:sz w:val="23"/>
            <w:szCs w:val="23"/>
          </w:rPr>
          <w:t>Knapsack Problem</w:t>
        </w:r>
      </w:ins>
    </w:p>
    <w:p w:rsidR="0059331E" w:rsidRPr="0059331E" w:rsidRDefault="0059331E" w:rsidP="0059331E">
      <w:pPr>
        <w:numPr>
          <w:ilvl w:val="0"/>
          <w:numId w:val="11"/>
        </w:numPr>
        <w:shd w:val="clear" w:color="auto" w:fill="FFFFFF"/>
        <w:spacing w:after="0" w:line="240" w:lineRule="auto"/>
        <w:rPr>
          <w:ins w:id="218" w:author="Unknown"/>
          <w:rFonts w:ascii="Segoe UI" w:eastAsia="Times New Roman" w:hAnsi="Segoe UI" w:cs="Segoe UI"/>
          <w:color w:val="000000"/>
          <w:sz w:val="23"/>
          <w:szCs w:val="23"/>
        </w:rPr>
      </w:pPr>
      <w:ins w:id="219" w:author="Unknown">
        <w:r w:rsidRPr="0059331E">
          <w:rPr>
            <w:rFonts w:ascii="Segoe UI" w:eastAsia="Times New Roman" w:hAnsi="Segoe UI" w:cs="Segoe UI"/>
            <w:color w:val="000000"/>
            <w:sz w:val="23"/>
            <w:szCs w:val="23"/>
          </w:rPr>
          <w:t>Kruskal’s Minimal Spanning Tree</w:t>
        </w:r>
      </w:ins>
    </w:p>
    <w:p w:rsidR="0059331E" w:rsidRPr="0059331E" w:rsidRDefault="0059331E" w:rsidP="0059331E">
      <w:pPr>
        <w:numPr>
          <w:ilvl w:val="0"/>
          <w:numId w:val="11"/>
        </w:numPr>
        <w:shd w:val="clear" w:color="auto" w:fill="FFFFFF"/>
        <w:spacing w:after="0" w:line="240" w:lineRule="auto"/>
        <w:rPr>
          <w:ins w:id="220" w:author="Unknown"/>
          <w:rFonts w:ascii="Segoe UI" w:eastAsia="Times New Roman" w:hAnsi="Segoe UI" w:cs="Segoe UI"/>
          <w:color w:val="000000"/>
          <w:sz w:val="23"/>
          <w:szCs w:val="23"/>
        </w:rPr>
      </w:pPr>
      <w:ins w:id="221" w:author="Unknown">
        <w:r w:rsidRPr="0059331E">
          <w:rPr>
            <w:rFonts w:ascii="Segoe UI" w:eastAsia="Times New Roman" w:hAnsi="Segoe UI" w:cs="Segoe UI"/>
            <w:color w:val="000000"/>
            <w:sz w:val="23"/>
            <w:szCs w:val="23"/>
          </w:rPr>
          <w:t>Prim’s Minimal Spanning Tree</w:t>
        </w:r>
      </w:ins>
    </w:p>
    <w:p w:rsidR="0059331E" w:rsidRPr="0059331E" w:rsidRDefault="0059331E" w:rsidP="0059331E">
      <w:pPr>
        <w:numPr>
          <w:ilvl w:val="0"/>
          <w:numId w:val="11"/>
        </w:numPr>
        <w:shd w:val="clear" w:color="auto" w:fill="FFFFFF"/>
        <w:spacing w:after="0" w:line="240" w:lineRule="auto"/>
        <w:rPr>
          <w:ins w:id="222" w:author="Unknown"/>
          <w:rFonts w:ascii="Segoe UI" w:eastAsia="Times New Roman" w:hAnsi="Segoe UI" w:cs="Segoe UI"/>
          <w:color w:val="000000"/>
          <w:sz w:val="23"/>
          <w:szCs w:val="23"/>
        </w:rPr>
      </w:pPr>
      <w:ins w:id="223" w:author="Unknown">
        <w:r w:rsidRPr="0059331E">
          <w:rPr>
            <w:rFonts w:ascii="Segoe UI" w:eastAsia="Times New Roman" w:hAnsi="Segoe UI" w:cs="Segoe UI"/>
            <w:color w:val="000000"/>
            <w:sz w:val="23"/>
            <w:szCs w:val="23"/>
          </w:rPr>
          <w:t>Travelling Salesman</w:t>
        </w:r>
      </w:ins>
    </w:p>
    <w:p w:rsidR="0059331E" w:rsidRPr="0059331E" w:rsidRDefault="0059331E" w:rsidP="0059331E">
      <w:pPr>
        <w:shd w:val="clear" w:color="auto" w:fill="FFFFFF"/>
        <w:spacing w:after="300" w:line="240" w:lineRule="auto"/>
        <w:jc w:val="both"/>
        <w:rPr>
          <w:ins w:id="224" w:author="Unknown"/>
          <w:rFonts w:ascii="Segoe UI" w:eastAsia="Times New Roman" w:hAnsi="Segoe UI" w:cs="Segoe UI"/>
          <w:color w:val="000000"/>
          <w:sz w:val="23"/>
          <w:szCs w:val="23"/>
        </w:rPr>
      </w:pPr>
      <w:ins w:id="225" w:author="Unknown">
        <w:r w:rsidRPr="0059331E">
          <w:rPr>
            <w:rFonts w:ascii="Segoe UI" w:eastAsia="Times New Roman" w:hAnsi="Segoe UI" w:cs="Segoe UI"/>
            <w:color w:val="000000"/>
            <w:sz w:val="23"/>
            <w:szCs w:val="23"/>
          </w:rPr>
          <w:t>Following are some notable instances of the divide and conquer approach:</w:t>
        </w:r>
      </w:ins>
    </w:p>
    <w:p w:rsidR="0059331E" w:rsidRPr="0059331E" w:rsidRDefault="0059331E" w:rsidP="0059331E">
      <w:pPr>
        <w:numPr>
          <w:ilvl w:val="0"/>
          <w:numId w:val="12"/>
        </w:numPr>
        <w:shd w:val="clear" w:color="auto" w:fill="FFFFFF"/>
        <w:spacing w:after="0" w:line="240" w:lineRule="auto"/>
        <w:rPr>
          <w:ins w:id="226" w:author="Unknown"/>
          <w:rFonts w:ascii="Segoe UI" w:eastAsia="Times New Roman" w:hAnsi="Segoe UI" w:cs="Segoe UI"/>
          <w:color w:val="000000"/>
          <w:sz w:val="23"/>
          <w:szCs w:val="23"/>
        </w:rPr>
      </w:pPr>
      <w:ins w:id="227" w:author="Unknown">
        <w:r w:rsidRPr="0059331E">
          <w:rPr>
            <w:rFonts w:ascii="Segoe UI" w:eastAsia="Times New Roman" w:hAnsi="Segoe UI" w:cs="Segoe UI"/>
            <w:color w:val="000000"/>
            <w:sz w:val="23"/>
            <w:szCs w:val="23"/>
          </w:rPr>
          <w:t>Binary Search</w:t>
        </w:r>
      </w:ins>
    </w:p>
    <w:p w:rsidR="0059331E" w:rsidRPr="0059331E" w:rsidRDefault="0059331E" w:rsidP="0059331E">
      <w:pPr>
        <w:numPr>
          <w:ilvl w:val="0"/>
          <w:numId w:val="12"/>
        </w:numPr>
        <w:shd w:val="clear" w:color="auto" w:fill="FFFFFF"/>
        <w:spacing w:after="0" w:line="240" w:lineRule="auto"/>
        <w:rPr>
          <w:ins w:id="228" w:author="Unknown"/>
          <w:rFonts w:ascii="Segoe UI" w:eastAsia="Times New Roman" w:hAnsi="Segoe UI" w:cs="Segoe UI"/>
          <w:color w:val="000000"/>
          <w:sz w:val="23"/>
          <w:szCs w:val="23"/>
        </w:rPr>
      </w:pPr>
      <w:ins w:id="229" w:author="Unknown">
        <w:r w:rsidRPr="0059331E">
          <w:rPr>
            <w:rFonts w:ascii="Segoe UI" w:eastAsia="Times New Roman" w:hAnsi="Segoe UI" w:cs="Segoe UI"/>
            <w:color w:val="000000"/>
            <w:sz w:val="23"/>
            <w:szCs w:val="23"/>
          </w:rPr>
          <w:t>Closest Pair (or Points)</w:t>
        </w:r>
      </w:ins>
    </w:p>
    <w:p w:rsidR="0059331E" w:rsidRPr="0059331E" w:rsidRDefault="0059331E" w:rsidP="0059331E">
      <w:pPr>
        <w:numPr>
          <w:ilvl w:val="0"/>
          <w:numId w:val="12"/>
        </w:numPr>
        <w:shd w:val="clear" w:color="auto" w:fill="FFFFFF"/>
        <w:spacing w:after="0" w:line="240" w:lineRule="auto"/>
        <w:rPr>
          <w:ins w:id="230" w:author="Unknown"/>
          <w:rFonts w:ascii="Segoe UI" w:eastAsia="Times New Roman" w:hAnsi="Segoe UI" w:cs="Segoe UI"/>
          <w:color w:val="000000"/>
          <w:sz w:val="23"/>
          <w:szCs w:val="23"/>
        </w:rPr>
      </w:pPr>
      <w:ins w:id="231" w:author="Unknown">
        <w:r w:rsidRPr="0059331E">
          <w:rPr>
            <w:rFonts w:ascii="Segoe UI" w:eastAsia="Times New Roman" w:hAnsi="Segoe UI" w:cs="Segoe UI"/>
            <w:color w:val="000000"/>
            <w:sz w:val="23"/>
            <w:szCs w:val="23"/>
          </w:rPr>
          <w:fldChar w:fldCharType="begin"/>
        </w:r>
        <w:r w:rsidRPr="0059331E">
          <w:rPr>
            <w:rFonts w:ascii="Segoe UI" w:eastAsia="Times New Roman" w:hAnsi="Segoe UI" w:cs="Segoe UI"/>
            <w:color w:val="000000"/>
            <w:sz w:val="23"/>
            <w:szCs w:val="23"/>
          </w:rPr>
          <w:instrText xml:space="preserve"> HYPERLINK "https://hackr.io/blog/merge-sort-in-c" </w:instrText>
        </w:r>
        <w:r w:rsidRPr="0059331E">
          <w:rPr>
            <w:rFonts w:ascii="Segoe UI" w:eastAsia="Times New Roman" w:hAnsi="Segoe UI" w:cs="Segoe UI"/>
            <w:color w:val="000000"/>
            <w:sz w:val="23"/>
            <w:szCs w:val="23"/>
          </w:rPr>
          <w:fldChar w:fldCharType="separate"/>
        </w:r>
        <w:r w:rsidRPr="0059331E">
          <w:rPr>
            <w:rFonts w:ascii="Segoe UI" w:eastAsia="Times New Roman" w:hAnsi="Segoe UI" w:cs="Segoe UI"/>
            <w:color w:val="3C7DC0"/>
            <w:sz w:val="23"/>
            <w:u w:val="single"/>
          </w:rPr>
          <w:t>Merge Sort</w:t>
        </w:r>
        <w:r w:rsidRPr="0059331E">
          <w:rPr>
            <w:rFonts w:ascii="Segoe UI" w:eastAsia="Times New Roman" w:hAnsi="Segoe UI" w:cs="Segoe UI"/>
            <w:color w:val="000000"/>
            <w:sz w:val="23"/>
            <w:szCs w:val="23"/>
          </w:rPr>
          <w:fldChar w:fldCharType="end"/>
        </w:r>
      </w:ins>
    </w:p>
    <w:p w:rsidR="0059331E" w:rsidRPr="0059331E" w:rsidRDefault="0059331E" w:rsidP="0059331E">
      <w:pPr>
        <w:numPr>
          <w:ilvl w:val="0"/>
          <w:numId w:val="12"/>
        </w:numPr>
        <w:shd w:val="clear" w:color="auto" w:fill="FFFFFF"/>
        <w:spacing w:after="0" w:line="240" w:lineRule="auto"/>
        <w:rPr>
          <w:ins w:id="232" w:author="Unknown"/>
          <w:rFonts w:ascii="Segoe UI" w:eastAsia="Times New Roman" w:hAnsi="Segoe UI" w:cs="Segoe UI"/>
          <w:color w:val="000000"/>
          <w:sz w:val="23"/>
          <w:szCs w:val="23"/>
        </w:rPr>
      </w:pPr>
      <w:ins w:id="233" w:author="Unknown">
        <w:r w:rsidRPr="0059331E">
          <w:rPr>
            <w:rFonts w:ascii="Segoe UI" w:eastAsia="Times New Roman" w:hAnsi="Segoe UI" w:cs="Segoe UI"/>
            <w:color w:val="000000"/>
            <w:sz w:val="23"/>
            <w:szCs w:val="23"/>
          </w:rPr>
          <w:t>Quick Sort</w:t>
        </w:r>
      </w:ins>
    </w:p>
    <w:p w:rsidR="0059331E" w:rsidRPr="0059331E" w:rsidRDefault="0059331E" w:rsidP="0059331E">
      <w:pPr>
        <w:numPr>
          <w:ilvl w:val="0"/>
          <w:numId w:val="12"/>
        </w:numPr>
        <w:shd w:val="clear" w:color="auto" w:fill="FFFFFF"/>
        <w:spacing w:after="0" w:line="240" w:lineRule="auto"/>
        <w:rPr>
          <w:ins w:id="234" w:author="Unknown"/>
          <w:rFonts w:ascii="Segoe UI" w:eastAsia="Times New Roman" w:hAnsi="Segoe UI" w:cs="Segoe UI"/>
          <w:color w:val="000000"/>
          <w:sz w:val="23"/>
          <w:szCs w:val="23"/>
        </w:rPr>
      </w:pPr>
      <w:ins w:id="235" w:author="Unknown">
        <w:r w:rsidRPr="0059331E">
          <w:rPr>
            <w:rFonts w:ascii="Segoe UI" w:eastAsia="Times New Roman" w:hAnsi="Segoe UI" w:cs="Segoe UI"/>
            <w:color w:val="000000"/>
            <w:sz w:val="23"/>
            <w:szCs w:val="23"/>
          </w:rPr>
          <w:t>Strassen’s Matrix Multiplication</w:t>
        </w:r>
      </w:ins>
    </w:p>
    <w:p w:rsidR="0059331E" w:rsidRPr="0059331E" w:rsidRDefault="0059331E" w:rsidP="0059331E">
      <w:pPr>
        <w:shd w:val="clear" w:color="auto" w:fill="FFFFFF"/>
        <w:spacing w:before="100" w:beforeAutospacing="1" w:after="100" w:afterAutospacing="1" w:line="240" w:lineRule="auto"/>
        <w:outlineLvl w:val="2"/>
        <w:rPr>
          <w:ins w:id="236" w:author="Unknown"/>
          <w:rFonts w:ascii="Arial" w:eastAsia="Times New Roman" w:hAnsi="Arial" w:cs="Arial"/>
          <w:b/>
          <w:bCs/>
          <w:color w:val="222222"/>
          <w:sz w:val="27"/>
          <w:szCs w:val="27"/>
        </w:rPr>
      </w:pPr>
      <w:ins w:id="237" w:author="Unknown">
        <w:r w:rsidRPr="0059331E">
          <w:rPr>
            <w:rFonts w:ascii="Arial" w:eastAsia="Times New Roman" w:hAnsi="Arial" w:cs="Arial"/>
            <w:b/>
            <w:bCs/>
            <w:color w:val="222222"/>
            <w:sz w:val="27"/>
            <w:szCs w:val="27"/>
          </w:rPr>
          <w:t>Question: How does insertion sort differ from selection sort?</w:t>
        </w:r>
      </w:ins>
    </w:p>
    <w:p w:rsidR="0059331E" w:rsidRPr="0059331E" w:rsidRDefault="0059331E" w:rsidP="0059331E">
      <w:pPr>
        <w:shd w:val="clear" w:color="auto" w:fill="FFFFFF"/>
        <w:spacing w:after="300" w:line="240" w:lineRule="auto"/>
        <w:jc w:val="both"/>
        <w:rPr>
          <w:ins w:id="238" w:author="Unknown"/>
          <w:rFonts w:ascii="Segoe UI" w:eastAsia="Times New Roman" w:hAnsi="Segoe UI" w:cs="Segoe UI"/>
          <w:color w:val="000000"/>
          <w:sz w:val="23"/>
          <w:szCs w:val="23"/>
        </w:rPr>
      </w:pPr>
      <w:ins w:id="239" w:author="Unknown">
        <w:r w:rsidRPr="0059331E">
          <w:rPr>
            <w:rFonts w:ascii="Segoe UI" w:eastAsia="Times New Roman" w:hAnsi="Segoe UI" w:cs="Segoe UI"/>
            <w:b/>
            <w:bCs/>
            <w:color w:val="000000"/>
            <w:sz w:val="23"/>
            <w:szCs w:val="23"/>
          </w:rPr>
          <w:t>Answer</w:t>
        </w:r>
        <w:r w:rsidRPr="0059331E">
          <w:rPr>
            <w:rFonts w:ascii="Segoe UI" w:eastAsia="Times New Roman" w:hAnsi="Segoe UI" w:cs="Segoe UI"/>
            <w:color w:val="000000"/>
            <w:sz w:val="23"/>
            <w:szCs w:val="23"/>
          </w:rPr>
          <w:t>: Both insertion and selection approaches maintain two sub-lists, sorted and unsorted. Each takes one element from the unsorted sub-list and place it into the sorted sub-list. The distinction between the two sorting processes lies in the treatment of the current element.</w:t>
        </w:r>
      </w:ins>
    </w:p>
    <w:p w:rsidR="0059331E" w:rsidRPr="0059331E" w:rsidRDefault="0059331E" w:rsidP="0059331E">
      <w:pPr>
        <w:shd w:val="clear" w:color="auto" w:fill="FFFFFF"/>
        <w:spacing w:after="300" w:line="240" w:lineRule="auto"/>
        <w:jc w:val="both"/>
        <w:rPr>
          <w:ins w:id="240" w:author="Unknown"/>
          <w:rFonts w:ascii="Segoe UI" w:eastAsia="Times New Roman" w:hAnsi="Segoe UI" w:cs="Segoe UI"/>
          <w:color w:val="000000"/>
          <w:sz w:val="23"/>
          <w:szCs w:val="23"/>
        </w:rPr>
      </w:pPr>
      <w:ins w:id="241" w:author="Unknown">
        <w:r w:rsidRPr="0059331E">
          <w:rPr>
            <w:rFonts w:ascii="Segoe UI" w:eastAsia="Times New Roman" w:hAnsi="Segoe UI" w:cs="Segoe UI"/>
            <w:color w:val="000000"/>
            <w:sz w:val="23"/>
            <w:szCs w:val="23"/>
          </w:rPr>
          <w:t>Insertion sort takes the current element and places it in the sorted sublist at the appropriate location. Selection sort, on the other hand, searches for the minimum value in the unsorted sub-list and replaces the same with the present element.</w:t>
        </w:r>
      </w:ins>
    </w:p>
    <w:p w:rsidR="0059331E" w:rsidRPr="0059331E" w:rsidRDefault="0059331E" w:rsidP="0059331E">
      <w:pPr>
        <w:shd w:val="clear" w:color="auto" w:fill="FFFFFF"/>
        <w:spacing w:before="100" w:beforeAutospacing="1" w:after="100" w:afterAutospacing="1" w:line="240" w:lineRule="auto"/>
        <w:outlineLvl w:val="2"/>
        <w:rPr>
          <w:ins w:id="242" w:author="Unknown"/>
          <w:rFonts w:ascii="Arial" w:eastAsia="Times New Roman" w:hAnsi="Arial" w:cs="Arial"/>
          <w:b/>
          <w:bCs/>
          <w:color w:val="222222"/>
          <w:sz w:val="27"/>
          <w:szCs w:val="27"/>
        </w:rPr>
      </w:pPr>
      <w:ins w:id="243" w:author="Unknown">
        <w:r w:rsidRPr="0059331E">
          <w:rPr>
            <w:rFonts w:ascii="Arial" w:eastAsia="Times New Roman" w:hAnsi="Arial" w:cs="Arial"/>
            <w:b/>
            <w:bCs/>
            <w:color w:val="222222"/>
            <w:sz w:val="27"/>
            <w:szCs w:val="27"/>
          </w:rPr>
          <w:t>Question: What do you understand by shell sort?</w:t>
        </w:r>
      </w:ins>
    </w:p>
    <w:p w:rsidR="0059331E" w:rsidRPr="0059331E" w:rsidRDefault="0059331E" w:rsidP="0059331E">
      <w:pPr>
        <w:shd w:val="clear" w:color="auto" w:fill="FFFFFF"/>
        <w:spacing w:after="300" w:line="240" w:lineRule="auto"/>
        <w:jc w:val="both"/>
        <w:rPr>
          <w:ins w:id="244" w:author="Unknown"/>
          <w:rFonts w:ascii="Segoe UI" w:eastAsia="Times New Roman" w:hAnsi="Segoe UI" w:cs="Segoe UI"/>
          <w:color w:val="000000"/>
          <w:sz w:val="23"/>
          <w:szCs w:val="23"/>
        </w:rPr>
      </w:pPr>
      <w:ins w:id="245" w:author="Unknown">
        <w:r w:rsidRPr="0059331E">
          <w:rPr>
            <w:rFonts w:ascii="Segoe UI" w:eastAsia="Times New Roman" w:hAnsi="Segoe UI" w:cs="Segoe UI"/>
            <w:b/>
            <w:bCs/>
            <w:color w:val="000000"/>
            <w:sz w:val="23"/>
            <w:szCs w:val="23"/>
          </w:rPr>
          <w:t>Answer</w:t>
        </w:r>
        <w:r w:rsidRPr="0059331E">
          <w:rPr>
            <w:rFonts w:ascii="Segoe UI" w:eastAsia="Times New Roman" w:hAnsi="Segoe UI" w:cs="Segoe UI"/>
            <w:color w:val="000000"/>
            <w:sz w:val="23"/>
            <w:szCs w:val="23"/>
          </w:rPr>
          <w:t>: The shell sort can be understood as a variant of the insertion sort. The approach divides the entire list into smaller sub-lists based on some gap variable. Each sub-list is then sorted using insertion sort.</w:t>
        </w:r>
      </w:ins>
    </w:p>
    <w:p w:rsidR="0059331E" w:rsidRPr="0059331E" w:rsidRDefault="0059331E" w:rsidP="0059331E">
      <w:pPr>
        <w:shd w:val="clear" w:color="auto" w:fill="FFFFFF"/>
        <w:spacing w:before="100" w:beforeAutospacing="1" w:after="100" w:afterAutospacing="1" w:line="240" w:lineRule="auto"/>
        <w:outlineLvl w:val="2"/>
        <w:rPr>
          <w:ins w:id="246" w:author="Unknown"/>
          <w:rFonts w:ascii="Arial" w:eastAsia="Times New Roman" w:hAnsi="Arial" w:cs="Arial"/>
          <w:b/>
          <w:bCs/>
          <w:color w:val="222222"/>
          <w:sz w:val="27"/>
          <w:szCs w:val="27"/>
        </w:rPr>
      </w:pPr>
      <w:ins w:id="247" w:author="Unknown">
        <w:r w:rsidRPr="0059331E">
          <w:rPr>
            <w:rFonts w:ascii="Arial" w:eastAsia="Times New Roman" w:hAnsi="Arial" w:cs="Arial"/>
            <w:b/>
            <w:bCs/>
            <w:color w:val="222222"/>
            <w:sz w:val="27"/>
            <w:szCs w:val="27"/>
          </w:rPr>
          <w:t>Question: Can you explain tree traversal?</w:t>
        </w:r>
      </w:ins>
    </w:p>
    <w:p w:rsidR="0059331E" w:rsidRPr="0059331E" w:rsidRDefault="0059331E" w:rsidP="0059331E">
      <w:pPr>
        <w:shd w:val="clear" w:color="auto" w:fill="FFFFFF"/>
        <w:spacing w:after="300" w:line="240" w:lineRule="auto"/>
        <w:jc w:val="both"/>
        <w:rPr>
          <w:ins w:id="248" w:author="Unknown"/>
          <w:rFonts w:ascii="Segoe UI" w:eastAsia="Times New Roman" w:hAnsi="Segoe UI" w:cs="Segoe UI"/>
          <w:color w:val="000000"/>
          <w:sz w:val="23"/>
          <w:szCs w:val="23"/>
        </w:rPr>
      </w:pPr>
      <w:ins w:id="249" w:author="Unknown">
        <w:r w:rsidRPr="0059331E">
          <w:rPr>
            <w:rFonts w:ascii="Segoe UI" w:eastAsia="Times New Roman" w:hAnsi="Segoe UI" w:cs="Segoe UI"/>
            <w:b/>
            <w:bCs/>
            <w:color w:val="000000"/>
            <w:sz w:val="23"/>
            <w:szCs w:val="23"/>
          </w:rPr>
          <w:t>Answer</w:t>
        </w:r>
        <w:r w:rsidRPr="0059331E">
          <w:rPr>
            <w:rFonts w:ascii="Segoe UI" w:eastAsia="Times New Roman" w:hAnsi="Segoe UI" w:cs="Segoe UI"/>
            <w:color w:val="000000"/>
            <w:sz w:val="23"/>
            <w:szCs w:val="23"/>
          </w:rPr>
          <w:t>: The process for visiting all the nodes of a tree is called tree traversal. It always starts from the root node and there are three ways of doing it:</w:t>
        </w:r>
      </w:ins>
    </w:p>
    <w:p w:rsidR="0059331E" w:rsidRPr="0059331E" w:rsidRDefault="0059331E" w:rsidP="0059331E">
      <w:pPr>
        <w:numPr>
          <w:ilvl w:val="0"/>
          <w:numId w:val="13"/>
        </w:numPr>
        <w:shd w:val="clear" w:color="auto" w:fill="FFFFFF"/>
        <w:spacing w:after="0" w:line="240" w:lineRule="auto"/>
        <w:rPr>
          <w:ins w:id="250" w:author="Unknown"/>
          <w:rFonts w:ascii="Segoe UI" w:eastAsia="Times New Roman" w:hAnsi="Segoe UI" w:cs="Segoe UI"/>
          <w:color w:val="000000"/>
          <w:sz w:val="23"/>
          <w:szCs w:val="23"/>
        </w:rPr>
      </w:pPr>
      <w:ins w:id="251" w:author="Unknown">
        <w:r w:rsidRPr="0059331E">
          <w:rPr>
            <w:rFonts w:ascii="Segoe UI" w:eastAsia="Times New Roman" w:hAnsi="Segoe UI" w:cs="Segoe UI"/>
            <w:color w:val="000000"/>
            <w:sz w:val="23"/>
            <w:szCs w:val="23"/>
          </w:rPr>
          <w:t>In-order Traversal</w:t>
        </w:r>
      </w:ins>
    </w:p>
    <w:p w:rsidR="0059331E" w:rsidRPr="0059331E" w:rsidRDefault="0059331E" w:rsidP="0059331E">
      <w:pPr>
        <w:numPr>
          <w:ilvl w:val="0"/>
          <w:numId w:val="13"/>
        </w:numPr>
        <w:shd w:val="clear" w:color="auto" w:fill="FFFFFF"/>
        <w:spacing w:after="0" w:line="240" w:lineRule="auto"/>
        <w:rPr>
          <w:ins w:id="252" w:author="Unknown"/>
          <w:rFonts w:ascii="Segoe UI" w:eastAsia="Times New Roman" w:hAnsi="Segoe UI" w:cs="Segoe UI"/>
          <w:color w:val="000000"/>
          <w:sz w:val="23"/>
          <w:szCs w:val="23"/>
        </w:rPr>
      </w:pPr>
      <w:ins w:id="253" w:author="Unknown">
        <w:r w:rsidRPr="0059331E">
          <w:rPr>
            <w:rFonts w:ascii="Segoe UI" w:eastAsia="Times New Roman" w:hAnsi="Segoe UI" w:cs="Segoe UI"/>
            <w:color w:val="000000"/>
            <w:sz w:val="23"/>
            <w:szCs w:val="23"/>
          </w:rPr>
          <w:lastRenderedPageBreak/>
          <w:t>Pre-order Traversal</w:t>
        </w:r>
      </w:ins>
    </w:p>
    <w:p w:rsidR="0059331E" w:rsidRPr="0059331E" w:rsidRDefault="0059331E" w:rsidP="0059331E">
      <w:pPr>
        <w:numPr>
          <w:ilvl w:val="0"/>
          <w:numId w:val="13"/>
        </w:numPr>
        <w:shd w:val="clear" w:color="auto" w:fill="FFFFFF"/>
        <w:spacing w:after="0" w:line="240" w:lineRule="auto"/>
        <w:rPr>
          <w:ins w:id="254" w:author="Unknown"/>
          <w:rFonts w:ascii="Segoe UI" w:eastAsia="Times New Roman" w:hAnsi="Segoe UI" w:cs="Segoe UI"/>
          <w:color w:val="000000"/>
          <w:sz w:val="23"/>
          <w:szCs w:val="23"/>
        </w:rPr>
      </w:pPr>
      <w:ins w:id="255" w:author="Unknown">
        <w:r w:rsidRPr="0059331E">
          <w:rPr>
            <w:rFonts w:ascii="Segoe UI" w:eastAsia="Times New Roman" w:hAnsi="Segoe UI" w:cs="Segoe UI"/>
            <w:color w:val="000000"/>
            <w:sz w:val="23"/>
            <w:szCs w:val="23"/>
          </w:rPr>
          <w:t>Post-order Traversal</w:t>
        </w:r>
      </w:ins>
    </w:p>
    <w:p w:rsidR="0059331E" w:rsidRPr="0059331E" w:rsidRDefault="0059331E" w:rsidP="0059331E">
      <w:pPr>
        <w:shd w:val="clear" w:color="auto" w:fill="FFFFFF"/>
        <w:spacing w:before="100" w:beforeAutospacing="1" w:after="100" w:afterAutospacing="1" w:line="240" w:lineRule="auto"/>
        <w:outlineLvl w:val="2"/>
        <w:rPr>
          <w:ins w:id="256" w:author="Unknown"/>
          <w:rFonts w:ascii="Arial" w:eastAsia="Times New Roman" w:hAnsi="Arial" w:cs="Arial"/>
          <w:b/>
          <w:bCs/>
          <w:color w:val="222222"/>
          <w:sz w:val="27"/>
          <w:szCs w:val="27"/>
        </w:rPr>
      </w:pPr>
      <w:ins w:id="257" w:author="Unknown">
        <w:r w:rsidRPr="0059331E">
          <w:rPr>
            <w:rFonts w:ascii="Arial" w:eastAsia="Times New Roman" w:hAnsi="Arial" w:cs="Arial"/>
            <w:b/>
            <w:bCs/>
            <w:color w:val="222222"/>
            <w:sz w:val="27"/>
            <w:szCs w:val="27"/>
          </w:rPr>
          <w:t>Question: Please explain a spanning tree. What is the maximum number of spanning trees a graph can have?</w:t>
        </w:r>
      </w:ins>
    </w:p>
    <w:p w:rsidR="0059331E" w:rsidRPr="0059331E" w:rsidRDefault="0059331E" w:rsidP="0059331E">
      <w:pPr>
        <w:shd w:val="clear" w:color="auto" w:fill="FFFFFF"/>
        <w:spacing w:after="300" w:line="240" w:lineRule="auto"/>
        <w:jc w:val="both"/>
        <w:rPr>
          <w:ins w:id="258" w:author="Unknown"/>
          <w:rFonts w:ascii="Segoe UI" w:eastAsia="Times New Roman" w:hAnsi="Segoe UI" w:cs="Segoe UI"/>
          <w:color w:val="000000"/>
          <w:sz w:val="23"/>
          <w:szCs w:val="23"/>
        </w:rPr>
      </w:pPr>
      <w:ins w:id="259" w:author="Unknown">
        <w:r w:rsidRPr="0059331E">
          <w:rPr>
            <w:rFonts w:ascii="Segoe UI" w:eastAsia="Times New Roman" w:hAnsi="Segoe UI" w:cs="Segoe UI"/>
            <w:b/>
            <w:bCs/>
            <w:color w:val="000000"/>
            <w:sz w:val="23"/>
            <w:szCs w:val="23"/>
          </w:rPr>
          <w:t>Answer</w:t>
        </w:r>
        <w:r w:rsidRPr="0059331E">
          <w:rPr>
            <w:rFonts w:ascii="Segoe UI" w:eastAsia="Times New Roman" w:hAnsi="Segoe UI" w:cs="Segoe UI"/>
            <w:color w:val="000000"/>
            <w:sz w:val="23"/>
            <w:szCs w:val="23"/>
          </w:rPr>
          <w:t>: A spanning tree is a subset of a graph that has all the vertices but with the minimum possible number of edges. Neither a spanning tree can be disconnected and nor does it have cycles.</w:t>
        </w:r>
      </w:ins>
    </w:p>
    <w:p w:rsidR="0059331E" w:rsidRPr="0059331E" w:rsidRDefault="0059331E" w:rsidP="0059331E">
      <w:pPr>
        <w:shd w:val="clear" w:color="auto" w:fill="FFFFFF"/>
        <w:spacing w:after="300" w:line="240" w:lineRule="auto"/>
        <w:jc w:val="both"/>
        <w:rPr>
          <w:ins w:id="260" w:author="Unknown"/>
          <w:rFonts w:ascii="Segoe UI" w:eastAsia="Times New Roman" w:hAnsi="Segoe UI" w:cs="Segoe UI"/>
          <w:color w:val="000000"/>
          <w:sz w:val="23"/>
          <w:szCs w:val="23"/>
        </w:rPr>
      </w:pPr>
      <w:ins w:id="261" w:author="Unknown">
        <w:r w:rsidRPr="0059331E">
          <w:rPr>
            <w:rFonts w:ascii="Segoe UI" w:eastAsia="Times New Roman" w:hAnsi="Segoe UI" w:cs="Segoe UI"/>
            <w:color w:val="000000"/>
            <w:sz w:val="23"/>
            <w:szCs w:val="23"/>
          </w:rPr>
          <w:t>The maximum number of spanning trees that a graph can have depended on how connected the graph is. A complete undirected graph with n number of nodes can have a maximum of nn-1 number of spanning trees.</w:t>
        </w:r>
      </w:ins>
    </w:p>
    <w:p w:rsidR="0059331E" w:rsidRPr="0059331E" w:rsidRDefault="0059331E" w:rsidP="0059331E">
      <w:pPr>
        <w:shd w:val="clear" w:color="auto" w:fill="FFFFFF"/>
        <w:spacing w:before="100" w:beforeAutospacing="1" w:after="100" w:afterAutospacing="1" w:line="240" w:lineRule="auto"/>
        <w:outlineLvl w:val="2"/>
        <w:rPr>
          <w:ins w:id="262" w:author="Unknown"/>
          <w:rFonts w:ascii="Arial" w:eastAsia="Times New Roman" w:hAnsi="Arial" w:cs="Arial"/>
          <w:b/>
          <w:bCs/>
          <w:color w:val="222222"/>
          <w:sz w:val="27"/>
          <w:szCs w:val="27"/>
        </w:rPr>
      </w:pPr>
      <w:ins w:id="263" w:author="Unknown">
        <w:r w:rsidRPr="0059331E">
          <w:rPr>
            <w:rFonts w:ascii="Arial" w:eastAsia="Times New Roman" w:hAnsi="Arial" w:cs="Arial"/>
            <w:b/>
            <w:bCs/>
            <w:color w:val="222222"/>
            <w:sz w:val="27"/>
            <w:szCs w:val="27"/>
          </w:rPr>
          <w:t>Question: How does the Kruskal’s Algorithm work?</w:t>
        </w:r>
      </w:ins>
    </w:p>
    <w:p w:rsidR="0059331E" w:rsidRPr="0059331E" w:rsidRDefault="0059331E" w:rsidP="0059331E">
      <w:pPr>
        <w:shd w:val="clear" w:color="auto" w:fill="FFFFFF"/>
        <w:spacing w:after="300" w:line="240" w:lineRule="auto"/>
        <w:jc w:val="both"/>
        <w:rPr>
          <w:ins w:id="264" w:author="Unknown"/>
          <w:rFonts w:ascii="Segoe UI" w:eastAsia="Times New Roman" w:hAnsi="Segoe UI" w:cs="Segoe UI"/>
          <w:color w:val="000000"/>
          <w:sz w:val="23"/>
          <w:szCs w:val="23"/>
        </w:rPr>
      </w:pPr>
      <w:ins w:id="265" w:author="Unknown">
        <w:r w:rsidRPr="0059331E">
          <w:rPr>
            <w:rFonts w:ascii="Segoe UI" w:eastAsia="Times New Roman" w:hAnsi="Segoe UI" w:cs="Segoe UI"/>
            <w:b/>
            <w:bCs/>
            <w:color w:val="000000"/>
            <w:sz w:val="23"/>
            <w:szCs w:val="23"/>
          </w:rPr>
          <w:t>Answer</w:t>
        </w:r>
        <w:r w:rsidRPr="0059331E">
          <w:rPr>
            <w:rFonts w:ascii="Segoe UI" w:eastAsia="Times New Roman" w:hAnsi="Segoe UI" w:cs="Segoe UI"/>
            <w:color w:val="000000"/>
            <w:sz w:val="23"/>
            <w:szCs w:val="23"/>
          </w:rPr>
          <w:t>: Kruskal’s algorithm treats a graph as a forest and each node in it as an individual tree. A tree connects to another tree only if it:</w:t>
        </w:r>
      </w:ins>
    </w:p>
    <w:p w:rsidR="0059331E" w:rsidRPr="0059331E" w:rsidRDefault="0059331E" w:rsidP="0059331E">
      <w:pPr>
        <w:numPr>
          <w:ilvl w:val="0"/>
          <w:numId w:val="14"/>
        </w:numPr>
        <w:shd w:val="clear" w:color="auto" w:fill="FFFFFF"/>
        <w:spacing w:after="0" w:line="240" w:lineRule="auto"/>
        <w:rPr>
          <w:ins w:id="266" w:author="Unknown"/>
          <w:rFonts w:ascii="Segoe UI" w:eastAsia="Times New Roman" w:hAnsi="Segoe UI" w:cs="Segoe UI"/>
          <w:color w:val="000000"/>
          <w:sz w:val="23"/>
          <w:szCs w:val="23"/>
        </w:rPr>
      </w:pPr>
      <w:ins w:id="267" w:author="Unknown">
        <w:r w:rsidRPr="0059331E">
          <w:rPr>
            <w:rFonts w:ascii="Segoe UI" w:eastAsia="Times New Roman" w:hAnsi="Segoe UI" w:cs="Segoe UI"/>
            <w:color w:val="000000"/>
            <w:sz w:val="23"/>
            <w:szCs w:val="23"/>
          </w:rPr>
          <w:t>Has the least cost among all the available options</w:t>
        </w:r>
      </w:ins>
    </w:p>
    <w:p w:rsidR="0059331E" w:rsidRPr="0059331E" w:rsidRDefault="0059331E" w:rsidP="0059331E">
      <w:pPr>
        <w:numPr>
          <w:ilvl w:val="0"/>
          <w:numId w:val="14"/>
        </w:numPr>
        <w:shd w:val="clear" w:color="auto" w:fill="FFFFFF"/>
        <w:spacing w:after="0" w:line="240" w:lineRule="auto"/>
        <w:rPr>
          <w:ins w:id="268" w:author="Unknown"/>
          <w:rFonts w:ascii="Segoe UI" w:eastAsia="Times New Roman" w:hAnsi="Segoe UI" w:cs="Segoe UI"/>
          <w:color w:val="000000"/>
          <w:sz w:val="23"/>
          <w:szCs w:val="23"/>
        </w:rPr>
      </w:pPr>
      <w:ins w:id="269" w:author="Unknown">
        <w:r w:rsidRPr="0059331E">
          <w:rPr>
            <w:rFonts w:ascii="Segoe UI" w:eastAsia="Times New Roman" w:hAnsi="Segoe UI" w:cs="Segoe UI"/>
            <w:color w:val="000000"/>
            <w:sz w:val="23"/>
            <w:szCs w:val="23"/>
          </w:rPr>
          <w:t>Does not violate the </w:t>
        </w:r>
        <w:r w:rsidRPr="0059331E">
          <w:rPr>
            <w:rFonts w:ascii="Segoe UI" w:eastAsia="Times New Roman" w:hAnsi="Segoe UI" w:cs="Segoe UI"/>
            <w:color w:val="000000"/>
            <w:sz w:val="23"/>
            <w:szCs w:val="23"/>
          </w:rPr>
          <w:fldChar w:fldCharType="begin"/>
        </w:r>
        <w:r w:rsidRPr="0059331E">
          <w:rPr>
            <w:rFonts w:ascii="Segoe UI" w:eastAsia="Times New Roman" w:hAnsi="Segoe UI" w:cs="Segoe UI"/>
            <w:color w:val="000000"/>
            <w:sz w:val="23"/>
            <w:szCs w:val="23"/>
          </w:rPr>
          <w:instrText xml:space="preserve"> HYPERLINK "https://www.quora.com/What-are-some-properties-of-minimum-spanning-trees" </w:instrText>
        </w:r>
        <w:r w:rsidRPr="0059331E">
          <w:rPr>
            <w:rFonts w:ascii="Segoe UI" w:eastAsia="Times New Roman" w:hAnsi="Segoe UI" w:cs="Segoe UI"/>
            <w:color w:val="000000"/>
            <w:sz w:val="23"/>
            <w:szCs w:val="23"/>
          </w:rPr>
          <w:fldChar w:fldCharType="separate"/>
        </w:r>
        <w:r w:rsidRPr="0059331E">
          <w:rPr>
            <w:rFonts w:ascii="Segoe UI" w:eastAsia="Times New Roman" w:hAnsi="Segoe UI" w:cs="Segoe UI"/>
            <w:color w:val="3C7DC0"/>
            <w:sz w:val="23"/>
            <w:u w:val="single"/>
          </w:rPr>
          <w:t>MST properties</w:t>
        </w:r>
        <w:r w:rsidRPr="0059331E">
          <w:rPr>
            <w:rFonts w:ascii="Segoe UI" w:eastAsia="Times New Roman" w:hAnsi="Segoe UI" w:cs="Segoe UI"/>
            <w:color w:val="000000"/>
            <w:sz w:val="23"/>
            <w:szCs w:val="23"/>
          </w:rPr>
          <w:fldChar w:fldCharType="end"/>
        </w:r>
      </w:ins>
    </w:p>
    <w:p w:rsidR="0059331E" w:rsidRPr="0059331E" w:rsidRDefault="0059331E" w:rsidP="0059331E">
      <w:pPr>
        <w:shd w:val="clear" w:color="auto" w:fill="FFFFFF"/>
        <w:spacing w:before="100" w:beforeAutospacing="1" w:after="100" w:afterAutospacing="1" w:line="240" w:lineRule="auto"/>
        <w:outlineLvl w:val="2"/>
        <w:rPr>
          <w:ins w:id="270" w:author="Unknown"/>
          <w:rFonts w:ascii="Arial" w:eastAsia="Times New Roman" w:hAnsi="Arial" w:cs="Arial"/>
          <w:b/>
          <w:bCs/>
          <w:color w:val="222222"/>
          <w:sz w:val="27"/>
          <w:szCs w:val="27"/>
        </w:rPr>
      </w:pPr>
      <w:ins w:id="271" w:author="Unknown">
        <w:r w:rsidRPr="0059331E">
          <w:rPr>
            <w:rFonts w:ascii="Arial" w:eastAsia="Times New Roman" w:hAnsi="Arial" w:cs="Arial"/>
            <w:b/>
            <w:bCs/>
            <w:color w:val="222222"/>
            <w:sz w:val="27"/>
            <w:szCs w:val="27"/>
          </w:rPr>
          <w:t>Question: What do you understand by Heap in data structure?</w:t>
        </w:r>
      </w:ins>
    </w:p>
    <w:p w:rsidR="0059331E" w:rsidRPr="0059331E" w:rsidRDefault="0059331E" w:rsidP="0059331E">
      <w:pPr>
        <w:shd w:val="clear" w:color="auto" w:fill="FFFFFF"/>
        <w:spacing w:after="300" w:line="240" w:lineRule="auto"/>
        <w:jc w:val="both"/>
        <w:rPr>
          <w:ins w:id="272" w:author="Unknown"/>
          <w:rFonts w:ascii="Segoe UI" w:eastAsia="Times New Roman" w:hAnsi="Segoe UI" w:cs="Segoe UI"/>
          <w:color w:val="000000"/>
          <w:sz w:val="23"/>
          <w:szCs w:val="23"/>
        </w:rPr>
      </w:pPr>
      <w:ins w:id="273" w:author="Unknown">
        <w:r w:rsidRPr="0059331E">
          <w:rPr>
            <w:rFonts w:ascii="Segoe UI" w:eastAsia="Times New Roman" w:hAnsi="Segoe UI" w:cs="Segoe UI"/>
            <w:b/>
            <w:bCs/>
            <w:color w:val="000000"/>
            <w:sz w:val="23"/>
            <w:szCs w:val="23"/>
          </w:rPr>
          <w:t>Answer</w:t>
        </w:r>
        <w:r w:rsidRPr="0059331E">
          <w:rPr>
            <w:rFonts w:ascii="Segoe UI" w:eastAsia="Times New Roman" w:hAnsi="Segoe UI" w:cs="Segoe UI"/>
            <w:color w:val="000000"/>
            <w:sz w:val="23"/>
            <w:szCs w:val="23"/>
          </w:rPr>
          <w:t>: A Heap data structure is a special balanced binary tree in which the root node key is compared with its children and accordingly arranged. A Heap data structure can be of two types:</w:t>
        </w:r>
      </w:ins>
    </w:p>
    <w:p w:rsidR="0059331E" w:rsidRPr="0059331E" w:rsidRDefault="0059331E" w:rsidP="0059331E">
      <w:pPr>
        <w:numPr>
          <w:ilvl w:val="0"/>
          <w:numId w:val="15"/>
        </w:numPr>
        <w:shd w:val="clear" w:color="auto" w:fill="FFFFFF"/>
        <w:spacing w:after="0" w:line="240" w:lineRule="auto"/>
        <w:rPr>
          <w:ins w:id="274" w:author="Unknown"/>
          <w:rFonts w:ascii="Segoe UI" w:eastAsia="Times New Roman" w:hAnsi="Segoe UI" w:cs="Segoe UI"/>
          <w:color w:val="000000"/>
          <w:sz w:val="23"/>
          <w:szCs w:val="23"/>
        </w:rPr>
      </w:pPr>
      <w:ins w:id="275" w:author="Unknown">
        <w:r w:rsidRPr="0059331E">
          <w:rPr>
            <w:rFonts w:ascii="Segoe UI" w:eastAsia="Times New Roman" w:hAnsi="Segoe UI" w:cs="Segoe UI"/>
            <w:b/>
            <w:bCs/>
            <w:color w:val="000000"/>
            <w:sz w:val="23"/>
            <w:szCs w:val="23"/>
          </w:rPr>
          <w:t>Min-Heap – </w:t>
        </w:r>
        <w:r w:rsidRPr="0059331E">
          <w:rPr>
            <w:rFonts w:ascii="Segoe UI" w:eastAsia="Times New Roman" w:hAnsi="Segoe UI" w:cs="Segoe UI"/>
            <w:color w:val="000000"/>
            <w:sz w:val="23"/>
            <w:szCs w:val="23"/>
          </w:rPr>
          <w:t>The parent node has a key value less than its children</w:t>
        </w:r>
      </w:ins>
    </w:p>
    <w:p w:rsidR="0059331E" w:rsidRPr="0059331E" w:rsidRDefault="0059331E" w:rsidP="0059331E">
      <w:pPr>
        <w:numPr>
          <w:ilvl w:val="0"/>
          <w:numId w:val="15"/>
        </w:numPr>
        <w:shd w:val="clear" w:color="auto" w:fill="FFFFFF"/>
        <w:spacing w:after="0" w:line="240" w:lineRule="auto"/>
        <w:rPr>
          <w:ins w:id="276" w:author="Unknown"/>
          <w:rFonts w:ascii="Segoe UI" w:eastAsia="Times New Roman" w:hAnsi="Segoe UI" w:cs="Segoe UI"/>
          <w:color w:val="000000"/>
          <w:sz w:val="23"/>
          <w:szCs w:val="23"/>
        </w:rPr>
      </w:pPr>
      <w:ins w:id="277" w:author="Unknown">
        <w:r w:rsidRPr="0059331E">
          <w:rPr>
            <w:rFonts w:ascii="Segoe UI" w:eastAsia="Times New Roman" w:hAnsi="Segoe UI" w:cs="Segoe UI"/>
            <w:b/>
            <w:bCs/>
            <w:color w:val="000000"/>
            <w:sz w:val="23"/>
          </w:rPr>
          <w:t>Max-Heap –</w:t>
        </w:r>
        <w:r w:rsidRPr="0059331E">
          <w:rPr>
            <w:rFonts w:ascii="Segoe UI" w:eastAsia="Times New Roman" w:hAnsi="Segoe UI" w:cs="Segoe UI"/>
            <w:color w:val="000000"/>
            <w:sz w:val="23"/>
            <w:szCs w:val="23"/>
          </w:rPr>
          <w:t> The parent node has a key value greater than its children</w:t>
        </w:r>
      </w:ins>
    </w:p>
    <w:p w:rsidR="0059331E" w:rsidRPr="0059331E" w:rsidRDefault="0059331E" w:rsidP="0059331E">
      <w:pPr>
        <w:shd w:val="clear" w:color="auto" w:fill="FFFFFF"/>
        <w:spacing w:before="100" w:beforeAutospacing="1" w:after="100" w:afterAutospacing="1" w:line="240" w:lineRule="auto"/>
        <w:outlineLvl w:val="2"/>
        <w:rPr>
          <w:ins w:id="278" w:author="Unknown"/>
          <w:rFonts w:ascii="Arial" w:eastAsia="Times New Roman" w:hAnsi="Arial" w:cs="Arial"/>
          <w:b/>
          <w:bCs/>
          <w:color w:val="222222"/>
          <w:sz w:val="27"/>
          <w:szCs w:val="27"/>
        </w:rPr>
      </w:pPr>
      <w:ins w:id="279" w:author="Unknown">
        <w:r w:rsidRPr="0059331E">
          <w:rPr>
            <w:rFonts w:ascii="Arial" w:eastAsia="Times New Roman" w:hAnsi="Arial" w:cs="Arial"/>
            <w:b/>
            <w:bCs/>
            <w:color w:val="222222"/>
            <w:sz w:val="27"/>
            <w:szCs w:val="27"/>
          </w:rPr>
          <w:t>Question: Please explain recursion.</w:t>
        </w:r>
      </w:ins>
    </w:p>
    <w:p w:rsidR="0059331E" w:rsidRPr="0059331E" w:rsidRDefault="0059331E" w:rsidP="0059331E">
      <w:pPr>
        <w:shd w:val="clear" w:color="auto" w:fill="FFFFFF"/>
        <w:spacing w:after="300" w:line="240" w:lineRule="auto"/>
        <w:jc w:val="both"/>
        <w:rPr>
          <w:ins w:id="280" w:author="Unknown"/>
          <w:rFonts w:ascii="Segoe UI" w:eastAsia="Times New Roman" w:hAnsi="Segoe UI" w:cs="Segoe UI"/>
          <w:color w:val="000000"/>
          <w:sz w:val="23"/>
          <w:szCs w:val="23"/>
        </w:rPr>
      </w:pPr>
      <w:ins w:id="281" w:author="Unknown">
        <w:r w:rsidRPr="0059331E">
          <w:rPr>
            <w:rFonts w:ascii="Segoe UI" w:eastAsia="Times New Roman" w:hAnsi="Segoe UI" w:cs="Segoe UI"/>
            <w:b/>
            <w:bCs/>
            <w:color w:val="000000"/>
            <w:sz w:val="23"/>
            <w:szCs w:val="23"/>
          </w:rPr>
          <w:t>Answer</w:t>
        </w:r>
        <w:r w:rsidRPr="0059331E">
          <w:rPr>
            <w:rFonts w:ascii="Segoe UI" w:eastAsia="Times New Roman" w:hAnsi="Segoe UI" w:cs="Segoe UI"/>
            <w:color w:val="000000"/>
            <w:sz w:val="23"/>
            <w:szCs w:val="23"/>
          </w:rPr>
          <w:t>: The ability to allow a function or module to call itself is called recursion. Either a function f calls itself directly or calls another function ‘g’ that in turn calls the function ‘f. The function f is known as the recursive function and it follows the recursive properties:</w:t>
        </w:r>
      </w:ins>
    </w:p>
    <w:p w:rsidR="0059331E" w:rsidRPr="0059331E" w:rsidRDefault="0059331E" w:rsidP="0059331E">
      <w:pPr>
        <w:numPr>
          <w:ilvl w:val="0"/>
          <w:numId w:val="16"/>
        </w:numPr>
        <w:shd w:val="clear" w:color="auto" w:fill="FFFFFF"/>
        <w:spacing w:after="0" w:line="240" w:lineRule="auto"/>
        <w:rPr>
          <w:ins w:id="282" w:author="Unknown"/>
          <w:rFonts w:ascii="Segoe UI" w:eastAsia="Times New Roman" w:hAnsi="Segoe UI" w:cs="Segoe UI"/>
          <w:color w:val="000000"/>
          <w:sz w:val="23"/>
          <w:szCs w:val="23"/>
        </w:rPr>
      </w:pPr>
      <w:ins w:id="283" w:author="Unknown">
        <w:r w:rsidRPr="0059331E">
          <w:rPr>
            <w:rFonts w:ascii="Segoe UI" w:eastAsia="Times New Roman" w:hAnsi="Segoe UI" w:cs="Segoe UI"/>
            <w:b/>
            <w:bCs/>
            <w:color w:val="000000"/>
            <w:sz w:val="23"/>
          </w:rPr>
          <w:t>Base criteria –</w:t>
        </w:r>
        <w:r w:rsidRPr="0059331E">
          <w:rPr>
            <w:rFonts w:ascii="Segoe UI" w:eastAsia="Times New Roman" w:hAnsi="Segoe UI" w:cs="Segoe UI"/>
            <w:color w:val="000000"/>
            <w:sz w:val="23"/>
            <w:szCs w:val="23"/>
          </w:rPr>
          <w:t> Where the recursive function stops calling itself</w:t>
        </w:r>
      </w:ins>
    </w:p>
    <w:p w:rsidR="0059331E" w:rsidRPr="0059331E" w:rsidRDefault="0059331E" w:rsidP="0059331E">
      <w:pPr>
        <w:numPr>
          <w:ilvl w:val="0"/>
          <w:numId w:val="16"/>
        </w:numPr>
        <w:shd w:val="clear" w:color="auto" w:fill="FFFFFF"/>
        <w:spacing w:after="0" w:line="240" w:lineRule="auto"/>
        <w:rPr>
          <w:ins w:id="284" w:author="Unknown"/>
          <w:rFonts w:ascii="Segoe UI" w:eastAsia="Times New Roman" w:hAnsi="Segoe UI" w:cs="Segoe UI"/>
          <w:color w:val="000000"/>
          <w:sz w:val="23"/>
          <w:szCs w:val="23"/>
        </w:rPr>
      </w:pPr>
      <w:ins w:id="285" w:author="Unknown">
        <w:r w:rsidRPr="0059331E">
          <w:rPr>
            <w:rFonts w:ascii="Segoe UI" w:eastAsia="Times New Roman" w:hAnsi="Segoe UI" w:cs="Segoe UI"/>
            <w:b/>
            <w:bCs/>
            <w:color w:val="000000"/>
            <w:sz w:val="23"/>
          </w:rPr>
          <w:t>Progressive approach –</w:t>
        </w:r>
        <w:r w:rsidRPr="0059331E">
          <w:rPr>
            <w:rFonts w:ascii="Segoe UI" w:eastAsia="Times New Roman" w:hAnsi="Segoe UI" w:cs="Segoe UI"/>
            <w:color w:val="000000"/>
            <w:sz w:val="23"/>
            <w:szCs w:val="23"/>
          </w:rPr>
          <w:t> Where the recursive function tries to meet the base criteria in each iteration</w:t>
        </w:r>
      </w:ins>
    </w:p>
    <w:p w:rsidR="0059331E" w:rsidRPr="0059331E" w:rsidRDefault="0059331E" w:rsidP="0059331E">
      <w:pPr>
        <w:shd w:val="clear" w:color="auto" w:fill="FFFFFF"/>
        <w:spacing w:before="100" w:beforeAutospacing="1" w:after="100" w:afterAutospacing="1" w:line="240" w:lineRule="auto"/>
        <w:outlineLvl w:val="2"/>
        <w:rPr>
          <w:ins w:id="286" w:author="Unknown"/>
          <w:rFonts w:ascii="Arial" w:eastAsia="Times New Roman" w:hAnsi="Arial" w:cs="Arial"/>
          <w:b/>
          <w:bCs/>
          <w:color w:val="222222"/>
          <w:sz w:val="27"/>
          <w:szCs w:val="27"/>
        </w:rPr>
      </w:pPr>
      <w:ins w:id="287" w:author="Unknown">
        <w:r w:rsidRPr="0059331E">
          <w:rPr>
            <w:rFonts w:ascii="Arial" w:eastAsia="Times New Roman" w:hAnsi="Arial" w:cs="Arial"/>
            <w:b/>
            <w:bCs/>
            <w:color w:val="222222"/>
            <w:sz w:val="27"/>
            <w:szCs w:val="27"/>
          </w:rPr>
          <w:t>Question: Can you explain the Tower of Hanoi problem?</w:t>
        </w:r>
      </w:ins>
    </w:p>
    <w:p w:rsidR="0059331E" w:rsidRPr="0059331E" w:rsidRDefault="0059331E" w:rsidP="0059331E">
      <w:pPr>
        <w:shd w:val="clear" w:color="auto" w:fill="FFFFFF"/>
        <w:spacing w:after="300" w:line="240" w:lineRule="auto"/>
        <w:jc w:val="both"/>
        <w:rPr>
          <w:ins w:id="288" w:author="Unknown"/>
          <w:rFonts w:ascii="Segoe UI" w:eastAsia="Times New Roman" w:hAnsi="Segoe UI" w:cs="Segoe UI"/>
          <w:color w:val="000000"/>
          <w:sz w:val="23"/>
          <w:szCs w:val="23"/>
        </w:rPr>
      </w:pPr>
      <w:ins w:id="289" w:author="Unknown">
        <w:r w:rsidRPr="0059331E">
          <w:rPr>
            <w:rFonts w:ascii="Segoe UI" w:eastAsia="Times New Roman" w:hAnsi="Segoe UI" w:cs="Segoe UI"/>
            <w:b/>
            <w:bCs/>
            <w:color w:val="000000"/>
            <w:sz w:val="23"/>
            <w:szCs w:val="23"/>
          </w:rPr>
          <w:t>Answer</w:t>
        </w:r>
        <w:r w:rsidRPr="0059331E">
          <w:rPr>
            <w:rFonts w:ascii="Segoe UI" w:eastAsia="Times New Roman" w:hAnsi="Segoe UI" w:cs="Segoe UI"/>
            <w:color w:val="000000"/>
            <w:sz w:val="23"/>
            <w:szCs w:val="23"/>
          </w:rPr>
          <w:t>: The Tower of Hanoi is a mathematical puzzle that comprises of three tower (or pegs) and more than one ring. Each ring is of varying size and stacked upon one another such that the larger one is beneath the smaller one.</w:t>
        </w:r>
      </w:ins>
    </w:p>
    <w:p w:rsidR="0059331E" w:rsidRPr="0059331E" w:rsidRDefault="0059331E" w:rsidP="0059331E">
      <w:pPr>
        <w:shd w:val="clear" w:color="auto" w:fill="FFFFFF"/>
        <w:spacing w:after="300" w:line="240" w:lineRule="auto"/>
        <w:jc w:val="both"/>
        <w:rPr>
          <w:ins w:id="290" w:author="Unknown"/>
          <w:rFonts w:ascii="Segoe UI" w:eastAsia="Times New Roman" w:hAnsi="Segoe UI" w:cs="Segoe UI"/>
          <w:color w:val="000000"/>
          <w:sz w:val="23"/>
          <w:szCs w:val="23"/>
        </w:rPr>
      </w:pPr>
      <w:ins w:id="291" w:author="Unknown">
        <w:r w:rsidRPr="0059331E">
          <w:rPr>
            <w:rFonts w:ascii="Segoe UI" w:eastAsia="Times New Roman" w:hAnsi="Segoe UI" w:cs="Segoe UI"/>
            <w:color w:val="000000"/>
            <w:sz w:val="23"/>
            <w:szCs w:val="23"/>
          </w:rPr>
          <w:lastRenderedPageBreak/>
          <w:t>The goal of the Tower of Hanoi problem is to move the tower of the disk from one peg to another without breaking the properties.</w:t>
        </w:r>
      </w:ins>
    </w:p>
    <w:p w:rsidR="0059331E" w:rsidRPr="0059331E" w:rsidRDefault="0059331E" w:rsidP="0059331E">
      <w:pPr>
        <w:shd w:val="clear" w:color="auto" w:fill="FFFFFF"/>
        <w:spacing w:before="100" w:beforeAutospacing="1" w:after="100" w:afterAutospacing="1" w:line="240" w:lineRule="auto"/>
        <w:outlineLvl w:val="2"/>
        <w:rPr>
          <w:ins w:id="292" w:author="Unknown"/>
          <w:rFonts w:ascii="Arial" w:eastAsia="Times New Roman" w:hAnsi="Arial" w:cs="Arial"/>
          <w:b/>
          <w:bCs/>
          <w:color w:val="222222"/>
          <w:sz w:val="27"/>
          <w:szCs w:val="27"/>
        </w:rPr>
      </w:pPr>
      <w:ins w:id="293" w:author="Unknown">
        <w:r w:rsidRPr="0059331E">
          <w:rPr>
            <w:rFonts w:ascii="Arial" w:eastAsia="Times New Roman" w:hAnsi="Arial" w:cs="Arial"/>
            <w:b/>
            <w:bCs/>
            <w:color w:val="222222"/>
            <w:sz w:val="27"/>
            <w:szCs w:val="27"/>
          </w:rPr>
          <w:t>Question: How do the BFS (Breadth First Search) and DFS (Depth First Search) algorithms work?</w:t>
        </w:r>
      </w:ins>
    </w:p>
    <w:p w:rsidR="0059331E" w:rsidRPr="0059331E" w:rsidRDefault="0059331E" w:rsidP="0059331E">
      <w:pPr>
        <w:shd w:val="clear" w:color="auto" w:fill="FFFFFF"/>
        <w:spacing w:after="300" w:line="240" w:lineRule="auto"/>
        <w:jc w:val="both"/>
        <w:rPr>
          <w:ins w:id="294" w:author="Unknown"/>
          <w:rFonts w:ascii="Segoe UI" w:eastAsia="Times New Roman" w:hAnsi="Segoe UI" w:cs="Segoe UI"/>
          <w:color w:val="000000"/>
          <w:sz w:val="23"/>
          <w:szCs w:val="23"/>
        </w:rPr>
      </w:pPr>
      <w:ins w:id="295" w:author="Unknown">
        <w:r w:rsidRPr="0059331E">
          <w:rPr>
            <w:rFonts w:ascii="Segoe UI" w:eastAsia="Times New Roman" w:hAnsi="Segoe UI" w:cs="Segoe UI"/>
            <w:b/>
            <w:bCs/>
            <w:color w:val="000000"/>
            <w:sz w:val="23"/>
            <w:szCs w:val="23"/>
          </w:rPr>
          <w:t>Answer</w:t>
        </w:r>
        <w:r w:rsidRPr="0059331E">
          <w:rPr>
            <w:rFonts w:ascii="Segoe UI" w:eastAsia="Times New Roman" w:hAnsi="Segoe UI" w:cs="Segoe UI"/>
            <w:color w:val="000000"/>
            <w:sz w:val="23"/>
            <w:szCs w:val="23"/>
          </w:rPr>
          <w:t>: The BFS algorithm traverses a graph in the breadthwards motion. It uses a queue to remember the next vertex for starting a search when a dead end occurs in any iteration.</w:t>
        </w:r>
      </w:ins>
    </w:p>
    <w:p w:rsidR="0059331E" w:rsidRPr="0059331E" w:rsidRDefault="0059331E" w:rsidP="0059331E">
      <w:pPr>
        <w:shd w:val="clear" w:color="auto" w:fill="FFFFFF"/>
        <w:spacing w:after="300" w:line="240" w:lineRule="auto"/>
        <w:jc w:val="both"/>
        <w:rPr>
          <w:ins w:id="296" w:author="Unknown"/>
          <w:rFonts w:ascii="Segoe UI" w:eastAsia="Times New Roman" w:hAnsi="Segoe UI" w:cs="Segoe UI"/>
          <w:color w:val="000000"/>
          <w:sz w:val="23"/>
          <w:szCs w:val="23"/>
        </w:rPr>
      </w:pPr>
      <w:ins w:id="297" w:author="Unknown">
        <w:r w:rsidRPr="0059331E">
          <w:rPr>
            <w:rFonts w:ascii="Segoe UI" w:eastAsia="Times New Roman" w:hAnsi="Segoe UI" w:cs="Segoe UI"/>
            <w:color w:val="000000"/>
            <w:sz w:val="23"/>
            <w:szCs w:val="23"/>
          </w:rPr>
          <w:t>A DFS algorithm traverses a graph in the depthward motion. It uses a stack for remembering the next vertex to start a search when coming across a dead end in an iteration.</w:t>
        </w:r>
      </w:ins>
    </w:p>
    <w:p w:rsidR="0059331E" w:rsidRPr="0059331E" w:rsidRDefault="0059331E" w:rsidP="0059331E">
      <w:pPr>
        <w:shd w:val="clear" w:color="auto" w:fill="FFFFFF"/>
        <w:spacing w:before="100" w:beforeAutospacing="1" w:after="100" w:afterAutospacing="1" w:line="240" w:lineRule="auto"/>
        <w:outlineLvl w:val="2"/>
        <w:rPr>
          <w:ins w:id="298" w:author="Unknown"/>
          <w:rFonts w:ascii="Arial" w:eastAsia="Times New Roman" w:hAnsi="Arial" w:cs="Arial"/>
          <w:b/>
          <w:bCs/>
          <w:color w:val="222222"/>
          <w:sz w:val="27"/>
          <w:szCs w:val="27"/>
        </w:rPr>
      </w:pPr>
      <w:ins w:id="299" w:author="Unknown">
        <w:r w:rsidRPr="0059331E">
          <w:rPr>
            <w:rFonts w:ascii="Arial" w:eastAsia="Times New Roman" w:hAnsi="Arial" w:cs="Arial"/>
            <w:b/>
            <w:bCs/>
            <w:color w:val="222222"/>
            <w:sz w:val="27"/>
            <w:szCs w:val="27"/>
          </w:rPr>
          <w:t>Question: What do you understand by hashing?</w:t>
        </w:r>
      </w:ins>
    </w:p>
    <w:p w:rsidR="0059331E" w:rsidRPr="0059331E" w:rsidRDefault="0059331E" w:rsidP="0059331E">
      <w:pPr>
        <w:shd w:val="clear" w:color="auto" w:fill="FFFFFF"/>
        <w:spacing w:after="300" w:line="240" w:lineRule="auto"/>
        <w:jc w:val="both"/>
        <w:rPr>
          <w:ins w:id="300" w:author="Unknown"/>
          <w:rFonts w:ascii="Segoe UI" w:eastAsia="Times New Roman" w:hAnsi="Segoe UI" w:cs="Segoe UI"/>
          <w:color w:val="000000"/>
          <w:sz w:val="23"/>
          <w:szCs w:val="23"/>
        </w:rPr>
      </w:pPr>
      <w:ins w:id="301" w:author="Unknown">
        <w:r w:rsidRPr="0059331E">
          <w:rPr>
            <w:rFonts w:ascii="Segoe UI" w:eastAsia="Times New Roman" w:hAnsi="Segoe UI" w:cs="Segoe UI"/>
            <w:b/>
            <w:bCs/>
            <w:color w:val="000000"/>
            <w:sz w:val="23"/>
            <w:szCs w:val="23"/>
          </w:rPr>
          <w:t>Answer</w:t>
        </w:r>
        <w:r w:rsidRPr="0059331E">
          <w:rPr>
            <w:rFonts w:ascii="Segoe UI" w:eastAsia="Times New Roman" w:hAnsi="Segoe UI" w:cs="Segoe UI"/>
            <w:color w:val="000000"/>
            <w:sz w:val="23"/>
            <w:szCs w:val="23"/>
          </w:rPr>
          <w:t>: The technique of converting a range of key values into a range of indexes of an array is known as hashing. It is possible to create associative data storage using hash tables where data indices can be found by providing the corresponding key values.</w:t>
        </w:r>
      </w:ins>
    </w:p>
    <w:p w:rsidR="0059331E" w:rsidRPr="0059331E" w:rsidRDefault="0059331E" w:rsidP="0059331E">
      <w:pPr>
        <w:shd w:val="clear" w:color="auto" w:fill="FFFFFF"/>
        <w:spacing w:before="100" w:beforeAutospacing="1" w:after="100" w:afterAutospacing="1" w:line="240" w:lineRule="auto"/>
        <w:outlineLvl w:val="2"/>
        <w:rPr>
          <w:ins w:id="302" w:author="Unknown"/>
          <w:rFonts w:ascii="Arial" w:eastAsia="Times New Roman" w:hAnsi="Arial" w:cs="Arial"/>
          <w:b/>
          <w:bCs/>
          <w:color w:val="222222"/>
          <w:sz w:val="27"/>
          <w:szCs w:val="27"/>
        </w:rPr>
      </w:pPr>
      <w:ins w:id="303" w:author="Unknown">
        <w:r w:rsidRPr="0059331E">
          <w:rPr>
            <w:rFonts w:ascii="Arial" w:eastAsia="Times New Roman" w:hAnsi="Arial" w:cs="Arial"/>
            <w:b/>
            <w:bCs/>
            <w:color w:val="222222"/>
            <w:sz w:val="27"/>
            <w:szCs w:val="27"/>
          </w:rPr>
          <w:t>Question: Please explain an MST (Minimum Spanning Tree). Also, explain how does Prim’s algorithm find a minimum spanning tree.</w:t>
        </w:r>
      </w:ins>
    </w:p>
    <w:p w:rsidR="0059331E" w:rsidRPr="0059331E" w:rsidRDefault="0059331E" w:rsidP="0059331E">
      <w:pPr>
        <w:shd w:val="clear" w:color="auto" w:fill="FFFFFF"/>
        <w:spacing w:after="300" w:line="240" w:lineRule="auto"/>
        <w:jc w:val="both"/>
        <w:rPr>
          <w:ins w:id="304" w:author="Unknown"/>
          <w:rFonts w:ascii="Segoe UI" w:eastAsia="Times New Roman" w:hAnsi="Segoe UI" w:cs="Segoe UI"/>
          <w:color w:val="000000"/>
          <w:sz w:val="23"/>
          <w:szCs w:val="23"/>
        </w:rPr>
      </w:pPr>
      <w:ins w:id="305" w:author="Unknown">
        <w:r w:rsidRPr="0059331E">
          <w:rPr>
            <w:rFonts w:ascii="Segoe UI" w:eastAsia="Times New Roman" w:hAnsi="Segoe UI" w:cs="Segoe UI"/>
            <w:b/>
            <w:bCs/>
            <w:color w:val="000000"/>
            <w:sz w:val="23"/>
            <w:szCs w:val="23"/>
          </w:rPr>
          <w:t>Answer</w:t>
        </w:r>
        <w:r w:rsidRPr="0059331E">
          <w:rPr>
            <w:rFonts w:ascii="Segoe UI" w:eastAsia="Times New Roman" w:hAnsi="Segoe UI" w:cs="Segoe UI"/>
            <w:color w:val="000000"/>
            <w:sz w:val="23"/>
            <w:szCs w:val="23"/>
          </w:rPr>
          <w:t>: An MST or Minimum Spanning Tree is a spanning tree in a weighted graph that has the minimum weight of all the possible spanning trees. Each node is treated as a single tree by </w:t>
        </w:r>
        <w:r w:rsidRPr="0059331E">
          <w:rPr>
            <w:rFonts w:ascii="Segoe UI" w:eastAsia="Times New Roman" w:hAnsi="Segoe UI" w:cs="Segoe UI"/>
            <w:color w:val="000000"/>
            <w:sz w:val="23"/>
            <w:szCs w:val="23"/>
          </w:rPr>
          <w:fldChar w:fldCharType="begin"/>
        </w:r>
        <w:r w:rsidRPr="0059331E">
          <w:rPr>
            <w:rFonts w:ascii="Segoe UI" w:eastAsia="Times New Roman" w:hAnsi="Segoe UI" w:cs="Segoe UI"/>
            <w:color w:val="000000"/>
            <w:sz w:val="23"/>
            <w:szCs w:val="23"/>
          </w:rPr>
          <w:instrText xml:space="preserve"> HYPERLINK "https://en.wikipedia.org/wiki/Prim's_algorithm" </w:instrText>
        </w:r>
        <w:r w:rsidRPr="0059331E">
          <w:rPr>
            <w:rFonts w:ascii="Segoe UI" w:eastAsia="Times New Roman" w:hAnsi="Segoe UI" w:cs="Segoe UI"/>
            <w:color w:val="000000"/>
            <w:sz w:val="23"/>
            <w:szCs w:val="23"/>
          </w:rPr>
          <w:fldChar w:fldCharType="separate"/>
        </w:r>
        <w:r w:rsidRPr="0059331E">
          <w:rPr>
            <w:rFonts w:ascii="Segoe UI" w:eastAsia="Times New Roman" w:hAnsi="Segoe UI" w:cs="Segoe UI"/>
            <w:color w:val="3C7DC0"/>
            <w:sz w:val="23"/>
            <w:u w:val="single"/>
          </w:rPr>
          <w:t>Prim’s algorithm</w:t>
        </w:r>
        <w:r w:rsidRPr="0059331E">
          <w:rPr>
            <w:rFonts w:ascii="Segoe UI" w:eastAsia="Times New Roman" w:hAnsi="Segoe UI" w:cs="Segoe UI"/>
            <w:color w:val="000000"/>
            <w:sz w:val="23"/>
            <w:szCs w:val="23"/>
          </w:rPr>
          <w:fldChar w:fldCharType="end"/>
        </w:r>
        <w:r w:rsidRPr="0059331E">
          <w:rPr>
            <w:rFonts w:ascii="Segoe UI" w:eastAsia="Times New Roman" w:hAnsi="Segoe UI" w:cs="Segoe UI"/>
            <w:color w:val="000000"/>
            <w:sz w:val="23"/>
            <w:szCs w:val="23"/>
          </w:rPr>
          <w:t> while adding new nodes to the spanning tree from the available graph.</w:t>
        </w:r>
      </w:ins>
    </w:p>
    <w:p w:rsidR="0059331E" w:rsidRPr="0059331E" w:rsidRDefault="0059331E" w:rsidP="0059331E">
      <w:pPr>
        <w:shd w:val="clear" w:color="auto" w:fill="FFFFFF"/>
        <w:spacing w:before="100" w:beforeAutospacing="1" w:after="100" w:afterAutospacing="1" w:line="240" w:lineRule="auto"/>
        <w:outlineLvl w:val="2"/>
        <w:rPr>
          <w:ins w:id="306" w:author="Unknown"/>
          <w:rFonts w:ascii="Arial" w:eastAsia="Times New Roman" w:hAnsi="Arial" w:cs="Arial"/>
          <w:b/>
          <w:bCs/>
          <w:color w:val="222222"/>
          <w:sz w:val="27"/>
          <w:szCs w:val="27"/>
        </w:rPr>
      </w:pPr>
      <w:ins w:id="307" w:author="Unknown">
        <w:r w:rsidRPr="0059331E">
          <w:rPr>
            <w:rFonts w:ascii="Arial" w:eastAsia="Times New Roman" w:hAnsi="Arial" w:cs="Arial"/>
            <w:b/>
            <w:bCs/>
            <w:color w:val="222222"/>
            <w:sz w:val="27"/>
            <w:szCs w:val="27"/>
          </w:rPr>
          <w:t>Question: Can you explain the interpolation search technique?</w:t>
        </w:r>
      </w:ins>
    </w:p>
    <w:p w:rsidR="0059331E" w:rsidRPr="0059331E" w:rsidRDefault="0059331E" w:rsidP="0059331E">
      <w:pPr>
        <w:shd w:val="clear" w:color="auto" w:fill="FFFFFF"/>
        <w:spacing w:after="300" w:line="240" w:lineRule="auto"/>
        <w:jc w:val="both"/>
        <w:rPr>
          <w:ins w:id="308" w:author="Unknown"/>
          <w:rFonts w:ascii="Segoe UI" w:eastAsia="Times New Roman" w:hAnsi="Segoe UI" w:cs="Segoe UI"/>
          <w:color w:val="000000"/>
          <w:sz w:val="23"/>
          <w:szCs w:val="23"/>
        </w:rPr>
      </w:pPr>
      <w:ins w:id="309" w:author="Unknown">
        <w:r w:rsidRPr="0059331E">
          <w:rPr>
            <w:rFonts w:ascii="Segoe UI" w:eastAsia="Times New Roman" w:hAnsi="Segoe UI" w:cs="Segoe UI"/>
            <w:b/>
            <w:bCs/>
            <w:color w:val="000000"/>
            <w:sz w:val="23"/>
            <w:szCs w:val="23"/>
          </w:rPr>
          <w:t>Answer</w:t>
        </w:r>
        <w:r w:rsidRPr="0059331E">
          <w:rPr>
            <w:rFonts w:ascii="Segoe UI" w:eastAsia="Times New Roman" w:hAnsi="Segoe UI" w:cs="Segoe UI"/>
            <w:color w:val="000000"/>
            <w:sz w:val="23"/>
            <w:szCs w:val="23"/>
          </w:rPr>
          <w:t>: The interpolation search technique is an enhanced variant of </w:t>
        </w:r>
        <w:r w:rsidRPr="0059331E">
          <w:rPr>
            <w:rFonts w:ascii="Segoe UI" w:eastAsia="Times New Roman" w:hAnsi="Segoe UI" w:cs="Segoe UI"/>
            <w:color w:val="000000"/>
            <w:sz w:val="23"/>
            <w:szCs w:val="23"/>
          </w:rPr>
          <w:fldChar w:fldCharType="begin"/>
        </w:r>
        <w:r w:rsidRPr="0059331E">
          <w:rPr>
            <w:rFonts w:ascii="Segoe UI" w:eastAsia="Times New Roman" w:hAnsi="Segoe UI" w:cs="Segoe UI"/>
            <w:color w:val="000000"/>
            <w:sz w:val="23"/>
            <w:szCs w:val="23"/>
          </w:rPr>
          <w:instrText xml:space="preserve"> HYPERLINK "https://hackr.io/blog/binary-search-in-c" </w:instrText>
        </w:r>
        <w:r w:rsidRPr="0059331E">
          <w:rPr>
            <w:rFonts w:ascii="Segoe UI" w:eastAsia="Times New Roman" w:hAnsi="Segoe UI" w:cs="Segoe UI"/>
            <w:color w:val="000000"/>
            <w:sz w:val="23"/>
            <w:szCs w:val="23"/>
          </w:rPr>
          <w:fldChar w:fldCharType="separate"/>
        </w:r>
        <w:r w:rsidRPr="0059331E">
          <w:rPr>
            <w:rFonts w:ascii="Segoe UI" w:eastAsia="Times New Roman" w:hAnsi="Segoe UI" w:cs="Segoe UI"/>
            <w:color w:val="3C7DC0"/>
            <w:sz w:val="23"/>
            <w:u w:val="single"/>
          </w:rPr>
          <w:t>binary search</w:t>
        </w:r>
        <w:r w:rsidRPr="0059331E">
          <w:rPr>
            <w:rFonts w:ascii="Segoe UI" w:eastAsia="Times New Roman" w:hAnsi="Segoe UI" w:cs="Segoe UI"/>
            <w:color w:val="000000"/>
            <w:sz w:val="23"/>
            <w:szCs w:val="23"/>
          </w:rPr>
          <w:fldChar w:fldCharType="end"/>
        </w:r>
        <w:r w:rsidRPr="0059331E">
          <w:rPr>
            <w:rFonts w:ascii="Segoe UI" w:eastAsia="Times New Roman" w:hAnsi="Segoe UI" w:cs="Segoe UI"/>
            <w:color w:val="000000"/>
            <w:sz w:val="23"/>
            <w:szCs w:val="23"/>
          </w:rPr>
          <w:t>. It works on the probing position of the required value.</w:t>
        </w:r>
      </w:ins>
    </w:p>
    <w:p w:rsidR="0059331E" w:rsidRPr="0059331E" w:rsidRDefault="0059331E" w:rsidP="0059331E">
      <w:pPr>
        <w:shd w:val="clear" w:color="auto" w:fill="FFFFFF"/>
        <w:spacing w:before="100" w:beforeAutospacing="1" w:after="100" w:afterAutospacing="1" w:line="240" w:lineRule="auto"/>
        <w:outlineLvl w:val="2"/>
        <w:rPr>
          <w:ins w:id="310" w:author="Unknown"/>
          <w:rFonts w:ascii="Arial" w:eastAsia="Times New Roman" w:hAnsi="Arial" w:cs="Arial"/>
          <w:b/>
          <w:bCs/>
          <w:color w:val="222222"/>
          <w:sz w:val="27"/>
          <w:szCs w:val="27"/>
        </w:rPr>
      </w:pPr>
      <w:ins w:id="311" w:author="Unknown">
        <w:r w:rsidRPr="0059331E">
          <w:rPr>
            <w:rFonts w:ascii="Arial" w:eastAsia="Times New Roman" w:hAnsi="Arial" w:cs="Arial"/>
            <w:b/>
            <w:bCs/>
            <w:color w:val="222222"/>
            <w:sz w:val="27"/>
            <w:szCs w:val="27"/>
          </w:rPr>
          <w:t>Question: How will you check whether the given Binary Tree is BST or not?</w:t>
        </w:r>
      </w:ins>
    </w:p>
    <w:p w:rsidR="0059331E" w:rsidRPr="0059331E" w:rsidRDefault="0059331E" w:rsidP="0059331E">
      <w:pPr>
        <w:shd w:val="clear" w:color="auto" w:fill="FFFFFF"/>
        <w:spacing w:after="300" w:line="240" w:lineRule="auto"/>
        <w:jc w:val="both"/>
        <w:rPr>
          <w:ins w:id="312" w:author="Unknown"/>
          <w:rFonts w:ascii="Segoe UI" w:eastAsia="Times New Roman" w:hAnsi="Segoe UI" w:cs="Segoe UI"/>
          <w:color w:val="000000"/>
          <w:sz w:val="23"/>
          <w:szCs w:val="23"/>
        </w:rPr>
      </w:pPr>
      <w:ins w:id="313" w:author="Unknown">
        <w:r w:rsidRPr="0059331E">
          <w:rPr>
            <w:rFonts w:ascii="Segoe UI" w:eastAsia="Times New Roman" w:hAnsi="Segoe UI" w:cs="Segoe UI"/>
            <w:b/>
            <w:bCs/>
            <w:color w:val="000000"/>
            <w:sz w:val="23"/>
            <w:szCs w:val="23"/>
          </w:rPr>
          <w:t>Answer</w:t>
        </w:r>
        <w:r w:rsidRPr="0059331E">
          <w:rPr>
            <w:rFonts w:ascii="Segoe UI" w:eastAsia="Times New Roman" w:hAnsi="Segoe UI" w:cs="Segoe UI"/>
            <w:color w:val="000000"/>
            <w:sz w:val="23"/>
            <w:szCs w:val="23"/>
          </w:rPr>
          <w:t>: Simply do inorder traversal of the given binary tree while keeping track of the previous key value. If the current key value is greater, then continue, otherwise return false. The binary tree is BST if the inorder traversal of the binary tree is sorted.</w:t>
        </w:r>
      </w:ins>
    </w:p>
    <w:p w:rsidR="0059331E" w:rsidRPr="0059331E" w:rsidRDefault="0059331E" w:rsidP="0059331E">
      <w:pPr>
        <w:shd w:val="clear" w:color="auto" w:fill="FFFFFF"/>
        <w:spacing w:after="300" w:line="240" w:lineRule="auto"/>
        <w:jc w:val="both"/>
        <w:rPr>
          <w:ins w:id="314" w:author="Unknown"/>
          <w:rFonts w:ascii="Segoe UI" w:eastAsia="Times New Roman" w:hAnsi="Segoe UI" w:cs="Segoe UI"/>
          <w:color w:val="000000"/>
          <w:sz w:val="23"/>
          <w:szCs w:val="23"/>
        </w:rPr>
      </w:pPr>
      <w:ins w:id="315" w:author="Unknown">
        <w:r w:rsidRPr="0059331E">
          <w:rPr>
            <w:rFonts w:ascii="Segoe UI" w:eastAsia="Times New Roman" w:hAnsi="Segoe UI" w:cs="Segoe UI"/>
            <w:color w:val="000000"/>
            <w:sz w:val="23"/>
            <w:szCs w:val="23"/>
          </w:rPr>
          <w:t>That sums up the list of the 20 very important data structure interview questions. Looking to further your data structure knowledge? Try these </w:t>
        </w:r>
        <w:r w:rsidRPr="0059331E">
          <w:rPr>
            <w:rFonts w:ascii="Segoe UI" w:eastAsia="Times New Roman" w:hAnsi="Segoe UI" w:cs="Segoe UI"/>
            <w:color w:val="000000"/>
            <w:sz w:val="23"/>
            <w:szCs w:val="23"/>
          </w:rPr>
          <w:fldChar w:fldCharType="begin"/>
        </w:r>
        <w:r w:rsidRPr="0059331E">
          <w:rPr>
            <w:rFonts w:ascii="Segoe UI" w:eastAsia="Times New Roman" w:hAnsi="Segoe UI" w:cs="Segoe UI"/>
            <w:color w:val="000000"/>
            <w:sz w:val="23"/>
            <w:szCs w:val="23"/>
          </w:rPr>
          <w:instrText xml:space="preserve"> HYPERLINK "https://hackr.io/tutorials/learn-data-structures-algorithms?ref=blog-post?ref=blog-post" </w:instrText>
        </w:r>
        <w:r w:rsidRPr="0059331E">
          <w:rPr>
            <w:rFonts w:ascii="Segoe UI" w:eastAsia="Times New Roman" w:hAnsi="Segoe UI" w:cs="Segoe UI"/>
            <w:color w:val="000000"/>
            <w:sz w:val="23"/>
            <w:szCs w:val="23"/>
          </w:rPr>
          <w:fldChar w:fldCharType="separate"/>
        </w:r>
        <w:r w:rsidRPr="0059331E">
          <w:rPr>
            <w:rFonts w:ascii="Segoe UI" w:eastAsia="Times New Roman" w:hAnsi="Segoe UI" w:cs="Segoe UI"/>
            <w:color w:val="3C7DC0"/>
            <w:sz w:val="23"/>
            <w:u w:val="single"/>
          </w:rPr>
          <w:t>best data structure tutorials</w:t>
        </w:r>
        <w:r w:rsidRPr="0059331E">
          <w:rPr>
            <w:rFonts w:ascii="Segoe UI" w:eastAsia="Times New Roman" w:hAnsi="Segoe UI" w:cs="Segoe UI"/>
            <w:color w:val="000000"/>
            <w:sz w:val="23"/>
            <w:szCs w:val="23"/>
          </w:rPr>
          <w:fldChar w:fldCharType="end"/>
        </w:r>
        <w:r w:rsidRPr="0059331E">
          <w:rPr>
            <w:rFonts w:ascii="Segoe UI" w:eastAsia="Times New Roman" w:hAnsi="Segoe UI" w:cs="Segoe UI"/>
            <w:color w:val="000000"/>
            <w:sz w:val="23"/>
            <w:szCs w:val="23"/>
          </w:rPr>
          <w:t>. Good luck!</w:t>
        </w:r>
      </w:ins>
    </w:p>
    <w:p w:rsidR="0059331E" w:rsidRPr="0059331E" w:rsidRDefault="0059331E" w:rsidP="0059331E">
      <w:pPr>
        <w:shd w:val="clear" w:color="auto" w:fill="FFFFFF"/>
        <w:spacing w:after="300" w:line="240" w:lineRule="auto"/>
        <w:jc w:val="both"/>
        <w:rPr>
          <w:ins w:id="316" w:author="Unknown"/>
          <w:rFonts w:ascii="Segoe UI" w:eastAsia="Times New Roman" w:hAnsi="Segoe UI" w:cs="Segoe UI"/>
          <w:color w:val="000000"/>
          <w:sz w:val="23"/>
          <w:szCs w:val="23"/>
        </w:rPr>
      </w:pPr>
      <w:ins w:id="317" w:author="Unknown">
        <w:r w:rsidRPr="0059331E">
          <w:rPr>
            <w:rFonts w:ascii="Segoe UI" w:eastAsia="Times New Roman" w:hAnsi="Segoe UI" w:cs="Segoe UI"/>
            <w:b/>
            <w:bCs/>
            <w:color w:val="000000"/>
            <w:sz w:val="23"/>
          </w:rPr>
          <w:t>People Also Read:</w:t>
        </w:r>
      </w:ins>
    </w:p>
    <w:p w:rsidR="00CC6DD9" w:rsidRDefault="00CC6DD9"/>
    <w:sectPr w:rsidR="00CC6D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5644F"/>
    <w:multiLevelType w:val="multilevel"/>
    <w:tmpl w:val="D6C2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677A55"/>
    <w:multiLevelType w:val="multilevel"/>
    <w:tmpl w:val="B69A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C24277"/>
    <w:multiLevelType w:val="multilevel"/>
    <w:tmpl w:val="1AA2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3B77E8"/>
    <w:multiLevelType w:val="multilevel"/>
    <w:tmpl w:val="3C283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37176A"/>
    <w:multiLevelType w:val="multilevel"/>
    <w:tmpl w:val="C5DC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061F16"/>
    <w:multiLevelType w:val="multilevel"/>
    <w:tmpl w:val="9B56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1A4903"/>
    <w:multiLevelType w:val="multilevel"/>
    <w:tmpl w:val="5386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061C48"/>
    <w:multiLevelType w:val="multilevel"/>
    <w:tmpl w:val="536E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773400"/>
    <w:multiLevelType w:val="multilevel"/>
    <w:tmpl w:val="46CEB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0625A8"/>
    <w:multiLevelType w:val="multilevel"/>
    <w:tmpl w:val="B074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6A0096"/>
    <w:multiLevelType w:val="multilevel"/>
    <w:tmpl w:val="4CCE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C90499"/>
    <w:multiLevelType w:val="multilevel"/>
    <w:tmpl w:val="2FEC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D811A6"/>
    <w:multiLevelType w:val="multilevel"/>
    <w:tmpl w:val="8722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0C46E0"/>
    <w:multiLevelType w:val="multilevel"/>
    <w:tmpl w:val="91EE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E5B8F"/>
    <w:multiLevelType w:val="multilevel"/>
    <w:tmpl w:val="AB2A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782CBD"/>
    <w:multiLevelType w:val="multilevel"/>
    <w:tmpl w:val="0CBE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5"/>
  </w:num>
  <w:num w:numId="3">
    <w:abstractNumId w:val="11"/>
  </w:num>
  <w:num w:numId="4">
    <w:abstractNumId w:val="8"/>
  </w:num>
  <w:num w:numId="5">
    <w:abstractNumId w:val="12"/>
  </w:num>
  <w:num w:numId="6">
    <w:abstractNumId w:val="14"/>
  </w:num>
  <w:num w:numId="7">
    <w:abstractNumId w:val="13"/>
  </w:num>
  <w:num w:numId="8">
    <w:abstractNumId w:val="10"/>
  </w:num>
  <w:num w:numId="9">
    <w:abstractNumId w:val="0"/>
  </w:num>
  <w:num w:numId="10">
    <w:abstractNumId w:val="2"/>
  </w:num>
  <w:num w:numId="11">
    <w:abstractNumId w:val="4"/>
  </w:num>
  <w:num w:numId="12">
    <w:abstractNumId w:val="1"/>
  </w:num>
  <w:num w:numId="13">
    <w:abstractNumId w:val="7"/>
  </w:num>
  <w:num w:numId="14">
    <w:abstractNumId w:val="9"/>
  </w:num>
  <w:num w:numId="15">
    <w:abstractNumId w:val="6"/>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9331E"/>
    <w:rsid w:val="0059331E"/>
    <w:rsid w:val="00CC6DD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933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933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33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9331E"/>
    <w:rPr>
      <w:rFonts w:ascii="Times New Roman" w:eastAsia="Times New Roman" w:hAnsi="Times New Roman" w:cs="Times New Roman"/>
      <w:b/>
      <w:bCs/>
      <w:sz w:val="27"/>
      <w:szCs w:val="27"/>
    </w:rPr>
  </w:style>
  <w:style w:type="paragraph" w:customStyle="1" w:styleId="ez-toc-title">
    <w:name w:val="ez-toc-title"/>
    <w:basedOn w:val="Normal"/>
    <w:rsid w:val="005933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331E"/>
    <w:rPr>
      <w:color w:val="0000FF"/>
      <w:u w:val="single"/>
    </w:rPr>
  </w:style>
  <w:style w:type="paragraph" w:styleId="NormalWeb">
    <w:name w:val="Normal (Web)"/>
    <w:basedOn w:val="Normal"/>
    <w:uiPriority w:val="99"/>
    <w:semiHidden/>
    <w:unhideWhenUsed/>
    <w:rsid w:val="005933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section">
    <w:name w:val="ez-toc-section"/>
    <w:basedOn w:val="DefaultParagraphFont"/>
    <w:rsid w:val="0059331E"/>
  </w:style>
  <w:style w:type="character" w:styleId="Strong">
    <w:name w:val="Strong"/>
    <w:basedOn w:val="DefaultParagraphFont"/>
    <w:uiPriority w:val="22"/>
    <w:qFormat/>
    <w:rsid w:val="0059331E"/>
    <w:rPr>
      <w:b/>
      <w:bCs/>
    </w:rPr>
  </w:style>
</w:styles>
</file>

<file path=word/webSettings.xml><?xml version="1.0" encoding="utf-8"?>
<w:webSettings xmlns:r="http://schemas.openxmlformats.org/officeDocument/2006/relationships" xmlns:w="http://schemas.openxmlformats.org/wordprocessingml/2006/main">
  <w:divs>
    <w:div w:id="460996795">
      <w:bodyDiv w:val="1"/>
      <w:marLeft w:val="0"/>
      <w:marRight w:val="0"/>
      <w:marTop w:val="0"/>
      <w:marBottom w:val="0"/>
      <w:divBdr>
        <w:top w:val="none" w:sz="0" w:space="0" w:color="auto"/>
        <w:left w:val="none" w:sz="0" w:space="0" w:color="auto"/>
        <w:bottom w:val="none" w:sz="0" w:space="0" w:color="auto"/>
        <w:right w:val="none" w:sz="0" w:space="0" w:color="auto"/>
      </w:divBdr>
      <w:divsChild>
        <w:div w:id="180171677">
          <w:marLeft w:val="0"/>
          <w:marRight w:val="0"/>
          <w:marTop w:val="0"/>
          <w:marBottom w:val="240"/>
          <w:divBdr>
            <w:top w:val="single" w:sz="6" w:space="8" w:color="E4E4E4"/>
            <w:left w:val="single" w:sz="6" w:space="8" w:color="E4E4E4"/>
            <w:bottom w:val="single" w:sz="6" w:space="8" w:color="E4E4E4"/>
            <w:right w:val="single" w:sz="6" w:space="8" w:color="E4E4E4"/>
          </w:divBdr>
          <w:divsChild>
            <w:div w:id="1270622649">
              <w:marLeft w:val="0"/>
              <w:marRight w:val="0"/>
              <w:marTop w:val="0"/>
              <w:marBottom w:val="0"/>
              <w:divBdr>
                <w:top w:val="none" w:sz="0" w:space="0" w:color="auto"/>
                <w:left w:val="none" w:sz="0" w:space="0" w:color="auto"/>
                <w:bottom w:val="none" w:sz="0" w:space="0" w:color="auto"/>
                <w:right w:val="none" w:sz="0" w:space="0" w:color="auto"/>
              </w:divBdr>
            </w:div>
          </w:divsChild>
        </w:div>
        <w:div w:id="126827286">
          <w:marLeft w:val="0"/>
          <w:marRight w:val="0"/>
          <w:marTop w:val="450"/>
          <w:marBottom w:val="450"/>
          <w:divBdr>
            <w:top w:val="none" w:sz="0" w:space="0" w:color="auto"/>
            <w:left w:val="none" w:sz="0" w:space="0" w:color="auto"/>
            <w:bottom w:val="none" w:sz="0" w:space="0" w:color="auto"/>
            <w:right w:val="none" w:sz="0" w:space="0" w:color="auto"/>
          </w:divBdr>
          <w:divsChild>
            <w:div w:id="6253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ackr.io/blog/data-structure-interview-questions" TargetMode="External"/><Relationship Id="rId13" Type="http://schemas.openxmlformats.org/officeDocument/2006/relationships/hyperlink" Target="https://hackr.io/blog/data-structure-interview-questions" TargetMode="External"/><Relationship Id="rId18" Type="http://schemas.openxmlformats.org/officeDocument/2006/relationships/hyperlink" Target="https://hackr.io/blog/data-structure-interview-questions" TargetMode="External"/><Relationship Id="rId26" Type="http://schemas.openxmlformats.org/officeDocument/2006/relationships/hyperlink" Target="https://hackr.io/blog/data-structure-interview-questions" TargetMode="External"/><Relationship Id="rId39" Type="http://schemas.openxmlformats.org/officeDocument/2006/relationships/hyperlink" Target="https://hackr.io/blog/data-structure-interview-questions" TargetMode="External"/><Relationship Id="rId3" Type="http://schemas.openxmlformats.org/officeDocument/2006/relationships/settings" Target="settings.xml"/><Relationship Id="rId21" Type="http://schemas.openxmlformats.org/officeDocument/2006/relationships/hyperlink" Target="https://hackr.io/blog/data-structure-interview-questions" TargetMode="External"/><Relationship Id="rId34" Type="http://schemas.openxmlformats.org/officeDocument/2006/relationships/hyperlink" Target="https://hackr.io/blog/data-structure-interview-questions" TargetMode="External"/><Relationship Id="rId42" Type="http://schemas.openxmlformats.org/officeDocument/2006/relationships/hyperlink" Target="https://hackr.io/blog/data-structure-interview-questions" TargetMode="External"/><Relationship Id="rId47" Type="http://schemas.openxmlformats.org/officeDocument/2006/relationships/theme" Target="theme/theme1.xml"/><Relationship Id="rId7" Type="http://schemas.openxmlformats.org/officeDocument/2006/relationships/hyperlink" Target="https://hackr.io/blog/data-structure-interview-questions" TargetMode="External"/><Relationship Id="rId12" Type="http://schemas.openxmlformats.org/officeDocument/2006/relationships/hyperlink" Target="https://hackr.io/blog/data-structure-interview-questions" TargetMode="External"/><Relationship Id="rId17" Type="http://schemas.openxmlformats.org/officeDocument/2006/relationships/hyperlink" Target="https://hackr.io/blog/data-structure-interview-questions" TargetMode="External"/><Relationship Id="rId25" Type="http://schemas.openxmlformats.org/officeDocument/2006/relationships/hyperlink" Target="https://hackr.io/blog/data-structure-interview-questions" TargetMode="External"/><Relationship Id="rId33" Type="http://schemas.openxmlformats.org/officeDocument/2006/relationships/hyperlink" Target="https://hackr.io/blog/data-structure-interview-questions" TargetMode="External"/><Relationship Id="rId38" Type="http://schemas.openxmlformats.org/officeDocument/2006/relationships/hyperlink" Target="https://hackr.io/blog/data-structure-interview-questions"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ackr.io/blog/data-structure-interview-questions" TargetMode="External"/><Relationship Id="rId20" Type="http://schemas.openxmlformats.org/officeDocument/2006/relationships/hyperlink" Target="https://hackr.io/blog/data-structure-interview-questions" TargetMode="External"/><Relationship Id="rId29" Type="http://schemas.openxmlformats.org/officeDocument/2006/relationships/hyperlink" Target="https://hackr.io/blog/data-structure-interview-questions" TargetMode="External"/><Relationship Id="rId41" Type="http://schemas.openxmlformats.org/officeDocument/2006/relationships/hyperlink" Target="https://hackr.io/blog/data-structure-interview-questions" TargetMode="External"/><Relationship Id="rId1" Type="http://schemas.openxmlformats.org/officeDocument/2006/relationships/numbering" Target="numbering.xml"/><Relationship Id="rId6" Type="http://schemas.openxmlformats.org/officeDocument/2006/relationships/hyperlink" Target="https://hackr.io/blog/data-structure-interview-questions" TargetMode="External"/><Relationship Id="rId11" Type="http://schemas.openxmlformats.org/officeDocument/2006/relationships/hyperlink" Target="https://hackr.io/blog/data-structure-interview-questions" TargetMode="External"/><Relationship Id="rId24" Type="http://schemas.openxmlformats.org/officeDocument/2006/relationships/hyperlink" Target="https://hackr.io/blog/data-structure-interview-questions" TargetMode="External"/><Relationship Id="rId32" Type="http://schemas.openxmlformats.org/officeDocument/2006/relationships/hyperlink" Target="https://hackr.io/blog/data-structure-interview-questions" TargetMode="External"/><Relationship Id="rId37" Type="http://schemas.openxmlformats.org/officeDocument/2006/relationships/hyperlink" Target="https://hackr.io/blog/data-structure-interview-questions" TargetMode="External"/><Relationship Id="rId40" Type="http://schemas.openxmlformats.org/officeDocument/2006/relationships/hyperlink" Target="https://hackr.io/blog/data-structure-interview-questions" TargetMode="External"/><Relationship Id="rId45" Type="http://schemas.openxmlformats.org/officeDocument/2006/relationships/hyperlink" Target="https://hackr.io/blog/data-structure-interview-questions" TargetMode="External"/><Relationship Id="rId5" Type="http://schemas.openxmlformats.org/officeDocument/2006/relationships/hyperlink" Target="https://hackr.io/blog/data-structure-interview-questions" TargetMode="External"/><Relationship Id="rId15" Type="http://schemas.openxmlformats.org/officeDocument/2006/relationships/hyperlink" Target="https://hackr.io/blog/data-structure-interview-questions" TargetMode="External"/><Relationship Id="rId23" Type="http://schemas.openxmlformats.org/officeDocument/2006/relationships/hyperlink" Target="https://hackr.io/blog/data-structure-interview-questions" TargetMode="External"/><Relationship Id="rId28" Type="http://schemas.openxmlformats.org/officeDocument/2006/relationships/hyperlink" Target="https://hackr.io/blog/data-structure-interview-questions" TargetMode="External"/><Relationship Id="rId36" Type="http://schemas.openxmlformats.org/officeDocument/2006/relationships/hyperlink" Target="https://hackr.io/blog/data-structure-interview-questions" TargetMode="External"/><Relationship Id="rId10" Type="http://schemas.openxmlformats.org/officeDocument/2006/relationships/hyperlink" Target="https://hackr.io/blog/data-structure-interview-questions" TargetMode="External"/><Relationship Id="rId19" Type="http://schemas.openxmlformats.org/officeDocument/2006/relationships/hyperlink" Target="https://hackr.io/blog/data-structure-interview-questions" TargetMode="External"/><Relationship Id="rId31" Type="http://schemas.openxmlformats.org/officeDocument/2006/relationships/hyperlink" Target="https://hackr.io/blog/data-structure-interview-questions" TargetMode="External"/><Relationship Id="rId44" Type="http://schemas.openxmlformats.org/officeDocument/2006/relationships/hyperlink" Target="https://hackr.io/blog/data-structure-interview-questions" TargetMode="External"/><Relationship Id="rId4" Type="http://schemas.openxmlformats.org/officeDocument/2006/relationships/webSettings" Target="webSettings.xml"/><Relationship Id="rId9" Type="http://schemas.openxmlformats.org/officeDocument/2006/relationships/hyperlink" Target="https://hackr.io/blog/data-structure-interview-questions" TargetMode="External"/><Relationship Id="rId14" Type="http://schemas.openxmlformats.org/officeDocument/2006/relationships/hyperlink" Target="https://hackr.io/blog/data-structure-interview-questions" TargetMode="External"/><Relationship Id="rId22" Type="http://schemas.openxmlformats.org/officeDocument/2006/relationships/hyperlink" Target="https://hackr.io/blog/data-structure-interview-questions" TargetMode="External"/><Relationship Id="rId27" Type="http://schemas.openxmlformats.org/officeDocument/2006/relationships/hyperlink" Target="https://hackr.io/blog/data-structure-interview-questions" TargetMode="External"/><Relationship Id="rId30" Type="http://schemas.openxmlformats.org/officeDocument/2006/relationships/hyperlink" Target="https://hackr.io/blog/data-structure-interview-questions" TargetMode="External"/><Relationship Id="rId35" Type="http://schemas.openxmlformats.org/officeDocument/2006/relationships/hyperlink" Target="https://hackr.io/blog/data-structure-interview-questions" TargetMode="External"/><Relationship Id="rId43" Type="http://schemas.openxmlformats.org/officeDocument/2006/relationships/hyperlink" Target="https://hackr.io/blog/data-structure-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4603</Words>
  <Characters>26243</Characters>
  <Application>Microsoft Office Word</Application>
  <DocSecurity>0</DocSecurity>
  <Lines>218</Lines>
  <Paragraphs>61</Paragraphs>
  <ScaleCrop>false</ScaleCrop>
  <Company>Grizli777</Company>
  <LinksUpToDate>false</LinksUpToDate>
  <CharactersWithSpaces>30785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it</dc:creator>
  <cp:keywords/>
  <dc:description/>
  <cp:lastModifiedBy>Naresh it</cp:lastModifiedBy>
  <cp:revision>2</cp:revision>
  <dcterms:created xsi:type="dcterms:W3CDTF">2019-08-26T12:10:00Z</dcterms:created>
  <dcterms:modified xsi:type="dcterms:W3CDTF">2019-08-26T12:11:00Z</dcterms:modified>
</cp:coreProperties>
</file>