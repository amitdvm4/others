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859" w:rsidRPr="00A80859" w:rsidRDefault="00A80859" w:rsidP="00A80859">
      <w:pPr>
        <w:shd w:val="clear" w:color="auto" w:fill="FFFFFF"/>
        <w:spacing w:before="750" w:after="300" w:line="240" w:lineRule="auto"/>
        <w:jc w:val="both"/>
        <w:rPr>
          <w:rFonts w:ascii="Segoe UI" w:eastAsia="Times New Roman" w:hAnsi="Segoe UI" w:cs="Segoe UI"/>
          <w:color w:val="000000"/>
          <w:sz w:val="23"/>
          <w:szCs w:val="23"/>
        </w:rPr>
      </w:pPr>
      <w:r w:rsidRPr="00A80859">
        <w:rPr>
          <w:rFonts w:ascii="Segoe UI" w:eastAsia="Times New Roman" w:hAnsi="Segoe UI" w:cs="Segoe UI"/>
          <w:color w:val="000000"/>
          <w:sz w:val="23"/>
          <w:szCs w:val="23"/>
        </w:rPr>
        <w:t xml:space="preserve">Almost 70% of all the respondents of the </w:t>
      </w:r>
      <w:proofErr w:type="spellStart"/>
      <w:r w:rsidRPr="00A80859">
        <w:rPr>
          <w:rFonts w:ascii="Segoe UI" w:eastAsia="Times New Roman" w:hAnsi="Segoe UI" w:cs="Segoe UI"/>
          <w:color w:val="000000"/>
          <w:sz w:val="23"/>
          <w:szCs w:val="23"/>
        </w:rPr>
        <w:t>Stackoverflow</w:t>
      </w:r>
      <w:proofErr w:type="spellEnd"/>
      <w:r w:rsidRPr="00A80859">
        <w:rPr>
          <w:rFonts w:ascii="Segoe UI" w:eastAsia="Times New Roman" w:hAnsi="Segoe UI" w:cs="Segoe UI"/>
          <w:color w:val="000000"/>
          <w:sz w:val="23"/>
          <w:szCs w:val="23"/>
        </w:rPr>
        <w:t xml:space="preserve"> survey state that they have been using JS for their day-to-day development chores. Hence, following a career path in JavaScript development is lucrative.</w:t>
      </w:r>
    </w:p>
    <w:p w:rsidR="00A80859" w:rsidRPr="00A80859" w:rsidRDefault="00A80859" w:rsidP="00A80859">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A80859">
        <w:rPr>
          <w:rFonts w:ascii="Arial" w:eastAsia="Times New Roman" w:hAnsi="Arial" w:cs="Arial"/>
          <w:b/>
          <w:bCs/>
          <w:color w:val="222222"/>
          <w:sz w:val="36"/>
          <w:szCs w:val="36"/>
        </w:rPr>
        <w:t>JavaScript Interview Questions</w:t>
      </w:r>
    </w:p>
    <w:p w:rsidR="00A80859" w:rsidRPr="00A80859" w:rsidRDefault="00A80859" w:rsidP="00A80859">
      <w:pPr>
        <w:shd w:val="clear" w:color="auto" w:fill="FFFFFF"/>
        <w:spacing w:after="300" w:line="240" w:lineRule="auto"/>
        <w:jc w:val="both"/>
        <w:rPr>
          <w:rFonts w:ascii="Segoe UI" w:eastAsia="Times New Roman" w:hAnsi="Segoe UI" w:cs="Segoe UI"/>
          <w:color w:val="000000"/>
          <w:sz w:val="23"/>
          <w:szCs w:val="23"/>
        </w:rPr>
      </w:pPr>
      <w:r w:rsidRPr="00A80859">
        <w:rPr>
          <w:rFonts w:ascii="Segoe UI" w:eastAsia="Times New Roman" w:hAnsi="Segoe UI" w:cs="Segoe UI"/>
          <w:color w:val="000000"/>
          <w:sz w:val="23"/>
          <w:szCs w:val="23"/>
        </w:rPr>
        <w:t xml:space="preserve">Here we have compiled a list of important </w:t>
      </w:r>
      <w:proofErr w:type="spellStart"/>
      <w:r w:rsidRPr="00A80859">
        <w:rPr>
          <w:rFonts w:ascii="Segoe UI" w:eastAsia="Times New Roman" w:hAnsi="Segoe UI" w:cs="Segoe UI"/>
          <w:color w:val="000000"/>
          <w:sz w:val="23"/>
          <w:szCs w:val="23"/>
        </w:rPr>
        <w:t>Javascript</w:t>
      </w:r>
      <w:proofErr w:type="spellEnd"/>
      <w:r w:rsidRPr="00A80859">
        <w:rPr>
          <w:rFonts w:ascii="Segoe UI" w:eastAsia="Times New Roman" w:hAnsi="Segoe UI" w:cs="Segoe UI"/>
          <w:color w:val="000000"/>
          <w:sz w:val="23"/>
          <w:szCs w:val="23"/>
        </w:rPr>
        <w:t xml:space="preserve"> interview questions that will help you seize that upcoming JS interview.</w:t>
      </w:r>
    </w:p>
    <w:p w:rsidR="00A80859" w:rsidRPr="00A80859" w:rsidRDefault="00A80859" w:rsidP="00A80859">
      <w:pPr>
        <w:shd w:val="clear" w:color="auto" w:fill="FFFFFF"/>
        <w:spacing w:after="300" w:line="240" w:lineRule="auto"/>
        <w:jc w:val="both"/>
        <w:rPr>
          <w:rFonts w:ascii="Segoe UI" w:eastAsia="Times New Roman" w:hAnsi="Segoe UI" w:cs="Segoe UI"/>
          <w:color w:val="000000"/>
          <w:sz w:val="23"/>
          <w:szCs w:val="23"/>
        </w:rPr>
      </w:pPr>
      <w:r w:rsidRPr="00A80859">
        <w:rPr>
          <w:rFonts w:ascii="Segoe UI" w:eastAsia="Times New Roman" w:hAnsi="Segoe UI" w:cs="Segoe UI"/>
          <w:b/>
          <w:bCs/>
          <w:color w:val="000000"/>
          <w:sz w:val="23"/>
          <w:szCs w:val="23"/>
        </w:rPr>
        <w:t>Question: What do you understand by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xml:space="preserve">: JavaScript is the most popular web scripting language, used for both </w:t>
      </w:r>
      <w:proofErr w:type="gramStart"/>
      <w:r w:rsidRPr="00A80859">
        <w:rPr>
          <w:rFonts w:ascii="Segoe UI" w:eastAsia="Times New Roman" w:hAnsi="Segoe UI" w:cs="Segoe UI"/>
          <w:color w:val="000000"/>
          <w:sz w:val="23"/>
          <w:szCs w:val="23"/>
        </w:rPr>
        <w:t>client-side</w:t>
      </w:r>
      <w:proofErr w:type="gramEnd"/>
      <w:r w:rsidRPr="00A80859">
        <w:rPr>
          <w:rFonts w:ascii="Segoe UI" w:eastAsia="Times New Roman" w:hAnsi="Segoe UI" w:cs="Segoe UI"/>
          <w:color w:val="000000"/>
          <w:sz w:val="23"/>
          <w:szCs w:val="23"/>
        </w:rPr>
        <w:t xml:space="preserve"> as well as server-side development. Supporting object-oriented programming abilities, the JavaScript code can be inserted into HTML pages that can be understood and executed by web browsers.</w:t>
      </w:r>
    </w:p>
    <w:p w:rsidR="00A80859" w:rsidRPr="00A80859" w:rsidRDefault="00A80859" w:rsidP="00A80859">
      <w:pPr>
        <w:shd w:val="clear" w:color="auto" w:fill="FFFFFF"/>
        <w:spacing w:after="300" w:line="240" w:lineRule="auto"/>
        <w:jc w:val="both"/>
        <w:rPr>
          <w:rFonts w:ascii="Segoe UI" w:eastAsia="Times New Roman" w:hAnsi="Segoe UI" w:cs="Segoe UI"/>
          <w:color w:val="000000"/>
          <w:sz w:val="23"/>
          <w:szCs w:val="23"/>
        </w:rPr>
      </w:pPr>
      <w:r w:rsidRPr="00A80859">
        <w:rPr>
          <w:rFonts w:ascii="Segoe UI" w:eastAsia="Times New Roman" w:hAnsi="Segoe UI" w:cs="Segoe UI"/>
          <w:b/>
          <w:bCs/>
          <w:color w:val="000000"/>
          <w:sz w:val="23"/>
          <w:szCs w:val="23"/>
        </w:rPr>
        <w:t>Question: How is JavaScript different from Java?</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Java is a programming language, whereas JavaScript is essentially a scripting language. Developers use Java for building applications that can run in a virtual machine, an operating system or inside a browser. Contrastingly, JS code is meant to run inside a browser only.</w:t>
      </w:r>
    </w:p>
    <w:p w:rsidR="00A80859" w:rsidRPr="00A80859" w:rsidRDefault="00A80859" w:rsidP="00A80859">
      <w:pPr>
        <w:shd w:val="clear" w:color="auto" w:fill="FFFFFF"/>
        <w:spacing w:after="300" w:line="240" w:lineRule="auto"/>
        <w:jc w:val="both"/>
        <w:rPr>
          <w:rFonts w:ascii="Segoe UI" w:eastAsia="Times New Roman" w:hAnsi="Segoe UI" w:cs="Segoe UI"/>
          <w:color w:val="000000"/>
          <w:sz w:val="23"/>
          <w:szCs w:val="23"/>
        </w:rPr>
      </w:pPr>
      <w:r w:rsidRPr="00A80859">
        <w:rPr>
          <w:rFonts w:ascii="Segoe UI" w:eastAsia="Times New Roman" w:hAnsi="Segoe UI" w:cs="Segoe UI"/>
          <w:color w:val="000000"/>
          <w:sz w:val="23"/>
          <w:szCs w:val="23"/>
        </w:rPr>
        <w:t>Nonetheless, standalone desktop applications can be built with JavaScript by using Electron and </w:t>
      </w:r>
      <w:hyperlink r:id="rId5" w:history="1">
        <w:r w:rsidRPr="00A80859">
          <w:rPr>
            <w:rFonts w:ascii="Segoe UI" w:eastAsia="Times New Roman" w:hAnsi="Segoe UI" w:cs="Segoe UI"/>
            <w:color w:val="3C7DC0"/>
            <w:sz w:val="23"/>
          </w:rPr>
          <w:t>Node.js</w:t>
        </w:r>
      </w:hyperlink>
      <w:r w:rsidRPr="00A80859">
        <w:rPr>
          <w:rFonts w:ascii="Segoe UI" w:eastAsia="Times New Roman" w:hAnsi="Segoe UI" w:cs="Segoe UI"/>
          <w:color w:val="000000"/>
          <w:sz w:val="23"/>
          <w:szCs w:val="23"/>
        </w:rPr>
        <w:t>. Another important distinction between Java and JS code is that while the former requires compilation, the latter is available in a text format.</w:t>
      </w:r>
    </w:p>
    <w:p w:rsidR="00A80859" w:rsidRPr="00A80859" w:rsidRDefault="00A80859" w:rsidP="00A80859">
      <w:pPr>
        <w:shd w:val="clear" w:color="auto" w:fill="FFFFFF"/>
        <w:spacing w:after="300" w:line="240" w:lineRule="auto"/>
        <w:jc w:val="both"/>
        <w:rPr>
          <w:rFonts w:ascii="Segoe UI" w:eastAsia="Times New Roman" w:hAnsi="Segoe UI" w:cs="Segoe UI"/>
          <w:color w:val="000000"/>
          <w:sz w:val="23"/>
          <w:szCs w:val="23"/>
        </w:rPr>
      </w:pPr>
      <w:r w:rsidRPr="00A80859">
        <w:rPr>
          <w:rFonts w:ascii="Segoe UI" w:eastAsia="Times New Roman" w:hAnsi="Segoe UI" w:cs="Segoe UI"/>
          <w:b/>
          <w:bCs/>
          <w:color w:val="000000"/>
          <w:sz w:val="23"/>
          <w:szCs w:val="23"/>
        </w:rPr>
        <w:t>Question: Please explain the various JavaScript data types?</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There are a total of 7 basic data types supported by JavaScript. Each one of them is briefed up as follows:</w:t>
      </w:r>
    </w:p>
    <w:p w:rsidR="00A80859" w:rsidRPr="00A80859" w:rsidRDefault="00A80859" w:rsidP="00A80859">
      <w:pPr>
        <w:numPr>
          <w:ilvl w:val="0"/>
          <w:numId w:val="1"/>
        </w:numPr>
        <w:shd w:val="clear" w:color="auto" w:fill="FFFFFF"/>
        <w:spacing w:after="0" w:line="240" w:lineRule="auto"/>
        <w:rPr>
          <w:ins w:id="0" w:author="Unknown"/>
          <w:rFonts w:ascii="Segoe UI" w:eastAsia="Times New Roman" w:hAnsi="Segoe UI" w:cs="Segoe UI"/>
          <w:color w:val="000000"/>
          <w:sz w:val="23"/>
          <w:szCs w:val="23"/>
        </w:rPr>
      </w:pPr>
      <w:ins w:id="1" w:author="Unknown">
        <w:r w:rsidRPr="00A80859">
          <w:rPr>
            <w:rFonts w:ascii="Segoe UI" w:eastAsia="Times New Roman" w:hAnsi="Segoe UI" w:cs="Segoe UI"/>
            <w:b/>
            <w:bCs/>
            <w:color w:val="000000"/>
            <w:sz w:val="23"/>
          </w:rPr>
          <w:t>Boolean –</w:t>
        </w:r>
        <w:r w:rsidRPr="00A80859">
          <w:rPr>
            <w:rFonts w:ascii="Segoe UI" w:eastAsia="Times New Roman" w:hAnsi="Segoe UI" w:cs="Segoe UI"/>
            <w:color w:val="000000"/>
            <w:sz w:val="23"/>
            <w:szCs w:val="23"/>
          </w:rPr>
          <w:t> Represents true and false values</w:t>
        </w:r>
      </w:ins>
    </w:p>
    <w:p w:rsidR="00A80859" w:rsidRPr="00A80859" w:rsidRDefault="00A80859" w:rsidP="00A80859">
      <w:pPr>
        <w:numPr>
          <w:ilvl w:val="0"/>
          <w:numId w:val="1"/>
        </w:numPr>
        <w:shd w:val="clear" w:color="auto" w:fill="FFFFFF"/>
        <w:spacing w:after="0" w:line="240" w:lineRule="auto"/>
        <w:rPr>
          <w:ins w:id="2" w:author="Unknown"/>
          <w:rFonts w:ascii="Segoe UI" w:eastAsia="Times New Roman" w:hAnsi="Segoe UI" w:cs="Segoe UI"/>
          <w:color w:val="000000"/>
          <w:sz w:val="23"/>
          <w:szCs w:val="23"/>
        </w:rPr>
      </w:pPr>
      <w:ins w:id="3" w:author="Unknown">
        <w:r w:rsidRPr="00A80859">
          <w:rPr>
            <w:rFonts w:ascii="Segoe UI" w:eastAsia="Times New Roman" w:hAnsi="Segoe UI" w:cs="Segoe UI"/>
            <w:b/>
            <w:bCs/>
            <w:color w:val="000000"/>
            <w:sz w:val="23"/>
          </w:rPr>
          <w:t>Null –</w:t>
        </w:r>
        <w:r w:rsidRPr="00A80859">
          <w:rPr>
            <w:rFonts w:ascii="Segoe UI" w:eastAsia="Times New Roman" w:hAnsi="Segoe UI" w:cs="Segoe UI"/>
            <w:color w:val="000000"/>
            <w:sz w:val="23"/>
            <w:szCs w:val="23"/>
          </w:rPr>
          <w:t> Represents empty, nothing, and unknown type of values</w:t>
        </w:r>
      </w:ins>
    </w:p>
    <w:p w:rsidR="00A80859" w:rsidRPr="00A80859" w:rsidRDefault="00A80859" w:rsidP="00A80859">
      <w:pPr>
        <w:numPr>
          <w:ilvl w:val="0"/>
          <w:numId w:val="1"/>
        </w:numPr>
        <w:shd w:val="clear" w:color="auto" w:fill="FFFFFF"/>
        <w:spacing w:after="0" w:line="240" w:lineRule="auto"/>
        <w:rPr>
          <w:ins w:id="4" w:author="Unknown"/>
          <w:rFonts w:ascii="Segoe UI" w:eastAsia="Times New Roman" w:hAnsi="Segoe UI" w:cs="Segoe UI"/>
          <w:color w:val="000000"/>
          <w:sz w:val="23"/>
          <w:szCs w:val="23"/>
        </w:rPr>
      </w:pPr>
      <w:ins w:id="5" w:author="Unknown">
        <w:r w:rsidRPr="00A80859">
          <w:rPr>
            <w:rFonts w:ascii="Segoe UI" w:eastAsia="Times New Roman" w:hAnsi="Segoe UI" w:cs="Segoe UI"/>
            <w:b/>
            <w:bCs/>
            <w:color w:val="000000"/>
            <w:sz w:val="23"/>
          </w:rPr>
          <w:t>Number –</w:t>
        </w:r>
        <w:r w:rsidRPr="00A80859">
          <w:rPr>
            <w:rFonts w:ascii="Segoe UI" w:eastAsia="Times New Roman" w:hAnsi="Segoe UI" w:cs="Segoe UI"/>
            <w:color w:val="000000"/>
            <w:sz w:val="23"/>
            <w:szCs w:val="23"/>
          </w:rPr>
          <w:t> Represents both integer and floating point values</w:t>
        </w:r>
      </w:ins>
    </w:p>
    <w:p w:rsidR="00A80859" w:rsidRPr="00A80859" w:rsidRDefault="00A80859" w:rsidP="00A80859">
      <w:pPr>
        <w:numPr>
          <w:ilvl w:val="0"/>
          <w:numId w:val="1"/>
        </w:numPr>
        <w:shd w:val="clear" w:color="auto" w:fill="FFFFFF"/>
        <w:spacing w:after="0" w:line="240" w:lineRule="auto"/>
        <w:rPr>
          <w:ins w:id="6" w:author="Unknown"/>
          <w:rFonts w:ascii="Segoe UI" w:eastAsia="Times New Roman" w:hAnsi="Segoe UI" w:cs="Segoe UI"/>
          <w:color w:val="000000"/>
          <w:sz w:val="23"/>
          <w:szCs w:val="23"/>
        </w:rPr>
      </w:pPr>
      <w:ins w:id="7" w:author="Unknown">
        <w:r w:rsidRPr="00A80859">
          <w:rPr>
            <w:rFonts w:ascii="Segoe UI" w:eastAsia="Times New Roman" w:hAnsi="Segoe UI" w:cs="Segoe UI"/>
            <w:b/>
            <w:bCs/>
            <w:color w:val="000000"/>
            <w:sz w:val="23"/>
          </w:rPr>
          <w:t>Object –</w:t>
        </w:r>
        <w:r w:rsidRPr="00A80859">
          <w:rPr>
            <w:rFonts w:ascii="Segoe UI" w:eastAsia="Times New Roman" w:hAnsi="Segoe UI" w:cs="Segoe UI"/>
            <w:color w:val="000000"/>
            <w:sz w:val="23"/>
            <w:szCs w:val="23"/>
          </w:rPr>
          <w:t> Used for storing collections of data or more complex entities</w:t>
        </w:r>
      </w:ins>
    </w:p>
    <w:p w:rsidR="00A80859" w:rsidRPr="00A80859" w:rsidRDefault="00A80859" w:rsidP="00A80859">
      <w:pPr>
        <w:numPr>
          <w:ilvl w:val="0"/>
          <w:numId w:val="1"/>
        </w:numPr>
        <w:shd w:val="clear" w:color="auto" w:fill="FFFFFF"/>
        <w:spacing w:after="0" w:line="240" w:lineRule="auto"/>
        <w:rPr>
          <w:ins w:id="8" w:author="Unknown"/>
          <w:rFonts w:ascii="Segoe UI" w:eastAsia="Times New Roman" w:hAnsi="Segoe UI" w:cs="Segoe UI"/>
          <w:color w:val="000000"/>
          <w:sz w:val="23"/>
          <w:szCs w:val="23"/>
        </w:rPr>
      </w:pPr>
      <w:ins w:id="9" w:author="Unknown">
        <w:r w:rsidRPr="00A80859">
          <w:rPr>
            <w:rFonts w:ascii="Segoe UI" w:eastAsia="Times New Roman" w:hAnsi="Segoe UI" w:cs="Segoe UI"/>
            <w:b/>
            <w:bCs/>
            <w:color w:val="000000"/>
            <w:sz w:val="23"/>
          </w:rPr>
          <w:t>String –</w:t>
        </w:r>
        <w:r w:rsidRPr="00A80859">
          <w:rPr>
            <w:rFonts w:ascii="Segoe UI" w:eastAsia="Times New Roman" w:hAnsi="Segoe UI" w:cs="Segoe UI"/>
            <w:color w:val="000000"/>
            <w:sz w:val="23"/>
            <w:szCs w:val="23"/>
          </w:rPr>
          <w:t> Represents single-character, multi-character, and alphanumeric values</w:t>
        </w:r>
      </w:ins>
    </w:p>
    <w:p w:rsidR="00A80859" w:rsidRPr="00A80859" w:rsidRDefault="00A80859" w:rsidP="00A80859">
      <w:pPr>
        <w:numPr>
          <w:ilvl w:val="0"/>
          <w:numId w:val="1"/>
        </w:numPr>
        <w:shd w:val="clear" w:color="auto" w:fill="FFFFFF"/>
        <w:spacing w:after="0" w:line="240" w:lineRule="auto"/>
        <w:rPr>
          <w:ins w:id="10" w:author="Unknown"/>
          <w:rFonts w:ascii="Segoe UI" w:eastAsia="Times New Roman" w:hAnsi="Segoe UI" w:cs="Segoe UI"/>
          <w:color w:val="000000"/>
          <w:sz w:val="23"/>
          <w:szCs w:val="23"/>
        </w:rPr>
      </w:pPr>
      <w:ins w:id="11" w:author="Unknown">
        <w:r w:rsidRPr="00A80859">
          <w:rPr>
            <w:rFonts w:ascii="Segoe UI" w:eastAsia="Times New Roman" w:hAnsi="Segoe UI" w:cs="Segoe UI"/>
            <w:b/>
            <w:bCs/>
            <w:color w:val="000000"/>
            <w:sz w:val="23"/>
          </w:rPr>
          <w:t>Symbol –</w:t>
        </w:r>
        <w:r w:rsidRPr="00A80859">
          <w:rPr>
            <w:rFonts w:ascii="Segoe UI" w:eastAsia="Times New Roman" w:hAnsi="Segoe UI" w:cs="Segoe UI"/>
            <w:color w:val="000000"/>
            <w:sz w:val="23"/>
            <w:szCs w:val="23"/>
          </w:rPr>
          <w:t> Used for creating unique identifiers for objects</w:t>
        </w:r>
      </w:ins>
    </w:p>
    <w:p w:rsidR="00A80859" w:rsidRPr="00A80859" w:rsidRDefault="00A80859" w:rsidP="00A80859">
      <w:pPr>
        <w:numPr>
          <w:ilvl w:val="0"/>
          <w:numId w:val="1"/>
        </w:numPr>
        <w:shd w:val="clear" w:color="auto" w:fill="FFFFFF"/>
        <w:spacing w:after="0" w:line="240" w:lineRule="auto"/>
        <w:rPr>
          <w:ins w:id="12" w:author="Unknown"/>
          <w:rFonts w:ascii="Segoe UI" w:eastAsia="Times New Roman" w:hAnsi="Segoe UI" w:cs="Segoe UI"/>
          <w:color w:val="000000"/>
          <w:sz w:val="23"/>
          <w:szCs w:val="23"/>
        </w:rPr>
      </w:pPr>
      <w:ins w:id="13" w:author="Unknown">
        <w:r w:rsidRPr="00A80859">
          <w:rPr>
            <w:rFonts w:ascii="Segoe UI" w:eastAsia="Times New Roman" w:hAnsi="Segoe UI" w:cs="Segoe UI"/>
            <w:b/>
            <w:bCs/>
            <w:color w:val="000000"/>
            <w:sz w:val="23"/>
          </w:rPr>
          <w:t>Undefined –</w:t>
        </w:r>
        <w:r w:rsidRPr="00A80859">
          <w:rPr>
            <w:rFonts w:ascii="Segoe UI" w:eastAsia="Times New Roman" w:hAnsi="Segoe UI" w:cs="Segoe UI"/>
            <w:color w:val="000000"/>
            <w:sz w:val="23"/>
            <w:szCs w:val="23"/>
          </w:rPr>
          <w:t> Represents value not assigned. If a variable is only declared and not assigned in JS, then it represents the undefined data type</w:t>
        </w:r>
      </w:ins>
    </w:p>
    <w:p w:rsidR="00A80859" w:rsidRPr="00A80859" w:rsidRDefault="00A80859" w:rsidP="00A80859">
      <w:pPr>
        <w:shd w:val="clear" w:color="auto" w:fill="FFFFFF"/>
        <w:spacing w:after="300" w:line="240" w:lineRule="auto"/>
        <w:jc w:val="both"/>
        <w:rPr>
          <w:ins w:id="14" w:author="Unknown"/>
          <w:rFonts w:ascii="Segoe UI" w:eastAsia="Times New Roman" w:hAnsi="Segoe UI" w:cs="Segoe UI"/>
          <w:color w:val="000000"/>
          <w:sz w:val="23"/>
          <w:szCs w:val="23"/>
        </w:rPr>
      </w:pPr>
      <w:ins w:id="15" w:author="Unknown">
        <w:r w:rsidRPr="00A80859">
          <w:rPr>
            <w:rFonts w:ascii="Segoe UI" w:eastAsia="Times New Roman" w:hAnsi="Segoe UI" w:cs="Segoe UI"/>
            <w:b/>
            <w:bCs/>
            <w:color w:val="000000"/>
            <w:sz w:val="23"/>
            <w:szCs w:val="23"/>
          </w:rPr>
          <w:t>Question: Could you enumerate the various features of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Some important features of JavaScript are:</w:t>
        </w:r>
      </w:ins>
    </w:p>
    <w:p w:rsidR="00A80859" w:rsidRPr="00A80859" w:rsidRDefault="00A80859" w:rsidP="00A80859">
      <w:pPr>
        <w:numPr>
          <w:ilvl w:val="0"/>
          <w:numId w:val="2"/>
        </w:numPr>
        <w:shd w:val="clear" w:color="auto" w:fill="FFFFFF"/>
        <w:spacing w:after="0" w:line="240" w:lineRule="auto"/>
        <w:rPr>
          <w:ins w:id="16" w:author="Unknown"/>
          <w:rFonts w:ascii="Segoe UI" w:eastAsia="Times New Roman" w:hAnsi="Segoe UI" w:cs="Segoe UI"/>
          <w:color w:val="000000"/>
          <w:sz w:val="23"/>
          <w:szCs w:val="23"/>
        </w:rPr>
      </w:pPr>
      <w:ins w:id="17" w:author="Unknown">
        <w:r w:rsidRPr="00A80859">
          <w:rPr>
            <w:rFonts w:ascii="Segoe UI" w:eastAsia="Times New Roman" w:hAnsi="Segoe UI" w:cs="Segoe UI"/>
            <w:color w:val="000000"/>
            <w:sz w:val="23"/>
            <w:szCs w:val="23"/>
          </w:rPr>
          <w:t>A lightweight interpreted a programming language with some object-oriented capabilities</w:t>
        </w:r>
      </w:ins>
    </w:p>
    <w:p w:rsidR="00A80859" w:rsidRPr="00A80859" w:rsidRDefault="00A80859" w:rsidP="00A80859">
      <w:pPr>
        <w:numPr>
          <w:ilvl w:val="0"/>
          <w:numId w:val="2"/>
        </w:numPr>
        <w:shd w:val="clear" w:color="auto" w:fill="FFFFFF"/>
        <w:spacing w:after="0" w:line="240" w:lineRule="auto"/>
        <w:rPr>
          <w:ins w:id="18" w:author="Unknown"/>
          <w:rFonts w:ascii="Segoe UI" w:eastAsia="Times New Roman" w:hAnsi="Segoe UI" w:cs="Segoe UI"/>
          <w:color w:val="000000"/>
          <w:sz w:val="23"/>
          <w:szCs w:val="23"/>
        </w:rPr>
      </w:pPr>
      <w:ins w:id="19" w:author="Unknown">
        <w:r w:rsidRPr="00A80859">
          <w:rPr>
            <w:rFonts w:ascii="Segoe UI" w:eastAsia="Times New Roman" w:hAnsi="Segoe UI" w:cs="Segoe UI"/>
            <w:color w:val="000000"/>
            <w:sz w:val="23"/>
            <w:szCs w:val="23"/>
          </w:rPr>
          <w:t>An open, cross-platform scripting language</w:t>
        </w:r>
      </w:ins>
    </w:p>
    <w:p w:rsidR="00A80859" w:rsidRPr="00A80859" w:rsidRDefault="00A80859" w:rsidP="00A80859">
      <w:pPr>
        <w:numPr>
          <w:ilvl w:val="0"/>
          <w:numId w:val="2"/>
        </w:numPr>
        <w:shd w:val="clear" w:color="auto" w:fill="FFFFFF"/>
        <w:spacing w:after="0" w:line="240" w:lineRule="auto"/>
        <w:rPr>
          <w:ins w:id="20" w:author="Unknown"/>
          <w:rFonts w:ascii="Segoe UI" w:eastAsia="Times New Roman" w:hAnsi="Segoe UI" w:cs="Segoe UI"/>
          <w:color w:val="000000"/>
          <w:sz w:val="23"/>
          <w:szCs w:val="23"/>
        </w:rPr>
      </w:pPr>
      <w:ins w:id="21" w:author="Unknown">
        <w:r w:rsidRPr="00A80859">
          <w:rPr>
            <w:rFonts w:ascii="Segoe UI" w:eastAsia="Times New Roman" w:hAnsi="Segoe UI" w:cs="Segoe UI"/>
            <w:color w:val="000000"/>
            <w:sz w:val="23"/>
            <w:szCs w:val="23"/>
          </w:rPr>
          <w:lastRenderedPageBreak/>
          <w:t>Complements and integrates with </w:t>
        </w:r>
        <w:r w:rsidRPr="00A80859">
          <w:rPr>
            <w:rFonts w:ascii="Segoe UI" w:eastAsia="Times New Roman" w:hAnsi="Segoe UI" w:cs="Segoe UI"/>
            <w:color w:val="000000"/>
            <w:sz w:val="23"/>
            <w:szCs w:val="23"/>
          </w:rPr>
          <w:fldChar w:fldCharType="begin"/>
        </w:r>
        <w:r w:rsidRPr="00A80859">
          <w:rPr>
            <w:rFonts w:ascii="Segoe UI" w:eastAsia="Times New Roman" w:hAnsi="Segoe UI" w:cs="Segoe UI"/>
            <w:color w:val="000000"/>
            <w:sz w:val="23"/>
            <w:szCs w:val="23"/>
          </w:rPr>
          <w:instrText xml:space="preserve"> HYPERLINK "https://hackr.io/blog/what-is-java" </w:instrText>
        </w:r>
        <w:r w:rsidRPr="00A80859">
          <w:rPr>
            <w:rFonts w:ascii="Segoe UI" w:eastAsia="Times New Roman" w:hAnsi="Segoe UI" w:cs="Segoe UI"/>
            <w:color w:val="000000"/>
            <w:sz w:val="23"/>
            <w:szCs w:val="23"/>
          </w:rPr>
          <w:fldChar w:fldCharType="separate"/>
        </w:r>
        <w:r w:rsidRPr="00A80859">
          <w:rPr>
            <w:rFonts w:ascii="Segoe UI" w:eastAsia="Times New Roman" w:hAnsi="Segoe UI" w:cs="Segoe UI"/>
            <w:color w:val="3C7DC0"/>
            <w:sz w:val="23"/>
          </w:rPr>
          <w:t>the Java programming language</w:t>
        </w:r>
        <w:r w:rsidRPr="00A80859">
          <w:rPr>
            <w:rFonts w:ascii="Segoe UI" w:eastAsia="Times New Roman" w:hAnsi="Segoe UI" w:cs="Segoe UI"/>
            <w:color w:val="000000"/>
            <w:sz w:val="23"/>
            <w:szCs w:val="23"/>
          </w:rPr>
          <w:fldChar w:fldCharType="end"/>
        </w:r>
        <w:r w:rsidRPr="00A80859">
          <w:rPr>
            <w:rFonts w:ascii="Segoe UI" w:eastAsia="Times New Roman" w:hAnsi="Segoe UI" w:cs="Segoe UI"/>
            <w:color w:val="000000"/>
            <w:sz w:val="23"/>
            <w:szCs w:val="23"/>
          </w:rPr>
          <w:t> as well as other backend technologies.</w:t>
        </w:r>
      </w:ins>
    </w:p>
    <w:p w:rsidR="00A80859" w:rsidRPr="00A80859" w:rsidRDefault="00A80859" w:rsidP="00A80859">
      <w:pPr>
        <w:numPr>
          <w:ilvl w:val="0"/>
          <w:numId w:val="2"/>
        </w:numPr>
        <w:shd w:val="clear" w:color="auto" w:fill="FFFFFF"/>
        <w:spacing w:after="0" w:line="240" w:lineRule="auto"/>
        <w:rPr>
          <w:ins w:id="22" w:author="Unknown"/>
          <w:rFonts w:ascii="Segoe UI" w:eastAsia="Times New Roman" w:hAnsi="Segoe UI" w:cs="Segoe UI"/>
          <w:color w:val="000000"/>
          <w:sz w:val="23"/>
          <w:szCs w:val="23"/>
        </w:rPr>
      </w:pPr>
      <w:ins w:id="23" w:author="Unknown">
        <w:r w:rsidRPr="00A80859">
          <w:rPr>
            <w:rFonts w:ascii="Segoe UI" w:eastAsia="Times New Roman" w:hAnsi="Segoe UI" w:cs="Segoe UI"/>
            <w:color w:val="000000"/>
            <w:sz w:val="23"/>
            <w:szCs w:val="23"/>
          </w:rPr>
          <w:t>Designed especially for creating network-centric applications</w:t>
        </w:r>
      </w:ins>
    </w:p>
    <w:p w:rsidR="00A80859" w:rsidRPr="00A80859" w:rsidRDefault="00A80859" w:rsidP="00A80859">
      <w:pPr>
        <w:shd w:val="clear" w:color="auto" w:fill="FFFFFF"/>
        <w:spacing w:after="300" w:line="240" w:lineRule="auto"/>
        <w:jc w:val="both"/>
        <w:rPr>
          <w:ins w:id="24" w:author="Unknown"/>
          <w:rFonts w:ascii="Segoe UI" w:eastAsia="Times New Roman" w:hAnsi="Segoe UI" w:cs="Segoe UI"/>
          <w:color w:val="000000"/>
          <w:sz w:val="23"/>
          <w:szCs w:val="23"/>
        </w:rPr>
      </w:pPr>
      <w:ins w:id="25" w:author="Unknown">
        <w:r w:rsidRPr="00A80859">
          <w:rPr>
            <w:rFonts w:ascii="Segoe UI" w:eastAsia="Times New Roman" w:hAnsi="Segoe UI" w:cs="Segoe UI"/>
            <w:b/>
            <w:bCs/>
            <w:color w:val="000000"/>
            <w:sz w:val="23"/>
            <w:szCs w:val="23"/>
          </w:rPr>
          <w:t>Question: Please describe the most important advantages of using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There are several advantages to using JavaScript. Most notable amongst them are listed down as follows:</w:t>
        </w:r>
      </w:ins>
    </w:p>
    <w:p w:rsidR="00A80859" w:rsidRPr="00A80859" w:rsidRDefault="00A80859" w:rsidP="00A80859">
      <w:pPr>
        <w:numPr>
          <w:ilvl w:val="0"/>
          <w:numId w:val="3"/>
        </w:numPr>
        <w:shd w:val="clear" w:color="auto" w:fill="FFFFFF"/>
        <w:spacing w:after="0" w:line="240" w:lineRule="auto"/>
        <w:rPr>
          <w:ins w:id="26" w:author="Unknown"/>
          <w:rFonts w:ascii="Segoe UI" w:eastAsia="Times New Roman" w:hAnsi="Segoe UI" w:cs="Segoe UI"/>
          <w:color w:val="000000"/>
          <w:sz w:val="23"/>
          <w:szCs w:val="23"/>
        </w:rPr>
      </w:pPr>
      <w:ins w:id="27" w:author="Unknown">
        <w:r w:rsidRPr="00A80859">
          <w:rPr>
            <w:rFonts w:ascii="Segoe UI" w:eastAsia="Times New Roman" w:hAnsi="Segoe UI" w:cs="Segoe UI"/>
            <w:b/>
            <w:bCs/>
            <w:color w:val="000000"/>
            <w:sz w:val="23"/>
          </w:rPr>
          <w:t>Enhanced interactivity –</w:t>
        </w:r>
        <w:r w:rsidRPr="00A80859">
          <w:rPr>
            <w:rFonts w:ascii="Segoe UI" w:eastAsia="Times New Roman" w:hAnsi="Segoe UI" w:cs="Segoe UI"/>
            <w:color w:val="000000"/>
            <w:sz w:val="23"/>
            <w:szCs w:val="23"/>
          </w:rPr>
          <w:t> JavaScript allows creating interfaces that react when the user activates them via the keyboard or merely hovers the cursor over the same</w:t>
        </w:r>
      </w:ins>
    </w:p>
    <w:p w:rsidR="00A80859" w:rsidRPr="00A80859" w:rsidRDefault="00A80859" w:rsidP="00A80859">
      <w:pPr>
        <w:numPr>
          <w:ilvl w:val="0"/>
          <w:numId w:val="3"/>
        </w:numPr>
        <w:shd w:val="clear" w:color="auto" w:fill="FFFFFF"/>
        <w:spacing w:after="0" w:line="240" w:lineRule="auto"/>
        <w:rPr>
          <w:ins w:id="28" w:author="Unknown"/>
          <w:rFonts w:ascii="Segoe UI" w:eastAsia="Times New Roman" w:hAnsi="Segoe UI" w:cs="Segoe UI"/>
          <w:color w:val="000000"/>
          <w:sz w:val="23"/>
          <w:szCs w:val="23"/>
        </w:rPr>
      </w:pPr>
      <w:ins w:id="29" w:author="Unknown">
        <w:r w:rsidRPr="00A80859">
          <w:rPr>
            <w:rFonts w:ascii="Segoe UI" w:eastAsia="Times New Roman" w:hAnsi="Segoe UI" w:cs="Segoe UI"/>
            <w:b/>
            <w:bCs/>
            <w:color w:val="000000"/>
            <w:sz w:val="23"/>
          </w:rPr>
          <w:t>Immediate feedback –</w:t>
        </w:r>
        <w:r w:rsidRPr="00A80859">
          <w:rPr>
            <w:rFonts w:ascii="Segoe UI" w:eastAsia="Times New Roman" w:hAnsi="Segoe UI" w:cs="Segoe UI"/>
            <w:color w:val="000000"/>
            <w:sz w:val="23"/>
            <w:szCs w:val="23"/>
          </w:rPr>
          <w:t> Visitors need not to wait for a page reload to see if they had forgotten to enter some important details</w:t>
        </w:r>
      </w:ins>
    </w:p>
    <w:p w:rsidR="00A80859" w:rsidRPr="00A80859" w:rsidRDefault="00A80859" w:rsidP="00A80859">
      <w:pPr>
        <w:numPr>
          <w:ilvl w:val="0"/>
          <w:numId w:val="3"/>
        </w:numPr>
        <w:shd w:val="clear" w:color="auto" w:fill="FFFFFF"/>
        <w:spacing w:after="0" w:line="240" w:lineRule="auto"/>
        <w:rPr>
          <w:ins w:id="30" w:author="Unknown"/>
          <w:rFonts w:ascii="Segoe UI" w:eastAsia="Times New Roman" w:hAnsi="Segoe UI" w:cs="Segoe UI"/>
          <w:color w:val="000000"/>
          <w:sz w:val="23"/>
          <w:szCs w:val="23"/>
        </w:rPr>
      </w:pPr>
      <w:ins w:id="31" w:author="Unknown">
        <w:r w:rsidRPr="00A80859">
          <w:rPr>
            <w:rFonts w:ascii="Segoe UI" w:eastAsia="Times New Roman" w:hAnsi="Segoe UI" w:cs="Segoe UI"/>
            <w:b/>
            <w:bCs/>
            <w:color w:val="000000"/>
            <w:sz w:val="23"/>
          </w:rPr>
          <w:t>Low server interaction –</w:t>
        </w:r>
        <w:r w:rsidRPr="00A80859">
          <w:rPr>
            <w:rFonts w:ascii="Segoe UI" w:eastAsia="Times New Roman" w:hAnsi="Segoe UI" w:cs="Segoe UI"/>
            <w:color w:val="000000"/>
            <w:sz w:val="23"/>
            <w:szCs w:val="23"/>
          </w:rPr>
          <w:t> JS allows validating user input before sending the webpage to the server. It means less server traffic and hence, less load on the server</w:t>
        </w:r>
      </w:ins>
    </w:p>
    <w:p w:rsidR="00A80859" w:rsidRPr="00A80859" w:rsidRDefault="00A80859" w:rsidP="00A80859">
      <w:pPr>
        <w:numPr>
          <w:ilvl w:val="0"/>
          <w:numId w:val="3"/>
        </w:numPr>
        <w:shd w:val="clear" w:color="auto" w:fill="FFFFFF"/>
        <w:spacing w:after="0" w:line="240" w:lineRule="auto"/>
        <w:rPr>
          <w:ins w:id="32" w:author="Unknown"/>
          <w:rFonts w:ascii="Segoe UI" w:eastAsia="Times New Roman" w:hAnsi="Segoe UI" w:cs="Segoe UI"/>
          <w:color w:val="000000"/>
          <w:sz w:val="23"/>
          <w:szCs w:val="23"/>
        </w:rPr>
      </w:pPr>
      <w:ins w:id="33" w:author="Unknown">
        <w:r w:rsidRPr="00A80859">
          <w:rPr>
            <w:rFonts w:ascii="Segoe UI" w:eastAsia="Times New Roman" w:hAnsi="Segoe UI" w:cs="Segoe UI"/>
            <w:b/>
            <w:bCs/>
            <w:color w:val="000000"/>
            <w:sz w:val="23"/>
          </w:rPr>
          <w:t>Rich interfaces –</w:t>
        </w:r>
        <w:r w:rsidRPr="00A80859">
          <w:rPr>
            <w:rFonts w:ascii="Segoe UI" w:eastAsia="Times New Roman" w:hAnsi="Segoe UI" w:cs="Segoe UI"/>
            <w:color w:val="000000"/>
            <w:sz w:val="23"/>
            <w:szCs w:val="23"/>
          </w:rPr>
          <w:t> JS has items like drag-and-drop components and sliders to present a richer interface to the website visitors</w:t>
        </w:r>
      </w:ins>
    </w:p>
    <w:p w:rsidR="00A80859" w:rsidRPr="00A80859" w:rsidRDefault="00A80859" w:rsidP="00A80859">
      <w:pPr>
        <w:shd w:val="clear" w:color="auto" w:fill="FFFFFF"/>
        <w:spacing w:after="300" w:line="240" w:lineRule="auto"/>
        <w:jc w:val="both"/>
        <w:rPr>
          <w:ins w:id="34" w:author="Unknown"/>
          <w:rFonts w:ascii="Segoe UI" w:eastAsia="Times New Roman" w:hAnsi="Segoe UI" w:cs="Segoe UI"/>
          <w:color w:val="000000"/>
          <w:sz w:val="23"/>
          <w:szCs w:val="23"/>
        </w:rPr>
      </w:pPr>
      <w:ins w:id="35" w:author="Unknown">
        <w:r w:rsidRPr="00A80859">
          <w:rPr>
            <w:rFonts w:ascii="Segoe UI" w:eastAsia="Times New Roman" w:hAnsi="Segoe UI" w:cs="Segoe UI"/>
            <w:b/>
            <w:bCs/>
            <w:color w:val="000000"/>
            <w:sz w:val="23"/>
            <w:szCs w:val="23"/>
          </w:rPr>
          <w:t>Question: Could you name some built-in methods in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Following are some of the inbuilt methods in JavaScript:</w:t>
        </w:r>
      </w:ins>
    </w:p>
    <w:p w:rsidR="00A80859" w:rsidRPr="00A80859" w:rsidRDefault="00A80859" w:rsidP="00A80859">
      <w:pPr>
        <w:numPr>
          <w:ilvl w:val="0"/>
          <w:numId w:val="4"/>
        </w:numPr>
        <w:shd w:val="clear" w:color="auto" w:fill="FFFFFF"/>
        <w:spacing w:after="0" w:line="240" w:lineRule="auto"/>
        <w:rPr>
          <w:ins w:id="36" w:author="Unknown"/>
          <w:rFonts w:ascii="Segoe UI" w:eastAsia="Times New Roman" w:hAnsi="Segoe UI" w:cs="Segoe UI"/>
          <w:color w:val="000000"/>
          <w:sz w:val="23"/>
          <w:szCs w:val="23"/>
        </w:rPr>
      </w:pPr>
      <w:ins w:id="37" w:author="Unknown">
        <w:r w:rsidRPr="00A80859">
          <w:rPr>
            <w:rFonts w:ascii="Segoe UI" w:eastAsia="Times New Roman" w:hAnsi="Segoe UI" w:cs="Segoe UI"/>
            <w:b/>
            <w:bCs/>
            <w:color w:val="000000"/>
            <w:sz w:val="23"/>
          </w:rPr>
          <w:t>anchor() –</w:t>
        </w:r>
        <w:r w:rsidRPr="00A80859">
          <w:rPr>
            <w:rFonts w:ascii="Segoe UI" w:eastAsia="Times New Roman" w:hAnsi="Segoe UI" w:cs="Segoe UI"/>
            <w:color w:val="000000"/>
            <w:sz w:val="23"/>
            <w:szCs w:val="23"/>
          </w:rPr>
          <w:t> Creates an HTML anchor to be used as a hypertext target</w:t>
        </w:r>
      </w:ins>
    </w:p>
    <w:p w:rsidR="00A80859" w:rsidRPr="00A80859" w:rsidRDefault="00A80859" w:rsidP="00A80859">
      <w:pPr>
        <w:numPr>
          <w:ilvl w:val="0"/>
          <w:numId w:val="4"/>
        </w:numPr>
        <w:shd w:val="clear" w:color="auto" w:fill="FFFFFF"/>
        <w:spacing w:after="0" w:line="240" w:lineRule="auto"/>
        <w:rPr>
          <w:ins w:id="38" w:author="Unknown"/>
          <w:rFonts w:ascii="Segoe UI" w:eastAsia="Times New Roman" w:hAnsi="Segoe UI" w:cs="Segoe UI"/>
          <w:color w:val="000000"/>
          <w:sz w:val="23"/>
          <w:szCs w:val="23"/>
        </w:rPr>
      </w:pPr>
      <w:ins w:id="39" w:author="Unknown">
        <w:r w:rsidRPr="00A80859">
          <w:rPr>
            <w:rFonts w:ascii="Segoe UI" w:eastAsia="Times New Roman" w:hAnsi="Segoe UI" w:cs="Segoe UI"/>
            <w:b/>
            <w:bCs/>
            <w:color w:val="000000"/>
            <w:sz w:val="23"/>
          </w:rPr>
          <w:t>ceil() –</w:t>
        </w:r>
        <w:r w:rsidRPr="00A80859">
          <w:rPr>
            <w:rFonts w:ascii="Segoe UI" w:eastAsia="Times New Roman" w:hAnsi="Segoe UI" w:cs="Segoe UI"/>
            <w:color w:val="000000"/>
            <w:sz w:val="23"/>
            <w:szCs w:val="23"/>
          </w:rPr>
          <w:t> returns the smallest integer that is greater than or equal to the given number</w:t>
        </w:r>
      </w:ins>
    </w:p>
    <w:p w:rsidR="00A80859" w:rsidRPr="00A80859" w:rsidRDefault="00A80859" w:rsidP="00A80859">
      <w:pPr>
        <w:numPr>
          <w:ilvl w:val="0"/>
          <w:numId w:val="4"/>
        </w:numPr>
        <w:shd w:val="clear" w:color="auto" w:fill="FFFFFF"/>
        <w:spacing w:after="0" w:line="240" w:lineRule="auto"/>
        <w:rPr>
          <w:ins w:id="40" w:author="Unknown"/>
          <w:rFonts w:ascii="Segoe UI" w:eastAsia="Times New Roman" w:hAnsi="Segoe UI" w:cs="Segoe UI"/>
          <w:color w:val="000000"/>
          <w:sz w:val="23"/>
          <w:szCs w:val="23"/>
        </w:rPr>
      </w:pPr>
      <w:proofErr w:type="spellStart"/>
      <w:ins w:id="41" w:author="Unknown">
        <w:r w:rsidRPr="00A80859">
          <w:rPr>
            <w:rFonts w:ascii="Segoe UI" w:eastAsia="Times New Roman" w:hAnsi="Segoe UI" w:cs="Segoe UI"/>
            <w:b/>
            <w:bCs/>
            <w:color w:val="000000"/>
            <w:sz w:val="23"/>
          </w:rPr>
          <w:t>concat</w:t>
        </w:r>
        <w:proofErr w:type="spellEnd"/>
        <w:r w:rsidRPr="00A80859">
          <w:rPr>
            <w:rFonts w:ascii="Segoe UI" w:eastAsia="Times New Roman" w:hAnsi="Segoe UI" w:cs="Segoe UI"/>
            <w:b/>
            <w:bCs/>
            <w:color w:val="000000"/>
            <w:sz w:val="23"/>
          </w:rPr>
          <w:t>() –</w:t>
        </w:r>
        <w:r w:rsidRPr="00A80859">
          <w:rPr>
            <w:rFonts w:ascii="Segoe UI" w:eastAsia="Times New Roman" w:hAnsi="Segoe UI" w:cs="Segoe UI"/>
            <w:color w:val="000000"/>
            <w:sz w:val="23"/>
            <w:szCs w:val="23"/>
          </w:rPr>
          <w:t> Combines two strings and returns the newer string</w:t>
        </w:r>
      </w:ins>
    </w:p>
    <w:p w:rsidR="00A80859" w:rsidRPr="00A80859" w:rsidRDefault="00A80859" w:rsidP="00A80859">
      <w:pPr>
        <w:numPr>
          <w:ilvl w:val="0"/>
          <w:numId w:val="4"/>
        </w:numPr>
        <w:shd w:val="clear" w:color="auto" w:fill="FFFFFF"/>
        <w:spacing w:after="0" w:line="240" w:lineRule="auto"/>
        <w:rPr>
          <w:ins w:id="42" w:author="Unknown"/>
          <w:rFonts w:ascii="Segoe UI" w:eastAsia="Times New Roman" w:hAnsi="Segoe UI" w:cs="Segoe UI"/>
          <w:color w:val="000000"/>
          <w:sz w:val="23"/>
          <w:szCs w:val="23"/>
        </w:rPr>
      </w:pPr>
      <w:ins w:id="43" w:author="Unknown">
        <w:r w:rsidRPr="00A80859">
          <w:rPr>
            <w:rFonts w:ascii="Segoe UI" w:eastAsia="Times New Roman" w:hAnsi="Segoe UI" w:cs="Segoe UI"/>
            <w:b/>
            <w:bCs/>
            <w:color w:val="000000"/>
            <w:sz w:val="23"/>
          </w:rPr>
          <w:t>constructor() –</w:t>
        </w:r>
        <w:r w:rsidRPr="00A80859">
          <w:rPr>
            <w:rFonts w:ascii="Segoe UI" w:eastAsia="Times New Roman" w:hAnsi="Segoe UI" w:cs="Segoe UI"/>
            <w:color w:val="000000"/>
            <w:sz w:val="23"/>
            <w:szCs w:val="23"/>
          </w:rPr>
          <w:t> Returns the function that created the corresponding instance of the object</w:t>
        </w:r>
      </w:ins>
    </w:p>
    <w:p w:rsidR="00A80859" w:rsidRPr="00A80859" w:rsidRDefault="00A80859" w:rsidP="00A80859">
      <w:pPr>
        <w:numPr>
          <w:ilvl w:val="0"/>
          <w:numId w:val="4"/>
        </w:numPr>
        <w:shd w:val="clear" w:color="auto" w:fill="FFFFFF"/>
        <w:spacing w:after="0" w:line="240" w:lineRule="auto"/>
        <w:rPr>
          <w:ins w:id="44" w:author="Unknown"/>
          <w:rFonts w:ascii="Segoe UI" w:eastAsia="Times New Roman" w:hAnsi="Segoe UI" w:cs="Segoe UI"/>
          <w:color w:val="000000"/>
          <w:sz w:val="23"/>
          <w:szCs w:val="23"/>
        </w:rPr>
      </w:pPr>
      <w:ins w:id="45" w:author="Unknown">
        <w:r w:rsidRPr="00A80859">
          <w:rPr>
            <w:rFonts w:ascii="Segoe UI" w:eastAsia="Times New Roman" w:hAnsi="Segoe UI" w:cs="Segoe UI"/>
            <w:b/>
            <w:bCs/>
            <w:color w:val="000000"/>
            <w:sz w:val="23"/>
          </w:rPr>
          <w:t>Date() –</w:t>
        </w:r>
        <w:r w:rsidRPr="00A80859">
          <w:rPr>
            <w:rFonts w:ascii="Segoe UI" w:eastAsia="Times New Roman" w:hAnsi="Segoe UI" w:cs="Segoe UI"/>
            <w:color w:val="000000"/>
            <w:sz w:val="23"/>
            <w:szCs w:val="23"/>
          </w:rPr>
          <w:t> Returns the present date and time</w:t>
        </w:r>
      </w:ins>
    </w:p>
    <w:p w:rsidR="00A80859" w:rsidRPr="00A80859" w:rsidRDefault="00A80859" w:rsidP="00A80859">
      <w:pPr>
        <w:numPr>
          <w:ilvl w:val="0"/>
          <w:numId w:val="4"/>
        </w:numPr>
        <w:shd w:val="clear" w:color="auto" w:fill="FFFFFF"/>
        <w:spacing w:after="0" w:line="240" w:lineRule="auto"/>
        <w:rPr>
          <w:ins w:id="46" w:author="Unknown"/>
          <w:rFonts w:ascii="Segoe UI" w:eastAsia="Times New Roman" w:hAnsi="Segoe UI" w:cs="Segoe UI"/>
          <w:color w:val="000000"/>
          <w:sz w:val="23"/>
          <w:szCs w:val="23"/>
        </w:rPr>
      </w:pPr>
      <w:proofErr w:type="spellStart"/>
      <w:ins w:id="47" w:author="Unknown">
        <w:r w:rsidRPr="00A80859">
          <w:rPr>
            <w:rFonts w:ascii="Segoe UI" w:eastAsia="Times New Roman" w:hAnsi="Segoe UI" w:cs="Segoe UI"/>
            <w:b/>
            <w:bCs/>
            <w:color w:val="000000"/>
            <w:sz w:val="23"/>
          </w:rPr>
          <w:t>Date.parse</w:t>
        </w:r>
        <w:proofErr w:type="spellEnd"/>
        <w:r w:rsidRPr="00A80859">
          <w:rPr>
            <w:rFonts w:ascii="Segoe UI" w:eastAsia="Times New Roman" w:hAnsi="Segoe UI" w:cs="Segoe UI"/>
            <w:b/>
            <w:bCs/>
            <w:color w:val="000000"/>
            <w:sz w:val="23"/>
          </w:rPr>
          <w:t>() –</w:t>
        </w:r>
        <w:r w:rsidRPr="00A80859">
          <w:rPr>
            <w:rFonts w:ascii="Segoe UI" w:eastAsia="Times New Roman" w:hAnsi="Segoe UI" w:cs="Segoe UI"/>
            <w:color w:val="000000"/>
            <w:sz w:val="23"/>
            <w:szCs w:val="23"/>
          </w:rPr>
          <w:t> Parses a string representation of a date and time, and then returns the internal millisecond representation for the same</w:t>
        </w:r>
      </w:ins>
    </w:p>
    <w:p w:rsidR="00A80859" w:rsidRPr="00A80859" w:rsidRDefault="00A80859" w:rsidP="00A80859">
      <w:pPr>
        <w:numPr>
          <w:ilvl w:val="0"/>
          <w:numId w:val="4"/>
        </w:numPr>
        <w:shd w:val="clear" w:color="auto" w:fill="FFFFFF"/>
        <w:spacing w:after="0" w:line="240" w:lineRule="auto"/>
        <w:rPr>
          <w:ins w:id="48" w:author="Unknown"/>
          <w:rFonts w:ascii="Segoe UI" w:eastAsia="Times New Roman" w:hAnsi="Segoe UI" w:cs="Segoe UI"/>
          <w:color w:val="000000"/>
          <w:sz w:val="23"/>
          <w:szCs w:val="23"/>
        </w:rPr>
      </w:pPr>
      <w:ins w:id="49" w:author="Unknown">
        <w:r w:rsidRPr="00A80859">
          <w:rPr>
            <w:rFonts w:ascii="Segoe UI" w:eastAsia="Times New Roman" w:hAnsi="Segoe UI" w:cs="Segoe UI"/>
            <w:b/>
            <w:bCs/>
            <w:color w:val="000000"/>
            <w:sz w:val="23"/>
          </w:rPr>
          <w:t>exec() –</w:t>
        </w:r>
        <w:r w:rsidRPr="00A80859">
          <w:rPr>
            <w:rFonts w:ascii="Segoe UI" w:eastAsia="Times New Roman" w:hAnsi="Segoe UI" w:cs="Segoe UI"/>
            <w:color w:val="000000"/>
            <w:sz w:val="23"/>
            <w:szCs w:val="23"/>
          </w:rPr>
          <w:t> Searches for a match in the string parameter</w:t>
        </w:r>
      </w:ins>
    </w:p>
    <w:p w:rsidR="00A80859" w:rsidRPr="00A80859" w:rsidRDefault="00A80859" w:rsidP="00A80859">
      <w:pPr>
        <w:numPr>
          <w:ilvl w:val="0"/>
          <w:numId w:val="4"/>
        </w:numPr>
        <w:shd w:val="clear" w:color="auto" w:fill="FFFFFF"/>
        <w:spacing w:after="0" w:line="240" w:lineRule="auto"/>
        <w:rPr>
          <w:ins w:id="50" w:author="Unknown"/>
          <w:rFonts w:ascii="Segoe UI" w:eastAsia="Times New Roman" w:hAnsi="Segoe UI" w:cs="Segoe UI"/>
          <w:color w:val="000000"/>
          <w:sz w:val="23"/>
          <w:szCs w:val="23"/>
        </w:rPr>
      </w:pPr>
      <w:ins w:id="51" w:author="Unknown">
        <w:r w:rsidRPr="00A80859">
          <w:rPr>
            <w:rFonts w:ascii="Segoe UI" w:eastAsia="Times New Roman" w:hAnsi="Segoe UI" w:cs="Segoe UI"/>
            <w:b/>
            <w:bCs/>
            <w:color w:val="000000"/>
            <w:sz w:val="23"/>
          </w:rPr>
          <w:t>filter() –</w:t>
        </w:r>
        <w:r w:rsidRPr="00A80859">
          <w:rPr>
            <w:rFonts w:ascii="Segoe UI" w:eastAsia="Times New Roman" w:hAnsi="Segoe UI" w:cs="Segoe UI"/>
            <w:color w:val="000000"/>
            <w:sz w:val="23"/>
            <w:szCs w:val="23"/>
          </w:rPr>
          <w:t> Creates a new array with all the elements of the array for which the filtering function returns true</w:t>
        </w:r>
      </w:ins>
    </w:p>
    <w:p w:rsidR="00A80859" w:rsidRPr="00A80859" w:rsidRDefault="00A80859" w:rsidP="00A80859">
      <w:pPr>
        <w:numPr>
          <w:ilvl w:val="0"/>
          <w:numId w:val="4"/>
        </w:numPr>
        <w:shd w:val="clear" w:color="auto" w:fill="FFFFFF"/>
        <w:spacing w:after="0" w:line="240" w:lineRule="auto"/>
        <w:rPr>
          <w:ins w:id="52" w:author="Unknown"/>
          <w:rFonts w:ascii="Segoe UI" w:eastAsia="Times New Roman" w:hAnsi="Segoe UI" w:cs="Segoe UI"/>
          <w:color w:val="000000"/>
          <w:sz w:val="23"/>
          <w:szCs w:val="23"/>
        </w:rPr>
      </w:pPr>
      <w:proofErr w:type="spellStart"/>
      <w:ins w:id="53" w:author="Unknown">
        <w:r w:rsidRPr="00A80859">
          <w:rPr>
            <w:rFonts w:ascii="Segoe UI" w:eastAsia="Times New Roman" w:hAnsi="Segoe UI" w:cs="Segoe UI"/>
            <w:b/>
            <w:bCs/>
            <w:color w:val="000000"/>
            <w:sz w:val="23"/>
          </w:rPr>
          <w:t>fontcolor</w:t>
        </w:r>
        <w:proofErr w:type="spellEnd"/>
        <w:r w:rsidRPr="00A80859">
          <w:rPr>
            <w:rFonts w:ascii="Segoe UI" w:eastAsia="Times New Roman" w:hAnsi="Segoe UI" w:cs="Segoe UI"/>
            <w:b/>
            <w:bCs/>
            <w:color w:val="000000"/>
            <w:sz w:val="23"/>
          </w:rPr>
          <w:t>() –</w:t>
        </w:r>
        <w:r w:rsidRPr="00A80859">
          <w:rPr>
            <w:rFonts w:ascii="Segoe UI" w:eastAsia="Times New Roman" w:hAnsi="Segoe UI" w:cs="Segoe UI"/>
            <w:color w:val="000000"/>
            <w:sz w:val="23"/>
            <w:szCs w:val="23"/>
          </w:rPr>
          <w:t xml:space="preserve"> Displays a string in the specified </w:t>
        </w:r>
        <w:proofErr w:type="spellStart"/>
        <w:r w:rsidRPr="00A80859">
          <w:rPr>
            <w:rFonts w:ascii="Segoe UI" w:eastAsia="Times New Roman" w:hAnsi="Segoe UI" w:cs="Segoe UI"/>
            <w:color w:val="000000"/>
            <w:sz w:val="23"/>
            <w:szCs w:val="23"/>
          </w:rPr>
          <w:t>color</w:t>
        </w:r>
        <w:proofErr w:type="spellEnd"/>
      </w:ins>
    </w:p>
    <w:p w:rsidR="00A80859" w:rsidRPr="00A80859" w:rsidRDefault="00A80859" w:rsidP="00A80859">
      <w:pPr>
        <w:numPr>
          <w:ilvl w:val="0"/>
          <w:numId w:val="4"/>
        </w:numPr>
        <w:shd w:val="clear" w:color="auto" w:fill="FFFFFF"/>
        <w:spacing w:after="0" w:line="240" w:lineRule="auto"/>
        <w:rPr>
          <w:ins w:id="54" w:author="Unknown"/>
          <w:rFonts w:ascii="Segoe UI" w:eastAsia="Times New Roman" w:hAnsi="Segoe UI" w:cs="Segoe UI"/>
          <w:color w:val="000000"/>
          <w:sz w:val="23"/>
          <w:szCs w:val="23"/>
        </w:rPr>
      </w:pPr>
      <w:ins w:id="55" w:author="Unknown">
        <w:r w:rsidRPr="00A80859">
          <w:rPr>
            <w:rFonts w:ascii="Segoe UI" w:eastAsia="Times New Roman" w:hAnsi="Segoe UI" w:cs="Segoe UI"/>
            <w:b/>
            <w:bCs/>
            <w:color w:val="000000"/>
            <w:sz w:val="23"/>
          </w:rPr>
          <w:t>link() –</w:t>
        </w:r>
        <w:r w:rsidRPr="00A80859">
          <w:rPr>
            <w:rFonts w:ascii="Segoe UI" w:eastAsia="Times New Roman" w:hAnsi="Segoe UI" w:cs="Segoe UI"/>
            <w:color w:val="000000"/>
            <w:sz w:val="23"/>
            <w:szCs w:val="23"/>
          </w:rPr>
          <w:t> Creates an HTML hypertext link that requests another URL</w:t>
        </w:r>
      </w:ins>
    </w:p>
    <w:p w:rsidR="00A80859" w:rsidRPr="00A80859" w:rsidRDefault="00A80859" w:rsidP="00A80859">
      <w:pPr>
        <w:numPr>
          <w:ilvl w:val="0"/>
          <w:numId w:val="4"/>
        </w:numPr>
        <w:shd w:val="clear" w:color="auto" w:fill="FFFFFF"/>
        <w:spacing w:after="0" w:line="240" w:lineRule="auto"/>
        <w:rPr>
          <w:ins w:id="56" w:author="Unknown"/>
          <w:rFonts w:ascii="Segoe UI" w:eastAsia="Times New Roman" w:hAnsi="Segoe UI" w:cs="Segoe UI"/>
          <w:color w:val="000000"/>
          <w:sz w:val="23"/>
          <w:szCs w:val="23"/>
        </w:rPr>
      </w:pPr>
      <w:proofErr w:type="spellStart"/>
      <w:ins w:id="57" w:author="Unknown">
        <w:r w:rsidRPr="00A80859">
          <w:rPr>
            <w:rFonts w:ascii="Segoe UI" w:eastAsia="Times New Roman" w:hAnsi="Segoe UI" w:cs="Segoe UI"/>
            <w:b/>
            <w:bCs/>
            <w:color w:val="000000"/>
            <w:sz w:val="23"/>
          </w:rPr>
          <w:t>localeCompare</w:t>
        </w:r>
        <w:proofErr w:type="spellEnd"/>
        <w:r w:rsidRPr="00A80859">
          <w:rPr>
            <w:rFonts w:ascii="Segoe UI" w:eastAsia="Times New Roman" w:hAnsi="Segoe UI" w:cs="Segoe UI"/>
            <w:b/>
            <w:bCs/>
            <w:color w:val="000000"/>
            <w:sz w:val="23"/>
          </w:rPr>
          <w:t>() –</w:t>
        </w:r>
        <w:r w:rsidRPr="00A80859">
          <w:rPr>
            <w:rFonts w:ascii="Segoe UI" w:eastAsia="Times New Roman" w:hAnsi="Segoe UI" w:cs="Segoe UI"/>
            <w:color w:val="000000"/>
            <w:sz w:val="23"/>
            <w:szCs w:val="23"/>
          </w:rPr>
          <w:t> Returns a number that indicates whether a reference string comes before, after, or is the same as the given string in the sort order</w:t>
        </w:r>
      </w:ins>
    </w:p>
    <w:p w:rsidR="00A80859" w:rsidRPr="00A80859" w:rsidRDefault="00A80859" w:rsidP="00A80859">
      <w:pPr>
        <w:numPr>
          <w:ilvl w:val="0"/>
          <w:numId w:val="4"/>
        </w:numPr>
        <w:shd w:val="clear" w:color="auto" w:fill="FFFFFF"/>
        <w:spacing w:after="0" w:line="240" w:lineRule="auto"/>
        <w:rPr>
          <w:ins w:id="58" w:author="Unknown"/>
          <w:rFonts w:ascii="Segoe UI" w:eastAsia="Times New Roman" w:hAnsi="Segoe UI" w:cs="Segoe UI"/>
          <w:color w:val="000000"/>
          <w:sz w:val="23"/>
          <w:szCs w:val="23"/>
        </w:rPr>
      </w:pPr>
      <w:ins w:id="59" w:author="Unknown">
        <w:r w:rsidRPr="00A80859">
          <w:rPr>
            <w:rFonts w:ascii="Segoe UI" w:eastAsia="Times New Roman" w:hAnsi="Segoe UI" w:cs="Segoe UI"/>
            <w:b/>
            <w:bCs/>
            <w:color w:val="000000"/>
            <w:sz w:val="23"/>
          </w:rPr>
          <w:t>match() –</w:t>
        </w:r>
        <w:r w:rsidRPr="00A80859">
          <w:rPr>
            <w:rFonts w:ascii="Segoe UI" w:eastAsia="Times New Roman" w:hAnsi="Segoe UI" w:cs="Segoe UI"/>
            <w:color w:val="000000"/>
            <w:sz w:val="23"/>
            <w:szCs w:val="23"/>
          </w:rPr>
          <w:t> Used for matching a regular expression against a string</w:t>
        </w:r>
      </w:ins>
    </w:p>
    <w:p w:rsidR="00A80859" w:rsidRPr="00A80859" w:rsidRDefault="00A80859" w:rsidP="00A80859">
      <w:pPr>
        <w:numPr>
          <w:ilvl w:val="0"/>
          <w:numId w:val="4"/>
        </w:numPr>
        <w:shd w:val="clear" w:color="auto" w:fill="FFFFFF"/>
        <w:spacing w:after="0" w:line="240" w:lineRule="auto"/>
        <w:rPr>
          <w:ins w:id="60" w:author="Unknown"/>
          <w:rFonts w:ascii="Segoe UI" w:eastAsia="Times New Roman" w:hAnsi="Segoe UI" w:cs="Segoe UI"/>
          <w:color w:val="000000"/>
          <w:sz w:val="23"/>
          <w:szCs w:val="23"/>
        </w:rPr>
      </w:pPr>
      <w:ins w:id="61" w:author="Unknown">
        <w:r w:rsidRPr="00A80859">
          <w:rPr>
            <w:rFonts w:ascii="Segoe UI" w:eastAsia="Times New Roman" w:hAnsi="Segoe UI" w:cs="Segoe UI"/>
            <w:b/>
            <w:bCs/>
            <w:color w:val="000000"/>
            <w:sz w:val="23"/>
          </w:rPr>
          <w:t>pop() –</w:t>
        </w:r>
        <w:r w:rsidRPr="00A80859">
          <w:rPr>
            <w:rFonts w:ascii="Segoe UI" w:eastAsia="Times New Roman" w:hAnsi="Segoe UI" w:cs="Segoe UI"/>
            <w:color w:val="000000"/>
            <w:sz w:val="23"/>
            <w:szCs w:val="23"/>
          </w:rPr>
          <w:t> Removes and returns the last element from an array</w:t>
        </w:r>
      </w:ins>
    </w:p>
    <w:p w:rsidR="00A80859" w:rsidRPr="00A80859" w:rsidRDefault="00A80859" w:rsidP="00A80859">
      <w:pPr>
        <w:numPr>
          <w:ilvl w:val="0"/>
          <w:numId w:val="4"/>
        </w:numPr>
        <w:shd w:val="clear" w:color="auto" w:fill="FFFFFF"/>
        <w:spacing w:after="0" w:line="240" w:lineRule="auto"/>
        <w:rPr>
          <w:ins w:id="62" w:author="Unknown"/>
          <w:rFonts w:ascii="Segoe UI" w:eastAsia="Times New Roman" w:hAnsi="Segoe UI" w:cs="Segoe UI"/>
          <w:color w:val="000000"/>
          <w:sz w:val="23"/>
          <w:szCs w:val="23"/>
        </w:rPr>
      </w:pPr>
      <w:ins w:id="63" w:author="Unknown">
        <w:r w:rsidRPr="00A80859">
          <w:rPr>
            <w:rFonts w:ascii="Segoe UI" w:eastAsia="Times New Roman" w:hAnsi="Segoe UI" w:cs="Segoe UI"/>
            <w:b/>
            <w:bCs/>
            <w:color w:val="000000"/>
            <w:sz w:val="23"/>
          </w:rPr>
          <w:t>reduce() –</w:t>
        </w:r>
        <w:r w:rsidRPr="00A80859">
          <w:rPr>
            <w:rFonts w:ascii="Segoe UI" w:eastAsia="Times New Roman" w:hAnsi="Segoe UI" w:cs="Segoe UI"/>
            <w:color w:val="000000"/>
            <w:sz w:val="23"/>
            <w:szCs w:val="23"/>
          </w:rPr>
          <w:t> Applies a function simultaneously for two values of the array in order to reduce them to a single value</w:t>
        </w:r>
      </w:ins>
    </w:p>
    <w:p w:rsidR="00A80859" w:rsidRPr="00A80859" w:rsidRDefault="00A80859" w:rsidP="00A80859">
      <w:pPr>
        <w:numPr>
          <w:ilvl w:val="0"/>
          <w:numId w:val="4"/>
        </w:numPr>
        <w:shd w:val="clear" w:color="auto" w:fill="FFFFFF"/>
        <w:spacing w:after="0" w:line="240" w:lineRule="auto"/>
        <w:rPr>
          <w:ins w:id="64" w:author="Unknown"/>
          <w:rFonts w:ascii="Segoe UI" w:eastAsia="Times New Roman" w:hAnsi="Segoe UI" w:cs="Segoe UI"/>
          <w:color w:val="000000"/>
          <w:sz w:val="23"/>
          <w:szCs w:val="23"/>
        </w:rPr>
      </w:pPr>
      <w:ins w:id="65" w:author="Unknown">
        <w:r w:rsidRPr="00A80859">
          <w:rPr>
            <w:rFonts w:ascii="Segoe UI" w:eastAsia="Times New Roman" w:hAnsi="Segoe UI" w:cs="Segoe UI"/>
            <w:b/>
            <w:bCs/>
            <w:color w:val="000000"/>
            <w:sz w:val="23"/>
          </w:rPr>
          <w:t>round() –</w:t>
        </w:r>
        <w:r w:rsidRPr="00A80859">
          <w:rPr>
            <w:rFonts w:ascii="Segoe UI" w:eastAsia="Times New Roman" w:hAnsi="Segoe UI" w:cs="Segoe UI"/>
            <w:color w:val="000000"/>
            <w:sz w:val="23"/>
            <w:szCs w:val="23"/>
          </w:rPr>
          <w:t> Rounds off the value of the given number to the nearest integer and returns the same</w:t>
        </w:r>
      </w:ins>
    </w:p>
    <w:p w:rsidR="00A80859" w:rsidRPr="00A80859" w:rsidRDefault="00A80859" w:rsidP="00A80859">
      <w:pPr>
        <w:numPr>
          <w:ilvl w:val="0"/>
          <w:numId w:val="4"/>
        </w:numPr>
        <w:shd w:val="clear" w:color="auto" w:fill="FFFFFF"/>
        <w:spacing w:after="0" w:line="240" w:lineRule="auto"/>
        <w:rPr>
          <w:ins w:id="66" w:author="Unknown"/>
          <w:rFonts w:ascii="Segoe UI" w:eastAsia="Times New Roman" w:hAnsi="Segoe UI" w:cs="Segoe UI"/>
          <w:color w:val="000000"/>
          <w:sz w:val="23"/>
          <w:szCs w:val="23"/>
        </w:rPr>
      </w:pPr>
      <w:ins w:id="67" w:author="Unknown">
        <w:r w:rsidRPr="00A80859">
          <w:rPr>
            <w:rFonts w:ascii="Segoe UI" w:eastAsia="Times New Roman" w:hAnsi="Segoe UI" w:cs="Segoe UI"/>
            <w:b/>
            <w:bCs/>
            <w:color w:val="000000"/>
            <w:sz w:val="23"/>
          </w:rPr>
          <w:t>slice() –</w:t>
        </w:r>
        <w:r w:rsidRPr="00A80859">
          <w:rPr>
            <w:rFonts w:ascii="Segoe UI" w:eastAsia="Times New Roman" w:hAnsi="Segoe UI" w:cs="Segoe UI"/>
            <w:color w:val="000000"/>
            <w:sz w:val="23"/>
            <w:szCs w:val="23"/>
          </w:rPr>
          <w:t> Extracts a certain section of a string and returns the remaining string</w:t>
        </w:r>
      </w:ins>
    </w:p>
    <w:p w:rsidR="00A80859" w:rsidRPr="00A80859" w:rsidRDefault="00A80859" w:rsidP="00A80859">
      <w:pPr>
        <w:numPr>
          <w:ilvl w:val="0"/>
          <w:numId w:val="4"/>
        </w:numPr>
        <w:shd w:val="clear" w:color="auto" w:fill="FFFFFF"/>
        <w:spacing w:after="0" w:line="240" w:lineRule="auto"/>
        <w:rPr>
          <w:ins w:id="68" w:author="Unknown"/>
          <w:rFonts w:ascii="Segoe UI" w:eastAsia="Times New Roman" w:hAnsi="Segoe UI" w:cs="Segoe UI"/>
          <w:color w:val="000000"/>
          <w:sz w:val="23"/>
          <w:szCs w:val="23"/>
        </w:rPr>
      </w:pPr>
      <w:ins w:id="69" w:author="Unknown">
        <w:r w:rsidRPr="00A80859">
          <w:rPr>
            <w:rFonts w:ascii="Segoe UI" w:eastAsia="Times New Roman" w:hAnsi="Segoe UI" w:cs="Segoe UI"/>
            <w:b/>
            <w:bCs/>
            <w:color w:val="000000"/>
            <w:sz w:val="23"/>
          </w:rPr>
          <w:t>some() –</w:t>
        </w:r>
        <w:r w:rsidRPr="00A80859">
          <w:rPr>
            <w:rFonts w:ascii="Segoe UI" w:eastAsia="Times New Roman" w:hAnsi="Segoe UI" w:cs="Segoe UI"/>
            <w:color w:val="000000"/>
            <w:sz w:val="23"/>
            <w:szCs w:val="23"/>
          </w:rPr>
          <w:t> returns true if at least one element of the array satisfies the provided testing function</w:t>
        </w:r>
      </w:ins>
    </w:p>
    <w:p w:rsidR="00A80859" w:rsidRPr="00A80859" w:rsidRDefault="00A80859" w:rsidP="00A80859">
      <w:pPr>
        <w:numPr>
          <w:ilvl w:val="0"/>
          <w:numId w:val="4"/>
        </w:numPr>
        <w:shd w:val="clear" w:color="auto" w:fill="FFFFFF"/>
        <w:spacing w:after="0" w:line="240" w:lineRule="auto"/>
        <w:rPr>
          <w:ins w:id="70" w:author="Unknown"/>
          <w:rFonts w:ascii="Segoe UI" w:eastAsia="Times New Roman" w:hAnsi="Segoe UI" w:cs="Segoe UI"/>
          <w:color w:val="000000"/>
          <w:sz w:val="23"/>
          <w:szCs w:val="23"/>
        </w:rPr>
      </w:pPr>
      <w:proofErr w:type="spellStart"/>
      <w:ins w:id="71" w:author="Unknown">
        <w:r w:rsidRPr="00A80859">
          <w:rPr>
            <w:rFonts w:ascii="Segoe UI" w:eastAsia="Times New Roman" w:hAnsi="Segoe UI" w:cs="Segoe UI"/>
            <w:b/>
            <w:bCs/>
            <w:color w:val="000000"/>
            <w:sz w:val="23"/>
          </w:rPr>
          <w:lastRenderedPageBreak/>
          <w:t>toLocaleString</w:t>
        </w:r>
        <w:proofErr w:type="spellEnd"/>
        <w:r w:rsidRPr="00A80859">
          <w:rPr>
            <w:rFonts w:ascii="Segoe UI" w:eastAsia="Times New Roman" w:hAnsi="Segoe UI" w:cs="Segoe UI"/>
            <w:b/>
            <w:bCs/>
            <w:color w:val="000000"/>
            <w:sz w:val="23"/>
          </w:rPr>
          <w:t>() –</w:t>
        </w:r>
        <w:r w:rsidRPr="00A80859">
          <w:rPr>
            <w:rFonts w:ascii="Segoe UI" w:eastAsia="Times New Roman" w:hAnsi="Segoe UI" w:cs="Segoe UI"/>
            <w:color w:val="000000"/>
            <w:sz w:val="23"/>
            <w:szCs w:val="23"/>
          </w:rPr>
          <w:t> Return a string value of the current number in a format that depends on the browser’s locale settings</w:t>
        </w:r>
      </w:ins>
    </w:p>
    <w:p w:rsidR="00A80859" w:rsidRPr="00A80859" w:rsidRDefault="00A80859" w:rsidP="00A80859">
      <w:pPr>
        <w:numPr>
          <w:ilvl w:val="0"/>
          <w:numId w:val="4"/>
        </w:numPr>
        <w:shd w:val="clear" w:color="auto" w:fill="FFFFFF"/>
        <w:spacing w:after="0" w:line="240" w:lineRule="auto"/>
        <w:rPr>
          <w:ins w:id="72" w:author="Unknown"/>
          <w:rFonts w:ascii="Segoe UI" w:eastAsia="Times New Roman" w:hAnsi="Segoe UI" w:cs="Segoe UI"/>
          <w:color w:val="000000"/>
          <w:sz w:val="23"/>
          <w:szCs w:val="23"/>
        </w:rPr>
      </w:pPr>
      <w:ins w:id="73" w:author="Unknown">
        <w:r w:rsidRPr="00A80859">
          <w:rPr>
            <w:rFonts w:ascii="Segoe UI" w:eastAsia="Times New Roman" w:hAnsi="Segoe UI" w:cs="Segoe UI"/>
            <w:b/>
            <w:bCs/>
            <w:color w:val="000000"/>
            <w:sz w:val="23"/>
          </w:rPr>
          <w:t>sup() –</w:t>
        </w:r>
        <w:r w:rsidRPr="00A80859">
          <w:rPr>
            <w:rFonts w:ascii="Segoe UI" w:eastAsia="Times New Roman" w:hAnsi="Segoe UI" w:cs="Segoe UI"/>
            <w:color w:val="000000"/>
            <w:sz w:val="23"/>
            <w:szCs w:val="23"/>
          </w:rPr>
          <w:t> Displays a string as a superscript</w:t>
        </w:r>
      </w:ins>
    </w:p>
    <w:p w:rsidR="00A80859" w:rsidRPr="00A80859" w:rsidRDefault="00A80859" w:rsidP="00A80859">
      <w:pPr>
        <w:numPr>
          <w:ilvl w:val="0"/>
          <w:numId w:val="4"/>
        </w:numPr>
        <w:shd w:val="clear" w:color="auto" w:fill="FFFFFF"/>
        <w:spacing w:after="0" w:line="240" w:lineRule="auto"/>
        <w:rPr>
          <w:ins w:id="74" w:author="Unknown"/>
          <w:rFonts w:ascii="Segoe UI" w:eastAsia="Times New Roman" w:hAnsi="Segoe UI" w:cs="Segoe UI"/>
          <w:color w:val="000000"/>
          <w:sz w:val="23"/>
          <w:szCs w:val="23"/>
        </w:rPr>
      </w:pPr>
      <w:proofErr w:type="spellStart"/>
      <w:ins w:id="75" w:author="Unknown">
        <w:r w:rsidRPr="00A80859">
          <w:rPr>
            <w:rFonts w:ascii="Segoe UI" w:eastAsia="Times New Roman" w:hAnsi="Segoe UI" w:cs="Segoe UI"/>
            <w:b/>
            <w:bCs/>
            <w:color w:val="000000"/>
            <w:sz w:val="23"/>
          </w:rPr>
          <w:t>toSource</w:t>
        </w:r>
        <w:proofErr w:type="spellEnd"/>
        <w:r w:rsidRPr="00A80859">
          <w:rPr>
            <w:rFonts w:ascii="Segoe UI" w:eastAsia="Times New Roman" w:hAnsi="Segoe UI" w:cs="Segoe UI"/>
            <w:b/>
            <w:bCs/>
            <w:color w:val="000000"/>
            <w:sz w:val="23"/>
          </w:rPr>
          <w:t>() –</w:t>
        </w:r>
        <w:r w:rsidRPr="00A80859">
          <w:rPr>
            <w:rFonts w:ascii="Segoe UI" w:eastAsia="Times New Roman" w:hAnsi="Segoe UI" w:cs="Segoe UI"/>
            <w:color w:val="000000"/>
            <w:sz w:val="23"/>
            <w:szCs w:val="23"/>
          </w:rPr>
          <w:t> Returns a string containing the source of the Boolean object</w:t>
        </w:r>
      </w:ins>
    </w:p>
    <w:p w:rsidR="00A80859" w:rsidRPr="00A80859" w:rsidRDefault="00A80859" w:rsidP="00A80859">
      <w:pPr>
        <w:numPr>
          <w:ilvl w:val="0"/>
          <w:numId w:val="4"/>
        </w:numPr>
        <w:shd w:val="clear" w:color="auto" w:fill="FFFFFF"/>
        <w:spacing w:after="0" w:line="240" w:lineRule="auto"/>
        <w:rPr>
          <w:ins w:id="76" w:author="Unknown"/>
          <w:rFonts w:ascii="Segoe UI" w:eastAsia="Times New Roman" w:hAnsi="Segoe UI" w:cs="Segoe UI"/>
          <w:color w:val="000000"/>
          <w:sz w:val="23"/>
          <w:szCs w:val="23"/>
        </w:rPr>
      </w:pPr>
      <w:proofErr w:type="spellStart"/>
      <w:ins w:id="77" w:author="Unknown">
        <w:r w:rsidRPr="00A80859">
          <w:rPr>
            <w:rFonts w:ascii="Segoe UI" w:eastAsia="Times New Roman" w:hAnsi="Segoe UI" w:cs="Segoe UI"/>
            <w:b/>
            <w:bCs/>
            <w:color w:val="000000"/>
            <w:sz w:val="23"/>
          </w:rPr>
          <w:t>toUpperCase</w:t>
        </w:r>
        <w:proofErr w:type="spellEnd"/>
        <w:r w:rsidRPr="00A80859">
          <w:rPr>
            <w:rFonts w:ascii="Segoe UI" w:eastAsia="Times New Roman" w:hAnsi="Segoe UI" w:cs="Segoe UI"/>
            <w:b/>
            <w:bCs/>
            <w:color w:val="000000"/>
            <w:sz w:val="23"/>
          </w:rPr>
          <w:t>() –</w:t>
        </w:r>
        <w:r w:rsidRPr="00A80859">
          <w:rPr>
            <w:rFonts w:ascii="Segoe UI" w:eastAsia="Times New Roman" w:hAnsi="Segoe UI" w:cs="Segoe UI"/>
            <w:color w:val="000000"/>
            <w:sz w:val="23"/>
            <w:szCs w:val="23"/>
          </w:rPr>
          <w:t> Converts a text to uppercase</w:t>
        </w:r>
      </w:ins>
    </w:p>
    <w:p w:rsidR="00A80859" w:rsidRPr="00A80859" w:rsidRDefault="00A80859" w:rsidP="00A80859">
      <w:pPr>
        <w:numPr>
          <w:ilvl w:val="0"/>
          <w:numId w:val="4"/>
        </w:numPr>
        <w:shd w:val="clear" w:color="auto" w:fill="FFFFFF"/>
        <w:spacing w:after="0" w:line="240" w:lineRule="auto"/>
        <w:rPr>
          <w:ins w:id="78" w:author="Unknown"/>
          <w:rFonts w:ascii="Segoe UI" w:eastAsia="Times New Roman" w:hAnsi="Segoe UI" w:cs="Segoe UI"/>
          <w:color w:val="000000"/>
          <w:sz w:val="23"/>
          <w:szCs w:val="23"/>
        </w:rPr>
      </w:pPr>
      <w:proofErr w:type="spellStart"/>
      <w:ins w:id="79" w:author="Unknown">
        <w:r w:rsidRPr="00A80859">
          <w:rPr>
            <w:rFonts w:ascii="Segoe UI" w:eastAsia="Times New Roman" w:hAnsi="Segoe UI" w:cs="Segoe UI"/>
            <w:b/>
            <w:bCs/>
            <w:color w:val="000000"/>
            <w:sz w:val="23"/>
          </w:rPr>
          <w:t>valueOf</w:t>
        </w:r>
        <w:proofErr w:type="spellEnd"/>
        <w:r w:rsidRPr="00A80859">
          <w:rPr>
            <w:rFonts w:ascii="Segoe UI" w:eastAsia="Times New Roman" w:hAnsi="Segoe UI" w:cs="Segoe UI"/>
            <w:b/>
            <w:bCs/>
            <w:color w:val="000000"/>
            <w:sz w:val="23"/>
          </w:rPr>
          <w:t>() –</w:t>
        </w:r>
        <w:r w:rsidRPr="00A80859">
          <w:rPr>
            <w:rFonts w:ascii="Segoe UI" w:eastAsia="Times New Roman" w:hAnsi="Segoe UI" w:cs="Segoe UI"/>
            <w:color w:val="000000"/>
            <w:sz w:val="23"/>
            <w:szCs w:val="23"/>
          </w:rPr>
          <w:t> Returns the primitive value of the specified object</w:t>
        </w:r>
      </w:ins>
    </w:p>
    <w:p w:rsidR="00A80859" w:rsidRPr="00A80859" w:rsidRDefault="00A80859" w:rsidP="00A80859">
      <w:pPr>
        <w:shd w:val="clear" w:color="auto" w:fill="FFFFFF"/>
        <w:spacing w:after="300" w:line="240" w:lineRule="auto"/>
        <w:jc w:val="both"/>
        <w:rPr>
          <w:ins w:id="80" w:author="Unknown"/>
          <w:rFonts w:ascii="Segoe UI" w:eastAsia="Times New Roman" w:hAnsi="Segoe UI" w:cs="Segoe UI"/>
          <w:color w:val="000000"/>
          <w:sz w:val="23"/>
          <w:szCs w:val="23"/>
        </w:rPr>
      </w:pPr>
      <w:ins w:id="81" w:author="Unknown">
        <w:r w:rsidRPr="00A80859">
          <w:rPr>
            <w:rFonts w:ascii="Segoe UI" w:eastAsia="Times New Roman" w:hAnsi="Segoe UI" w:cs="Segoe UI"/>
            <w:b/>
            <w:bCs/>
            <w:color w:val="000000"/>
            <w:sz w:val="23"/>
            <w:szCs w:val="23"/>
          </w:rPr>
          <w:t>Question: Explain the use of debugger in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All modern browsers (Mozilla Firefox, Safari, Google Chrome, etc.) come with an inbuilt debugger that can be summoned by pressing the F12 key. You need to choose the Console tab to view the result. Here you can set breakpoints as well as view the value of the variables.</w:t>
        </w:r>
      </w:ins>
    </w:p>
    <w:p w:rsidR="00A80859" w:rsidRPr="00A80859" w:rsidRDefault="00A80859" w:rsidP="00A80859">
      <w:pPr>
        <w:shd w:val="clear" w:color="auto" w:fill="FFFFFF"/>
        <w:spacing w:after="300" w:line="240" w:lineRule="auto"/>
        <w:jc w:val="both"/>
        <w:rPr>
          <w:ins w:id="82" w:author="Unknown"/>
          <w:rFonts w:ascii="Segoe UI" w:eastAsia="Times New Roman" w:hAnsi="Segoe UI" w:cs="Segoe UI"/>
          <w:color w:val="000000"/>
          <w:sz w:val="23"/>
          <w:szCs w:val="23"/>
        </w:rPr>
      </w:pPr>
      <w:ins w:id="83" w:author="Unknown">
        <w:r w:rsidRPr="00A80859">
          <w:rPr>
            <w:rFonts w:ascii="Segoe UI" w:eastAsia="Times New Roman" w:hAnsi="Segoe UI" w:cs="Segoe UI"/>
            <w:color w:val="000000"/>
            <w:sz w:val="23"/>
            <w:szCs w:val="23"/>
          </w:rPr>
          <w:t>JavaScript also features a debugger keyword that replicates the function of using breakpoints using a debugger. However, it works only when the debugging option is enabled in the web browser settings.</w:t>
        </w:r>
      </w:ins>
    </w:p>
    <w:p w:rsidR="00A80859" w:rsidRPr="00A80859" w:rsidRDefault="00A80859" w:rsidP="00A80859">
      <w:pPr>
        <w:shd w:val="clear" w:color="auto" w:fill="FFFFFF"/>
        <w:spacing w:after="300" w:line="240" w:lineRule="auto"/>
        <w:jc w:val="both"/>
        <w:rPr>
          <w:ins w:id="84" w:author="Unknown"/>
          <w:rFonts w:ascii="Segoe UI" w:eastAsia="Times New Roman" w:hAnsi="Segoe UI" w:cs="Segoe UI"/>
          <w:color w:val="000000"/>
          <w:sz w:val="23"/>
          <w:szCs w:val="23"/>
        </w:rPr>
      </w:pPr>
      <w:ins w:id="85" w:author="Unknown">
        <w:r w:rsidRPr="00A80859">
          <w:rPr>
            <w:rFonts w:ascii="Segoe UI" w:eastAsia="Times New Roman" w:hAnsi="Segoe UI" w:cs="Segoe UI"/>
            <w:b/>
            <w:bCs/>
            <w:color w:val="000000"/>
            <w:sz w:val="23"/>
            <w:szCs w:val="23"/>
          </w:rPr>
          <w:t>Question: What are the different types of Error Name values in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There are 6 types of Error Name values. Each one of them is briefly explained as follows:</w:t>
        </w:r>
      </w:ins>
    </w:p>
    <w:p w:rsidR="00A80859" w:rsidRPr="00A80859" w:rsidRDefault="00A80859" w:rsidP="00A80859">
      <w:pPr>
        <w:numPr>
          <w:ilvl w:val="0"/>
          <w:numId w:val="5"/>
        </w:numPr>
        <w:shd w:val="clear" w:color="auto" w:fill="FFFFFF"/>
        <w:spacing w:after="0" w:line="240" w:lineRule="auto"/>
        <w:rPr>
          <w:ins w:id="86" w:author="Unknown"/>
          <w:rFonts w:ascii="Segoe UI" w:eastAsia="Times New Roman" w:hAnsi="Segoe UI" w:cs="Segoe UI"/>
          <w:color w:val="000000"/>
          <w:sz w:val="23"/>
          <w:szCs w:val="23"/>
        </w:rPr>
      </w:pPr>
      <w:proofErr w:type="spellStart"/>
      <w:ins w:id="87" w:author="Unknown">
        <w:r w:rsidRPr="00A80859">
          <w:rPr>
            <w:rFonts w:ascii="Segoe UI" w:eastAsia="Times New Roman" w:hAnsi="Segoe UI" w:cs="Segoe UI"/>
            <w:b/>
            <w:bCs/>
            <w:color w:val="000000"/>
            <w:sz w:val="23"/>
            <w:szCs w:val="23"/>
          </w:rPr>
          <w:t>Eval</w:t>
        </w:r>
        <w:proofErr w:type="spellEnd"/>
        <w:r w:rsidRPr="00A80859">
          <w:rPr>
            <w:rFonts w:ascii="Segoe UI" w:eastAsia="Times New Roman" w:hAnsi="Segoe UI" w:cs="Segoe UI"/>
            <w:b/>
            <w:bCs/>
            <w:color w:val="000000"/>
            <w:sz w:val="23"/>
            <w:szCs w:val="23"/>
          </w:rPr>
          <w:t xml:space="preserve"> Error – Thrown when coming across an error in </w:t>
        </w:r>
        <w:proofErr w:type="spellStart"/>
        <w:r w:rsidRPr="00A80859">
          <w:rPr>
            <w:rFonts w:ascii="Segoe UI" w:eastAsia="Times New Roman" w:hAnsi="Segoe UI" w:cs="Segoe UI"/>
            <w:b/>
            <w:bCs/>
            <w:color w:val="000000"/>
            <w:sz w:val="23"/>
            <w:szCs w:val="23"/>
          </w:rPr>
          <w:t>eval</w:t>
        </w:r>
        <w:proofErr w:type="spellEnd"/>
        <w:r w:rsidRPr="00A80859">
          <w:rPr>
            <w:rFonts w:ascii="Segoe UI" w:eastAsia="Times New Roman" w:hAnsi="Segoe UI" w:cs="Segoe UI"/>
            <w:b/>
            <w:bCs/>
            <w:color w:val="000000"/>
            <w:sz w:val="23"/>
            <w:szCs w:val="23"/>
          </w:rPr>
          <w:t>() (Newer JS releases don’t have it)</w:t>
        </w:r>
      </w:ins>
    </w:p>
    <w:p w:rsidR="00A80859" w:rsidRPr="00A80859" w:rsidRDefault="00A80859" w:rsidP="00A80859">
      <w:pPr>
        <w:numPr>
          <w:ilvl w:val="0"/>
          <w:numId w:val="5"/>
        </w:numPr>
        <w:shd w:val="clear" w:color="auto" w:fill="FFFFFF"/>
        <w:spacing w:after="0" w:line="240" w:lineRule="auto"/>
        <w:rPr>
          <w:ins w:id="88" w:author="Unknown"/>
          <w:rFonts w:ascii="Segoe UI" w:eastAsia="Times New Roman" w:hAnsi="Segoe UI" w:cs="Segoe UI"/>
          <w:color w:val="000000"/>
          <w:sz w:val="23"/>
          <w:szCs w:val="23"/>
        </w:rPr>
      </w:pPr>
      <w:ins w:id="89" w:author="Unknown">
        <w:r w:rsidRPr="00A80859">
          <w:rPr>
            <w:rFonts w:ascii="Segoe UI" w:eastAsia="Times New Roman" w:hAnsi="Segoe UI" w:cs="Segoe UI"/>
            <w:color w:val="000000"/>
            <w:sz w:val="23"/>
            <w:szCs w:val="23"/>
          </w:rPr>
          <w:t>Range Error – Generated when a number outside the specified range is used</w:t>
        </w:r>
      </w:ins>
    </w:p>
    <w:p w:rsidR="00A80859" w:rsidRPr="00A80859" w:rsidRDefault="00A80859" w:rsidP="00A80859">
      <w:pPr>
        <w:numPr>
          <w:ilvl w:val="0"/>
          <w:numId w:val="5"/>
        </w:numPr>
        <w:shd w:val="clear" w:color="auto" w:fill="FFFFFF"/>
        <w:spacing w:after="0" w:line="240" w:lineRule="auto"/>
        <w:rPr>
          <w:ins w:id="90" w:author="Unknown"/>
          <w:rFonts w:ascii="Segoe UI" w:eastAsia="Times New Roman" w:hAnsi="Segoe UI" w:cs="Segoe UI"/>
          <w:color w:val="000000"/>
          <w:sz w:val="23"/>
          <w:szCs w:val="23"/>
        </w:rPr>
      </w:pPr>
      <w:ins w:id="91" w:author="Unknown">
        <w:r w:rsidRPr="00A80859">
          <w:rPr>
            <w:rFonts w:ascii="Segoe UI" w:eastAsia="Times New Roman" w:hAnsi="Segoe UI" w:cs="Segoe UI"/>
            <w:color w:val="000000"/>
            <w:sz w:val="23"/>
            <w:szCs w:val="23"/>
          </w:rPr>
          <w:t>Reference Error – It comes into play when an undeclared variable is used</w:t>
        </w:r>
      </w:ins>
    </w:p>
    <w:p w:rsidR="00A80859" w:rsidRPr="00A80859" w:rsidRDefault="00A80859" w:rsidP="00A80859">
      <w:pPr>
        <w:numPr>
          <w:ilvl w:val="0"/>
          <w:numId w:val="5"/>
        </w:numPr>
        <w:shd w:val="clear" w:color="auto" w:fill="FFFFFF"/>
        <w:spacing w:after="0" w:line="240" w:lineRule="auto"/>
        <w:rPr>
          <w:ins w:id="92" w:author="Unknown"/>
          <w:rFonts w:ascii="Segoe UI" w:eastAsia="Times New Roman" w:hAnsi="Segoe UI" w:cs="Segoe UI"/>
          <w:color w:val="000000"/>
          <w:sz w:val="23"/>
          <w:szCs w:val="23"/>
        </w:rPr>
      </w:pPr>
      <w:ins w:id="93" w:author="Unknown">
        <w:r w:rsidRPr="00A80859">
          <w:rPr>
            <w:rFonts w:ascii="Segoe UI" w:eastAsia="Times New Roman" w:hAnsi="Segoe UI" w:cs="Segoe UI"/>
            <w:color w:val="000000"/>
            <w:sz w:val="23"/>
            <w:szCs w:val="23"/>
          </w:rPr>
          <w:t>Syntax Error – When the incorrect syntax is used, we get this error</w:t>
        </w:r>
      </w:ins>
    </w:p>
    <w:p w:rsidR="00A80859" w:rsidRPr="00A80859" w:rsidRDefault="00A80859" w:rsidP="00A80859">
      <w:pPr>
        <w:numPr>
          <w:ilvl w:val="0"/>
          <w:numId w:val="5"/>
        </w:numPr>
        <w:shd w:val="clear" w:color="auto" w:fill="FFFFFF"/>
        <w:spacing w:after="0" w:line="240" w:lineRule="auto"/>
        <w:rPr>
          <w:ins w:id="94" w:author="Unknown"/>
          <w:rFonts w:ascii="Segoe UI" w:eastAsia="Times New Roman" w:hAnsi="Segoe UI" w:cs="Segoe UI"/>
          <w:color w:val="000000"/>
          <w:sz w:val="23"/>
          <w:szCs w:val="23"/>
        </w:rPr>
      </w:pPr>
      <w:ins w:id="95" w:author="Unknown">
        <w:r w:rsidRPr="00A80859">
          <w:rPr>
            <w:rFonts w:ascii="Segoe UI" w:eastAsia="Times New Roman" w:hAnsi="Segoe UI" w:cs="Segoe UI"/>
            <w:color w:val="000000"/>
            <w:sz w:val="23"/>
            <w:szCs w:val="23"/>
          </w:rPr>
          <w:t>Type Error – This error is thrown when a value outside the range of data types is tried to be used</w:t>
        </w:r>
      </w:ins>
    </w:p>
    <w:p w:rsidR="00A80859" w:rsidRPr="00A80859" w:rsidRDefault="00A80859" w:rsidP="00A80859">
      <w:pPr>
        <w:numPr>
          <w:ilvl w:val="0"/>
          <w:numId w:val="5"/>
        </w:numPr>
        <w:shd w:val="clear" w:color="auto" w:fill="FFFFFF"/>
        <w:spacing w:after="0" w:line="240" w:lineRule="auto"/>
        <w:rPr>
          <w:ins w:id="96" w:author="Unknown"/>
          <w:rFonts w:ascii="Segoe UI" w:eastAsia="Times New Roman" w:hAnsi="Segoe UI" w:cs="Segoe UI"/>
          <w:color w:val="000000"/>
          <w:sz w:val="23"/>
          <w:szCs w:val="23"/>
        </w:rPr>
      </w:pPr>
      <w:ins w:id="97" w:author="Unknown">
        <w:r w:rsidRPr="00A80859">
          <w:rPr>
            <w:rFonts w:ascii="Segoe UI" w:eastAsia="Times New Roman" w:hAnsi="Segoe UI" w:cs="Segoe UI"/>
            <w:color w:val="000000"/>
            <w:sz w:val="23"/>
            <w:szCs w:val="23"/>
          </w:rPr>
          <w:t>URI Error – Generated due to the use of illegal characters</w:t>
        </w:r>
      </w:ins>
    </w:p>
    <w:p w:rsidR="00A80859" w:rsidRPr="00A80859" w:rsidRDefault="00A80859" w:rsidP="00A80859">
      <w:pPr>
        <w:shd w:val="clear" w:color="auto" w:fill="FFFFFF"/>
        <w:spacing w:after="300" w:line="240" w:lineRule="auto"/>
        <w:jc w:val="both"/>
        <w:rPr>
          <w:ins w:id="98" w:author="Unknown"/>
          <w:rFonts w:ascii="Segoe UI" w:eastAsia="Times New Roman" w:hAnsi="Segoe UI" w:cs="Segoe UI"/>
          <w:color w:val="000000"/>
          <w:sz w:val="23"/>
          <w:szCs w:val="23"/>
        </w:rPr>
      </w:pPr>
      <w:ins w:id="99" w:author="Unknown">
        <w:r w:rsidRPr="00A80859">
          <w:rPr>
            <w:rFonts w:ascii="Segoe UI" w:eastAsia="Times New Roman" w:hAnsi="Segoe UI" w:cs="Segoe UI"/>
            <w:b/>
            <w:bCs/>
            <w:color w:val="000000"/>
            <w:sz w:val="23"/>
            <w:szCs w:val="23"/>
          </w:rPr>
          <w:t>Question: Please explain Self Invoking Function and its syntax.</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Functions that are automatically invoked are termed as Self Invoking Functions. These are also known as Immediately Invoked Function Expressions and Self Executing Anonymous Functions. The general syntax of a Self Invoking Function is:</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0" w:author="Unknown"/>
          <w:rFonts w:ascii="Courier" w:eastAsia="Times New Roman" w:hAnsi="Courier" w:cs="Courier New"/>
          <w:color w:val="333333"/>
          <w:sz w:val="20"/>
          <w:szCs w:val="20"/>
        </w:rPr>
      </w:pPr>
      <w:ins w:id="101" w:author="Unknown">
        <w:r w:rsidRPr="00A80859">
          <w:rPr>
            <w:rFonts w:ascii="Courier" w:eastAsia="Times New Roman" w:hAnsi="Courier" w:cs="Courier New"/>
            <w:color w:val="333333"/>
            <w:sz w:val="20"/>
            <w:szCs w:val="20"/>
          </w:rPr>
          <w:t>(</w:t>
        </w:r>
        <w:proofErr w:type="spellStart"/>
        <w:r w:rsidRPr="00A80859">
          <w:rPr>
            <w:rFonts w:ascii="Courier" w:eastAsia="Times New Roman" w:hAnsi="Courier" w:cs="Courier New"/>
            <w:color w:val="333333"/>
            <w:sz w:val="20"/>
            <w:szCs w:val="20"/>
          </w:rPr>
          <w:t>some_function</w:t>
        </w:r>
        <w:proofErr w:type="spellEnd"/>
        <w:r w:rsidRPr="00A80859">
          <w:rPr>
            <w:rFonts w:ascii="Courier" w:eastAsia="Times New Roman" w:hAnsi="Courier" w:cs="Courier New"/>
            <w:color w:val="333333"/>
            <w:sz w:val="20"/>
            <w:szCs w:val="20"/>
          </w:rPr>
          <w:t xml:space="preserve"> () {</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2" w:author="Unknown"/>
          <w:rFonts w:ascii="Courier" w:eastAsia="Times New Roman" w:hAnsi="Courier" w:cs="Courier New"/>
          <w:color w:val="333333"/>
          <w:sz w:val="20"/>
          <w:szCs w:val="20"/>
        </w:rPr>
      </w:pPr>
      <w:ins w:id="103" w:author="Unknown">
        <w:r w:rsidRPr="00A80859">
          <w:rPr>
            <w:rFonts w:ascii="Courier" w:eastAsia="Times New Roman" w:hAnsi="Courier" w:cs="Courier New"/>
            <w:color w:val="333333"/>
            <w:sz w:val="20"/>
            <w:szCs w:val="20"/>
          </w:rPr>
          <w:t>return (</w:t>
        </w:r>
        <w:proofErr w:type="gramStart"/>
        <w:r w:rsidRPr="00A80859">
          <w:rPr>
            <w:rFonts w:ascii="Courier" w:eastAsia="Times New Roman" w:hAnsi="Courier" w:cs="Courier New"/>
            <w:color w:val="333333"/>
            <w:sz w:val="20"/>
            <w:szCs w:val="20"/>
          </w:rPr>
          <w:t>) }</w:t>
        </w:r>
        <w:proofErr w:type="gramEnd"/>
        <w:r w:rsidRPr="00A80859">
          <w:rPr>
            <w:rFonts w:ascii="Courier" w:eastAsia="Times New Roman" w:hAnsi="Courier" w:cs="Courier New"/>
            <w:color w:val="333333"/>
            <w:sz w:val="20"/>
            <w:szCs w:val="20"/>
          </w:rPr>
          <w:t>) ();</w:t>
        </w:r>
      </w:ins>
    </w:p>
    <w:p w:rsidR="00A80859" w:rsidRPr="00A80859" w:rsidRDefault="00A80859" w:rsidP="00A80859">
      <w:pPr>
        <w:shd w:val="clear" w:color="auto" w:fill="FFFFFF"/>
        <w:spacing w:after="300" w:line="240" w:lineRule="auto"/>
        <w:jc w:val="both"/>
        <w:rPr>
          <w:ins w:id="104" w:author="Unknown"/>
          <w:rFonts w:ascii="Segoe UI" w:eastAsia="Times New Roman" w:hAnsi="Segoe UI" w:cs="Segoe UI"/>
          <w:color w:val="000000"/>
          <w:sz w:val="23"/>
          <w:szCs w:val="23"/>
        </w:rPr>
      </w:pPr>
      <w:ins w:id="105" w:author="Unknown">
        <w:r w:rsidRPr="00A80859">
          <w:rPr>
            <w:rFonts w:ascii="Segoe UI" w:eastAsia="Times New Roman" w:hAnsi="Segoe UI" w:cs="Segoe UI"/>
            <w:color w:val="000000"/>
            <w:sz w:val="23"/>
            <w:szCs w:val="23"/>
          </w:rPr>
          <w:t>Typically, a function is defined and then invoked. However, if there is a need to execute a function automatically at the place where it is given and it needs not to be called again then anonymous functions can be used. Such functions have no name, and thus the name.</w:t>
        </w:r>
      </w:ins>
    </w:p>
    <w:p w:rsidR="00A80859" w:rsidRPr="00A80859" w:rsidRDefault="00A80859" w:rsidP="00A80859">
      <w:pPr>
        <w:shd w:val="clear" w:color="auto" w:fill="FFFFFF"/>
        <w:spacing w:before="750" w:after="300" w:line="240" w:lineRule="auto"/>
        <w:jc w:val="both"/>
        <w:rPr>
          <w:ins w:id="106" w:author="Unknown"/>
          <w:rFonts w:ascii="Segoe UI" w:eastAsia="Times New Roman" w:hAnsi="Segoe UI" w:cs="Segoe UI"/>
          <w:color w:val="000000"/>
          <w:sz w:val="23"/>
          <w:szCs w:val="23"/>
        </w:rPr>
      </w:pPr>
      <w:ins w:id="107" w:author="Unknown">
        <w:r w:rsidRPr="00A80859">
          <w:rPr>
            <w:rFonts w:ascii="Segoe UI" w:eastAsia="Times New Roman" w:hAnsi="Segoe UI" w:cs="Segoe UI"/>
            <w:b/>
            <w:bCs/>
            <w:color w:val="000000"/>
            <w:sz w:val="23"/>
            <w:szCs w:val="23"/>
          </w:rPr>
          <w:t>Question: Explain the difference between function declaration and function expression?</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lastRenderedPageBreak/>
          <w:t>Answer</w:t>
        </w:r>
        <w:r w:rsidRPr="00A80859">
          <w:rPr>
            <w:rFonts w:ascii="Segoe UI" w:eastAsia="Times New Roman" w:hAnsi="Segoe UI" w:cs="Segoe UI"/>
            <w:color w:val="000000"/>
            <w:sz w:val="23"/>
            <w:szCs w:val="23"/>
          </w:rPr>
          <w:t>: Following are the various differences between function declaration and function expression:</w:t>
        </w:r>
      </w:ins>
    </w:p>
    <w:p w:rsidR="00A80859" w:rsidRPr="00A80859" w:rsidRDefault="00A80859" w:rsidP="00A80859">
      <w:pPr>
        <w:numPr>
          <w:ilvl w:val="0"/>
          <w:numId w:val="6"/>
        </w:numPr>
        <w:shd w:val="clear" w:color="auto" w:fill="FFFFFF"/>
        <w:spacing w:after="0" w:line="240" w:lineRule="auto"/>
        <w:rPr>
          <w:ins w:id="108" w:author="Unknown"/>
          <w:rFonts w:ascii="Segoe UI" w:eastAsia="Times New Roman" w:hAnsi="Segoe UI" w:cs="Segoe UI"/>
          <w:color w:val="000000"/>
          <w:sz w:val="23"/>
          <w:szCs w:val="23"/>
        </w:rPr>
      </w:pPr>
      <w:ins w:id="109" w:author="Unknown">
        <w:r w:rsidRPr="00A80859">
          <w:rPr>
            <w:rFonts w:ascii="Segoe UI" w:eastAsia="Times New Roman" w:hAnsi="Segoe UI" w:cs="Segoe UI"/>
            <w:color w:val="000000"/>
            <w:sz w:val="23"/>
            <w:szCs w:val="23"/>
          </w:rPr>
          <w:t>Definition – A function that is declared as a separate statement in the main code flow is termed as the function declaration. When a function is created inside an expression or another syntax construct then it is called a function expression</w:t>
        </w:r>
      </w:ins>
    </w:p>
    <w:p w:rsidR="00A80859" w:rsidRPr="00A80859" w:rsidRDefault="00A80859" w:rsidP="00A80859">
      <w:pPr>
        <w:numPr>
          <w:ilvl w:val="0"/>
          <w:numId w:val="6"/>
        </w:numPr>
        <w:shd w:val="clear" w:color="auto" w:fill="FFFFFF"/>
        <w:spacing w:after="0" w:line="240" w:lineRule="auto"/>
        <w:rPr>
          <w:ins w:id="110" w:author="Unknown"/>
          <w:rFonts w:ascii="Segoe UI" w:eastAsia="Times New Roman" w:hAnsi="Segoe UI" w:cs="Segoe UI"/>
          <w:color w:val="000000"/>
          <w:sz w:val="23"/>
          <w:szCs w:val="23"/>
        </w:rPr>
      </w:pPr>
      <w:ins w:id="111" w:author="Unknown">
        <w:r w:rsidRPr="00A80859">
          <w:rPr>
            <w:rFonts w:ascii="Segoe UI" w:eastAsia="Times New Roman" w:hAnsi="Segoe UI" w:cs="Segoe UI"/>
            <w:color w:val="000000"/>
            <w:sz w:val="23"/>
            <w:szCs w:val="23"/>
          </w:rPr>
          <w:t xml:space="preserve">Strict Mode – When a function declaration is within a code block in the </w:t>
        </w:r>
        <w:proofErr w:type="gramStart"/>
        <w:r w:rsidRPr="00A80859">
          <w:rPr>
            <w:rFonts w:ascii="Segoe UI" w:eastAsia="Times New Roman" w:hAnsi="Segoe UI" w:cs="Segoe UI"/>
            <w:color w:val="000000"/>
            <w:sz w:val="23"/>
            <w:szCs w:val="23"/>
          </w:rPr>
          <w:t>Strict</w:t>
        </w:r>
        <w:proofErr w:type="gramEnd"/>
        <w:r w:rsidRPr="00A80859">
          <w:rPr>
            <w:rFonts w:ascii="Segoe UI" w:eastAsia="Times New Roman" w:hAnsi="Segoe UI" w:cs="Segoe UI"/>
            <w:color w:val="000000"/>
            <w:sz w:val="23"/>
            <w:szCs w:val="23"/>
          </w:rPr>
          <w:t xml:space="preserve"> mode, it is visible everywhere inside that block but not outside of it. This isn’t the case for a function expression</w:t>
        </w:r>
      </w:ins>
    </w:p>
    <w:p w:rsidR="00A80859" w:rsidRPr="00A80859" w:rsidRDefault="00A80859" w:rsidP="00A80859">
      <w:pPr>
        <w:numPr>
          <w:ilvl w:val="0"/>
          <w:numId w:val="6"/>
        </w:numPr>
        <w:shd w:val="clear" w:color="auto" w:fill="FFFFFF"/>
        <w:spacing w:after="0" w:line="240" w:lineRule="auto"/>
        <w:rPr>
          <w:ins w:id="112" w:author="Unknown"/>
          <w:rFonts w:ascii="Segoe UI" w:eastAsia="Times New Roman" w:hAnsi="Segoe UI" w:cs="Segoe UI"/>
          <w:color w:val="000000"/>
          <w:sz w:val="23"/>
          <w:szCs w:val="23"/>
        </w:rPr>
      </w:pPr>
      <w:ins w:id="113" w:author="Unknown">
        <w:r w:rsidRPr="00A80859">
          <w:rPr>
            <w:rFonts w:ascii="Segoe UI" w:eastAsia="Times New Roman" w:hAnsi="Segoe UI" w:cs="Segoe UI"/>
            <w:color w:val="000000"/>
            <w:sz w:val="23"/>
            <w:szCs w:val="23"/>
          </w:rPr>
          <w:t>Time of Use – A function expression is created when the execution reaches it. The function expression is usable only from that moment onwards. A function declaration, on the other hand, can be called before the same is defined</w:t>
        </w:r>
      </w:ins>
    </w:p>
    <w:p w:rsidR="00A80859" w:rsidRPr="00A80859" w:rsidRDefault="00A80859" w:rsidP="00A80859">
      <w:pPr>
        <w:numPr>
          <w:ilvl w:val="0"/>
          <w:numId w:val="6"/>
        </w:numPr>
        <w:shd w:val="clear" w:color="auto" w:fill="FFFFFF"/>
        <w:spacing w:after="0" w:line="240" w:lineRule="auto"/>
        <w:rPr>
          <w:ins w:id="114" w:author="Unknown"/>
          <w:rFonts w:ascii="Segoe UI" w:eastAsia="Times New Roman" w:hAnsi="Segoe UI" w:cs="Segoe UI"/>
          <w:color w:val="000000"/>
          <w:sz w:val="23"/>
          <w:szCs w:val="23"/>
        </w:rPr>
      </w:pPr>
      <w:ins w:id="115" w:author="Unknown">
        <w:r w:rsidRPr="00A80859">
          <w:rPr>
            <w:rFonts w:ascii="Segoe UI" w:eastAsia="Times New Roman" w:hAnsi="Segoe UI" w:cs="Segoe UI"/>
            <w:color w:val="000000"/>
            <w:sz w:val="23"/>
            <w:szCs w:val="23"/>
          </w:rPr>
          <w:t>When to Use – Function declaration offers better readability and offers more freedom in organizing the code. Function expressions are typically restricted to be used when there is need of a conditional declaration</w:t>
        </w:r>
      </w:ins>
    </w:p>
    <w:p w:rsidR="00A80859" w:rsidRPr="00A80859" w:rsidRDefault="00A80859" w:rsidP="00A80859">
      <w:pPr>
        <w:shd w:val="clear" w:color="auto" w:fill="FFFFFF"/>
        <w:spacing w:after="300" w:line="240" w:lineRule="auto"/>
        <w:jc w:val="both"/>
        <w:rPr>
          <w:ins w:id="116" w:author="Unknown"/>
          <w:rFonts w:ascii="Segoe UI" w:eastAsia="Times New Roman" w:hAnsi="Segoe UI" w:cs="Segoe UI"/>
          <w:color w:val="000000"/>
          <w:sz w:val="23"/>
          <w:szCs w:val="23"/>
        </w:rPr>
      </w:pPr>
      <w:ins w:id="117" w:author="Unknown">
        <w:r w:rsidRPr="00A80859">
          <w:rPr>
            <w:rFonts w:ascii="Segoe UI" w:eastAsia="Times New Roman" w:hAnsi="Segoe UI" w:cs="Segoe UI"/>
            <w:b/>
            <w:bCs/>
            <w:color w:val="000000"/>
            <w:sz w:val="23"/>
            <w:szCs w:val="23"/>
          </w:rPr>
          <w:t>Question: Difference between attributes and property?</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JS DOM objects have properties which are like instance variables for particular elements. A property can be of various data types. Properties are accessible by interacting with the object in </w:t>
        </w:r>
        <w:r w:rsidRPr="00A80859">
          <w:rPr>
            <w:rFonts w:ascii="Segoe UI" w:eastAsia="Times New Roman" w:hAnsi="Segoe UI" w:cs="Segoe UI"/>
            <w:color w:val="000000"/>
            <w:sz w:val="23"/>
            <w:szCs w:val="23"/>
          </w:rPr>
          <w:fldChar w:fldCharType="begin"/>
        </w:r>
        <w:r w:rsidRPr="00A80859">
          <w:rPr>
            <w:rFonts w:ascii="Segoe UI" w:eastAsia="Times New Roman" w:hAnsi="Segoe UI" w:cs="Segoe UI"/>
            <w:color w:val="000000"/>
            <w:sz w:val="23"/>
            <w:szCs w:val="23"/>
          </w:rPr>
          <w:instrText xml:space="preserve"> HYPERLINK "http://vanilla-js.com/" </w:instrText>
        </w:r>
        <w:r w:rsidRPr="00A80859">
          <w:rPr>
            <w:rFonts w:ascii="Segoe UI" w:eastAsia="Times New Roman" w:hAnsi="Segoe UI" w:cs="Segoe UI"/>
            <w:color w:val="000000"/>
            <w:sz w:val="23"/>
            <w:szCs w:val="23"/>
          </w:rPr>
          <w:fldChar w:fldCharType="separate"/>
        </w:r>
        <w:r w:rsidRPr="00A80859">
          <w:rPr>
            <w:rFonts w:ascii="Segoe UI" w:eastAsia="Times New Roman" w:hAnsi="Segoe UI" w:cs="Segoe UI"/>
            <w:color w:val="3C7DC0"/>
            <w:sz w:val="23"/>
          </w:rPr>
          <w:t>Vanilla JS</w:t>
        </w:r>
        <w:r w:rsidRPr="00A80859">
          <w:rPr>
            <w:rFonts w:ascii="Segoe UI" w:eastAsia="Times New Roman" w:hAnsi="Segoe UI" w:cs="Segoe UI"/>
            <w:color w:val="000000"/>
            <w:sz w:val="23"/>
            <w:szCs w:val="23"/>
          </w:rPr>
          <w:fldChar w:fldCharType="end"/>
        </w:r>
        <w:r w:rsidRPr="00A80859">
          <w:rPr>
            <w:rFonts w:ascii="Segoe UI" w:eastAsia="Times New Roman" w:hAnsi="Segoe UI" w:cs="Segoe UI"/>
            <w:color w:val="000000"/>
            <w:sz w:val="23"/>
            <w:szCs w:val="23"/>
          </w:rPr>
          <w:t xml:space="preserve"> or using </w:t>
        </w:r>
        <w:proofErr w:type="spellStart"/>
        <w:r w:rsidRPr="00A80859">
          <w:rPr>
            <w:rFonts w:ascii="Segoe UI" w:eastAsia="Times New Roman" w:hAnsi="Segoe UI" w:cs="Segoe UI"/>
            <w:color w:val="000000"/>
            <w:sz w:val="23"/>
            <w:szCs w:val="23"/>
          </w:rPr>
          <w:t>jQuery’s</w:t>
        </w:r>
        <w:proofErr w:type="spellEnd"/>
        <w:r w:rsidRPr="00A80859">
          <w:rPr>
            <w:rFonts w:ascii="Segoe UI" w:eastAsia="Times New Roman" w:hAnsi="Segoe UI" w:cs="Segoe UI"/>
            <w:color w:val="000000"/>
            <w:sz w:val="23"/>
            <w:szCs w:val="23"/>
          </w:rPr>
          <w:t xml:space="preserve"> </w:t>
        </w:r>
        <w:proofErr w:type="gramStart"/>
        <w:r w:rsidRPr="00A80859">
          <w:rPr>
            <w:rFonts w:ascii="Segoe UI" w:eastAsia="Times New Roman" w:hAnsi="Segoe UI" w:cs="Segoe UI"/>
            <w:color w:val="000000"/>
            <w:sz w:val="23"/>
            <w:szCs w:val="23"/>
          </w:rPr>
          <w:t>prop(</w:t>
        </w:r>
        <w:proofErr w:type="gramEnd"/>
        <w:r w:rsidRPr="00A80859">
          <w:rPr>
            <w:rFonts w:ascii="Segoe UI" w:eastAsia="Times New Roman" w:hAnsi="Segoe UI" w:cs="Segoe UI"/>
            <w:color w:val="000000"/>
            <w:sz w:val="23"/>
            <w:szCs w:val="23"/>
          </w:rPr>
          <w:t>) method.</w:t>
        </w:r>
      </w:ins>
    </w:p>
    <w:p w:rsidR="00A80859" w:rsidRPr="00A80859" w:rsidRDefault="00A80859" w:rsidP="00A80859">
      <w:pPr>
        <w:shd w:val="clear" w:color="auto" w:fill="FFFFFF"/>
        <w:spacing w:after="300" w:line="240" w:lineRule="auto"/>
        <w:jc w:val="both"/>
        <w:rPr>
          <w:ins w:id="118" w:author="Unknown"/>
          <w:rFonts w:ascii="Segoe UI" w:eastAsia="Times New Roman" w:hAnsi="Segoe UI" w:cs="Segoe UI"/>
          <w:color w:val="000000"/>
          <w:sz w:val="23"/>
          <w:szCs w:val="23"/>
        </w:rPr>
      </w:pPr>
      <w:ins w:id="119" w:author="Unknown">
        <w:r w:rsidRPr="00A80859">
          <w:rPr>
            <w:rFonts w:ascii="Segoe UI" w:eastAsia="Times New Roman" w:hAnsi="Segoe UI" w:cs="Segoe UI"/>
            <w:color w:val="000000"/>
            <w:sz w:val="23"/>
            <w:szCs w:val="23"/>
          </w:rPr>
          <w:t>Rather than in the DOM, attributes are in the HTML. They are similar to properties but not as capable. It’s recommended to work with properties rather than attributes if the former is available. Unlike a property, an attribute is of the string data type.</w:t>
        </w:r>
      </w:ins>
    </w:p>
    <w:p w:rsidR="00A80859" w:rsidRPr="00A80859" w:rsidRDefault="00A80859" w:rsidP="00A80859">
      <w:pPr>
        <w:shd w:val="clear" w:color="auto" w:fill="FFFFFF"/>
        <w:spacing w:after="300" w:line="240" w:lineRule="auto"/>
        <w:jc w:val="both"/>
        <w:rPr>
          <w:ins w:id="120" w:author="Unknown"/>
          <w:rFonts w:ascii="Segoe UI" w:eastAsia="Times New Roman" w:hAnsi="Segoe UI" w:cs="Segoe UI"/>
          <w:color w:val="000000"/>
          <w:sz w:val="23"/>
          <w:szCs w:val="23"/>
        </w:rPr>
      </w:pPr>
      <w:ins w:id="121" w:author="Unknown">
        <w:r w:rsidRPr="00A80859">
          <w:rPr>
            <w:rFonts w:ascii="Segoe UI" w:eastAsia="Times New Roman" w:hAnsi="Segoe UI" w:cs="Segoe UI"/>
            <w:b/>
            <w:bCs/>
            <w:color w:val="000000"/>
            <w:sz w:val="23"/>
            <w:szCs w:val="23"/>
          </w:rPr>
          <w:t>Question: What are the various ways of embedding JavaScript code in an HTML file?</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There are 4 ways of embedding JS code within HTML documents:</w:t>
        </w:r>
      </w:ins>
    </w:p>
    <w:p w:rsidR="00A80859" w:rsidRPr="00A80859" w:rsidRDefault="00A80859" w:rsidP="00A80859">
      <w:pPr>
        <w:numPr>
          <w:ilvl w:val="0"/>
          <w:numId w:val="7"/>
        </w:numPr>
        <w:shd w:val="clear" w:color="auto" w:fill="FFFFFF"/>
        <w:spacing w:after="0" w:line="240" w:lineRule="auto"/>
        <w:rPr>
          <w:ins w:id="122" w:author="Unknown"/>
          <w:rFonts w:ascii="Segoe UI" w:eastAsia="Times New Roman" w:hAnsi="Segoe UI" w:cs="Segoe UI"/>
          <w:color w:val="000000"/>
          <w:sz w:val="23"/>
          <w:szCs w:val="23"/>
        </w:rPr>
      </w:pPr>
      <w:ins w:id="123" w:author="Unknown">
        <w:r w:rsidRPr="00A80859">
          <w:rPr>
            <w:rFonts w:ascii="Segoe UI" w:eastAsia="Times New Roman" w:hAnsi="Segoe UI" w:cs="Segoe UI"/>
            <w:color w:val="000000"/>
            <w:sz w:val="23"/>
            <w:szCs w:val="23"/>
          </w:rPr>
          <w:t>Adding it between &lt;script&gt; and &lt;/script&gt; tags</w:t>
        </w:r>
      </w:ins>
    </w:p>
    <w:p w:rsidR="00A80859" w:rsidRPr="00A80859" w:rsidRDefault="00A80859" w:rsidP="00A80859">
      <w:pPr>
        <w:numPr>
          <w:ilvl w:val="0"/>
          <w:numId w:val="7"/>
        </w:numPr>
        <w:shd w:val="clear" w:color="auto" w:fill="FFFFFF"/>
        <w:spacing w:after="0" w:line="240" w:lineRule="auto"/>
        <w:rPr>
          <w:ins w:id="124" w:author="Unknown"/>
          <w:rFonts w:ascii="Segoe UI" w:eastAsia="Times New Roman" w:hAnsi="Segoe UI" w:cs="Segoe UI"/>
          <w:color w:val="000000"/>
          <w:sz w:val="23"/>
          <w:szCs w:val="23"/>
        </w:rPr>
      </w:pPr>
      <w:ins w:id="125" w:author="Unknown">
        <w:r w:rsidRPr="00A80859">
          <w:rPr>
            <w:rFonts w:ascii="Segoe UI" w:eastAsia="Times New Roman" w:hAnsi="Segoe UI" w:cs="Segoe UI"/>
            <w:color w:val="000000"/>
            <w:sz w:val="23"/>
            <w:szCs w:val="23"/>
          </w:rPr>
          <w:t xml:space="preserve">From an external file that is specified by the </w:t>
        </w:r>
        <w:proofErr w:type="spellStart"/>
        <w:r w:rsidRPr="00A80859">
          <w:rPr>
            <w:rFonts w:ascii="Segoe UI" w:eastAsia="Times New Roman" w:hAnsi="Segoe UI" w:cs="Segoe UI"/>
            <w:color w:val="000000"/>
            <w:sz w:val="23"/>
            <w:szCs w:val="23"/>
          </w:rPr>
          <w:t>src</w:t>
        </w:r>
        <w:proofErr w:type="spellEnd"/>
        <w:r w:rsidRPr="00A80859">
          <w:rPr>
            <w:rFonts w:ascii="Segoe UI" w:eastAsia="Times New Roman" w:hAnsi="Segoe UI" w:cs="Segoe UI"/>
            <w:color w:val="000000"/>
            <w:sz w:val="23"/>
            <w:szCs w:val="23"/>
          </w:rPr>
          <w:t xml:space="preserve"> attribute of a &lt;script&gt; tag</w:t>
        </w:r>
      </w:ins>
    </w:p>
    <w:p w:rsidR="00A80859" w:rsidRPr="00A80859" w:rsidRDefault="00A80859" w:rsidP="00A80859">
      <w:pPr>
        <w:numPr>
          <w:ilvl w:val="0"/>
          <w:numId w:val="7"/>
        </w:numPr>
        <w:shd w:val="clear" w:color="auto" w:fill="FFFFFF"/>
        <w:spacing w:after="0" w:line="240" w:lineRule="auto"/>
        <w:rPr>
          <w:ins w:id="126" w:author="Unknown"/>
          <w:rFonts w:ascii="Segoe UI" w:eastAsia="Times New Roman" w:hAnsi="Segoe UI" w:cs="Segoe UI"/>
          <w:color w:val="000000"/>
          <w:sz w:val="23"/>
          <w:szCs w:val="23"/>
        </w:rPr>
      </w:pPr>
      <w:ins w:id="127" w:author="Unknown">
        <w:r w:rsidRPr="00A80859">
          <w:rPr>
            <w:rFonts w:ascii="Segoe UI" w:eastAsia="Times New Roman" w:hAnsi="Segoe UI" w:cs="Segoe UI"/>
            <w:color w:val="000000"/>
            <w:sz w:val="23"/>
            <w:szCs w:val="23"/>
          </w:rPr>
          <w:t xml:space="preserve">In an HTML event handler attribute, such as </w:t>
        </w:r>
        <w:proofErr w:type="spellStart"/>
        <w:r w:rsidRPr="00A80859">
          <w:rPr>
            <w:rFonts w:ascii="Segoe UI" w:eastAsia="Times New Roman" w:hAnsi="Segoe UI" w:cs="Segoe UI"/>
            <w:color w:val="000000"/>
            <w:sz w:val="23"/>
            <w:szCs w:val="23"/>
          </w:rPr>
          <w:t>onclick</w:t>
        </w:r>
        <w:proofErr w:type="spellEnd"/>
        <w:r w:rsidRPr="00A80859">
          <w:rPr>
            <w:rFonts w:ascii="Segoe UI" w:eastAsia="Times New Roman" w:hAnsi="Segoe UI" w:cs="Segoe UI"/>
            <w:color w:val="000000"/>
            <w:sz w:val="23"/>
            <w:szCs w:val="23"/>
          </w:rPr>
          <w:t xml:space="preserve"> and </w:t>
        </w:r>
        <w:proofErr w:type="spellStart"/>
        <w:r w:rsidRPr="00A80859">
          <w:rPr>
            <w:rFonts w:ascii="Segoe UI" w:eastAsia="Times New Roman" w:hAnsi="Segoe UI" w:cs="Segoe UI"/>
            <w:color w:val="000000"/>
            <w:sz w:val="23"/>
            <w:szCs w:val="23"/>
          </w:rPr>
          <w:t>onmouseover</w:t>
        </w:r>
        <w:proofErr w:type="spellEnd"/>
      </w:ins>
    </w:p>
    <w:p w:rsidR="00A80859" w:rsidRPr="00A80859" w:rsidRDefault="00A80859" w:rsidP="00A80859">
      <w:pPr>
        <w:numPr>
          <w:ilvl w:val="0"/>
          <w:numId w:val="7"/>
        </w:numPr>
        <w:shd w:val="clear" w:color="auto" w:fill="FFFFFF"/>
        <w:spacing w:after="0" w:line="240" w:lineRule="auto"/>
        <w:rPr>
          <w:ins w:id="128" w:author="Unknown"/>
          <w:rFonts w:ascii="Segoe UI" w:eastAsia="Times New Roman" w:hAnsi="Segoe UI" w:cs="Segoe UI"/>
          <w:color w:val="000000"/>
          <w:sz w:val="23"/>
          <w:szCs w:val="23"/>
        </w:rPr>
      </w:pPr>
      <w:ins w:id="129" w:author="Unknown">
        <w:r w:rsidRPr="00A80859">
          <w:rPr>
            <w:rFonts w:ascii="Segoe UI" w:eastAsia="Times New Roman" w:hAnsi="Segoe UI" w:cs="Segoe UI"/>
            <w:color w:val="000000"/>
            <w:sz w:val="23"/>
            <w:szCs w:val="23"/>
          </w:rPr>
          <w:t xml:space="preserve">In a URL using the special </w:t>
        </w:r>
        <w:proofErr w:type="spellStart"/>
        <w:r w:rsidRPr="00A80859">
          <w:rPr>
            <w:rFonts w:ascii="Segoe UI" w:eastAsia="Times New Roman" w:hAnsi="Segoe UI" w:cs="Segoe UI"/>
            <w:color w:val="000000"/>
            <w:sz w:val="23"/>
            <w:szCs w:val="23"/>
          </w:rPr>
          <w:t>javascript</w:t>
        </w:r>
        <w:proofErr w:type="spellEnd"/>
        <w:r w:rsidRPr="00A80859">
          <w:rPr>
            <w:rFonts w:ascii="Segoe UI" w:eastAsia="Times New Roman" w:hAnsi="Segoe UI" w:cs="Segoe UI"/>
            <w:color w:val="000000"/>
            <w:sz w:val="23"/>
            <w:szCs w:val="23"/>
          </w:rPr>
          <w:t>: protocol</w:t>
        </w:r>
      </w:ins>
    </w:p>
    <w:p w:rsidR="00A80859" w:rsidRPr="00A80859" w:rsidRDefault="00A80859" w:rsidP="00A80859">
      <w:pPr>
        <w:shd w:val="clear" w:color="auto" w:fill="FFFFFF"/>
        <w:spacing w:after="300" w:line="240" w:lineRule="auto"/>
        <w:jc w:val="both"/>
        <w:rPr>
          <w:ins w:id="130" w:author="Unknown"/>
          <w:rFonts w:ascii="Segoe UI" w:eastAsia="Times New Roman" w:hAnsi="Segoe UI" w:cs="Segoe UI"/>
          <w:color w:val="000000"/>
          <w:sz w:val="23"/>
          <w:szCs w:val="23"/>
        </w:rPr>
      </w:pPr>
      <w:ins w:id="131" w:author="Unknown">
        <w:r w:rsidRPr="00A80859">
          <w:rPr>
            <w:rFonts w:ascii="Segoe UI" w:eastAsia="Times New Roman" w:hAnsi="Segoe UI" w:cs="Segoe UI"/>
            <w:b/>
            <w:bCs/>
            <w:color w:val="000000"/>
            <w:sz w:val="23"/>
            <w:szCs w:val="23"/>
          </w:rPr>
          <w:t>Question: Explain the difference between local storage &amp; session storage?</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Important differences between the local storage &amp; session storage are listed down as follows:</w:t>
        </w:r>
      </w:ins>
    </w:p>
    <w:p w:rsidR="00A80859" w:rsidRPr="00A80859" w:rsidRDefault="00A80859" w:rsidP="00A80859">
      <w:pPr>
        <w:numPr>
          <w:ilvl w:val="0"/>
          <w:numId w:val="8"/>
        </w:numPr>
        <w:shd w:val="clear" w:color="auto" w:fill="FFFFFF"/>
        <w:spacing w:after="0" w:line="240" w:lineRule="auto"/>
        <w:rPr>
          <w:ins w:id="132" w:author="Unknown"/>
          <w:rFonts w:ascii="Segoe UI" w:eastAsia="Times New Roman" w:hAnsi="Segoe UI" w:cs="Segoe UI"/>
          <w:color w:val="000000"/>
          <w:sz w:val="23"/>
          <w:szCs w:val="23"/>
        </w:rPr>
      </w:pPr>
      <w:ins w:id="133" w:author="Unknown">
        <w:r w:rsidRPr="00A80859">
          <w:rPr>
            <w:rFonts w:ascii="Segoe UI" w:eastAsia="Times New Roman" w:hAnsi="Segoe UI" w:cs="Segoe UI"/>
            <w:color w:val="000000"/>
            <w:sz w:val="23"/>
            <w:szCs w:val="23"/>
          </w:rPr>
          <w:t>Data is stored in local storage with no expiration date. It gets cleared only via JS or when the browser cache is cleared. This isn’t the case with session storage that stores data only for a session. The data is cleared as soon as the browser or the tab is closed</w:t>
        </w:r>
      </w:ins>
    </w:p>
    <w:p w:rsidR="00A80859" w:rsidRPr="00A80859" w:rsidRDefault="00A80859" w:rsidP="00A80859">
      <w:pPr>
        <w:numPr>
          <w:ilvl w:val="0"/>
          <w:numId w:val="8"/>
        </w:numPr>
        <w:shd w:val="clear" w:color="auto" w:fill="FFFFFF"/>
        <w:spacing w:after="0" w:line="240" w:lineRule="auto"/>
        <w:rPr>
          <w:ins w:id="134" w:author="Unknown"/>
          <w:rFonts w:ascii="Segoe UI" w:eastAsia="Times New Roman" w:hAnsi="Segoe UI" w:cs="Segoe UI"/>
          <w:color w:val="000000"/>
          <w:sz w:val="23"/>
          <w:szCs w:val="23"/>
        </w:rPr>
      </w:pPr>
      <w:ins w:id="135" w:author="Unknown">
        <w:r w:rsidRPr="00A80859">
          <w:rPr>
            <w:rFonts w:ascii="Segoe UI" w:eastAsia="Times New Roman" w:hAnsi="Segoe UI" w:cs="Segoe UI"/>
            <w:color w:val="000000"/>
            <w:sz w:val="23"/>
            <w:szCs w:val="23"/>
          </w:rPr>
          <w:t>Session storage has a size limit more than a cookie but less than local storage</w:t>
        </w:r>
      </w:ins>
    </w:p>
    <w:p w:rsidR="00A80859" w:rsidRPr="00A80859" w:rsidRDefault="00A80859" w:rsidP="00A80859">
      <w:pPr>
        <w:shd w:val="clear" w:color="auto" w:fill="FFFFFF"/>
        <w:spacing w:after="300" w:line="240" w:lineRule="auto"/>
        <w:jc w:val="both"/>
        <w:rPr>
          <w:ins w:id="136" w:author="Unknown"/>
          <w:rFonts w:ascii="Segoe UI" w:eastAsia="Times New Roman" w:hAnsi="Segoe UI" w:cs="Segoe UI"/>
          <w:color w:val="000000"/>
          <w:sz w:val="23"/>
          <w:szCs w:val="23"/>
        </w:rPr>
      </w:pPr>
      <w:ins w:id="137" w:author="Unknown">
        <w:r w:rsidRPr="00A80859">
          <w:rPr>
            <w:rFonts w:ascii="Segoe UI" w:eastAsia="Times New Roman" w:hAnsi="Segoe UI" w:cs="Segoe UI"/>
            <w:b/>
            <w:bCs/>
            <w:color w:val="000000"/>
            <w:sz w:val="23"/>
            <w:szCs w:val="23"/>
          </w:rPr>
          <w:t>Question: What are some of the best JavaScript frameworks?</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Angular, React, and Meteor is 3 of the </w:t>
        </w:r>
        <w:r w:rsidRPr="00A80859">
          <w:rPr>
            <w:rFonts w:ascii="Segoe UI" w:eastAsia="Times New Roman" w:hAnsi="Segoe UI" w:cs="Segoe UI"/>
            <w:color w:val="000000"/>
            <w:sz w:val="23"/>
            <w:szCs w:val="23"/>
          </w:rPr>
          <w:fldChar w:fldCharType="begin"/>
        </w:r>
        <w:r w:rsidRPr="00A80859">
          <w:rPr>
            <w:rFonts w:ascii="Segoe UI" w:eastAsia="Times New Roman" w:hAnsi="Segoe UI" w:cs="Segoe UI"/>
            <w:color w:val="000000"/>
            <w:sz w:val="23"/>
            <w:szCs w:val="23"/>
          </w:rPr>
          <w:instrText xml:space="preserve"> HYPERLINK "https://hackr.io/blog/10-best-javascript-frameworks-2019" </w:instrText>
        </w:r>
        <w:r w:rsidRPr="00A80859">
          <w:rPr>
            <w:rFonts w:ascii="Segoe UI" w:eastAsia="Times New Roman" w:hAnsi="Segoe UI" w:cs="Segoe UI"/>
            <w:color w:val="000000"/>
            <w:sz w:val="23"/>
            <w:szCs w:val="23"/>
          </w:rPr>
          <w:fldChar w:fldCharType="separate"/>
        </w:r>
        <w:r w:rsidRPr="00A80859">
          <w:rPr>
            <w:rFonts w:ascii="Segoe UI" w:eastAsia="Times New Roman" w:hAnsi="Segoe UI" w:cs="Segoe UI"/>
            <w:color w:val="3C7DC0"/>
            <w:sz w:val="23"/>
          </w:rPr>
          <w:t>most popular JavaScript frameworks</w:t>
        </w:r>
        <w:r w:rsidRPr="00A80859">
          <w:rPr>
            <w:rFonts w:ascii="Segoe UI" w:eastAsia="Times New Roman" w:hAnsi="Segoe UI" w:cs="Segoe UI"/>
            <w:color w:val="000000"/>
            <w:sz w:val="23"/>
            <w:szCs w:val="23"/>
          </w:rPr>
          <w:fldChar w:fldCharType="end"/>
        </w:r>
        <w:r w:rsidRPr="00A80859">
          <w:rPr>
            <w:rFonts w:ascii="Segoe UI" w:eastAsia="Times New Roman" w:hAnsi="Segoe UI" w:cs="Segoe UI"/>
            <w:color w:val="000000"/>
            <w:sz w:val="23"/>
            <w:szCs w:val="23"/>
          </w:rPr>
          <w:t>. Keep in mind that this list may get updated frequently.</w:t>
        </w:r>
        <w:r w:rsidRPr="00A80859">
          <w:rPr>
            <w:rFonts w:ascii="Segoe UI" w:eastAsia="Times New Roman" w:hAnsi="Segoe UI" w:cs="Segoe UI"/>
            <w:color w:val="000000"/>
            <w:sz w:val="23"/>
            <w:szCs w:val="23"/>
          </w:rPr>
          <w:br/>
          <w:t>Each one of them is briefly explained as follows:</w:t>
        </w:r>
      </w:ins>
    </w:p>
    <w:p w:rsidR="00A80859" w:rsidRPr="00A80859" w:rsidRDefault="00A80859" w:rsidP="00A80859">
      <w:pPr>
        <w:numPr>
          <w:ilvl w:val="0"/>
          <w:numId w:val="9"/>
        </w:numPr>
        <w:shd w:val="clear" w:color="auto" w:fill="FFFFFF"/>
        <w:spacing w:after="0" w:line="240" w:lineRule="auto"/>
        <w:rPr>
          <w:ins w:id="138" w:author="Unknown"/>
          <w:rFonts w:ascii="Segoe UI" w:eastAsia="Times New Roman" w:hAnsi="Segoe UI" w:cs="Segoe UI"/>
          <w:color w:val="000000"/>
          <w:sz w:val="23"/>
          <w:szCs w:val="23"/>
        </w:rPr>
      </w:pPr>
      <w:ins w:id="139" w:author="Unknown">
        <w:r w:rsidRPr="00A80859">
          <w:rPr>
            <w:rFonts w:ascii="Segoe UI" w:eastAsia="Times New Roman" w:hAnsi="Segoe UI" w:cs="Segoe UI"/>
            <w:b/>
            <w:bCs/>
            <w:color w:val="000000"/>
            <w:sz w:val="23"/>
            <w:szCs w:val="23"/>
          </w:rPr>
          <w:lastRenderedPageBreak/>
          <w:t>Angular</w:t>
        </w:r>
        <w:r w:rsidRPr="00A80859">
          <w:rPr>
            <w:rFonts w:ascii="Segoe UI" w:eastAsia="Times New Roman" w:hAnsi="Segoe UI" w:cs="Segoe UI"/>
            <w:color w:val="000000"/>
            <w:sz w:val="23"/>
            <w:szCs w:val="23"/>
          </w:rPr>
          <w:t> – Developed and maintained by Google, it extends the HTML into the JS application and interprets the attributes for performing data binding. Although Angular can be used for a variety of purposes, it is typically used for developing SPAs (Single-Page Applications)</w:t>
        </w:r>
      </w:ins>
    </w:p>
    <w:p w:rsidR="00A80859" w:rsidRPr="00A80859" w:rsidRDefault="00A80859" w:rsidP="00A80859">
      <w:pPr>
        <w:numPr>
          <w:ilvl w:val="0"/>
          <w:numId w:val="9"/>
        </w:numPr>
        <w:shd w:val="clear" w:color="auto" w:fill="FFFFFF"/>
        <w:spacing w:after="0" w:line="240" w:lineRule="auto"/>
        <w:rPr>
          <w:ins w:id="140" w:author="Unknown"/>
          <w:rFonts w:ascii="Segoe UI" w:eastAsia="Times New Roman" w:hAnsi="Segoe UI" w:cs="Segoe UI"/>
          <w:color w:val="000000"/>
          <w:sz w:val="23"/>
          <w:szCs w:val="23"/>
        </w:rPr>
      </w:pPr>
      <w:ins w:id="141" w:author="Unknown">
        <w:r w:rsidRPr="00A80859">
          <w:rPr>
            <w:rFonts w:ascii="Segoe UI" w:eastAsia="Times New Roman" w:hAnsi="Segoe UI" w:cs="Segoe UI"/>
            <w:b/>
            <w:bCs/>
            <w:color w:val="000000"/>
            <w:sz w:val="23"/>
            <w:szCs w:val="23"/>
          </w:rPr>
          <w:t>React</w:t>
        </w:r>
        <w:r w:rsidRPr="00A80859">
          <w:rPr>
            <w:rFonts w:ascii="Segoe UI" w:eastAsia="Times New Roman" w:hAnsi="Segoe UI" w:cs="Segoe UI"/>
            <w:color w:val="000000"/>
            <w:sz w:val="23"/>
            <w:szCs w:val="23"/>
          </w:rPr>
          <w:t xml:space="preserve"> – Developed and maintained by </w:t>
        </w:r>
        <w:proofErr w:type="spellStart"/>
        <w:r w:rsidRPr="00A80859">
          <w:rPr>
            <w:rFonts w:ascii="Segoe UI" w:eastAsia="Times New Roman" w:hAnsi="Segoe UI" w:cs="Segoe UI"/>
            <w:color w:val="000000"/>
            <w:sz w:val="23"/>
            <w:szCs w:val="23"/>
          </w:rPr>
          <w:t>Facebook</w:t>
        </w:r>
        <w:proofErr w:type="spellEnd"/>
        <w:r w:rsidRPr="00A80859">
          <w:rPr>
            <w:rFonts w:ascii="Segoe UI" w:eastAsia="Times New Roman" w:hAnsi="Segoe UI" w:cs="Segoe UI"/>
            <w:color w:val="000000"/>
            <w:sz w:val="23"/>
            <w:szCs w:val="23"/>
          </w:rPr>
          <w:t>, it uses the virtual DOM and therefore, makes integration with any application easier. Used for developing the UI of web pages with high interactivity.</w:t>
        </w:r>
      </w:ins>
    </w:p>
    <w:p w:rsidR="00A80859" w:rsidRPr="00A80859" w:rsidRDefault="00A80859" w:rsidP="00A80859">
      <w:pPr>
        <w:numPr>
          <w:ilvl w:val="0"/>
          <w:numId w:val="9"/>
        </w:numPr>
        <w:shd w:val="clear" w:color="auto" w:fill="FFFFFF"/>
        <w:spacing w:after="0" w:line="240" w:lineRule="auto"/>
        <w:rPr>
          <w:ins w:id="142" w:author="Unknown"/>
          <w:rFonts w:ascii="Segoe UI" w:eastAsia="Times New Roman" w:hAnsi="Segoe UI" w:cs="Segoe UI"/>
          <w:color w:val="000000"/>
          <w:sz w:val="23"/>
          <w:szCs w:val="23"/>
        </w:rPr>
      </w:pPr>
      <w:ins w:id="143" w:author="Unknown">
        <w:r w:rsidRPr="00A80859">
          <w:rPr>
            <w:rFonts w:ascii="Segoe UI" w:eastAsia="Times New Roman" w:hAnsi="Segoe UI" w:cs="Segoe UI"/>
            <w:b/>
            <w:bCs/>
            <w:color w:val="000000"/>
            <w:sz w:val="23"/>
            <w:szCs w:val="23"/>
          </w:rPr>
          <w:t>Meteor</w:t>
        </w:r>
        <w:r w:rsidRPr="00A80859">
          <w:rPr>
            <w:rFonts w:ascii="Segoe UI" w:eastAsia="Times New Roman" w:hAnsi="Segoe UI" w:cs="Segoe UI"/>
            <w:color w:val="000000"/>
            <w:sz w:val="23"/>
            <w:szCs w:val="23"/>
          </w:rPr>
          <w:t> – Used for a variety of web software development projects, varying from back-end development and database management to rendering the front-end of websites</w:t>
        </w:r>
      </w:ins>
    </w:p>
    <w:p w:rsidR="00A80859" w:rsidRPr="00A80859" w:rsidRDefault="00A80859" w:rsidP="00A80859">
      <w:pPr>
        <w:shd w:val="clear" w:color="auto" w:fill="FFFFFF"/>
        <w:spacing w:after="300" w:line="240" w:lineRule="auto"/>
        <w:jc w:val="both"/>
        <w:rPr>
          <w:ins w:id="144" w:author="Unknown"/>
          <w:rFonts w:ascii="Segoe UI" w:eastAsia="Times New Roman" w:hAnsi="Segoe UI" w:cs="Segoe UI"/>
          <w:color w:val="000000"/>
          <w:sz w:val="23"/>
          <w:szCs w:val="23"/>
        </w:rPr>
      </w:pPr>
      <w:ins w:id="145" w:author="Unknown">
        <w:r w:rsidRPr="00A80859">
          <w:rPr>
            <w:rFonts w:ascii="Segoe UI" w:eastAsia="Times New Roman" w:hAnsi="Segoe UI" w:cs="Segoe UI"/>
            <w:b/>
            <w:bCs/>
            <w:color w:val="000000"/>
            <w:sz w:val="23"/>
            <w:szCs w:val="23"/>
          </w:rPr>
          <w:t>Question: Can you explain exports and imports in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Imports and exports in JavaScript help in writing modular code. Using imports and exports, it is possible to split the JS code into multiple files.</w:t>
        </w:r>
      </w:ins>
    </w:p>
    <w:p w:rsidR="00A80859" w:rsidRPr="00A80859" w:rsidRDefault="00A80859" w:rsidP="00A80859">
      <w:pPr>
        <w:shd w:val="clear" w:color="auto" w:fill="FFFFFF"/>
        <w:spacing w:after="300" w:line="240" w:lineRule="auto"/>
        <w:jc w:val="both"/>
        <w:rPr>
          <w:ins w:id="146" w:author="Unknown"/>
          <w:rFonts w:ascii="Segoe UI" w:eastAsia="Times New Roman" w:hAnsi="Segoe UI" w:cs="Segoe UI"/>
          <w:color w:val="000000"/>
          <w:sz w:val="23"/>
          <w:szCs w:val="23"/>
        </w:rPr>
      </w:pPr>
      <w:ins w:id="147" w:author="Unknown">
        <w:r w:rsidRPr="00A80859">
          <w:rPr>
            <w:rFonts w:ascii="Segoe UI" w:eastAsia="Times New Roman" w:hAnsi="Segoe UI" w:cs="Segoe UI"/>
            <w:b/>
            <w:bCs/>
            <w:color w:val="000000"/>
            <w:sz w:val="23"/>
            <w:szCs w:val="23"/>
          </w:rPr>
          <w:t xml:space="preserve">Question: What do you understand by </w:t>
        </w:r>
        <w:proofErr w:type="spellStart"/>
        <w:r w:rsidRPr="00A80859">
          <w:rPr>
            <w:rFonts w:ascii="Segoe UI" w:eastAsia="Times New Roman" w:hAnsi="Segoe UI" w:cs="Segoe UI"/>
            <w:b/>
            <w:bCs/>
            <w:color w:val="000000"/>
            <w:sz w:val="23"/>
            <w:szCs w:val="23"/>
          </w:rPr>
          <w:t>ViewState</w:t>
        </w:r>
        <w:proofErr w:type="spellEnd"/>
        <w:r w:rsidRPr="00A80859">
          <w:rPr>
            <w:rFonts w:ascii="Segoe UI" w:eastAsia="Times New Roman" w:hAnsi="Segoe UI" w:cs="Segoe UI"/>
            <w:b/>
            <w:bCs/>
            <w:color w:val="000000"/>
            <w:sz w:val="23"/>
            <w:szCs w:val="23"/>
          </w:rPr>
          <w:t xml:space="preserve"> and </w:t>
        </w:r>
        <w:proofErr w:type="spellStart"/>
        <w:r w:rsidRPr="00A80859">
          <w:rPr>
            <w:rFonts w:ascii="Segoe UI" w:eastAsia="Times New Roman" w:hAnsi="Segoe UI" w:cs="Segoe UI"/>
            <w:b/>
            <w:bCs/>
            <w:color w:val="000000"/>
            <w:sz w:val="23"/>
            <w:szCs w:val="23"/>
          </w:rPr>
          <w:t>SessionState</w:t>
        </w:r>
        <w:proofErr w:type="spellEnd"/>
        <w:r w:rsidRPr="00A80859">
          <w:rPr>
            <w:rFonts w:ascii="Segoe UI" w:eastAsia="Times New Roman" w:hAnsi="Segoe UI" w:cs="Segoe UI"/>
            <w:b/>
            <w:bCs/>
            <w:color w:val="000000"/>
            <w:sz w:val="23"/>
            <w:szCs w:val="23"/>
          </w:rPr>
          <w: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xml:space="preserve">: The </w:t>
        </w:r>
        <w:proofErr w:type="spellStart"/>
        <w:r w:rsidRPr="00A80859">
          <w:rPr>
            <w:rFonts w:ascii="Segoe UI" w:eastAsia="Times New Roman" w:hAnsi="Segoe UI" w:cs="Segoe UI"/>
            <w:color w:val="000000"/>
            <w:sz w:val="23"/>
            <w:szCs w:val="23"/>
          </w:rPr>
          <w:t>ViewState</w:t>
        </w:r>
        <w:proofErr w:type="spellEnd"/>
        <w:r w:rsidRPr="00A80859">
          <w:rPr>
            <w:rFonts w:ascii="Segoe UI" w:eastAsia="Times New Roman" w:hAnsi="Segoe UI" w:cs="Segoe UI"/>
            <w:color w:val="000000"/>
            <w:sz w:val="23"/>
            <w:szCs w:val="23"/>
          </w:rPr>
          <w:t xml:space="preserve"> is specific to a webpage in a session while the </w:t>
        </w:r>
        <w:proofErr w:type="spellStart"/>
        <w:r w:rsidRPr="00A80859">
          <w:rPr>
            <w:rFonts w:ascii="Segoe UI" w:eastAsia="Times New Roman" w:hAnsi="Segoe UI" w:cs="Segoe UI"/>
            <w:color w:val="000000"/>
            <w:sz w:val="23"/>
            <w:szCs w:val="23"/>
          </w:rPr>
          <w:t>SessionState</w:t>
        </w:r>
        <w:proofErr w:type="spellEnd"/>
        <w:r w:rsidRPr="00A80859">
          <w:rPr>
            <w:rFonts w:ascii="Segoe UI" w:eastAsia="Times New Roman" w:hAnsi="Segoe UI" w:cs="Segoe UI"/>
            <w:color w:val="000000"/>
            <w:sz w:val="23"/>
            <w:szCs w:val="23"/>
          </w:rPr>
          <w:t xml:space="preserve"> is specific to user-specific data, accessible across all web pages in a web application.</w:t>
        </w:r>
      </w:ins>
    </w:p>
    <w:p w:rsidR="00A80859" w:rsidRPr="00A80859" w:rsidRDefault="00A80859" w:rsidP="00A80859">
      <w:pPr>
        <w:shd w:val="clear" w:color="auto" w:fill="FFFFFF"/>
        <w:spacing w:after="300" w:line="240" w:lineRule="auto"/>
        <w:jc w:val="both"/>
        <w:rPr>
          <w:ins w:id="148" w:author="Unknown"/>
          <w:rFonts w:ascii="Segoe UI" w:eastAsia="Times New Roman" w:hAnsi="Segoe UI" w:cs="Segoe UI"/>
          <w:color w:val="000000"/>
          <w:sz w:val="23"/>
          <w:szCs w:val="23"/>
        </w:rPr>
      </w:pPr>
      <w:ins w:id="149" w:author="Unknown">
        <w:r w:rsidRPr="00A80859">
          <w:rPr>
            <w:rFonts w:ascii="Segoe UI" w:eastAsia="Times New Roman" w:hAnsi="Segoe UI" w:cs="Segoe UI"/>
            <w:b/>
            <w:bCs/>
            <w:color w:val="000000"/>
            <w:sz w:val="23"/>
            <w:szCs w:val="23"/>
          </w:rPr>
          <w:t>Question: How will you read and write files using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There are two ways of reading and writing files using JavaScript:</w:t>
        </w:r>
      </w:ins>
    </w:p>
    <w:p w:rsidR="00A80859" w:rsidRPr="00A80859" w:rsidRDefault="00A80859" w:rsidP="00A80859">
      <w:pPr>
        <w:numPr>
          <w:ilvl w:val="0"/>
          <w:numId w:val="10"/>
        </w:numPr>
        <w:shd w:val="clear" w:color="auto" w:fill="FFFFFF"/>
        <w:spacing w:after="0" w:line="240" w:lineRule="auto"/>
        <w:rPr>
          <w:ins w:id="150" w:author="Unknown"/>
          <w:rFonts w:ascii="Segoe UI" w:eastAsia="Times New Roman" w:hAnsi="Segoe UI" w:cs="Segoe UI"/>
          <w:color w:val="000000"/>
          <w:sz w:val="23"/>
          <w:szCs w:val="23"/>
        </w:rPr>
      </w:pPr>
      <w:ins w:id="151" w:author="Unknown">
        <w:r w:rsidRPr="00A80859">
          <w:rPr>
            <w:rFonts w:ascii="Segoe UI" w:eastAsia="Times New Roman" w:hAnsi="Segoe UI" w:cs="Segoe UI"/>
            <w:color w:val="000000"/>
            <w:sz w:val="23"/>
            <w:szCs w:val="23"/>
          </w:rPr>
          <w:t>Using the JavaScript extension</w:t>
        </w:r>
      </w:ins>
    </w:p>
    <w:p w:rsidR="00A80859" w:rsidRPr="00A80859" w:rsidRDefault="00A80859" w:rsidP="00A80859">
      <w:pPr>
        <w:numPr>
          <w:ilvl w:val="0"/>
          <w:numId w:val="10"/>
        </w:numPr>
        <w:shd w:val="clear" w:color="auto" w:fill="FFFFFF"/>
        <w:spacing w:after="0" w:line="240" w:lineRule="auto"/>
        <w:rPr>
          <w:ins w:id="152" w:author="Unknown"/>
          <w:rFonts w:ascii="Segoe UI" w:eastAsia="Times New Roman" w:hAnsi="Segoe UI" w:cs="Segoe UI"/>
          <w:color w:val="000000"/>
          <w:sz w:val="23"/>
          <w:szCs w:val="23"/>
        </w:rPr>
      </w:pPr>
      <w:ins w:id="153" w:author="Unknown">
        <w:r w:rsidRPr="00A80859">
          <w:rPr>
            <w:rFonts w:ascii="Segoe UI" w:eastAsia="Times New Roman" w:hAnsi="Segoe UI" w:cs="Segoe UI"/>
            <w:color w:val="000000"/>
            <w:sz w:val="23"/>
            <w:szCs w:val="23"/>
          </w:rPr>
          <w:t>Using a web page and ActiveX objects</w:t>
        </w:r>
      </w:ins>
    </w:p>
    <w:p w:rsidR="00A80859" w:rsidRPr="00A80859" w:rsidRDefault="00A80859" w:rsidP="00A80859">
      <w:pPr>
        <w:shd w:val="clear" w:color="auto" w:fill="FFFFFF"/>
        <w:spacing w:after="300" w:line="240" w:lineRule="auto"/>
        <w:jc w:val="both"/>
        <w:rPr>
          <w:ins w:id="154" w:author="Unknown"/>
          <w:rFonts w:ascii="Segoe UI" w:eastAsia="Times New Roman" w:hAnsi="Segoe UI" w:cs="Segoe UI"/>
          <w:color w:val="000000"/>
          <w:sz w:val="23"/>
          <w:szCs w:val="23"/>
        </w:rPr>
      </w:pPr>
      <w:ins w:id="155" w:author="Unknown">
        <w:r w:rsidRPr="00A80859">
          <w:rPr>
            <w:rFonts w:ascii="Segoe UI" w:eastAsia="Times New Roman" w:hAnsi="Segoe UI" w:cs="Segoe UI"/>
            <w:b/>
            <w:bCs/>
            <w:color w:val="000000"/>
            <w:sz w:val="23"/>
            <w:szCs w:val="23"/>
          </w:rPr>
          <w:t>Question: Please explain how to convert the string of any base to integer in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xml:space="preserve">: JavaScript has the built-in </w:t>
        </w:r>
        <w:proofErr w:type="spellStart"/>
        <w:proofErr w:type="gramStart"/>
        <w:r w:rsidRPr="00A80859">
          <w:rPr>
            <w:rFonts w:ascii="Segoe UI" w:eastAsia="Times New Roman" w:hAnsi="Segoe UI" w:cs="Segoe UI"/>
            <w:color w:val="000000"/>
            <w:sz w:val="23"/>
            <w:szCs w:val="23"/>
          </w:rPr>
          <w:t>parseInt</w:t>
        </w:r>
        <w:proofErr w:type="spellEnd"/>
        <w:r w:rsidRPr="00A80859">
          <w:rPr>
            <w:rFonts w:ascii="Segoe UI" w:eastAsia="Times New Roman" w:hAnsi="Segoe UI" w:cs="Segoe UI"/>
            <w:color w:val="000000"/>
            <w:sz w:val="23"/>
            <w:szCs w:val="23"/>
          </w:rPr>
          <w:t>(</w:t>
        </w:r>
        <w:proofErr w:type="gramEnd"/>
        <w:r w:rsidRPr="00A80859">
          <w:rPr>
            <w:rFonts w:ascii="Segoe UI" w:eastAsia="Times New Roman" w:hAnsi="Segoe UI" w:cs="Segoe UI"/>
            <w:color w:val="000000"/>
            <w:sz w:val="23"/>
            <w:szCs w:val="23"/>
          </w:rPr>
          <w:t>) function for converting numbers between different bases. It has two parameters. While the first parameter is the string that is to be converted, the second parameter represents the base of the given string. The general syntax is:</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6" w:author="Unknown"/>
          <w:rFonts w:ascii="Courier" w:eastAsia="Times New Roman" w:hAnsi="Courier" w:cs="Courier New"/>
          <w:color w:val="333333"/>
          <w:sz w:val="20"/>
          <w:szCs w:val="20"/>
        </w:rPr>
      </w:pPr>
      <w:proofErr w:type="spellStart"/>
      <w:proofErr w:type="gramStart"/>
      <w:ins w:id="157" w:author="Unknown">
        <w:r w:rsidRPr="00A80859">
          <w:rPr>
            <w:rFonts w:ascii="Courier" w:eastAsia="Times New Roman" w:hAnsi="Courier" w:cs="Courier New"/>
            <w:color w:val="333333"/>
            <w:sz w:val="20"/>
            <w:szCs w:val="20"/>
          </w:rPr>
          <w:t>parseInt</w:t>
        </w:r>
        <w:proofErr w:type="spellEnd"/>
        <w:proofErr w:type="gramEnd"/>
        <w:r w:rsidRPr="00A80859">
          <w:rPr>
            <w:rFonts w:ascii="Courier" w:eastAsia="Times New Roman" w:hAnsi="Courier" w:cs="Courier New"/>
            <w:color w:val="333333"/>
            <w:sz w:val="20"/>
            <w:szCs w:val="20"/>
          </w:rPr>
          <w:t xml:space="preserve"> (“String”, Base);</w:t>
        </w:r>
      </w:ins>
    </w:p>
    <w:p w:rsidR="00A80859" w:rsidRPr="00A80859" w:rsidRDefault="00A80859" w:rsidP="00A80859">
      <w:pPr>
        <w:shd w:val="clear" w:color="auto" w:fill="FFFFFF"/>
        <w:spacing w:after="300" w:line="240" w:lineRule="auto"/>
        <w:jc w:val="both"/>
        <w:rPr>
          <w:ins w:id="158" w:author="Unknown"/>
          <w:rFonts w:ascii="Segoe UI" w:eastAsia="Times New Roman" w:hAnsi="Segoe UI" w:cs="Segoe UI"/>
          <w:color w:val="000000"/>
          <w:sz w:val="23"/>
          <w:szCs w:val="23"/>
        </w:rPr>
      </w:pPr>
      <w:ins w:id="159" w:author="Unknown">
        <w:r w:rsidRPr="00A80859">
          <w:rPr>
            <w:rFonts w:ascii="Segoe UI" w:eastAsia="Times New Roman" w:hAnsi="Segoe UI" w:cs="Segoe UI"/>
            <w:b/>
            <w:bCs/>
            <w:color w:val="000000"/>
            <w:sz w:val="23"/>
            <w:szCs w:val="23"/>
          </w:rPr>
          <w:t>Question: Please explain the NULL value in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Unlike undefined that represents that no value has been assigned, the NULL value represents assigning ‘nothing’ as a value to a variable.</w:t>
        </w:r>
      </w:ins>
    </w:p>
    <w:p w:rsidR="00A80859" w:rsidRPr="00A80859" w:rsidRDefault="00A80859" w:rsidP="00A80859">
      <w:pPr>
        <w:shd w:val="clear" w:color="auto" w:fill="FFFFFF"/>
        <w:spacing w:after="300" w:line="240" w:lineRule="auto"/>
        <w:jc w:val="both"/>
        <w:rPr>
          <w:ins w:id="160" w:author="Unknown"/>
          <w:rFonts w:ascii="Segoe UI" w:eastAsia="Times New Roman" w:hAnsi="Segoe UI" w:cs="Segoe UI"/>
          <w:color w:val="000000"/>
          <w:sz w:val="23"/>
          <w:szCs w:val="23"/>
        </w:rPr>
      </w:pPr>
      <w:ins w:id="161" w:author="Unknown">
        <w:r w:rsidRPr="00A80859">
          <w:rPr>
            <w:rFonts w:ascii="Segoe UI" w:eastAsia="Times New Roman" w:hAnsi="Segoe UI" w:cs="Segoe UI"/>
            <w:b/>
            <w:bCs/>
            <w:color w:val="000000"/>
            <w:sz w:val="23"/>
            <w:szCs w:val="23"/>
          </w:rPr>
          <w:t>Question: Does concept level scope exist in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A variable declared inside a function has scope only inside the function in JS. So, the concept level scope doesn’t exist in JavaScript.</w:t>
        </w:r>
      </w:ins>
    </w:p>
    <w:p w:rsidR="00A80859" w:rsidRPr="00A80859" w:rsidRDefault="00A80859" w:rsidP="00A80859">
      <w:pPr>
        <w:shd w:val="clear" w:color="auto" w:fill="FFFFFF"/>
        <w:spacing w:after="300" w:line="240" w:lineRule="auto"/>
        <w:jc w:val="both"/>
        <w:rPr>
          <w:ins w:id="162" w:author="Unknown"/>
          <w:rFonts w:ascii="Segoe UI" w:eastAsia="Times New Roman" w:hAnsi="Segoe UI" w:cs="Segoe UI"/>
          <w:color w:val="000000"/>
          <w:sz w:val="23"/>
          <w:szCs w:val="23"/>
        </w:rPr>
      </w:pPr>
      <w:ins w:id="163" w:author="Unknown">
        <w:r w:rsidRPr="00A80859">
          <w:rPr>
            <w:rFonts w:ascii="Segoe UI" w:eastAsia="Times New Roman" w:hAnsi="Segoe UI" w:cs="Segoe UI"/>
            <w:b/>
            <w:bCs/>
            <w:color w:val="000000"/>
            <w:sz w:val="23"/>
            <w:szCs w:val="23"/>
          </w:rPr>
          <w:t xml:space="preserve">Question: What are the various disadvantages of using </w:t>
        </w:r>
        <w:proofErr w:type="spellStart"/>
        <w:r w:rsidRPr="00A80859">
          <w:rPr>
            <w:rFonts w:ascii="Segoe UI" w:eastAsia="Times New Roman" w:hAnsi="Segoe UI" w:cs="Segoe UI"/>
            <w:b/>
            <w:bCs/>
            <w:color w:val="000000"/>
            <w:sz w:val="23"/>
            <w:szCs w:val="23"/>
          </w:rPr>
          <w:t>innerHTML</w:t>
        </w:r>
        <w:proofErr w:type="spellEnd"/>
        <w:r w:rsidRPr="00A80859">
          <w:rPr>
            <w:rFonts w:ascii="Segoe UI" w:eastAsia="Times New Roman" w:hAnsi="Segoe UI" w:cs="Segoe UI"/>
            <w:b/>
            <w:bCs/>
            <w:color w:val="000000"/>
            <w:sz w:val="23"/>
            <w:szCs w:val="23"/>
          </w:rPr>
          <w:t xml:space="preserve"> in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xml:space="preserve">: Following are the various disadvantages of using </w:t>
        </w:r>
        <w:proofErr w:type="spellStart"/>
        <w:r w:rsidRPr="00A80859">
          <w:rPr>
            <w:rFonts w:ascii="Segoe UI" w:eastAsia="Times New Roman" w:hAnsi="Segoe UI" w:cs="Segoe UI"/>
            <w:color w:val="000000"/>
            <w:sz w:val="23"/>
            <w:szCs w:val="23"/>
          </w:rPr>
          <w:t>innerHTML</w:t>
        </w:r>
        <w:proofErr w:type="spellEnd"/>
        <w:r w:rsidRPr="00A80859">
          <w:rPr>
            <w:rFonts w:ascii="Segoe UI" w:eastAsia="Times New Roman" w:hAnsi="Segoe UI" w:cs="Segoe UI"/>
            <w:color w:val="000000"/>
            <w:sz w:val="23"/>
            <w:szCs w:val="23"/>
          </w:rPr>
          <w:t xml:space="preserve"> in JS:</w:t>
        </w:r>
      </w:ins>
    </w:p>
    <w:p w:rsidR="00A80859" w:rsidRPr="00A80859" w:rsidRDefault="00A80859" w:rsidP="00A80859">
      <w:pPr>
        <w:numPr>
          <w:ilvl w:val="0"/>
          <w:numId w:val="11"/>
        </w:numPr>
        <w:shd w:val="clear" w:color="auto" w:fill="FFFFFF"/>
        <w:spacing w:after="0" w:line="240" w:lineRule="auto"/>
        <w:rPr>
          <w:ins w:id="164" w:author="Unknown"/>
          <w:rFonts w:ascii="Segoe UI" w:eastAsia="Times New Roman" w:hAnsi="Segoe UI" w:cs="Segoe UI"/>
          <w:color w:val="000000"/>
          <w:sz w:val="23"/>
          <w:szCs w:val="23"/>
        </w:rPr>
      </w:pPr>
      <w:ins w:id="165" w:author="Unknown">
        <w:r w:rsidRPr="00A80859">
          <w:rPr>
            <w:rFonts w:ascii="Segoe UI" w:eastAsia="Times New Roman" w:hAnsi="Segoe UI" w:cs="Segoe UI"/>
            <w:color w:val="000000"/>
            <w:sz w:val="23"/>
            <w:szCs w:val="23"/>
          </w:rPr>
          <w:t>Content gets replaced everywhere</w:t>
        </w:r>
      </w:ins>
    </w:p>
    <w:p w:rsidR="00A80859" w:rsidRPr="00A80859" w:rsidRDefault="00A80859" w:rsidP="00A80859">
      <w:pPr>
        <w:numPr>
          <w:ilvl w:val="0"/>
          <w:numId w:val="11"/>
        </w:numPr>
        <w:shd w:val="clear" w:color="auto" w:fill="FFFFFF"/>
        <w:spacing w:after="0" w:line="240" w:lineRule="auto"/>
        <w:rPr>
          <w:ins w:id="166" w:author="Unknown"/>
          <w:rFonts w:ascii="Segoe UI" w:eastAsia="Times New Roman" w:hAnsi="Segoe UI" w:cs="Segoe UI"/>
          <w:color w:val="000000"/>
          <w:sz w:val="23"/>
          <w:szCs w:val="23"/>
        </w:rPr>
      </w:pPr>
      <w:ins w:id="167" w:author="Unknown">
        <w:r w:rsidRPr="00A80859">
          <w:rPr>
            <w:rFonts w:ascii="Segoe UI" w:eastAsia="Times New Roman" w:hAnsi="Segoe UI" w:cs="Segoe UI"/>
            <w:color w:val="000000"/>
            <w:sz w:val="23"/>
            <w:szCs w:val="23"/>
          </w:rPr>
          <w:t>Doesn’t offer validation</w:t>
        </w:r>
      </w:ins>
    </w:p>
    <w:p w:rsidR="00A80859" w:rsidRPr="00A80859" w:rsidRDefault="00A80859" w:rsidP="00A80859">
      <w:pPr>
        <w:numPr>
          <w:ilvl w:val="0"/>
          <w:numId w:val="11"/>
        </w:numPr>
        <w:shd w:val="clear" w:color="auto" w:fill="FFFFFF"/>
        <w:spacing w:after="0" w:line="240" w:lineRule="auto"/>
        <w:rPr>
          <w:ins w:id="168" w:author="Unknown"/>
          <w:rFonts w:ascii="Segoe UI" w:eastAsia="Times New Roman" w:hAnsi="Segoe UI" w:cs="Segoe UI"/>
          <w:color w:val="000000"/>
          <w:sz w:val="23"/>
          <w:szCs w:val="23"/>
        </w:rPr>
      </w:pPr>
      <w:ins w:id="169" w:author="Unknown">
        <w:r w:rsidRPr="00A80859">
          <w:rPr>
            <w:rFonts w:ascii="Segoe UI" w:eastAsia="Times New Roman" w:hAnsi="Segoe UI" w:cs="Segoe UI"/>
            <w:color w:val="000000"/>
            <w:sz w:val="23"/>
            <w:szCs w:val="23"/>
          </w:rPr>
          <w:lastRenderedPageBreak/>
          <w:t xml:space="preserve">Slow execution because the entire </w:t>
        </w:r>
        <w:proofErr w:type="spellStart"/>
        <w:r w:rsidRPr="00A80859">
          <w:rPr>
            <w:rFonts w:ascii="Segoe UI" w:eastAsia="Times New Roman" w:hAnsi="Segoe UI" w:cs="Segoe UI"/>
            <w:color w:val="000000"/>
            <w:sz w:val="23"/>
            <w:szCs w:val="23"/>
          </w:rPr>
          <w:t>innerHTML</w:t>
        </w:r>
        <w:proofErr w:type="spellEnd"/>
        <w:r w:rsidRPr="00A80859">
          <w:rPr>
            <w:rFonts w:ascii="Segoe UI" w:eastAsia="Times New Roman" w:hAnsi="Segoe UI" w:cs="Segoe UI"/>
            <w:color w:val="000000"/>
            <w:sz w:val="23"/>
            <w:szCs w:val="23"/>
          </w:rPr>
          <w:t xml:space="preserve"> content is reparsed and build into elements</w:t>
        </w:r>
      </w:ins>
    </w:p>
    <w:p w:rsidR="00A80859" w:rsidRPr="00A80859" w:rsidRDefault="00A80859" w:rsidP="00A80859">
      <w:pPr>
        <w:shd w:val="clear" w:color="auto" w:fill="FFFFFF"/>
        <w:spacing w:after="300" w:line="240" w:lineRule="auto"/>
        <w:jc w:val="both"/>
        <w:rPr>
          <w:ins w:id="170" w:author="Unknown"/>
          <w:rFonts w:ascii="Segoe UI" w:eastAsia="Times New Roman" w:hAnsi="Segoe UI" w:cs="Segoe UI"/>
          <w:color w:val="000000"/>
          <w:sz w:val="23"/>
          <w:szCs w:val="23"/>
        </w:rPr>
      </w:pPr>
      <w:ins w:id="171" w:author="Unknown">
        <w:r w:rsidRPr="00A80859">
          <w:rPr>
            <w:rFonts w:ascii="Segoe UI" w:eastAsia="Times New Roman" w:hAnsi="Segoe UI" w:cs="Segoe UI"/>
            <w:b/>
            <w:bCs/>
            <w:color w:val="000000"/>
            <w:sz w:val="23"/>
            <w:szCs w:val="23"/>
          </w:rPr>
          <w:t>Question: Can you explain exception handling in JS?</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xml:space="preserve">: For exception handling, JavaScript offers the try…catch…finally construct and the throw operator. </w:t>
        </w:r>
        <w:proofErr w:type="gramStart"/>
        <w:r w:rsidRPr="00A80859">
          <w:rPr>
            <w:rFonts w:ascii="Segoe UI" w:eastAsia="Times New Roman" w:hAnsi="Segoe UI" w:cs="Segoe UI"/>
            <w:color w:val="000000"/>
            <w:sz w:val="23"/>
            <w:szCs w:val="23"/>
          </w:rPr>
          <w:t>Although it is possible to catch programmer-generated and runtime exceptions in JS, there is no way of catching syntax errors.</w:t>
        </w:r>
        <w:proofErr w:type="gramEnd"/>
        <w:r w:rsidRPr="00A80859">
          <w:rPr>
            <w:rFonts w:ascii="Segoe UI" w:eastAsia="Times New Roman" w:hAnsi="Segoe UI" w:cs="Segoe UI"/>
            <w:color w:val="000000"/>
            <w:sz w:val="23"/>
            <w:szCs w:val="23"/>
          </w:rPr>
          <w:t xml:space="preserve"> The general syntax of the try…catch…finally construct is:</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2" w:author="Unknown"/>
          <w:rFonts w:ascii="Courier" w:eastAsia="Times New Roman" w:hAnsi="Courier" w:cs="Courier New"/>
          <w:color w:val="333333"/>
          <w:sz w:val="20"/>
          <w:szCs w:val="20"/>
        </w:rPr>
      </w:pPr>
      <w:proofErr w:type="gramStart"/>
      <w:ins w:id="173" w:author="Unknown">
        <w:r w:rsidRPr="00A80859">
          <w:rPr>
            <w:rFonts w:ascii="Courier" w:eastAsia="Times New Roman" w:hAnsi="Courier" w:cs="Courier New"/>
            <w:color w:val="333333"/>
            <w:sz w:val="20"/>
            <w:szCs w:val="20"/>
          </w:rPr>
          <w:t>try</w:t>
        </w:r>
        <w:proofErr w:type="gramEnd"/>
        <w:r w:rsidRPr="00A80859">
          <w:rPr>
            <w:rFonts w:ascii="Courier" w:eastAsia="Times New Roman" w:hAnsi="Courier" w:cs="Courier New"/>
            <w:color w:val="333333"/>
            <w:sz w:val="20"/>
            <w:szCs w:val="20"/>
          </w:rPr>
          <w:t xml:space="preserve"> {</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4" w:author="Unknown"/>
          <w:rFonts w:ascii="Courier" w:eastAsia="Times New Roman" w:hAnsi="Courier" w:cs="Courier New"/>
          <w:color w:val="333333"/>
          <w:sz w:val="20"/>
          <w:szCs w:val="20"/>
        </w:rPr>
      </w:pPr>
      <w:ins w:id="175" w:author="Unknown">
        <w:r w:rsidRPr="00A80859">
          <w:rPr>
            <w:rFonts w:ascii="Courier" w:eastAsia="Times New Roman" w:hAnsi="Courier" w:cs="Courier New"/>
            <w:color w:val="333333"/>
            <w:sz w:val="20"/>
            <w:szCs w:val="20"/>
          </w:rPr>
          <w:t>// code to be executed</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6" w:author="Unknown"/>
          <w:rFonts w:ascii="Courier" w:eastAsia="Times New Roman" w:hAnsi="Courier" w:cs="Courier New"/>
          <w:color w:val="333333"/>
          <w:sz w:val="20"/>
          <w:szCs w:val="20"/>
        </w:rPr>
      </w:pPr>
      <w:ins w:id="177" w:author="Unknown">
        <w:r w:rsidRPr="00A80859">
          <w:rPr>
            <w:rFonts w:ascii="Courier" w:eastAsia="Times New Roman" w:hAnsi="Courier" w:cs="Courier New"/>
            <w:color w:val="333333"/>
            <w:sz w:val="20"/>
            <w:szCs w:val="20"/>
          </w:rPr>
          <w:t>[</w:t>
        </w:r>
        <w:proofErr w:type="gramStart"/>
        <w:r w:rsidRPr="00A80859">
          <w:rPr>
            <w:rFonts w:ascii="Courier" w:eastAsia="Times New Roman" w:hAnsi="Courier" w:cs="Courier New"/>
            <w:color w:val="333333"/>
            <w:sz w:val="20"/>
            <w:szCs w:val="20"/>
          </w:rPr>
          <w:t>break</w:t>
        </w:r>
        <w:proofErr w:type="gramEnd"/>
        <w:r w:rsidRPr="00A80859">
          <w:rPr>
            <w:rFonts w:ascii="Courier" w:eastAsia="Times New Roman" w:hAnsi="Courier" w:cs="Courier New"/>
            <w:color w:val="333333"/>
            <w:sz w:val="20"/>
            <w:szCs w:val="20"/>
          </w:rPr>
          <w: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8" w:author="Unknown"/>
          <w:rFonts w:ascii="Courier" w:eastAsia="Times New Roman" w:hAnsi="Courier" w:cs="Courier New"/>
          <w:color w:val="333333"/>
          <w:sz w:val="20"/>
          <w:szCs w:val="20"/>
        </w:rPr>
      </w:pPr>
      <w:ins w:id="179" w:author="Unknown">
        <w:r w:rsidRPr="00A80859">
          <w:rPr>
            <w:rFonts w:ascii="Courier" w:eastAsia="Times New Roman" w:hAnsi="Courier" w:cs="Courier New"/>
            <w:color w:val="333333"/>
            <w:sz w:val="20"/>
            <w:szCs w:val="20"/>
          </w:rPr>
          <w: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0" w:author="Unknown"/>
          <w:rFonts w:ascii="Courier" w:eastAsia="Times New Roman" w:hAnsi="Courier" w:cs="Courier New"/>
          <w:color w:val="333333"/>
          <w:sz w:val="20"/>
          <w:szCs w:val="20"/>
        </w:rPr>
      </w:pPr>
      <w:proofErr w:type="gramStart"/>
      <w:ins w:id="181" w:author="Unknown">
        <w:r w:rsidRPr="00A80859">
          <w:rPr>
            <w:rFonts w:ascii="Courier" w:eastAsia="Times New Roman" w:hAnsi="Courier" w:cs="Courier New"/>
            <w:color w:val="333333"/>
            <w:sz w:val="20"/>
            <w:szCs w:val="20"/>
          </w:rPr>
          <w:t>catch</w:t>
        </w:r>
        <w:proofErr w:type="gramEnd"/>
        <w:r w:rsidRPr="00A80859">
          <w:rPr>
            <w:rFonts w:ascii="Courier" w:eastAsia="Times New Roman" w:hAnsi="Courier" w:cs="Courier New"/>
            <w:color w:val="333333"/>
            <w:sz w:val="20"/>
            <w:szCs w:val="20"/>
          </w:rPr>
          <w:t xml:space="preserve"> ( e ) {</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2" w:author="Unknown"/>
          <w:rFonts w:ascii="Courier" w:eastAsia="Times New Roman" w:hAnsi="Courier" w:cs="Courier New"/>
          <w:color w:val="333333"/>
          <w:sz w:val="20"/>
          <w:szCs w:val="20"/>
        </w:rPr>
      </w:pPr>
      <w:ins w:id="183" w:author="Unknown">
        <w:r w:rsidRPr="00A80859">
          <w:rPr>
            <w:rFonts w:ascii="Courier" w:eastAsia="Times New Roman" w:hAnsi="Courier" w:cs="Courier New"/>
            <w:color w:val="333333"/>
            <w:sz w:val="20"/>
            <w:szCs w:val="20"/>
          </w:rPr>
          <w:t>// code to execute when an exception occurs</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4" w:author="Unknown"/>
          <w:rFonts w:ascii="Courier" w:eastAsia="Times New Roman" w:hAnsi="Courier" w:cs="Courier New"/>
          <w:color w:val="333333"/>
          <w:sz w:val="20"/>
          <w:szCs w:val="20"/>
        </w:rPr>
      </w:pPr>
      <w:ins w:id="185" w:author="Unknown">
        <w:r w:rsidRPr="00A80859">
          <w:rPr>
            <w:rFonts w:ascii="Courier" w:eastAsia="Times New Roman" w:hAnsi="Courier" w:cs="Courier New"/>
            <w:color w:val="333333"/>
            <w:sz w:val="20"/>
            <w:szCs w:val="20"/>
          </w:rPr>
          <w:t>[</w:t>
        </w:r>
        <w:proofErr w:type="gramStart"/>
        <w:r w:rsidRPr="00A80859">
          <w:rPr>
            <w:rFonts w:ascii="Courier" w:eastAsia="Times New Roman" w:hAnsi="Courier" w:cs="Courier New"/>
            <w:color w:val="333333"/>
            <w:sz w:val="20"/>
            <w:szCs w:val="20"/>
          </w:rPr>
          <w:t>break</w:t>
        </w:r>
        <w:proofErr w:type="gramEnd"/>
        <w:r w:rsidRPr="00A80859">
          <w:rPr>
            <w:rFonts w:ascii="Courier" w:eastAsia="Times New Roman" w:hAnsi="Courier" w:cs="Courier New"/>
            <w:color w:val="333333"/>
            <w:sz w:val="20"/>
            <w:szCs w:val="20"/>
          </w:rPr>
          <w: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6" w:author="Unknown"/>
          <w:rFonts w:ascii="Courier" w:eastAsia="Times New Roman" w:hAnsi="Courier" w:cs="Courier New"/>
          <w:color w:val="333333"/>
          <w:sz w:val="20"/>
          <w:szCs w:val="20"/>
        </w:rPr>
      </w:pPr>
      <w:ins w:id="187" w:author="Unknown">
        <w:r w:rsidRPr="00A80859">
          <w:rPr>
            <w:rFonts w:ascii="Courier" w:eastAsia="Times New Roman" w:hAnsi="Courier" w:cs="Courier New"/>
            <w:color w:val="333333"/>
            <w:sz w:val="20"/>
            <w:szCs w:val="20"/>
          </w:rPr>
          <w: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88" w:author="Unknown"/>
          <w:rFonts w:ascii="Courier" w:eastAsia="Times New Roman" w:hAnsi="Courier" w:cs="Courier New"/>
          <w:color w:val="333333"/>
          <w:sz w:val="20"/>
          <w:szCs w:val="20"/>
        </w:rPr>
      </w:pPr>
      <w:proofErr w:type="gramStart"/>
      <w:ins w:id="189" w:author="Unknown">
        <w:r w:rsidRPr="00A80859">
          <w:rPr>
            <w:rFonts w:ascii="Courier" w:eastAsia="Times New Roman" w:hAnsi="Courier" w:cs="Courier New"/>
            <w:color w:val="333333"/>
            <w:sz w:val="20"/>
            <w:szCs w:val="20"/>
          </w:rPr>
          <w:t>[ finally</w:t>
        </w:r>
        <w:proofErr w:type="gramEnd"/>
        <w:r w:rsidRPr="00A80859">
          <w:rPr>
            <w:rFonts w:ascii="Courier" w:eastAsia="Times New Roman" w:hAnsi="Courier" w:cs="Courier New"/>
            <w:color w:val="333333"/>
            <w:sz w:val="20"/>
            <w:szCs w:val="20"/>
          </w:rPr>
          <w:t xml:space="preserve"> {</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0" w:author="Unknown"/>
          <w:rFonts w:ascii="Courier" w:eastAsia="Times New Roman" w:hAnsi="Courier" w:cs="Courier New"/>
          <w:color w:val="333333"/>
          <w:sz w:val="20"/>
          <w:szCs w:val="20"/>
        </w:rPr>
      </w:pPr>
      <w:ins w:id="191" w:author="Unknown">
        <w:r w:rsidRPr="00A80859">
          <w:rPr>
            <w:rFonts w:ascii="Courier" w:eastAsia="Times New Roman" w:hAnsi="Courier" w:cs="Courier New"/>
            <w:color w:val="333333"/>
            <w:sz w:val="20"/>
            <w:szCs w:val="20"/>
          </w:rPr>
          <w:t>// code that is to be executed regardless of the occurrence of the exception</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92" w:author="Unknown"/>
          <w:rFonts w:ascii="Courier" w:eastAsia="Times New Roman" w:hAnsi="Courier" w:cs="Courier New"/>
          <w:color w:val="333333"/>
          <w:sz w:val="20"/>
          <w:szCs w:val="20"/>
        </w:rPr>
      </w:pPr>
      <w:ins w:id="193" w:author="Unknown">
        <w:r w:rsidRPr="00A80859">
          <w:rPr>
            <w:rFonts w:ascii="Courier" w:eastAsia="Times New Roman" w:hAnsi="Courier" w:cs="Courier New"/>
            <w:color w:val="333333"/>
            <w:sz w:val="20"/>
            <w:szCs w:val="20"/>
          </w:rPr>
          <w:t>}]</w:t>
        </w:r>
      </w:ins>
    </w:p>
    <w:p w:rsidR="00A80859" w:rsidRPr="00A80859" w:rsidRDefault="00A80859" w:rsidP="00A80859">
      <w:pPr>
        <w:shd w:val="clear" w:color="auto" w:fill="FFFFFF"/>
        <w:spacing w:after="300" w:line="240" w:lineRule="auto"/>
        <w:jc w:val="both"/>
        <w:rPr>
          <w:ins w:id="194" w:author="Unknown"/>
          <w:rFonts w:ascii="Segoe UI" w:eastAsia="Times New Roman" w:hAnsi="Segoe UI" w:cs="Segoe UI"/>
          <w:color w:val="000000"/>
          <w:sz w:val="23"/>
          <w:szCs w:val="23"/>
        </w:rPr>
      </w:pPr>
      <w:ins w:id="195" w:author="Unknown">
        <w:r w:rsidRPr="00A80859">
          <w:rPr>
            <w:rFonts w:ascii="Segoe UI" w:eastAsia="Times New Roman" w:hAnsi="Segoe UI" w:cs="Segoe UI"/>
            <w:color w:val="000000"/>
            <w:sz w:val="23"/>
            <w:szCs w:val="23"/>
          </w:rPr>
          <w:t>The try block is followed by either one catch block or one finally block or one of both. As soon as an exception occurs in the try block, it is placed in e and the catch block is executed.</w:t>
        </w:r>
      </w:ins>
    </w:p>
    <w:p w:rsidR="00A80859" w:rsidRPr="00A80859" w:rsidRDefault="00A80859" w:rsidP="00A80859">
      <w:pPr>
        <w:shd w:val="clear" w:color="auto" w:fill="FFFFFF"/>
        <w:spacing w:after="300" w:line="240" w:lineRule="auto"/>
        <w:jc w:val="both"/>
        <w:rPr>
          <w:ins w:id="196" w:author="Unknown"/>
          <w:rFonts w:ascii="Segoe UI" w:eastAsia="Times New Roman" w:hAnsi="Segoe UI" w:cs="Segoe UI"/>
          <w:color w:val="000000"/>
          <w:sz w:val="23"/>
          <w:szCs w:val="23"/>
        </w:rPr>
      </w:pPr>
      <w:ins w:id="197" w:author="Unknown">
        <w:r w:rsidRPr="00A80859">
          <w:rPr>
            <w:rFonts w:ascii="Segoe UI" w:eastAsia="Times New Roman" w:hAnsi="Segoe UI" w:cs="Segoe UI"/>
            <w:color w:val="000000"/>
            <w:sz w:val="23"/>
            <w:szCs w:val="23"/>
          </w:rPr>
          <w:t>The optional finally block executes the code specified inside it once the try and catch block complete execution.</w:t>
        </w:r>
      </w:ins>
    </w:p>
    <w:p w:rsidR="00A80859" w:rsidRPr="00A80859" w:rsidRDefault="00A80859" w:rsidP="00A80859">
      <w:pPr>
        <w:shd w:val="clear" w:color="auto" w:fill="FFFFFF"/>
        <w:spacing w:after="300" w:line="240" w:lineRule="auto"/>
        <w:jc w:val="both"/>
        <w:rPr>
          <w:ins w:id="198" w:author="Unknown"/>
          <w:rFonts w:ascii="Segoe UI" w:eastAsia="Times New Roman" w:hAnsi="Segoe UI" w:cs="Segoe UI"/>
          <w:color w:val="000000"/>
          <w:sz w:val="23"/>
          <w:szCs w:val="23"/>
        </w:rPr>
      </w:pPr>
      <w:ins w:id="199" w:author="Unknown">
        <w:r w:rsidRPr="00A80859">
          <w:rPr>
            <w:rFonts w:ascii="Segoe UI" w:eastAsia="Times New Roman" w:hAnsi="Segoe UI" w:cs="Segoe UI"/>
            <w:b/>
            <w:bCs/>
            <w:color w:val="000000"/>
            <w:sz w:val="23"/>
            <w:szCs w:val="23"/>
          </w:rPr>
          <w:t>Question: How will you detect the operating system in the client machine using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xml:space="preserve">: For finding the operation system in the client machine, we can use the read-only </w:t>
        </w:r>
        <w:proofErr w:type="spellStart"/>
        <w:r w:rsidRPr="00A80859">
          <w:rPr>
            <w:rFonts w:ascii="Segoe UI" w:eastAsia="Times New Roman" w:hAnsi="Segoe UI" w:cs="Segoe UI"/>
            <w:color w:val="000000"/>
            <w:sz w:val="23"/>
            <w:szCs w:val="23"/>
          </w:rPr>
          <w:t>Navigator.appversion</w:t>
        </w:r>
        <w:proofErr w:type="spellEnd"/>
        <w:r w:rsidRPr="00A80859">
          <w:rPr>
            <w:rFonts w:ascii="Segoe UI" w:eastAsia="Times New Roman" w:hAnsi="Segoe UI" w:cs="Segoe UI"/>
            <w:color w:val="000000"/>
            <w:sz w:val="23"/>
            <w:szCs w:val="23"/>
          </w:rPr>
          <w:t xml:space="preserve"> property in JavaScript.</w:t>
        </w:r>
      </w:ins>
    </w:p>
    <w:p w:rsidR="00A80859" w:rsidRPr="00A80859" w:rsidRDefault="00A80859" w:rsidP="00A80859">
      <w:pPr>
        <w:shd w:val="clear" w:color="auto" w:fill="FFFFFF"/>
        <w:spacing w:after="300" w:line="240" w:lineRule="auto"/>
        <w:jc w:val="both"/>
        <w:rPr>
          <w:ins w:id="200" w:author="Unknown"/>
          <w:rFonts w:ascii="Segoe UI" w:eastAsia="Times New Roman" w:hAnsi="Segoe UI" w:cs="Segoe UI"/>
          <w:color w:val="000000"/>
          <w:sz w:val="23"/>
          <w:szCs w:val="23"/>
        </w:rPr>
      </w:pPr>
      <w:ins w:id="201" w:author="Unknown">
        <w:r w:rsidRPr="00A80859">
          <w:rPr>
            <w:rFonts w:ascii="Segoe UI" w:eastAsia="Times New Roman" w:hAnsi="Segoe UI" w:cs="Segoe UI"/>
            <w:b/>
            <w:bCs/>
            <w:color w:val="000000"/>
            <w:sz w:val="23"/>
            <w:szCs w:val="23"/>
          </w:rPr>
          <w:t>Question: Please explain the role of break and continue statements?</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The break statement is used for coming out of the present loop. In order to continue looping with a new recurrence, we use the continue statement.</w:t>
        </w:r>
      </w:ins>
    </w:p>
    <w:p w:rsidR="00A80859" w:rsidRPr="00A80859" w:rsidRDefault="00A80859" w:rsidP="00A80859">
      <w:pPr>
        <w:shd w:val="clear" w:color="auto" w:fill="FFFFFF"/>
        <w:spacing w:after="300" w:line="240" w:lineRule="auto"/>
        <w:jc w:val="both"/>
        <w:rPr>
          <w:ins w:id="202" w:author="Unknown"/>
          <w:rFonts w:ascii="Segoe UI" w:eastAsia="Times New Roman" w:hAnsi="Segoe UI" w:cs="Segoe UI"/>
          <w:color w:val="000000"/>
          <w:sz w:val="23"/>
          <w:szCs w:val="23"/>
        </w:rPr>
      </w:pPr>
      <w:ins w:id="203" w:author="Unknown">
        <w:r w:rsidRPr="00A80859">
          <w:rPr>
            <w:rFonts w:ascii="Segoe UI" w:eastAsia="Times New Roman" w:hAnsi="Segoe UI" w:cs="Segoe UI"/>
            <w:b/>
            <w:bCs/>
            <w:color w:val="000000"/>
            <w:sz w:val="23"/>
            <w:szCs w:val="23"/>
          </w:rPr>
          <w:t xml:space="preserve">Question: How </w:t>
        </w:r>
        <w:proofErr w:type="gramStart"/>
        <w:r w:rsidRPr="00A80859">
          <w:rPr>
            <w:rFonts w:ascii="Segoe UI" w:eastAsia="Times New Roman" w:hAnsi="Segoe UI" w:cs="Segoe UI"/>
            <w:b/>
            <w:bCs/>
            <w:color w:val="000000"/>
            <w:sz w:val="23"/>
            <w:szCs w:val="23"/>
          </w:rPr>
          <w:t>are</w:t>
        </w:r>
        <w:proofErr w:type="gramEnd"/>
        <w:r w:rsidRPr="00A80859">
          <w:rPr>
            <w:rFonts w:ascii="Segoe UI" w:eastAsia="Times New Roman" w:hAnsi="Segoe UI" w:cs="Segoe UI"/>
            <w:b/>
            <w:bCs/>
            <w:color w:val="000000"/>
            <w:sz w:val="23"/>
            <w:szCs w:val="23"/>
          </w:rPr>
          <w:t xml:space="preserve"> the event handlers utilized in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xml:space="preserve">: Actions that result from activities like clicking a link or filling a form by the user </w:t>
        </w:r>
        <w:r w:rsidRPr="00A80859">
          <w:rPr>
            <w:rFonts w:ascii="Segoe UI" w:eastAsia="Times New Roman" w:hAnsi="Segoe UI" w:cs="Segoe UI"/>
            <w:color w:val="000000"/>
            <w:sz w:val="23"/>
            <w:szCs w:val="23"/>
          </w:rPr>
          <w:lastRenderedPageBreak/>
          <w:t>are called events. In order to properly manage the execution of such events, event handlers are used.</w:t>
        </w:r>
      </w:ins>
    </w:p>
    <w:p w:rsidR="00A80859" w:rsidRPr="00A80859" w:rsidRDefault="00A80859" w:rsidP="00A80859">
      <w:pPr>
        <w:shd w:val="clear" w:color="auto" w:fill="FFFFFF"/>
        <w:spacing w:after="300" w:line="240" w:lineRule="auto"/>
        <w:jc w:val="both"/>
        <w:rPr>
          <w:ins w:id="204" w:author="Unknown"/>
          <w:rFonts w:ascii="Segoe UI" w:eastAsia="Times New Roman" w:hAnsi="Segoe UI" w:cs="Segoe UI"/>
          <w:color w:val="000000"/>
          <w:sz w:val="23"/>
          <w:szCs w:val="23"/>
        </w:rPr>
      </w:pPr>
      <w:ins w:id="205" w:author="Unknown">
        <w:r w:rsidRPr="00A80859">
          <w:rPr>
            <w:rFonts w:ascii="Segoe UI" w:eastAsia="Times New Roman" w:hAnsi="Segoe UI" w:cs="Segoe UI"/>
            <w:color w:val="000000"/>
            <w:sz w:val="23"/>
            <w:szCs w:val="23"/>
          </w:rPr>
          <w:t>In JavaScript, event handlers are an extra attribute of the object. This attribute contains the name of the event as well as the action that is to be taken when the event takes place.</w:t>
        </w:r>
      </w:ins>
    </w:p>
    <w:p w:rsidR="00A80859" w:rsidRPr="00A80859" w:rsidRDefault="00A80859" w:rsidP="00A80859">
      <w:pPr>
        <w:shd w:val="clear" w:color="auto" w:fill="FFFFFF"/>
        <w:spacing w:after="300" w:line="240" w:lineRule="auto"/>
        <w:jc w:val="both"/>
        <w:rPr>
          <w:ins w:id="206" w:author="Unknown"/>
          <w:rFonts w:ascii="Segoe UI" w:eastAsia="Times New Roman" w:hAnsi="Segoe UI" w:cs="Segoe UI"/>
          <w:color w:val="000000"/>
          <w:sz w:val="23"/>
          <w:szCs w:val="23"/>
        </w:rPr>
      </w:pPr>
      <w:ins w:id="207" w:author="Unknown">
        <w:r w:rsidRPr="00A80859">
          <w:rPr>
            <w:rFonts w:ascii="Segoe UI" w:eastAsia="Times New Roman" w:hAnsi="Segoe UI" w:cs="Segoe UI"/>
            <w:b/>
            <w:bCs/>
            <w:color w:val="000000"/>
            <w:sz w:val="23"/>
            <w:szCs w:val="23"/>
          </w:rPr>
          <w:t>Question: How will you make the JS code hidden from old browsers that don’t support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In order to hide JavaScript code from old browsers, add &lt;</w:t>
        </w:r>
        <w:proofErr w:type="gramStart"/>
        <w:r w:rsidRPr="00A80859">
          <w:rPr>
            <w:rFonts w:ascii="Segoe UI" w:eastAsia="Times New Roman" w:hAnsi="Segoe UI" w:cs="Segoe UI"/>
            <w:color w:val="000000"/>
            <w:sz w:val="23"/>
            <w:szCs w:val="23"/>
          </w:rPr>
          <w:t>!–</w:t>
        </w:r>
        <w:proofErr w:type="gramEnd"/>
        <w:r w:rsidRPr="00A80859">
          <w:rPr>
            <w:rFonts w:ascii="Segoe UI" w:eastAsia="Times New Roman" w:hAnsi="Segoe UI" w:cs="Segoe UI"/>
            <w:color w:val="000000"/>
            <w:sz w:val="23"/>
            <w:szCs w:val="23"/>
          </w:rPr>
          <w:t xml:space="preserve"> in the code just after the &lt;script&gt; tag and add //–&gt; in the code just before the &lt;/script&gt; tag. Old browsers treat this JS code as a long HTML comment.</w:t>
        </w:r>
      </w:ins>
    </w:p>
    <w:p w:rsidR="00A80859" w:rsidRPr="00A80859" w:rsidRDefault="00A80859" w:rsidP="00A80859">
      <w:pPr>
        <w:shd w:val="clear" w:color="auto" w:fill="FFFFFF"/>
        <w:spacing w:after="300" w:line="240" w:lineRule="auto"/>
        <w:jc w:val="both"/>
        <w:rPr>
          <w:ins w:id="208" w:author="Unknown"/>
          <w:rFonts w:ascii="Segoe UI" w:eastAsia="Times New Roman" w:hAnsi="Segoe UI" w:cs="Segoe UI"/>
          <w:color w:val="000000"/>
          <w:sz w:val="23"/>
          <w:szCs w:val="23"/>
        </w:rPr>
      </w:pPr>
      <w:ins w:id="209" w:author="Unknown">
        <w:r w:rsidRPr="00A80859">
          <w:rPr>
            <w:rFonts w:ascii="Segoe UI" w:eastAsia="Times New Roman" w:hAnsi="Segoe UI" w:cs="Segoe UI"/>
            <w:color w:val="000000"/>
            <w:sz w:val="23"/>
            <w:szCs w:val="23"/>
          </w:rPr>
          <w:t>Typically, JS code is hidden from old browsers for solving compatibility and UI issues. Interestingly, browsers that support JavaScript will take &lt;</w:t>
        </w:r>
        <w:proofErr w:type="gramStart"/>
        <w:r w:rsidRPr="00A80859">
          <w:rPr>
            <w:rFonts w:ascii="Segoe UI" w:eastAsia="Times New Roman" w:hAnsi="Segoe UI" w:cs="Segoe UI"/>
            <w:color w:val="000000"/>
            <w:sz w:val="23"/>
            <w:szCs w:val="23"/>
          </w:rPr>
          <w:t>!–</w:t>
        </w:r>
        <w:proofErr w:type="gramEnd"/>
        <w:r w:rsidRPr="00A80859">
          <w:rPr>
            <w:rFonts w:ascii="Segoe UI" w:eastAsia="Times New Roman" w:hAnsi="Segoe UI" w:cs="Segoe UI"/>
            <w:color w:val="000000"/>
            <w:sz w:val="23"/>
            <w:szCs w:val="23"/>
          </w:rPr>
          <w:t xml:space="preserve"> and //–&gt; as one-line comments.</w:t>
        </w:r>
      </w:ins>
    </w:p>
    <w:p w:rsidR="00A80859" w:rsidRPr="00A80859" w:rsidRDefault="00A80859" w:rsidP="00A80859">
      <w:pPr>
        <w:shd w:val="clear" w:color="auto" w:fill="FFFFFF"/>
        <w:spacing w:after="300" w:line="240" w:lineRule="auto"/>
        <w:jc w:val="both"/>
        <w:rPr>
          <w:ins w:id="210" w:author="Unknown"/>
          <w:rFonts w:ascii="Segoe UI" w:eastAsia="Times New Roman" w:hAnsi="Segoe UI" w:cs="Segoe UI"/>
          <w:color w:val="000000"/>
          <w:sz w:val="23"/>
          <w:szCs w:val="23"/>
        </w:rPr>
      </w:pPr>
      <w:ins w:id="211" w:author="Unknown">
        <w:r w:rsidRPr="00A80859">
          <w:rPr>
            <w:rFonts w:ascii="Segoe UI" w:eastAsia="Times New Roman" w:hAnsi="Segoe UI" w:cs="Segoe UI"/>
            <w:b/>
            <w:bCs/>
            <w:color w:val="000000"/>
            <w:sz w:val="23"/>
            <w:szCs w:val="23"/>
          </w:rPr>
          <w:t>Question: What are the escape characters in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In JavaScript, we use escape characters, typically backslash (\ \) while working with special characters, such as ampersands (&amp;), apostrophes (‘), double quotes (</w:t>
        </w:r>
        <w:proofErr w:type="gramStart"/>
        <w:r w:rsidRPr="00A80859">
          <w:rPr>
            <w:rFonts w:ascii="Segoe UI" w:eastAsia="Times New Roman" w:hAnsi="Segoe UI" w:cs="Segoe UI"/>
            <w:color w:val="000000"/>
            <w:sz w:val="23"/>
            <w:szCs w:val="23"/>
          </w:rPr>
          <w:t>“ “</w:t>
        </w:r>
        <w:proofErr w:type="gramEnd"/>
        <w:r w:rsidRPr="00A80859">
          <w:rPr>
            <w:rFonts w:ascii="Segoe UI" w:eastAsia="Times New Roman" w:hAnsi="Segoe UI" w:cs="Segoe UI"/>
            <w:color w:val="000000"/>
            <w:sz w:val="23"/>
            <w:szCs w:val="23"/>
          </w:rPr>
          <w:t>), and single quotes (‘ ‘). Whatever enclosed within the escape characters gets displayed by the JavaScript.</w:t>
        </w:r>
      </w:ins>
    </w:p>
    <w:p w:rsidR="00A80859" w:rsidRPr="00A80859" w:rsidRDefault="00A80859" w:rsidP="00A80859">
      <w:pPr>
        <w:shd w:val="clear" w:color="auto" w:fill="FFFFFF"/>
        <w:spacing w:after="300" w:line="240" w:lineRule="auto"/>
        <w:jc w:val="both"/>
        <w:rPr>
          <w:ins w:id="212" w:author="Unknown"/>
          <w:rFonts w:ascii="Segoe UI" w:eastAsia="Times New Roman" w:hAnsi="Segoe UI" w:cs="Segoe UI"/>
          <w:color w:val="000000"/>
          <w:sz w:val="23"/>
          <w:szCs w:val="23"/>
        </w:rPr>
      </w:pPr>
      <w:ins w:id="213" w:author="Unknown">
        <w:r w:rsidRPr="00A80859">
          <w:rPr>
            <w:rFonts w:ascii="Segoe UI" w:eastAsia="Times New Roman" w:hAnsi="Segoe UI" w:cs="Segoe UI"/>
            <w:color w:val="000000"/>
            <w:sz w:val="23"/>
            <w:szCs w:val="23"/>
          </w:rPr>
          <w:t>Six additional escape characters are also available in JavaScript:</w:t>
        </w:r>
      </w:ins>
    </w:p>
    <w:p w:rsidR="00A80859" w:rsidRPr="00A80859" w:rsidRDefault="00A80859" w:rsidP="00A80859">
      <w:pPr>
        <w:numPr>
          <w:ilvl w:val="0"/>
          <w:numId w:val="12"/>
        </w:numPr>
        <w:shd w:val="clear" w:color="auto" w:fill="FFFFFF"/>
        <w:spacing w:after="0" w:line="240" w:lineRule="auto"/>
        <w:rPr>
          <w:ins w:id="214" w:author="Unknown"/>
          <w:rFonts w:ascii="Segoe UI" w:eastAsia="Times New Roman" w:hAnsi="Segoe UI" w:cs="Segoe UI"/>
          <w:color w:val="000000"/>
          <w:sz w:val="23"/>
          <w:szCs w:val="23"/>
        </w:rPr>
      </w:pPr>
      <w:ins w:id="215" w:author="Unknown">
        <w:r w:rsidRPr="00A80859">
          <w:rPr>
            <w:rFonts w:ascii="Segoe UI" w:eastAsia="Times New Roman" w:hAnsi="Segoe UI" w:cs="Segoe UI"/>
            <w:color w:val="000000"/>
            <w:sz w:val="23"/>
            <w:szCs w:val="23"/>
          </w:rPr>
          <w:t>\b – Backspace</w:t>
        </w:r>
      </w:ins>
    </w:p>
    <w:p w:rsidR="00A80859" w:rsidRPr="00A80859" w:rsidRDefault="00A80859" w:rsidP="00A80859">
      <w:pPr>
        <w:numPr>
          <w:ilvl w:val="0"/>
          <w:numId w:val="12"/>
        </w:numPr>
        <w:shd w:val="clear" w:color="auto" w:fill="FFFFFF"/>
        <w:spacing w:after="0" w:line="240" w:lineRule="auto"/>
        <w:rPr>
          <w:ins w:id="216" w:author="Unknown"/>
          <w:rFonts w:ascii="Segoe UI" w:eastAsia="Times New Roman" w:hAnsi="Segoe UI" w:cs="Segoe UI"/>
          <w:color w:val="000000"/>
          <w:sz w:val="23"/>
          <w:szCs w:val="23"/>
        </w:rPr>
      </w:pPr>
      <w:ins w:id="217" w:author="Unknown">
        <w:r w:rsidRPr="00A80859">
          <w:rPr>
            <w:rFonts w:ascii="Segoe UI" w:eastAsia="Times New Roman" w:hAnsi="Segoe UI" w:cs="Segoe UI"/>
            <w:color w:val="000000"/>
            <w:sz w:val="23"/>
            <w:szCs w:val="23"/>
          </w:rPr>
          <w:t>\f – Form feed</w:t>
        </w:r>
      </w:ins>
    </w:p>
    <w:p w:rsidR="00A80859" w:rsidRPr="00A80859" w:rsidRDefault="00A80859" w:rsidP="00A80859">
      <w:pPr>
        <w:numPr>
          <w:ilvl w:val="0"/>
          <w:numId w:val="12"/>
        </w:numPr>
        <w:shd w:val="clear" w:color="auto" w:fill="FFFFFF"/>
        <w:spacing w:after="0" w:line="240" w:lineRule="auto"/>
        <w:rPr>
          <w:ins w:id="218" w:author="Unknown"/>
          <w:rFonts w:ascii="Segoe UI" w:eastAsia="Times New Roman" w:hAnsi="Segoe UI" w:cs="Segoe UI"/>
          <w:color w:val="000000"/>
          <w:sz w:val="23"/>
          <w:szCs w:val="23"/>
        </w:rPr>
      </w:pPr>
      <w:ins w:id="219" w:author="Unknown">
        <w:r w:rsidRPr="00A80859">
          <w:rPr>
            <w:rFonts w:ascii="Segoe UI" w:eastAsia="Times New Roman" w:hAnsi="Segoe UI" w:cs="Segoe UI"/>
            <w:color w:val="000000"/>
            <w:sz w:val="23"/>
            <w:szCs w:val="23"/>
          </w:rPr>
          <w:t>\n – New line</w:t>
        </w:r>
      </w:ins>
    </w:p>
    <w:p w:rsidR="00A80859" w:rsidRPr="00A80859" w:rsidRDefault="00A80859" w:rsidP="00A80859">
      <w:pPr>
        <w:numPr>
          <w:ilvl w:val="0"/>
          <w:numId w:val="12"/>
        </w:numPr>
        <w:shd w:val="clear" w:color="auto" w:fill="FFFFFF"/>
        <w:spacing w:after="0" w:line="240" w:lineRule="auto"/>
        <w:rPr>
          <w:ins w:id="220" w:author="Unknown"/>
          <w:rFonts w:ascii="Segoe UI" w:eastAsia="Times New Roman" w:hAnsi="Segoe UI" w:cs="Segoe UI"/>
          <w:color w:val="000000"/>
          <w:sz w:val="23"/>
          <w:szCs w:val="23"/>
        </w:rPr>
      </w:pPr>
      <w:ins w:id="221" w:author="Unknown">
        <w:r w:rsidRPr="00A80859">
          <w:rPr>
            <w:rFonts w:ascii="Segoe UI" w:eastAsia="Times New Roman" w:hAnsi="Segoe UI" w:cs="Segoe UI"/>
            <w:color w:val="000000"/>
            <w:sz w:val="23"/>
            <w:szCs w:val="23"/>
          </w:rPr>
          <w:t>\r – Carriage return</w:t>
        </w:r>
      </w:ins>
    </w:p>
    <w:p w:rsidR="00A80859" w:rsidRPr="00A80859" w:rsidRDefault="00A80859" w:rsidP="00A80859">
      <w:pPr>
        <w:numPr>
          <w:ilvl w:val="0"/>
          <w:numId w:val="12"/>
        </w:numPr>
        <w:shd w:val="clear" w:color="auto" w:fill="FFFFFF"/>
        <w:spacing w:after="0" w:line="240" w:lineRule="auto"/>
        <w:rPr>
          <w:ins w:id="222" w:author="Unknown"/>
          <w:rFonts w:ascii="Segoe UI" w:eastAsia="Times New Roman" w:hAnsi="Segoe UI" w:cs="Segoe UI"/>
          <w:color w:val="000000"/>
          <w:sz w:val="23"/>
          <w:szCs w:val="23"/>
        </w:rPr>
      </w:pPr>
      <w:ins w:id="223" w:author="Unknown">
        <w:r w:rsidRPr="00A80859">
          <w:rPr>
            <w:rFonts w:ascii="Segoe UI" w:eastAsia="Times New Roman" w:hAnsi="Segoe UI" w:cs="Segoe UI"/>
            <w:color w:val="000000"/>
            <w:sz w:val="23"/>
            <w:szCs w:val="23"/>
          </w:rPr>
          <w:t>\t – Horizontal tabulator</w:t>
        </w:r>
      </w:ins>
    </w:p>
    <w:p w:rsidR="00A80859" w:rsidRPr="00A80859" w:rsidRDefault="00A80859" w:rsidP="00A80859">
      <w:pPr>
        <w:numPr>
          <w:ilvl w:val="0"/>
          <w:numId w:val="12"/>
        </w:numPr>
        <w:shd w:val="clear" w:color="auto" w:fill="FFFFFF"/>
        <w:spacing w:after="0" w:line="240" w:lineRule="auto"/>
        <w:rPr>
          <w:ins w:id="224" w:author="Unknown"/>
          <w:rFonts w:ascii="Segoe UI" w:eastAsia="Times New Roman" w:hAnsi="Segoe UI" w:cs="Segoe UI"/>
          <w:color w:val="000000"/>
          <w:sz w:val="23"/>
          <w:szCs w:val="23"/>
        </w:rPr>
      </w:pPr>
      <w:ins w:id="225" w:author="Unknown">
        <w:r w:rsidRPr="00A80859">
          <w:rPr>
            <w:rFonts w:ascii="Segoe UI" w:eastAsia="Times New Roman" w:hAnsi="Segoe UI" w:cs="Segoe UI"/>
            <w:color w:val="000000"/>
            <w:sz w:val="23"/>
            <w:szCs w:val="23"/>
          </w:rPr>
          <w:t>\v – Vertical tabulator</w:t>
        </w:r>
      </w:ins>
    </w:p>
    <w:p w:rsidR="00A80859" w:rsidRPr="00A80859" w:rsidRDefault="00A80859" w:rsidP="00A80859">
      <w:pPr>
        <w:shd w:val="clear" w:color="auto" w:fill="FFFFFF"/>
        <w:spacing w:after="300" w:line="240" w:lineRule="auto"/>
        <w:jc w:val="both"/>
        <w:rPr>
          <w:ins w:id="226" w:author="Unknown"/>
          <w:rFonts w:ascii="Segoe UI" w:eastAsia="Times New Roman" w:hAnsi="Segoe UI" w:cs="Segoe UI"/>
          <w:color w:val="000000"/>
          <w:sz w:val="23"/>
          <w:szCs w:val="23"/>
        </w:rPr>
      </w:pPr>
      <w:ins w:id="227" w:author="Unknown">
        <w:r w:rsidRPr="00A80859">
          <w:rPr>
            <w:rFonts w:ascii="Segoe UI" w:eastAsia="Times New Roman" w:hAnsi="Segoe UI" w:cs="Segoe UI"/>
            <w:color w:val="000000"/>
            <w:sz w:val="23"/>
            <w:szCs w:val="23"/>
          </w:rPr>
          <w:t>These aren’t in anyway executed in the HTML or JS code. These were originally designed for controlling fax machines, teletypes, and typewriters.</w:t>
        </w:r>
      </w:ins>
    </w:p>
    <w:p w:rsidR="00A80859" w:rsidRPr="00A80859" w:rsidRDefault="00A80859" w:rsidP="00A80859">
      <w:pPr>
        <w:shd w:val="clear" w:color="auto" w:fill="FFFFFF"/>
        <w:spacing w:after="300" w:line="240" w:lineRule="auto"/>
        <w:jc w:val="both"/>
        <w:rPr>
          <w:ins w:id="228" w:author="Unknown"/>
          <w:rFonts w:ascii="Segoe UI" w:eastAsia="Times New Roman" w:hAnsi="Segoe UI" w:cs="Segoe UI"/>
          <w:color w:val="000000"/>
          <w:sz w:val="23"/>
          <w:szCs w:val="23"/>
        </w:rPr>
      </w:pPr>
      <w:ins w:id="229" w:author="Unknown">
        <w:r w:rsidRPr="00A80859">
          <w:rPr>
            <w:rFonts w:ascii="Segoe UI" w:eastAsia="Times New Roman" w:hAnsi="Segoe UI" w:cs="Segoe UI"/>
            <w:b/>
            <w:bCs/>
            <w:color w:val="000000"/>
            <w:sz w:val="23"/>
            <w:szCs w:val="23"/>
          </w:rPr>
          <w:t>Question: What do you understand by cookies? How will you create, read, and delete a cookie using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xml:space="preserve">: A cookie is simply data, usually small, sent from a website and stored on the user’s computer by the web browser used to access the website. It is a reliable way for websites to remember </w:t>
        </w:r>
        <w:proofErr w:type="spellStart"/>
        <w:r w:rsidRPr="00A80859">
          <w:rPr>
            <w:rFonts w:ascii="Segoe UI" w:eastAsia="Times New Roman" w:hAnsi="Segoe UI" w:cs="Segoe UI"/>
            <w:color w:val="000000"/>
            <w:sz w:val="23"/>
            <w:szCs w:val="23"/>
          </w:rPr>
          <w:t>stateful</w:t>
        </w:r>
        <w:proofErr w:type="spellEnd"/>
        <w:r w:rsidRPr="00A80859">
          <w:rPr>
            <w:rFonts w:ascii="Segoe UI" w:eastAsia="Times New Roman" w:hAnsi="Segoe UI" w:cs="Segoe UI"/>
            <w:color w:val="000000"/>
            <w:sz w:val="23"/>
            <w:szCs w:val="23"/>
          </w:rPr>
          <w:t xml:space="preserve"> information as well as record the browsing activity of the user.</w:t>
        </w:r>
      </w:ins>
    </w:p>
    <w:p w:rsidR="00A80859" w:rsidRPr="00A80859" w:rsidRDefault="00A80859" w:rsidP="00A80859">
      <w:pPr>
        <w:shd w:val="clear" w:color="auto" w:fill="FFFFFF"/>
        <w:spacing w:after="300" w:line="240" w:lineRule="auto"/>
        <w:jc w:val="both"/>
        <w:rPr>
          <w:ins w:id="230" w:author="Unknown"/>
          <w:rFonts w:ascii="Segoe UI" w:eastAsia="Times New Roman" w:hAnsi="Segoe UI" w:cs="Segoe UI"/>
          <w:color w:val="000000"/>
          <w:sz w:val="23"/>
          <w:szCs w:val="23"/>
        </w:rPr>
      </w:pPr>
      <w:ins w:id="231" w:author="Unknown">
        <w:r w:rsidRPr="00A80859">
          <w:rPr>
            <w:rFonts w:ascii="Segoe UI" w:eastAsia="Times New Roman" w:hAnsi="Segoe UI" w:cs="Segoe UI"/>
            <w:color w:val="000000"/>
            <w:sz w:val="23"/>
            <w:szCs w:val="23"/>
          </w:rPr>
          <w:t xml:space="preserve">The most basic way of creating a cookie using JS is to assign a string value to the </w:t>
        </w:r>
        <w:proofErr w:type="spellStart"/>
        <w:r w:rsidRPr="00A80859">
          <w:rPr>
            <w:rFonts w:ascii="Segoe UI" w:eastAsia="Times New Roman" w:hAnsi="Segoe UI" w:cs="Segoe UI"/>
            <w:color w:val="000000"/>
            <w:sz w:val="23"/>
            <w:szCs w:val="23"/>
          </w:rPr>
          <w:t>document.cookie</w:t>
        </w:r>
        <w:proofErr w:type="spellEnd"/>
        <w:r w:rsidRPr="00A80859">
          <w:rPr>
            <w:rFonts w:ascii="Segoe UI" w:eastAsia="Times New Roman" w:hAnsi="Segoe UI" w:cs="Segoe UI"/>
            <w:color w:val="000000"/>
            <w:sz w:val="23"/>
            <w:szCs w:val="23"/>
          </w:rPr>
          <w:t xml:space="preserve"> object. The general syntax is:</w:t>
        </w:r>
      </w:ins>
    </w:p>
    <w:p w:rsidR="00A80859" w:rsidRPr="00A80859" w:rsidRDefault="00A80859" w:rsidP="00A80859">
      <w:pPr>
        <w:shd w:val="clear" w:color="auto" w:fill="FFFFFF"/>
        <w:spacing w:after="300" w:line="240" w:lineRule="auto"/>
        <w:jc w:val="both"/>
        <w:rPr>
          <w:ins w:id="232" w:author="Unknown"/>
          <w:rFonts w:ascii="Segoe UI" w:eastAsia="Times New Roman" w:hAnsi="Segoe UI" w:cs="Segoe UI"/>
          <w:color w:val="000000"/>
          <w:sz w:val="23"/>
          <w:szCs w:val="23"/>
        </w:rPr>
      </w:pPr>
      <w:proofErr w:type="spellStart"/>
      <w:ins w:id="233" w:author="Unknown">
        <w:r w:rsidRPr="00A80859">
          <w:rPr>
            <w:rFonts w:ascii="Segoe UI" w:eastAsia="Times New Roman" w:hAnsi="Segoe UI" w:cs="Segoe UI"/>
            <w:color w:val="000000"/>
            <w:sz w:val="23"/>
            <w:szCs w:val="23"/>
          </w:rPr>
          <w:t>document.cookie</w:t>
        </w:r>
        <w:proofErr w:type="spellEnd"/>
        <w:r w:rsidRPr="00A80859">
          <w:rPr>
            <w:rFonts w:ascii="Segoe UI" w:eastAsia="Times New Roman" w:hAnsi="Segoe UI" w:cs="Segoe UI"/>
            <w:color w:val="000000"/>
            <w:sz w:val="23"/>
            <w:szCs w:val="23"/>
          </w:rPr>
          <w:t xml:space="preserve"> = “key1 = value1; key2 = value2; </w:t>
        </w:r>
        <w:proofErr w:type="gramStart"/>
        <w:r w:rsidRPr="00A80859">
          <w:rPr>
            <w:rFonts w:ascii="Segoe UI" w:eastAsia="Times New Roman" w:hAnsi="Segoe UI" w:cs="Segoe UI"/>
            <w:color w:val="000000"/>
            <w:sz w:val="23"/>
            <w:szCs w:val="23"/>
          </w:rPr>
          <w:t>… ;</w:t>
        </w:r>
        <w:proofErr w:type="gramEnd"/>
        <w:r w:rsidRPr="00A80859">
          <w:rPr>
            <w:rFonts w:ascii="Segoe UI" w:eastAsia="Times New Roman" w:hAnsi="Segoe UI" w:cs="Segoe UI"/>
            <w:color w:val="000000"/>
            <w:sz w:val="23"/>
            <w:szCs w:val="23"/>
          </w:rPr>
          <w:t xml:space="preserve"> </w:t>
        </w:r>
        <w:proofErr w:type="spellStart"/>
        <w:r w:rsidRPr="00A80859">
          <w:rPr>
            <w:rFonts w:ascii="Segoe UI" w:eastAsia="Times New Roman" w:hAnsi="Segoe UI" w:cs="Segoe UI"/>
            <w:color w:val="000000"/>
            <w:sz w:val="23"/>
            <w:szCs w:val="23"/>
          </w:rPr>
          <w:t>keyN</w:t>
        </w:r>
        <w:proofErr w:type="spellEnd"/>
        <w:r w:rsidRPr="00A80859">
          <w:rPr>
            <w:rFonts w:ascii="Segoe UI" w:eastAsia="Times New Roman" w:hAnsi="Segoe UI" w:cs="Segoe UI"/>
            <w:color w:val="000000"/>
            <w:sz w:val="23"/>
            <w:szCs w:val="23"/>
          </w:rPr>
          <w:t xml:space="preserve">= </w:t>
        </w:r>
        <w:proofErr w:type="spellStart"/>
        <w:r w:rsidRPr="00A80859">
          <w:rPr>
            <w:rFonts w:ascii="Segoe UI" w:eastAsia="Times New Roman" w:hAnsi="Segoe UI" w:cs="Segoe UI"/>
            <w:color w:val="000000"/>
            <w:sz w:val="23"/>
            <w:szCs w:val="23"/>
          </w:rPr>
          <w:t>valueN</w:t>
        </w:r>
        <w:proofErr w:type="spellEnd"/>
        <w:r w:rsidRPr="00A80859">
          <w:rPr>
            <w:rFonts w:ascii="Segoe UI" w:eastAsia="Times New Roman" w:hAnsi="Segoe UI" w:cs="Segoe UI"/>
            <w:color w:val="000000"/>
            <w:sz w:val="23"/>
            <w:szCs w:val="23"/>
          </w:rPr>
          <w:t>; expires = date”;</w:t>
        </w:r>
      </w:ins>
    </w:p>
    <w:p w:rsidR="00A80859" w:rsidRPr="00A80859" w:rsidRDefault="00A80859" w:rsidP="00A80859">
      <w:pPr>
        <w:shd w:val="clear" w:color="auto" w:fill="FFFFFF"/>
        <w:spacing w:after="300" w:line="240" w:lineRule="auto"/>
        <w:jc w:val="both"/>
        <w:rPr>
          <w:ins w:id="234" w:author="Unknown"/>
          <w:rFonts w:ascii="Segoe UI" w:eastAsia="Times New Roman" w:hAnsi="Segoe UI" w:cs="Segoe UI"/>
          <w:color w:val="000000"/>
          <w:sz w:val="23"/>
          <w:szCs w:val="23"/>
        </w:rPr>
      </w:pPr>
      <w:ins w:id="235" w:author="Unknown">
        <w:r w:rsidRPr="00A80859">
          <w:rPr>
            <w:rFonts w:ascii="Segoe UI" w:eastAsia="Times New Roman" w:hAnsi="Segoe UI" w:cs="Segoe UI"/>
            <w:b/>
            <w:bCs/>
            <w:color w:val="000000"/>
            <w:sz w:val="23"/>
          </w:rPr>
          <w:lastRenderedPageBreak/>
          <w:t>Reading a Cookie:</w:t>
        </w:r>
      </w:ins>
    </w:p>
    <w:p w:rsidR="00A80859" w:rsidRPr="00A80859" w:rsidRDefault="00A80859" w:rsidP="00A80859">
      <w:pPr>
        <w:shd w:val="clear" w:color="auto" w:fill="FFFFFF"/>
        <w:spacing w:after="300" w:line="240" w:lineRule="auto"/>
        <w:jc w:val="both"/>
        <w:rPr>
          <w:ins w:id="236" w:author="Unknown"/>
          <w:rFonts w:ascii="Segoe UI" w:eastAsia="Times New Roman" w:hAnsi="Segoe UI" w:cs="Segoe UI"/>
          <w:color w:val="000000"/>
          <w:sz w:val="23"/>
          <w:szCs w:val="23"/>
        </w:rPr>
      </w:pPr>
      <w:ins w:id="237" w:author="Unknown">
        <w:r w:rsidRPr="00A80859">
          <w:rPr>
            <w:rFonts w:ascii="Segoe UI" w:eastAsia="Times New Roman" w:hAnsi="Segoe UI" w:cs="Segoe UI"/>
            <w:color w:val="000000"/>
            <w:sz w:val="23"/>
            <w:szCs w:val="23"/>
          </w:rPr>
          <w:t xml:space="preserve">Reading a cookie using JS is as simple as creating the same. As the value of the </w:t>
        </w:r>
        <w:proofErr w:type="spellStart"/>
        <w:r w:rsidRPr="00A80859">
          <w:rPr>
            <w:rFonts w:ascii="Segoe UI" w:eastAsia="Times New Roman" w:hAnsi="Segoe UI" w:cs="Segoe UI"/>
            <w:color w:val="000000"/>
            <w:sz w:val="23"/>
            <w:szCs w:val="23"/>
          </w:rPr>
          <w:t>document.cookie</w:t>
        </w:r>
        <w:proofErr w:type="spellEnd"/>
        <w:r w:rsidRPr="00A80859">
          <w:rPr>
            <w:rFonts w:ascii="Segoe UI" w:eastAsia="Times New Roman" w:hAnsi="Segoe UI" w:cs="Segoe UI"/>
            <w:color w:val="000000"/>
            <w:sz w:val="23"/>
            <w:szCs w:val="23"/>
          </w:rPr>
          <w:t xml:space="preserve"> object is the cookie, use this string whenever you wish to access the cookie.</w:t>
        </w:r>
      </w:ins>
    </w:p>
    <w:p w:rsidR="00A80859" w:rsidRPr="00A80859" w:rsidRDefault="00A80859" w:rsidP="00A80859">
      <w:pPr>
        <w:shd w:val="clear" w:color="auto" w:fill="FFFFFF"/>
        <w:spacing w:after="300" w:line="240" w:lineRule="auto"/>
        <w:jc w:val="both"/>
        <w:rPr>
          <w:ins w:id="238" w:author="Unknown"/>
          <w:rFonts w:ascii="Segoe UI" w:eastAsia="Times New Roman" w:hAnsi="Segoe UI" w:cs="Segoe UI"/>
          <w:color w:val="000000"/>
          <w:sz w:val="23"/>
          <w:szCs w:val="23"/>
        </w:rPr>
      </w:pPr>
      <w:ins w:id="239" w:author="Unknown">
        <w:r w:rsidRPr="00A80859">
          <w:rPr>
            <w:rFonts w:ascii="Segoe UI" w:eastAsia="Times New Roman" w:hAnsi="Segoe UI" w:cs="Segoe UI"/>
            <w:color w:val="000000"/>
            <w:sz w:val="23"/>
            <w:szCs w:val="23"/>
          </w:rPr>
          <w:t xml:space="preserve">The </w:t>
        </w:r>
        <w:proofErr w:type="spellStart"/>
        <w:r w:rsidRPr="00A80859">
          <w:rPr>
            <w:rFonts w:ascii="Segoe UI" w:eastAsia="Times New Roman" w:hAnsi="Segoe UI" w:cs="Segoe UI"/>
            <w:color w:val="000000"/>
            <w:sz w:val="23"/>
            <w:szCs w:val="23"/>
          </w:rPr>
          <w:t>document.cookie</w:t>
        </w:r>
        <w:proofErr w:type="spellEnd"/>
        <w:r w:rsidRPr="00A80859">
          <w:rPr>
            <w:rFonts w:ascii="Segoe UI" w:eastAsia="Times New Roman" w:hAnsi="Segoe UI" w:cs="Segoe UI"/>
            <w:color w:val="000000"/>
            <w:sz w:val="23"/>
            <w:szCs w:val="23"/>
          </w:rPr>
          <w:t xml:space="preserve"> string keeps a list of name = value pairs, where each pair is separated by a semicolon. The name represents the name of a cookie and the value represents the respective cookie’s string value. For breaking the string into key and value, you can use the </w:t>
        </w:r>
        <w:proofErr w:type="gramStart"/>
        <w:r w:rsidRPr="00A80859">
          <w:rPr>
            <w:rFonts w:ascii="Segoe UI" w:eastAsia="Times New Roman" w:hAnsi="Segoe UI" w:cs="Segoe UI"/>
            <w:color w:val="000000"/>
            <w:sz w:val="23"/>
            <w:szCs w:val="23"/>
          </w:rPr>
          <w:t>split(</w:t>
        </w:r>
        <w:proofErr w:type="gramEnd"/>
        <w:r w:rsidRPr="00A80859">
          <w:rPr>
            <w:rFonts w:ascii="Segoe UI" w:eastAsia="Times New Roman" w:hAnsi="Segoe UI" w:cs="Segoe UI"/>
            <w:color w:val="000000"/>
            <w:sz w:val="23"/>
            <w:szCs w:val="23"/>
          </w:rPr>
          <w:t>) method.</w:t>
        </w:r>
      </w:ins>
    </w:p>
    <w:p w:rsidR="00A80859" w:rsidRPr="00A80859" w:rsidRDefault="00A80859" w:rsidP="00A80859">
      <w:pPr>
        <w:shd w:val="clear" w:color="auto" w:fill="FFFFFF"/>
        <w:spacing w:after="300" w:line="240" w:lineRule="auto"/>
        <w:jc w:val="both"/>
        <w:rPr>
          <w:ins w:id="240" w:author="Unknown"/>
          <w:rFonts w:ascii="Segoe UI" w:eastAsia="Times New Roman" w:hAnsi="Segoe UI" w:cs="Segoe UI"/>
          <w:color w:val="000000"/>
          <w:sz w:val="23"/>
          <w:szCs w:val="23"/>
        </w:rPr>
      </w:pPr>
      <w:ins w:id="241" w:author="Unknown">
        <w:r w:rsidRPr="00A80859">
          <w:rPr>
            <w:rFonts w:ascii="Segoe UI" w:eastAsia="Times New Roman" w:hAnsi="Segoe UI" w:cs="Segoe UI"/>
            <w:b/>
            <w:bCs/>
            <w:color w:val="000000"/>
            <w:sz w:val="23"/>
          </w:rPr>
          <w:t>Deleting a Cookie:</w:t>
        </w:r>
      </w:ins>
    </w:p>
    <w:p w:rsidR="00A80859" w:rsidRPr="00A80859" w:rsidRDefault="00A80859" w:rsidP="00A80859">
      <w:pPr>
        <w:shd w:val="clear" w:color="auto" w:fill="FFFFFF"/>
        <w:spacing w:after="300" w:line="240" w:lineRule="auto"/>
        <w:jc w:val="both"/>
        <w:rPr>
          <w:ins w:id="242" w:author="Unknown"/>
          <w:rFonts w:ascii="Segoe UI" w:eastAsia="Times New Roman" w:hAnsi="Segoe UI" w:cs="Segoe UI"/>
          <w:color w:val="000000"/>
          <w:sz w:val="23"/>
          <w:szCs w:val="23"/>
        </w:rPr>
      </w:pPr>
      <w:ins w:id="243" w:author="Unknown">
        <w:r w:rsidRPr="00A80859">
          <w:rPr>
            <w:rFonts w:ascii="Segoe UI" w:eastAsia="Times New Roman" w:hAnsi="Segoe UI" w:cs="Segoe UI"/>
            <w:color w:val="000000"/>
            <w:sz w:val="23"/>
            <w:szCs w:val="23"/>
          </w:rPr>
          <w:t>For deleting a cookie using JavaScript, simply set the expiration date (expires) to a time that’s already past. Some web browsers don’t let you delete a cookie unless you don’t specify the path of the cookie. Hence, defining the cookie path is important to ensure that the right cookie is deleted.</w:t>
        </w:r>
      </w:ins>
    </w:p>
    <w:p w:rsidR="00A80859" w:rsidRPr="00A80859" w:rsidRDefault="00A80859" w:rsidP="00A80859">
      <w:pPr>
        <w:shd w:val="clear" w:color="auto" w:fill="FFFFFF"/>
        <w:spacing w:after="300" w:line="240" w:lineRule="auto"/>
        <w:jc w:val="both"/>
        <w:rPr>
          <w:ins w:id="244" w:author="Unknown"/>
          <w:rFonts w:ascii="Segoe UI" w:eastAsia="Times New Roman" w:hAnsi="Segoe UI" w:cs="Segoe UI"/>
          <w:color w:val="000000"/>
          <w:sz w:val="23"/>
          <w:szCs w:val="23"/>
        </w:rPr>
      </w:pPr>
      <w:ins w:id="245" w:author="Unknown">
        <w:r w:rsidRPr="00A80859">
          <w:rPr>
            <w:rFonts w:ascii="Segoe UI" w:eastAsia="Times New Roman" w:hAnsi="Segoe UI" w:cs="Segoe UI"/>
            <w:b/>
            <w:bCs/>
            <w:color w:val="000000"/>
            <w:sz w:val="23"/>
            <w:szCs w:val="23"/>
          </w:rPr>
          <w:t>Question: What will be the output of the JS code below? Please explain.</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6" w:author="Unknown"/>
          <w:rFonts w:ascii="Courier" w:eastAsia="Times New Roman" w:hAnsi="Courier" w:cs="Courier New"/>
          <w:color w:val="333333"/>
          <w:sz w:val="20"/>
          <w:szCs w:val="20"/>
        </w:rPr>
      </w:pPr>
      <w:proofErr w:type="spellStart"/>
      <w:proofErr w:type="gramStart"/>
      <w:ins w:id="247" w:author="Unknown">
        <w:r w:rsidRPr="00A80859">
          <w:rPr>
            <w:rFonts w:ascii="Courier" w:eastAsia="Times New Roman" w:hAnsi="Courier" w:cs="Courier New"/>
            <w:color w:val="333333"/>
            <w:sz w:val="20"/>
            <w:szCs w:val="20"/>
          </w:rPr>
          <w:t>var</w:t>
        </w:r>
        <w:proofErr w:type="spellEnd"/>
        <w:proofErr w:type="gramEnd"/>
        <w:r w:rsidRPr="00A80859">
          <w:rPr>
            <w:rFonts w:ascii="Courier" w:eastAsia="Times New Roman" w:hAnsi="Courier" w:cs="Courier New"/>
            <w:color w:val="333333"/>
            <w:sz w:val="20"/>
            <w:szCs w:val="20"/>
          </w:rPr>
          <w:t xml:space="preserve"> y = 1;</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8" w:author="Unknown"/>
          <w:rFonts w:ascii="Courier" w:eastAsia="Times New Roman" w:hAnsi="Courier" w:cs="Courier New"/>
          <w:color w:val="333333"/>
          <w:sz w:val="20"/>
          <w:szCs w:val="20"/>
        </w:rPr>
      </w:pPr>
      <w:proofErr w:type="gramStart"/>
      <w:ins w:id="249" w:author="Unknown">
        <w:r w:rsidRPr="00A80859">
          <w:rPr>
            <w:rFonts w:ascii="Courier" w:eastAsia="Times New Roman" w:hAnsi="Courier" w:cs="Courier New"/>
            <w:color w:val="333333"/>
            <w:sz w:val="20"/>
            <w:szCs w:val="20"/>
          </w:rPr>
          <w:t>if</w:t>
        </w:r>
        <w:proofErr w:type="gramEnd"/>
        <w:r w:rsidRPr="00A80859">
          <w:rPr>
            <w:rFonts w:ascii="Courier" w:eastAsia="Times New Roman" w:hAnsi="Courier" w:cs="Courier New"/>
            <w:color w:val="333333"/>
            <w:sz w:val="20"/>
            <w:szCs w:val="20"/>
          </w:rPr>
          <w:t xml:space="preserve"> (function F(){})</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0" w:author="Unknown"/>
          <w:rFonts w:ascii="Courier" w:eastAsia="Times New Roman" w:hAnsi="Courier" w:cs="Courier New"/>
          <w:color w:val="333333"/>
          <w:sz w:val="20"/>
          <w:szCs w:val="20"/>
        </w:rPr>
      </w:pPr>
      <w:ins w:id="251" w:author="Unknown">
        <w:r w:rsidRPr="00A80859">
          <w:rPr>
            <w:rFonts w:ascii="Courier" w:eastAsia="Times New Roman" w:hAnsi="Courier" w:cs="Courier New"/>
            <w:color w:val="333333"/>
            <w:sz w:val="20"/>
            <w:szCs w:val="20"/>
          </w:rPr>
          <w: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2" w:author="Unknown"/>
          <w:rFonts w:ascii="Courier" w:eastAsia="Times New Roman" w:hAnsi="Courier" w:cs="Courier New"/>
          <w:color w:val="333333"/>
          <w:sz w:val="20"/>
          <w:szCs w:val="20"/>
        </w:rPr>
      </w:pPr>
      <w:ins w:id="253" w:author="Unknown">
        <w:r w:rsidRPr="00A80859">
          <w:rPr>
            <w:rFonts w:ascii="Courier" w:eastAsia="Times New Roman" w:hAnsi="Courier" w:cs="Courier New"/>
            <w:color w:val="333333"/>
            <w:sz w:val="20"/>
            <w:szCs w:val="20"/>
          </w:rPr>
          <w:t xml:space="preserve">y += </w:t>
        </w:r>
        <w:proofErr w:type="spellStart"/>
        <w:r w:rsidRPr="00A80859">
          <w:rPr>
            <w:rFonts w:ascii="Courier" w:eastAsia="Times New Roman" w:hAnsi="Courier" w:cs="Courier New"/>
            <w:color w:val="333333"/>
            <w:sz w:val="20"/>
            <w:szCs w:val="20"/>
          </w:rPr>
          <w:t>typeof</w:t>
        </w:r>
        <w:proofErr w:type="spellEnd"/>
        <w:r w:rsidRPr="00A80859">
          <w:rPr>
            <w:rFonts w:ascii="Courier" w:eastAsia="Times New Roman" w:hAnsi="Courier" w:cs="Courier New"/>
            <w:color w:val="333333"/>
            <w:sz w:val="20"/>
            <w:szCs w:val="20"/>
          </w:rPr>
          <w:t xml:space="preserve"> F;</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4" w:author="Unknown"/>
          <w:rFonts w:ascii="Courier" w:eastAsia="Times New Roman" w:hAnsi="Courier" w:cs="Courier New"/>
          <w:color w:val="333333"/>
          <w:sz w:val="20"/>
          <w:szCs w:val="20"/>
        </w:rPr>
      </w:pPr>
      <w:ins w:id="255" w:author="Unknown">
        <w:r w:rsidRPr="00A80859">
          <w:rPr>
            <w:rFonts w:ascii="Courier" w:eastAsia="Times New Roman" w:hAnsi="Courier" w:cs="Courier New"/>
            <w:color w:val="333333"/>
            <w:sz w:val="20"/>
            <w:szCs w:val="20"/>
          </w:rPr>
          <w: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6" w:author="Unknown"/>
          <w:rFonts w:ascii="Courier" w:eastAsia="Times New Roman" w:hAnsi="Courier" w:cs="Courier New"/>
          <w:color w:val="333333"/>
          <w:sz w:val="20"/>
          <w:szCs w:val="20"/>
        </w:rPr>
      </w:pPr>
      <w:ins w:id="257" w:author="Unknown">
        <w:r w:rsidRPr="00A80859">
          <w:rPr>
            <w:rFonts w:ascii="Courier" w:eastAsia="Times New Roman" w:hAnsi="Courier" w:cs="Courier New"/>
            <w:color w:val="333333"/>
            <w:sz w:val="20"/>
            <w:szCs w:val="20"/>
          </w:rPr>
          <w:t>console.log(y);</w:t>
        </w:r>
      </w:ins>
    </w:p>
    <w:p w:rsidR="00A80859" w:rsidRPr="00A80859" w:rsidRDefault="00A80859" w:rsidP="00A80859">
      <w:pPr>
        <w:shd w:val="clear" w:color="auto" w:fill="FFFFFF"/>
        <w:spacing w:after="300" w:line="240" w:lineRule="auto"/>
        <w:jc w:val="both"/>
        <w:rPr>
          <w:ins w:id="258" w:author="Unknown"/>
          <w:rFonts w:ascii="Segoe UI" w:eastAsia="Times New Roman" w:hAnsi="Segoe UI" w:cs="Segoe UI"/>
          <w:color w:val="000000"/>
          <w:sz w:val="23"/>
          <w:szCs w:val="23"/>
        </w:rPr>
      </w:pPr>
      <w:ins w:id="259" w:author="Unknown">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xml:space="preserve">: The output of the aforementioned JavaScript code will be 1undefined. </w:t>
        </w:r>
        <w:proofErr w:type="gramStart"/>
        <w:r w:rsidRPr="00A80859">
          <w:rPr>
            <w:rFonts w:ascii="Segoe UI" w:eastAsia="Times New Roman" w:hAnsi="Segoe UI" w:cs="Segoe UI"/>
            <w:color w:val="000000"/>
            <w:sz w:val="23"/>
            <w:szCs w:val="23"/>
          </w:rPr>
          <w:t>The if</w:t>
        </w:r>
        <w:proofErr w:type="gramEnd"/>
        <w:r w:rsidRPr="00A80859">
          <w:rPr>
            <w:rFonts w:ascii="Segoe UI" w:eastAsia="Times New Roman" w:hAnsi="Segoe UI" w:cs="Segoe UI"/>
            <w:color w:val="000000"/>
            <w:sz w:val="23"/>
            <w:szCs w:val="23"/>
          </w:rPr>
          <w:t xml:space="preserve"> condition statement in the code evaluates using </w:t>
        </w:r>
        <w:proofErr w:type="spellStart"/>
        <w:r w:rsidRPr="00A80859">
          <w:rPr>
            <w:rFonts w:ascii="Segoe UI" w:eastAsia="Times New Roman" w:hAnsi="Segoe UI" w:cs="Segoe UI"/>
            <w:color w:val="000000"/>
            <w:sz w:val="23"/>
            <w:szCs w:val="23"/>
          </w:rPr>
          <w:t>eval</w:t>
        </w:r>
        <w:proofErr w:type="spellEnd"/>
        <w:r w:rsidRPr="00A80859">
          <w:rPr>
            <w:rFonts w:ascii="Segoe UI" w:eastAsia="Times New Roman" w:hAnsi="Segoe UI" w:cs="Segoe UI"/>
            <w:color w:val="000000"/>
            <w:sz w:val="23"/>
            <w:szCs w:val="23"/>
          </w:rPr>
          <w:t xml:space="preserve">. Hence, </w:t>
        </w:r>
        <w:proofErr w:type="spellStart"/>
        <w:proofErr w:type="gramStart"/>
        <w:r w:rsidRPr="00A80859">
          <w:rPr>
            <w:rFonts w:ascii="Segoe UI" w:eastAsia="Times New Roman" w:hAnsi="Segoe UI" w:cs="Segoe UI"/>
            <w:color w:val="000000"/>
            <w:sz w:val="23"/>
            <w:szCs w:val="23"/>
          </w:rPr>
          <w:t>eval</w:t>
        </w:r>
        <w:proofErr w:type="spellEnd"/>
        <w:r w:rsidRPr="00A80859">
          <w:rPr>
            <w:rFonts w:ascii="Segoe UI" w:eastAsia="Times New Roman" w:hAnsi="Segoe UI" w:cs="Segoe UI"/>
            <w:color w:val="000000"/>
            <w:sz w:val="23"/>
            <w:szCs w:val="23"/>
          </w:rPr>
          <w:t>(</w:t>
        </w:r>
        <w:proofErr w:type="gramEnd"/>
        <w:r w:rsidRPr="00A80859">
          <w:rPr>
            <w:rFonts w:ascii="Segoe UI" w:eastAsia="Times New Roman" w:hAnsi="Segoe UI" w:cs="Segoe UI"/>
            <w:color w:val="000000"/>
            <w:sz w:val="23"/>
            <w:szCs w:val="23"/>
          </w:rPr>
          <w:t>function F(){}) will return function F(){}.</w:t>
        </w:r>
      </w:ins>
    </w:p>
    <w:p w:rsidR="00A80859" w:rsidRPr="00A80859" w:rsidRDefault="00A80859" w:rsidP="00A80859">
      <w:pPr>
        <w:shd w:val="clear" w:color="auto" w:fill="FFFFFF"/>
        <w:spacing w:after="300" w:line="240" w:lineRule="auto"/>
        <w:jc w:val="both"/>
        <w:rPr>
          <w:ins w:id="260" w:author="Unknown"/>
          <w:rFonts w:ascii="Segoe UI" w:eastAsia="Times New Roman" w:hAnsi="Segoe UI" w:cs="Segoe UI"/>
          <w:color w:val="000000"/>
          <w:sz w:val="23"/>
          <w:szCs w:val="23"/>
        </w:rPr>
      </w:pPr>
      <w:ins w:id="261" w:author="Unknown">
        <w:r w:rsidRPr="00A80859">
          <w:rPr>
            <w:rFonts w:ascii="Segoe UI" w:eastAsia="Times New Roman" w:hAnsi="Segoe UI" w:cs="Segoe UI"/>
            <w:color w:val="000000"/>
            <w:sz w:val="23"/>
            <w:szCs w:val="23"/>
          </w:rPr>
          <w:t xml:space="preserve">Inside </w:t>
        </w:r>
        <w:proofErr w:type="gramStart"/>
        <w:r w:rsidRPr="00A80859">
          <w:rPr>
            <w:rFonts w:ascii="Segoe UI" w:eastAsia="Times New Roman" w:hAnsi="Segoe UI" w:cs="Segoe UI"/>
            <w:color w:val="000000"/>
            <w:sz w:val="23"/>
            <w:szCs w:val="23"/>
          </w:rPr>
          <w:t>the if</w:t>
        </w:r>
        <w:proofErr w:type="gramEnd"/>
        <w:r w:rsidRPr="00A80859">
          <w:rPr>
            <w:rFonts w:ascii="Segoe UI" w:eastAsia="Times New Roman" w:hAnsi="Segoe UI" w:cs="Segoe UI"/>
            <w:color w:val="000000"/>
            <w:sz w:val="23"/>
            <w:szCs w:val="23"/>
          </w:rPr>
          <w:t xml:space="preserve"> statement, executing </w:t>
        </w:r>
        <w:proofErr w:type="spellStart"/>
        <w:r w:rsidRPr="00A80859">
          <w:rPr>
            <w:rFonts w:ascii="Segoe UI" w:eastAsia="Times New Roman" w:hAnsi="Segoe UI" w:cs="Segoe UI"/>
            <w:color w:val="000000"/>
            <w:sz w:val="23"/>
            <w:szCs w:val="23"/>
          </w:rPr>
          <w:t>typeof</w:t>
        </w:r>
        <w:proofErr w:type="spellEnd"/>
        <w:r w:rsidRPr="00A80859">
          <w:rPr>
            <w:rFonts w:ascii="Segoe UI" w:eastAsia="Times New Roman" w:hAnsi="Segoe UI" w:cs="Segoe UI"/>
            <w:color w:val="000000"/>
            <w:sz w:val="23"/>
            <w:szCs w:val="23"/>
          </w:rPr>
          <w:t xml:space="preserve"> F returns undefined because the if statement code executes at run time while the statement inside the if condition is being evaluated.</w:t>
        </w:r>
      </w:ins>
    </w:p>
    <w:p w:rsidR="00A80859" w:rsidRPr="00A80859" w:rsidRDefault="00A80859" w:rsidP="00A80859">
      <w:pPr>
        <w:shd w:val="clear" w:color="auto" w:fill="FFFFFF"/>
        <w:spacing w:after="300" w:line="240" w:lineRule="auto"/>
        <w:jc w:val="both"/>
        <w:rPr>
          <w:ins w:id="262" w:author="Unknown"/>
          <w:rFonts w:ascii="Segoe UI" w:eastAsia="Times New Roman" w:hAnsi="Segoe UI" w:cs="Segoe UI"/>
          <w:color w:val="000000"/>
          <w:sz w:val="23"/>
          <w:szCs w:val="23"/>
        </w:rPr>
      </w:pPr>
      <w:ins w:id="263" w:author="Unknown">
        <w:r w:rsidRPr="00A80859">
          <w:rPr>
            <w:rFonts w:ascii="Segoe UI" w:eastAsia="Times New Roman" w:hAnsi="Segoe UI" w:cs="Segoe UI"/>
            <w:b/>
            <w:bCs/>
            <w:color w:val="000000"/>
            <w:sz w:val="23"/>
            <w:szCs w:val="23"/>
          </w:rPr>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 xml:space="preserve">Can you differentiate between let and </w:t>
        </w:r>
        <w:proofErr w:type="spellStart"/>
        <w:r w:rsidRPr="00A80859">
          <w:rPr>
            <w:rFonts w:ascii="Segoe UI" w:eastAsia="Times New Roman" w:hAnsi="Segoe UI" w:cs="Segoe UI"/>
            <w:b/>
            <w:bCs/>
            <w:color w:val="000000"/>
            <w:sz w:val="23"/>
            <w:szCs w:val="23"/>
          </w:rPr>
          <w:t>var</w:t>
        </w:r>
        <w:proofErr w:type="spellEnd"/>
        <w:r w:rsidRPr="00A80859">
          <w:rPr>
            <w:rFonts w:ascii="Segoe UI" w:eastAsia="Times New Roman" w:hAnsi="Segoe UI" w:cs="Segoe UI"/>
            <w:b/>
            <w:bCs/>
            <w:color w:val="000000"/>
            <w:sz w:val="23"/>
            <w:szCs w:val="23"/>
          </w:rPr>
          <w: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xml:space="preserve">: Both let and </w:t>
        </w:r>
        <w:proofErr w:type="spellStart"/>
        <w:r w:rsidRPr="00A80859">
          <w:rPr>
            <w:rFonts w:ascii="Segoe UI" w:eastAsia="Times New Roman" w:hAnsi="Segoe UI" w:cs="Segoe UI"/>
            <w:color w:val="000000"/>
            <w:sz w:val="23"/>
            <w:szCs w:val="23"/>
          </w:rPr>
          <w:t>var</w:t>
        </w:r>
        <w:proofErr w:type="spellEnd"/>
        <w:r w:rsidRPr="00A80859">
          <w:rPr>
            <w:rFonts w:ascii="Segoe UI" w:eastAsia="Times New Roman" w:hAnsi="Segoe UI" w:cs="Segoe UI"/>
            <w:color w:val="000000"/>
            <w:sz w:val="23"/>
            <w:szCs w:val="23"/>
          </w:rPr>
          <w:t xml:space="preserve"> are used for variable and method declaration in JavaScript. However, the most important difference between the two JS keywords is that while the </w:t>
        </w:r>
        <w:proofErr w:type="spellStart"/>
        <w:r w:rsidRPr="00A80859">
          <w:rPr>
            <w:rFonts w:ascii="Segoe UI" w:eastAsia="Times New Roman" w:hAnsi="Segoe UI" w:cs="Segoe UI"/>
            <w:color w:val="000000"/>
            <w:sz w:val="23"/>
            <w:szCs w:val="23"/>
          </w:rPr>
          <w:t>var</w:t>
        </w:r>
        <w:proofErr w:type="spellEnd"/>
        <w:r w:rsidRPr="00A80859">
          <w:rPr>
            <w:rFonts w:ascii="Segoe UI" w:eastAsia="Times New Roman" w:hAnsi="Segoe UI" w:cs="Segoe UI"/>
            <w:color w:val="000000"/>
            <w:sz w:val="23"/>
            <w:szCs w:val="23"/>
          </w:rPr>
          <w:t xml:space="preserve"> keyword is function scoped, the let keyword is block scoped.</w:t>
        </w:r>
      </w:ins>
    </w:p>
    <w:p w:rsidR="00A80859" w:rsidRPr="00A80859" w:rsidRDefault="00A80859" w:rsidP="00A80859">
      <w:pPr>
        <w:shd w:val="clear" w:color="auto" w:fill="FFFFFF"/>
        <w:spacing w:after="300" w:line="240" w:lineRule="auto"/>
        <w:jc w:val="both"/>
        <w:rPr>
          <w:ins w:id="264" w:author="Unknown"/>
          <w:rFonts w:ascii="Segoe UI" w:eastAsia="Times New Roman" w:hAnsi="Segoe UI" w:cs="Segoe UI"/>
          <w:color w:val="000000"/>
          <w:sz w:val="23"/>
          <w:szCs w:val="23"/>
        </w:rPr>
      </w:pPr>
      <w:ins w:id="265" w:author="Unknown">
        <w:r w:rsidRPr="00A80859">
          <w:rPr>
            <w:rFonts w:ascii="Segoe UI" w:eastAsia="Times New Roman" w:hAnsi="Segoe UI" w:cs="Segoe UI"/>
            <w:b/>
            <w:bCs/>
            <w:color w:val="000000"/>
            <w:sz w:val="23"/>
            <w:szCs w:val="23"/>
          </w:rPr>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What do you understand by Closures in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xml:space="preserve">: Closures provide a better, concise, creative, and expressive way of writing code </w:t>
        </w:r>
        <w:r w:rsidRPr="00A80859">
          <w:rPr>
            <w:rFonts w:ascii="Segoe UI" w:eastAsia="Times New Roman" w:hAnsi="Segoe UI" w:cs="Segoe UI"/>
            <w:color w:val="000000"/>
            <w:sz w:val="23"/>
            <w:szCs w:val="23"/>
          </w:rPr>
          <w:lastRenderedPageBreak/>
          <w:t>for JavaScript developers and programmers. Technically speaking, closures are a combination of lexical environment and function.</w:t>
        </w:r>
      </w:ins>
    </w:p>
    <w:p w:rsidR="00A80859" w:rsidRPr="00A80859" w:rsidRDefault="00A80859" w:rsidP="00A80859">
      <w:pPr>
        <w:shd w:val="clear" w:color="auto" w:fill="FFFFFF"/>
        <w:spacing w:after="300" w:line="240" w:lineRule="auto"/>
        <w:jc w:val="both"/>
        <w:rPr>
          <w:ins w:id="266" w:author="Unknown"/>
          <w:rFonts w:ascii="Segoe UI" w:eastAsia="Times New Roman" w:hAnsi="Segoe UI" w:cs="Segoe UI"/>
          <w:color w:val="000000"/>
          <w:sz w:val="23"/>
          <w:szCs w:val="23"/>
        </w:rPr>
      </w:pPr>
      <w:ins w:id="267" w:author="Unknown">
        <w:r w:rsidRPr="00A80859">
          <w:rPr>
            <w:rFonts w:ascii="Segoe UI" w:eastAsia="Times New Roman" w:hAnsi="Segoe UI" w:cs="Segoe UI"/>
            <w:color w:val="000000"/>
            <w:sz w:val="23"/>
            <w:szCs w:val="23"/>
          </w:rPr>
          <w:t>In other words, a closure is a locally declared variable that is related to a function and stays in the memory when the related function has returned. All local variables that were in-scope at the time of the closure creation are contained by the closure.</w:t>
        </w:r>
      </w:ins>
    </w:p>
    <w:p w:rsidR="00A80859" w:rsidRPr="00A80859" w:rsidRDefault="00A80859" w:rsidP="00A80859">
      <w:pPr>
        <w:shd w:val="clear" w:color="auto" w:fill="FFFFFF"/>
        <w:spacing w:after="300" w:line="240" w:lineRule="auto"/>
        <w:jc w:val="both"/>
        <w:rPr>
          <w:ins w:id="268" w:author="Unknown"/>
          <w:rFonts w:ascii="Segoe UI" w:eastAsia="Times New Roman" w:hAnsi="Segoe UI" w:cs="Segoe UI"/>
          <w:color w:val="000000"/>
          <w:sz w:val="23"/>
          <w:szCs w:val="23"/>
        </w:rPr>
      </w:pPr>
      <w:ins w:id="269" w:author="Unknown">
        <w:r w:rsidRPr="00A80859">
          <w:rPr>
            <w:rFonts w:ascii="Segoe UI" w:eastAsia="Times New Roman" w:hAnsi="Segoe UI" w:cs="Segoe UI"/>
            <w:color w:val="000000"/>
            <w:sz w:val="23"/>
            <w:szCs w:val="23"/>
          </w:rPr>
          <w:t>Following code snippet demonstrates using a normal function in JavaScript: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70" w:author="Unknown"/>
          <w:rFonts w:ascii="Courier" w:eastAsia="Times New Roman" w:hAnsi="Courier" w:cs="Courier New"/>
          <w:color w:val="333333"/>
          <w:sz w:val="20"/>
          <w:szCs w:val="20"/>
        </w:rPr>
      </w:pPr>
      <w:proofErr w:type="gramStart"/>
      <w:ins w:id="271" w:author="Unknown">
        <w:r w:rsidRPr="00A80859">
          <w:rPr>
            <w:rFonts w:ascii="Courier" w:eastAsia="Times New Roman" w:hAnsi="Courier" w:cs="Courier New"/>
            <w:color w:val="333333"/>
            <w:sz w:val="20"/>
            <w:szCs w:val="20"/>
          </w:rPr>
          <w:t>function</w:t>
        </w:r>
        <w:proofErr w:type="gramEnd"/>
        <w:r w:rsidRPr="00A80859">
          <w:rPr>
            <w:rFonts w:ascii="Courier" w:eastAsia="Times New Roman" w:hAnsi="Courier" w:cs="Courier New"/>
            <w:color w:val="333333"/>
            <w:sz w:val="20"/>
            <w:szCs w:val="20"/>
          </w:rPr>
          <w:t xml:space="preserve"> greet(message) {</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72" w:author="Unknown"/>
          <w:rFonts w:ascii="Courier" w:eastAsia="Times New Roman" w:hAnsi="Courier" w:cs="Courier New"/>
          <w:color w:val="333333"/>
          <w:sz w:val="20"/>
          <w:szCs w:val="20"/>
        </w:rPr>
      </w:pPr>
      <w:proofErr w:type="gramStart"/>
      <w:ins w:id="273" w:author="Unknown">
        <w:r w:rsidRPr="00A80859">
          <w:rPr>
            <w:rFonts w:ascii="Courier" w:eastAsia="Times New Roman" w:hAnsi="Courier" w:cs="Courier New"/>
            <w:color w:val="333333"/>
            <w:sz w:val="20"/>
            <w:szCs w:val="20"/>
          </w:rPr>
          <w:t>console.log(</w:t>
        </w:r>
        <w:proofErr w:type="gramEnd"/>
        <w:r w:rsidRPr="00A80859">
          <w:rPr>
            <w:rFonts w:ascii="Courier" w:eastAsia="Times New Roman" w:hAnsi="Courier" w:cs="Courier New"/>
            <w:color w:val="333333"/>
            <w:sz w:val="20"/>
            <w:szCs w:val="20"/>
          </w:rPr>
          <w:t>message);</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74" w:author="Unknown"/>
          <w:rFonts w:ascii="Courier" w:eastAsia="Times New Roman" w:hAnsi="Courier" w:cs="Courier New"/>
          <w:color w:val="333333"/>
          <w:sz w:val="20"/>
          <w:szCs w:val="20"/>
        </w:rPr>
      </w:pPr>
      <w:ins w:id="275" w:author="Unknown">
        <w:r w:rsidRPr="00A80859">
          <w:rPr>
            <w:rFonts w:ascii="Courier" w:eastAsia="Times New Roman" w:hAnsi="Courier" w:cs="Courier New"/>
            <w:color w:val="333333"/>
            <w:sz w:val="20"/>
            <w:szCs w:val="20"/>
          </w:rPr>
          <w: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76" w:author="Unknown"/>
          <w:rFonts w:ascii="Courier" w:eastAsia="Times New Roman" w:hAnsi="Courier" w:cs="Courier New"/>
          <w:color w:val="333333"/>
          <w:sz w:val="20"/>
          <w:szCs w:val="20"/>
        </w:rPr>
      </w:pPr>
      <w:proofErr w:type="gramStart"/>
      <w:ins w:id="277" w:author="Unknown">
        <w:r w:rsidRPr="00A80859">
          <w:rPr>
            <w:rFonts w:ascii="Courier" w:eastAsia="Times New Roman" w:hAnsi="Courier" w:cs="Courier New"/>
            <w:color w:val="333333"/>
            <w:sz w:val="20"/>
            <w:szCs w:val="20"/>
          </w:rPr>
          <w:t>function</w:t>
        </w:r>
        <w:proofErr w:type="gramEnd"/>
        <w:r w:rsidRPr="00A80859">
          <w:rPr>
            <w:rFonts w:ascii="Courier" w:eastAsia="Times New Roman" w:hAnsi="Courier" w:cs="Courier New"/>
            <w:color w:val="333333"/>
            <w:sz w:val="20"/>
            <w:szCs w:val="20"/>
          </w:rPr>
          <w:t xml:space="preserve"> greeter(name, age) {</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78" w:author="Unknown"/>
          <w:rFonts w:ascii="Courier" w:eastAsia="Times New Roman" w:hAnsi="Courier" w:cs="Courier New"/>
          <w:color w:val="333333"/>
          <w:sz w:val="20"/>
          <w:szCs w:val="20"/>
        </w:rPr>
      </w:pPr>
      <w:proofErr w:type="gramStart"/>
      <w:ins w:id="279" w:author="Unknown">
        <w:r w:rsidRPr="00A80859">
          <w:rPr>
            <w:rFonts w:ascii="Courier" w:eastAsia="Times New Roman" w:hAnsi="Courier" w:cs="Courier New"/>
            <w:color w:val="333333"/>
            <w:sz w:val="20"/>
            <w:szCs w:val="20"/>
          </w:rPr>
          <w:t>return</w:t>
        </w:r>
        <w:proofErr w:type="gramEnd"/>
        <w:r w:rsidRPr="00A80859">
          <w:rPr>
            <w:rFonts w:ascii="Courier" w:eastAsia="Times New Roman" w:hAnsi="Courier" w:cs="Courier New"/>
            <w:color w:val="333333"/>
            <w:sz w:val="20"/>
            <w:szCs w:val="20"/>
          </w:rPr>
          <w:t xml:space="preserve"> name + " says Hey!! He </w:t>
        </w:r>
        <w:proofErr w:type="gramStart"/>
        <w:r w:rsidRPr="00A80859">
          <w:rPr>
            <w:rFonts w:ascii="Courier" w:eastAsia="Times New Roman" w:hAnsi="Courier" w:cs="Courier New"/>
            <w:color w:val="333333"/>
            <w:sz w:val="20"/>
            <w:szCs w:val="20"/>
          </w:rPr>
          <w:t>is "</w:t>
        </w:r>
        <w:proofErr w:type="gramEnd"/>
        <w:r w:rsidRPr="00A80859">
          <w:rPr>
            <w:rFonts w:ascii="Courier" w:eastAsia="Times New Roman" w:hAnsi="Courier" w:cs="Courier New"/>
            <w:color w:val="333333"/>
            <w:sz w:val="20"/>
            <w:szCs w:val="20"/>
          </w:rPr>
          <w:t xml:space="preserve"> + age + " years old";</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80" w:author="Unknown"/>
          <w:rFonts w:ascii="Courier" w:eastAsia="Times New Roman" w:hAnsi="Courier" w:cs="Courier New"/>
          <w:color w:val="333333"/>
          <w:sz w:val="20"/>
          <w:szCs w:val="20"/>
        </w:rPr>
      </w:pPr>
      <w:ins w:id="281" w:author="Unknown">
        <w:r w:rsidRPr="00A80859">
          <w:rPr>
            <w:rFonts w:ascii="Courier" w:eastAsia="Times New Roman" w:hAnsi="Courier" w:cs="Courier New"/>
            <w:color w:val="333333"/>
            <w:sz w:val="20"/>
            <w:szCs w:val="20"/>
          </w:rPr>
          <w: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82" w:author="Unknown"/>
          <w:rFonts w:ascii="Courier" w:eastAsia="Times New Roman" w:hAnsi="Courier" w:cs="Courier New"/>
          <w:color w:val="333333"/>
          <w:sz w:val="20"/>
          <w:szCs w:val="20"/>
        </w:rPr>
      </w:pPr>
      <w:proofErr w:type="spellStart"/>
      <w:proofErr w:type="gramStart"/>
      <w:ins w:id="283" w:author="Unknown">
        <w:r w:rsidRPr="00A80859">
          <w:rPr>
            <w:rFonts w:ascii="Courier" w:eastAsia="Times New Roman" w:hAnsi="Courier" w:cs="Courier New"/>
            <w:color w:val="333333"/>
            <w:sz w:val="20"/>
            <w:szCs w:val="20"/>
          </w:rPr>
          <w:t>var</w:t>
        </w:r>
        <w:proofErr w:type="spellEnd"/>
        <w:proofErr w:type="gramEnd"/>
        <w:r w:rsidRPr="00A80859">
          <w:rPr>
            <w:rFonts w:ascii="Courier" w:eastAsia="Times New Roman" w:hAnsi="Courier" w:cs="Courier New"/>
            <w:color w:val="333333"/>
            <w:sz w:val="20"/>
            <w:szCs w:val="20"/>
          </w:rPr>
          <w:t xml:space="preserve"> message = greeter("</w:t>
        </w:r>
        <w:proofErr w:type="spellStart"/>
        <w:r w:rsidRPr="00A80859">
          <w:rPr>
            <w:rFonts w:ascii="Courier" w:eastAsia="Times New Roman" w:hAnsi="Courier" w:cs="Courier New"/>
            <w:color w:val="333333"/>
            <w:sz w:val="20"/>
            <w:szCs w:val="20"/>
          </w:rPr>
          <w:t>Akhil</w:t>
        </w:r>
        <w:proofErr w:type="spellEnd"/>
        <w:r w:rsidRPr="00A80859">
          <w:rPr>
            <w:rFonts w:ascii="Courier" w:eastAsia="Times New Roman" w:hAnsi="Courier" w:cs="Courier New"/>
            <w:color w:val="333333"/>
            <w:sz w:val="20"/>
            <w:szCs w:val="20"/>
          </w:rPr>
          <w:t>", 26);</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84" w:author="Unknown"/>
          <w:rFonts w:ascii="Courier" w:eastAsia="Times New Roman" w:hAnsi="Courier" w:cs="Courier New"/>
          <w:color w:val="333333"/>
          <w:sz w:val="20"/>
          <w:szCs w:val="20"/>
        </w:rPr>
      </w:pPr>
      <w:proofErr w:type="gramStart"/>
      <w:ins w:id="285" w:author="Unknown">
        <w:r w:rsidRPr="00A80859">
          <w:rPr>
            <w:rFonts w:ascii="Courier" w:eastAsia="Times New Roman" w:hAnsi="Courier" w:cs="Courier New"/>
            <w:color w:val="333333"/>
            <w:sz w:val="20"/>
            <w:szCs w:val="20"/>
          </w:rPr>
          <w:t>greet(</w:t>
        </w:r>
        <w:proofErr w:type="gramEnd"/>
        <w:r w:rsidRPr="00A80859">
          <w:rPr>
            <w:rFonts w:ascii="Courier" w:eastAsia="Times New Roman" w:hAnsi="Courier" w:cs="Courier New"/>
            <w:color w:val="333333"/>
            <w:sz w:val="20"/>
            <w:szCs w:val="20"/>
          </w:rPr>
          <w:t>message);</w:t>
        </w:r>
      </w:ins>
    </w:p>
    <w:p w:rsidR="00A80859" w:rsidRPr="00A80859" w:rsidRDefault="00A80859" w:rsidP="00A80859">
      <w:pPr>
        <w:shd w:val="clear" w:color="auto" w:fill="FFFFFF"/>
        <w:spacing w:after="300" w:line="240" w:lineRule="auto"/>
        <w:jc w:val="both"/>
        <w:rPr>
          <w:ins w:id="286" w:author="Unknown"/>
          <w:rFonts w:ascii="Segoe UI" w:eastAsia="Times New Roman" w:hAnsi="Segoe UI" w:cs="Segoe UI"/>
          <w:color w:val="000000"/>
          <w:sz w:val="23"/>
          <w:szCs w:val="23"/>
        </w:rPr>
      </w:pPr>
      <w:ins w:id="287" w:author="Unknown">
        <w:r w:rsidRPr="00A80859">
          <w:rPr>
            <w:rFonts w:ascii="Segoe UI" w:eastAsia="Times New Roman" w:hAnsi="Segoe UI" w:cs="Segoe UI"/>
            <w:color w:val="000000"/>
            <w:sz w:val="23"/>
            <w:szCs w:val="23"/>
          </w:rPr>
          <w:t>The aforementioned function can be represented in a better way by using closures. This is demonstrated in the following code snippet: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88" w:author="Unknown"/>
          <w:rFonts w:ascii="Courier" w:eastAsia="Times New Roman" w:hAnsi="Courier" w:cs="Courier New"/>
          <w:color w:val="333333"/>
          <w:sz w:val="20"/>
          <w:szCs w:val="20"/>
        </w:rPr>
      </w:pPr>
      <w:proofErr w:type="gramStart"/>
      <w:ins w:id="289" w:author="Unknown">
        <w:r w:rsidRPr="00A80859">
          <w:rPr>
            <w:rFonts w:ascii="Courier" w:eastAsia="Times New Roman" w:hAnsi="Courier" w:cs="Courier New"/>
            <w:color w:val="333333"/>
            <w:sz w:val="20"/>
            <w:szCs w:val="20"/>
          </w:rPr>
          <w:t>function</w:t>
        </w:r>
        <w:proofErr w:type="gramEnd"/>
        <w:r w:rsidRPr="00A80859">
          <w:rPr>
            <w:rFonts w:ascii="Courier" w:eastAsia="Times New Roman" w:hAnsi="Courier" w:cs="Courier New"/>
            <w:color w:val="333333"/>
            <w:sz w:val="20"/>
            <w:szCs w:val="20"/>
          </w:rPr>
          <w:t xml:space="preserve"> greeter(name, age) {</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90" w:author="Unknown"/>
          <w:rFonts w:ascii="Courier" w:eastAsia="Times New Roman" w:hAnsi="Courier" w:cs="Courier New"/>
          <w:color w:val="333333"/>
          <w:sz w:val="20"/>
          <w:szCs w:val="20"/>
        </w:rPr>
      </w:pPr>
      <w:proofErr w:type="spellStart"/>
      <w:proofErr w:type="gramStart"/>
      <w:ins w:id="291" w:author="Unknown">
        <w:r w:rsidRPr="00A80859">
          <w:rPr>
            <w:rFonts w:ascii="Courier" w:eastAsia="Times New Roman" w:hAnsi="Courier" w:cs="Courier New"/>
            <w:color w:val="333333"/>
            <w:sz w:val="20"/>
            <w:szCs w:val="20"/>
          </w:rPr>
          <w:t>var</w:t>
        </w:r>
        <w:proofErr w:type="spellEnd"/>
        <w:proofErr w:type="gramEnd"/>
        <w:r w:rsidRPr="00A80859">
          <w:rPr>
            <w:rFonts w:ascii="Courier" w:eastAsia="Times New Roman" w:hAnsi="Courier" w:cs="Courier New"/>
            <w:color w:val="333333"/>
            <w:sz w:val="20"/>
            <w:szCs w:val="20"/>
          </w:rPr>
          <w:t xml:space="preserve"> message = name + " says Hey!! He </w:t>
        </w:r>
        <w:proofErr w:type="gramStart"/>
        <w:r w:rsidRPr="00A80859">
          <w:rPr>
            <w:rFonts w:ascii="Courier" w:eastAsia="Times New Roman" w:hAnsi="Courier" w:cs="Courier New"/>
            <w:color w:val="333333"/>
            <w:sz w:val="20"/>
            <w:szCs w:val="20"/>
          </w:rPr>
          <w:t>is "</w:t>
        </w:r>
        <w:proofErr w:type="gramEnd"/>
        <w:r w:rsidRPr="00A80859">
          <w:rPr>
            <w:rFonts w:ascii="Courier" w:eastAsia="Times New Roman" w:hAnsi="Courier" w:cs="Courier New"/>
            <w:color w:val="333333"/>
            <w:sz w:val="20"/>
            <w:szCs w:val="20"/>
          </w:rPr>
          <w:t xml:space="preserve"> + age + " years old";</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92" w:author="Unknown"/>
          <w:rFonts w:ascii="Courier" w:eastAsia="Times New Roman" w:hAnsi="Courier" w:cs="Courier New"/>
          <w:color w:val="333333"/>
          <w:sz w:val="20"/>
          <w:szCs w:val="20"/>
        </w:rPr>
      </w:pPr>
      <w:proofErr w:type="gramStart"/>
      <w:ins w:id="293" w:author="Unknown">
        <w:r w:rsidRPr="00A80859">
          <w:rPr>
            <w:rFonts w:ascii="Courier" w:eastAsia="Times New Roman" w:hAnsi="Courier" w:cs="Courier New"/>
            <w:color w:val="333333"/>
            <w:sz w:val="20"/>
            <w:szCs w:val="20"/>
          </w:rPr>
          <w:t>return</w:t>
        </w:r>
        <w:proofErr w:type="gramEnd"/>
        <w:r w:rsidRPr="00A80859">
          <w:rPr>
            <w:rFonts w:ascii="Courier" w:eastAsia="Times New Roman" w:hAnsi="Courier" w:cs="Courier New"/>
            <w:color w:val="333333"/>
            <w:sz w:val="20"/>
            <w:szCs w:val="20"/>
          </w:rPr>
          <w:t xml:space="preserve"> function greet() {</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94" w:author="Unknown"/>
          <w:rFonts w:ascii="Courier" w:eastAsia="Times New Roman" w:hAnsi="Courier" w:cs="Courier New"/>
          <w:color w:val="333333"/>
          <w:sz w:val="20"/>
          <w:szCs w:val="20"/>
        </w:rPr>
      </w:pPr>
      <w:proofErr w:type="gramStart"/>
      <w:ins w:id="295" w:author="Unknown">
        <w:r w:rsidRPr="00A80859">
          <w:rPr>
            <w:rFonts w:ascii="Courier" w:eastAsia="Times New Roman" w:hAnsi="Courier" w:cs="Courier New"/>
            <w:color w:val="333333"/>
            <w:sz w:val="20"/>
            <w:szCs w:val="20"/>
          </w:rPr>
          <w:t>console.log(</w:t>
        </w:r>
        <w:proofErr w:type="gramEnd"/>
        <w:r w:rsidRPr="00A80859">
          <w:rPr>
            <w:rFonts w:ascii="Courier" w:eastAsia="Times New Roman" w:hAnsi="Courier" w:cs="Courier New"/>
            <w:color w:val="333333"/>
            <w:sz w:val="20"/>
            <w:szCs w:val="20"/>
          </w:rPr>
          <w:t>message);</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96" w:author="Unknown"/>
          <w:rFonts w:ascii="Courier" w:eastAsia="Times New Roman" w:hAnsi="Courier" w:cs="Courier New"/>
          <w:color w:val="333333"/>
          <w:sz w:val="20"/>
          <w:szCs w:val="20"/>
        </w:rPr>
      </w:pPr>
      <w:ins w:id="297" w:author="Unknown">
        <w:r w:rsidRPr="00A80859">
          <w:rPr>
            <w:rFonts w:ascii="Courier" w:eastAsia="Times New Roman" w:hAnsi="Courier" w:cs="Courier New"/>
            <w:color w:val="333333"/>
            <w:sz w:val="20"/>
            <w:szCs w:val="20"/>
          </w:rPr>
          <w: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98" w:author="Unknown"/>
          <w:rFonts w:ascii="Courier" w:eastAsia="Times New Roman" w:hAnsi="Courier" w:cs="Courier New"/>
          <w:color w:val="333333"/>
          <w:sz w:val="20"/>
          <w:szCs w:val="20"/>
        </w:rPr>
      </w:pPr>
      <w:ins w:id="299" w:author="Unknown">
        <w:r w:rsidRPr="00A80859">
          <w:rPr>
            <w:rFonts w:ascii="Courier" w:eastAsia="Times New Roman" w:hAnsi="Courier" w:cs="Courier New"/>
            <w:color w:val="333333"/>
            <w:sz w:val="20"/>
            <w:szCs w:val="20"/>
          </w:rPr>
          <w:t>}</w:t>
        </w:r>
      </w:ins>
    </w:p>
    <w:p w:rsidR="00A80859" w:rsidRPr="00A80859" w:rsidRDefault="00A80859" w:rsidP="00A80859">
      <w:pPr>
        <w:shd w:val="clear" w:color="auto" w:fill="FFFFFF"/>
        <w:spacing w:after="300" w:line="240" w:lineRule="auto"/>
        <w:jc w:val="both"/>
        <w:rPr>
          <w:ins w:id="300" w:author="Unknown"/>
          <w:rFonts w:ascii="Segoe UI" w:eastAsia="Times New Roman" w:hAnsi="Segoe UI" w:cs="Segoe UI"/>
          <w:color w:val="000000"/>
          <w:sz w:val="23"/>
          <w:szCs w:val="23"/>
        </w:rPr>
      </w:pPr>
      <w:ins w:id="301" w:author="Unknown">
        <w:r w:rsidRPr="00A80859">
          <w:rPr>
            <w:rFonts w:ascii="Segoe UI" w:eastAsia="Times New Roman" w:hAnsi="Segoe UI" w:cs="Segoe UI"/>
            <w:color w:val="000000"/>
            <w:sz w:val="23"/>
            <w:szCs w:val="23"/>
          </w:rPr>
          <w:t xml:space="preserve">// </w:t>
        </w:r>
        <w:proofErr w:type="gramStart"/>
        <w:r w:rsidRPr="00A80859">
          <w:rPr>
            <w:rFonts w:ascii="Segoe UI" w:eastAsia="Times New Roman" w:hAnsi="Segoe UI" w:cs="Segoe UI"/>
            <w:color w:val="000000"/>
            <w:sz w:val="23"/>
            <w:szCs w:val="23"/>
          </w:rPr>
          <w:t>Generate</w:t>
        </w:r>
        <w:proofErr w:type="gramEnd"/>
        <w:r w:rsidRPr="00A80859">
          <w:rPr>
            <w:rFonts w:ascii="Segoe UI" w:eastAsia="Times New Roman" w:hAnsi="Segoe UI" w:cs="Segoe UI"/>
            <w:color w:val="000000"/>
            <w:sz w:val="23"/>
            <w:szCs w:val="23"/>
          </w:rPr>
          <w:t xml:space="preserve"> the closure</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02" w:author="Unknown"/>
          <w:rFonts w:ascii="Courier" w:eastAsia="Times New Roman" w:hAnsi="Courier" w:cs="Courier New"/>
          <w:color w:val="333333"/>
          <w:sz w:val="20"/>
          <w:szCs w:val="20"/>
        </w:rPr>
      </w:pPr>
      <w:proofErr w:type="spellStart"/>
      <w:proofErr w:type="gramStart"/>
      <w:ins w:id="303" w:author="Unknown">
        <w:r w:rsidRPr="00A80859">
          <w:rPr>
            <w:rFonts w:ascii="Courier" w:eastAsia="Times New Roman" w:hAnsi="Courier" w:cs="Courier New"/>
            <w:color w:val="333333"/>
            <w:sz w:val="20"/>
            <w:szCs w:val="20"/>
          </w:rPr>
          <w:t>var</w:t>
        </w:r>
        <w:proofErr w:type="spellEnd"/>
        <w:proofErr w:type="gramEnd"/>
        <w:r w:rsidRPr="00A80859">
          <w:rPr>
            <w:rFonts w:ascii="Courier" w:eastAsia="Times New Roman" w:hAnsi="Courier" w:cs="Courier New"/>
            <w:color w:val="333333"/>
            <w:sz w:val="20"/>
            <w:szCs w:val="20"/>
          </w:rPr>
          <w:t xml:space="preserve"> </w:t>
        </w:r>
        <w:proofErr w:type="spellStart"/>
        <w:r w:rsidRPr="00A80859">
          <w:rPr>
            <w:rFonts w:ascii="Courier" w:eastAsia="Times New Roman" w:hAnsi="Courier" w:cs="Courier New"/>
            <w:color w:val="333333"/>
            <w:sz w:val="20"/>
            <w:szCs w:val="20"/>
          </w:rPr>
          <w:t>AkhilGreeter</w:t>
        </w:r>
        <w:proofErr w:type="spellEnd"/>
        <w:r w:rsidRPr="00A80859">
          <w:rPr>
            <w:rFonts w:ascii="Courier" w:eastAsia="Times New Roman" w:hAnsi="Courier" w:cs="Courier New"/>
            <w:color w:val="333333"/>
            <w:sz w:val="20"/>
            <w:szCs w:val="20"/>
          </w:rPr>
          <w:t xml:space="preserve"> = greeter("</w:t>
        </w:r>
        <w:proofErr w:type="spellStart"/>
        <w:r w:rsidRPr="00A80859">
          <w:rPr>
            <w:rFonts w:ascii="Courier" w:eastAsia="Times New Roman" w:hAnsi="Courier" w:cs="Courier New"/>
            <w:color w:val="333333"/>
            <w:sz w:val="20"/>
            <w:szCs w:val="20"/>
          </w:rPr>
          <w:t>Akhil</w:t>
        </w:r>
        <w:proofErr w:type="spellEnd"/>
        <w:r w:rsidRPr="00A80859">
          <w:rPr>
            <w:rFonts w:ascii="Courier" w:eastAsia="Times New Roman" w:hAnsi="Courier" w:cs="Courier New"/>
            <w:color w:val="333333"/>
            <w:sz w:val="20"/>
            <w:szCs w:val="20"/>
          </w:rPr>
          <w:t>", 26);</w:t>
        </w:r>
      </w:ins>
    </w:p>
    <w:p w:rsidR="00A80859" w:rsidRPr="00A80859" w:rsidRDefault="00A80859" w:rsidP="00A80859">
      <w:pPr>
        <w:shd w:val="clear" w:color="auto" w:fill="FFFFFF"/>
        <w:spacing w:after="300" w:line="240" w:lineRule="auto"/>
        <w:jc w:val="both"/>
        <w:rPr>
          <w:ins w:id="304" w:author="Unknown"/>
          <w:rFonts w:ascii="Segoe UI" w:eastAsia="Times New Roman" w:hAnsi="Segoe UI" w:cs="Segoe UI"/>
          <w:color w:val="000000"/>
          <w:sz w:val="23"/>
          <w:szCs w:val="23"/>
        </w:rPr>
      </w:pPr>
      <w:ins w:id="305" w:author="Unknown">
        <w:r w:rsidRPr="00A80859">
          <w:rPr>
            <w:rFonts w:ascii="Segoe UI" w:eastAsia="Times New Roman" w:hAnsi="Segoe UI" w:cs="Segoe UI"/>
            <w:color w:val="000000"/>
            <w:sz w:val="23"/>
            <w:szCs w:val="23"/>
          </w:rPr>
          <w:t>// Use the closure</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06" w:author="Unknown"/>
          <w:rFonts w:ascii="Courier" w:eastAsia="Times New Roman" w:hAnsi="Courier" w:cs="Courier New"/>
          <w:color w:val="333333"/>
          <w:sz w:val="20"/>
          <w:szCs w:val="20"/>
        </w:rPr>
      </w:pPr>
      <w:proofErr w:type="spellStart"/>
      <w:proofErr w:type="gramStart"/>
      <w:ins w:id="307" w:author="Unknown">
        <w:r w:rsidRPr="00A80859">
          <w:rPr>
            <w:rFonts w:ascii="Courier" w:eastAsia="Times New Roman" w:hAnsi="Courier" w:cs="Courier New"/>
            <w:color w:val="333333"/>
            <w:sz w:val="20"/>
            <w:szCs w:val="20"/>
          </w:rPr>
          <w:t>AkhilGreeter</w:t>
        </w:r>
        <w:proofErr w:type="spellEnd"/>
        <w:r w:rsidRPr="00A80859">
          <w:rPr>
            <w:rFonts w:ascii="Courier" w:eastAsia="Times New Roman" w:hAnsi="Courier" w:cs="Courier New"/>
            <w:color w:val="333333"/>
            <w:sz w:val="20"/>
            <w:szCs w:val="20"/>
          </w:rPr>
          <w:t>(</w:t>
        </w:r>
        <w:proofErr w:type="gramEnd"/>
        <w:r w:rsidRPr="00A80859">
          <w:rPr>
            <w:rFonts w:ascii="Courier" w:eastAsia="Times New Roman" w:hAnsi="Courier" w:cs="Courier New"/>
            <w:color w:val="333333"/>
            <w:sz w:val="20"/>
            <w:szCs w:val="20"/>
          </w:rPr>
          <w:t>);</w:t>
        </w:r>
      </w:ins>
    </w:p>
    <w:p w:rsidR="00A80859" w:rsidRPr="00A80859" w:rsidRDefault="00A80859" w:rsidP="00A80859">
      <w:pPr>
        <w:shd w:val="clear" w:color="auto" w:fill="FFFFFF"/>
        <w:spacing w:after="300" w:line="240" w:lineRule="auto"/>
        <w:jc w:val="both"/>
        <w:rPr>
          <w:ins w:id="308" w:author="Unknown"/>
          <w:rFonts w:ascii="Segoe UI" w:eastAsia="Times New Roman" w:hAnsi="Segoe UI" w:cs="Segoe UI"/>
          <w:color w:val="000000"/>
          <w:sz w:val="23"/>
          <w:szCs w:val="23"/>
        </w:rPr>
      </w:pPr>
      <w:ins w:id="309" w:author="Unknown">
        <w:r w:rsidRPr="00A80859">
          <w:rPr>
            <w:rFonts w:ascii="Segoe UI" w:eastAsia="Times New Roman" w:hAnsi="Segoe UI" w:cs="Segoe UI"/>
            <w:b/>
            <w:bCs/>
            <w:color w:val="000000"/>
            <w:sz w:val="23"/>
            <w:szCs w:val="23"/>
          </w:rPr>
          <w:lastRenderedPageBreak/>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Please explain NEGATIVE_INFINITY in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xml:space="preserve">: The NEGATIVE_INFINITY is a static property in JS that results when a negative number is divided by 0. </w:t>
        </w:r>
        <w:proofErr w:type="spellStart"/>
        <w:r w:rsidRPr="00A80859">
          <w:rPr>
            <w:rFonts w:ascii="Segoe UI" w:eastAsia="Times New Roman" w:hAnsi="Segoe UI" w:cs="Segoe UI"/>
            <w:color w:val="000000"/>
            <w:sz w:val="23"/>
            <w:szCs w:val="23"/>
          </w:rPr>
          <w:t>Its</w:t>
        </w:r>
        <w:proofErr w:type="spellEnd"/>
        <w:r w:rsidRPr="00A80859">
          <w:rPr>
            <w:rFonts w:ascii="Segoe UI" w:eastAsia="Times New Roman" w:hAnsi="Segoe UI" w:cs="Segoe UI"/>
            <w:color w:val="000000"/>
            <w:sz w:val="23"/>
            <w:szCs w:val="23"/>
          </w:rPr>
          <w:t xml:space="preserve"> important characteristics are:</w:t>
        </w:r>
      </w:ins>
    </w:p>
    <w:p w:rsidR="00A80859" w:rsidRPr="00A80859" w:rsidRDefault="00A80859" w:rsidP="00A80859">
      <w:pPr>
        <w:numPr>
          <w:ilvl w:val="0"/>
          <w:numId w:val="13"/>
        </w:numPr>
        <w:shd w:val="clear" w:color="auto" w:fill="FFFFFF"/>
        <w:spacing w:after="0" w:line="240" w:lineRule="auto"/>
        <w:rPr>
          <w:ins w:id="310" w:author="Unknown"/>
          <w:rFonts w:ascii="Segoe UI" w:eastAsia="Times New Roman" w:hAnsi="Segoe UI" w:cs="Segoe UI"/>
          <w:color w:val="000000"/>
          <w:sz w:val="23"/>
          <w:szCs w:val="23"/>
        </w:rPr>
      </w:pPr>
      <w:ins w:id="311" w:author="Unknown">
        <w:r w:rsidRPr="00A80859">
          <w:rPr>
            <w:rFonts w:ascii="Segoe UI" w:eastAsia="Times New Roman" w:hAnsi="Segoe UI" w:cs="Segoe UI"/>
            <w:color w:val="000000"/>
            <w:sz w:val="23"/>
            <w:szCs w:val="23"/>
          </w:rPr>
          <w:t>There is no need for creating a number of objects for accessing NEGATIVE_INFINITY</w:t>
        </w:r>
      </w:ins>
    </w:p>
    <w:p w:rsidR="00A80859" w:rsidRPr="00A80859" w:rsidRDefault="00A80859" w:rsidP="00A80859">
      <w:pPr>
        <w:numPr>
          <w:ilvl w:val="0"/>
          <w:numId w:val="13"/>
        </w:numPr>
        <w:shd w:val="clear" w:color="auto" w:fill="FFFFFF"/>
        <w:spacing w:after="0" w:line="240" w:lineRule="auto"/>
        <w:rPr>
          <w:ins w:id="312" w:author="Unknown"/>
          <w:rFonts w:ascii="Segoe UI" w:eastAsia="Times New Roman" w:hAnsi="Segoe UI" w:cs="Segoe UI"/>
          <w:color w:val="000000"/>
          <w:sz w:val="23"/>
          <w:szCs w:val="23"/>
        </w:rPr>
      </w:pPr>
      <w:ins w:id="313" w:author="Unknown">
        <w:r w:rsidRPr="00A80859">
          <w:rPr>
            <w:rFonts w:ascii="Segoe UI" w:eastAsia="Times New Roman" w:hAnsi="Segoe UI" w:cs="Segoe UI"/>
            <w:color w:val="000000"/>
            <w:sz w:val="23"/>
            <w:szCs w:val="23"/>
          </w:rPr>
          <w:t>The value of the NEGATIVE_INFINITY property is the same as the negative value of the infinity property of the global object</w:t>
        </w:r>
      </w:ins>
    </w:p>
    <w:p w:rsidR="00A80859" w:rsidRPr="00A80859" w:rsidRDefault="00A80859" w:rsidP="00A80859">
      <w:pPr>
        <w:shd w:val="clear" w:color="auto" w:fill="FFFFFF"/>
        <w:spacing w:after="300" w:line="240" w:lineRule="auto"/>
        <w:jc w:val="both"/>
        <w:rPr>
          <w:ins w:id="314" w:author="Unknown"/>
          <w:rFonts w:ascii="Segoe UI" w:eastAsia="Times New Roman" w:hAnsi="Segoe UI" w:cs="Segoe UI"/>
          <w:color w:val="000000"/>
          <w:sz w:val="23"/>
          <w:szCs w:val="23"/>
        </w:rPr>
      </w:pPr>
      <w:ins w:id="315" w:author="Unknown">
        <w:r w:rsidRPr="00A80859">
          <w:rPr>
            <w:rFonts w:ascii="Segoe UI" w:eastAsia="Times New Roman" w:hAnsi="Segoe UI" w:cs="Segoe UI"/>
            <w:b/>
            <w:bCs/>
            <w:color w:val="000000"/>
            <w:sz w:val="23"/>
            <w:szCs w:val="23"/>
          </w:rPr>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Is there any short and concise way of writing function expressions in JS?</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JavaScript offers a short and concise way of writing function expressions known as arrow functions. This way of writing function expressions is preferred typically for non-method functions. The general syntax of an arrow function is:</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16" w:author="Unknown"/>
          <w:rFonts w:ascii="Courier" w:eastAsia="Times New Roman" w:hAnsi="Courier" w:cs="Courier New"/>
          <w:color w:val="333333"/>
          <w:sz w:val="20"/>
          <w:szCs w:val="20"/>
        </w:rPr>
      </w:pPr>
      <w:proofErr w:type="gramStart"/>
      <w:ins w:id="317" w:author="Unknown">
        <w:r w:rsidRPr="00A80859">
          <w:rPr>
            <w:rFonts w:ascii="Courier" w:eastAsia="Times New Roman" w:hAnsi="Courier" w:cs="Courier New"/>
            <w:color w:val="333333"/>
            <w:sz w:val="20"/>
            <w:szCs w:val="20"/>
          </w:rPr>
          <w:t>const</w:t>
        </w:r>
        <w:proofErr w:type="gramEnd"/>
        <w:r w:rsidRPr="00A80859">
          <w:rPr>
            <w:rFonts w:ascii="Courier" w:eastAsia="Times New Roman" w:hAnsi="Courier" w:cs="Courier New"/>
            <w:color w:val="333333"/>
            <w:sz w:val="20"/>
            <w:szCs w:val="20"/>
          </w:rPr>
          <w:t xml:space="preserve"> </w:t>
        </w:r>
        <w:proofErr w:type="spellStart"/>
        <w:r w:rsidRPr="00A80859">
          <w:rPr>
            <w:rFonts w:ascii="Courier" w:eastAsia="Times New Roman" w:hAnsi="Courier" w:cs="Courier New"/>
            <w:color w:val="333333"/>
            <w:sz w:val="20"/>
            <w:szCs w:val="20"/>
          </w:rPr>
          <w:t>function_name</w:t>
        </w:r>
        <w:proofErr w:type="spellEnd"/>
        <w:r w:rsidRPr="00A80859">
          <w:rPr>
            <w:rFonts w:ascii="Courier" w:eastAsia="Times New Roman" w:hAnsi="Courier" w:cs="Courier New"/>
            <w:color w:val="333333"/>
            <w:sz w:val="20"/>
            <w:szCs w:val="20"/>
          </w:rPr>
          <w:t xml:space="preserve"> = ()=&gt;{}</w:t>
        </w:r>
      </w:ins>
    </w:p>
    <w:p w:rsidR="00A80859" w:rsidRPr="00A80859" w:rsidRDefault="00A80859" w:rsidP="00A80859">
      <w:pPr>
        <w:shd w:val="clear" w:color="auto" w:fill="FFFFFF"/>
        <w:spacing w:after="300" w:line="240" w:lineRule="auto"/>
        <w:jc w:val="both"/>
        <w:rPr>
          <w:ins w:id="318" w:author="Unknown"/>
          <w:rFonts w:ascii="Segoe UI" w:eastAsia="Times New Roman" w:hAnsi="Segoe UI" w:cs="Segoe UI"/>
          <w:color w:val="000000"/>
          <w:sz w:val="23"/>
          <w:szCs w:val="23"/>
        </w:rPr>
      </w:pPr>
      <w:ins w:id="319" w:author="Unknown">
        <w:r w:rsidRPr="00A80859">
          <w:rPr>
            <w:rFonts w:ascii="Segoe UI" w:eastAsia="Times New Roman" w:hAnsi="Segoe UI" w:cs="Segoe UI"/>
            <w:color w:val="000000"/>
            <w:sz w:val="23"/>
            <w:szCs w:val="23"/>
          </w:rPr>
          <w:t xml:space="preserve">Arrow functions can’t be used as constructors. Moreover, they don’t provide support for arguments, </w:t>
        </w:r>
        <w:proofErr w:type="spellStart"/>
        <w:r w:rsidRPr="00A80859">
          <w:rPr>
            <w:rFonts w:ascii="Segoe UI" w:eastAsia="Times New Roman" w:hAnsi="Segoe UI" w:cs="Segoe UI"/>
            <w:color w:val="000000"/>
            <w:sz w:val="23"/>
            <w:szCs w:val="23"/>
          </w:rPr>
          <w:t>new.target</w:t>
        </w:r>
        <w:proofErr w:type="spellEnd"/>
        <w:r w:rsidRPr="00A80859">
          <w:rPr>
            <w:rFonts w:ascii="Segoe UI" w:eastAsia="Times New Roman" w:hAnsi="Segoe UI" w:cs="Segoe UI"/>
            <w:color w:val="000000"/>
            <w:sz w:val="23"/>
            <w:szCs w:val="23"/>
          </w:rPr>
          <w:t>, super, and this.</w:t>
        </w:r>
      </w:ins>
    </w:p>
    <w:p w:rsidR="00A80859" w:rsidRPr="00A80859" w:rsidRDefault="00A80859" w:rsidP="00A80859">
      <w:pPr>
        <w:shd w:val="clear" w:color="auto" w:fill="FFFFFF"/>
        <w:spacing w:after="300" w:line="240" w:lineRule="auto"/>
        <w:jc w:val="both"/>
        <w:rPr>
          <w:ins w:id="320" w:author="Unknown"/>
          <w:rFonts w:ascii="Segoe UI" w:eastAsia="Times New Roman" w:hAnsi="Segoe UI" w:cs="Segoe UI"/>
          <w:color w:val="000000"/>
          <w:sz w:val="23"/>
          <w:szCs w:val="23"/>
        </w:rPr>
      </w:pPr>
      <w:ins w:id="321" w:author="Unknown">
        <w:r w:rsidRPr="00A80859">
          <w:rPr>
            <w:rFonts w:ascii="Segoe UI" w:eastAsia="Times New Roman" w:hAnsi="Segoe UI" w:cs="Segoe UI"/>
            <w:b/>
            <w:bCs/>
            <w:color w:val="000000"/>
            <w:sz w:val="23"/>
            <w:szCs w:val="23"/>
          </w:rPr>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How can you import all exports of a file as an object in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In order to import all exported members of an object, one can use:</w:t>
        </w:r>
      </w:ins>
    </w:p>
    <w:p w:rsidR="00A80859" w:rsidRPr="00A80859" w:rsidRDefault="00A80859" w:rsidP="00A80859">
      <w:pPr>
        <w:shd w:val="clear" w:color="auto" w:fill="FFFFFF"/>
        <w:spacing w:after="300" w:line="240" w:lineRule="auto"/>
        <w:jc w:val="both"/>
        <w:rPr>
          <w:ins w:id="322" w:author="Unknown"/>
          <w:rFonts w:ascii="Segoe UI" w:eastAsia="Times New Roman" w:hAnsi="Segoe UI" w:cs="Segoe UI"/>
          <w:color w:val="000000"/>
          <w:sz w:val="23"/>
          <w:szCs w:val="23"/>
        </w:rPr>
      </w:pPr>
      <w:proofErr w:type="gramStart"/>
      <w:ins w:id="323" w:author="Unknown">
        <w:r w:rsidRPr="00A80859">
          <w:rPr>
            <w:rFonts w:ascii="Segoe UI" w:eastAsia="Times New Roman" w:hAnsi="Segoe UI" w:cs="Segoe UI"/>
            <w:color w:val="000000"/>
            <w:sz w:val="23"/>
            <w:szCs w:val="23"/>
          </w:rPr>
          <w:t>import</w:t>
        </w:r>
        <w:proofErr w:type="gramEnd"/>
        <w:r w:rsidRPr="00A80859">
          <w:rPr>
            <w:rFonts w:ascii="Segoe UI" w:eastAsia="Times New Roman" w:hAnsi="Segoe UI" w:cs="Segoe UI"/>
            <w:color w:val="000000"/>
            <w:sz w:val="23"/>
            <w:szCs w:val="23"/>
          </w:rPr>
          <w:t xml:space="preserve"> * as object name from ‘./file.js’</w:t>
        </w:r>
      </w:ins>
    </w:p>
    <w:p w:rsidR="00A80859" w:rsidRPr="00A80859" w:rsidRDefault="00A80859" w:rsidP="00A80859">
      <w:pPr>
        <w:shd w:val="clear" w:color="auto" w:fill="FFFFFF"/>
        <w:spacing w:after="300" w:line="240" w:lineRule="auto"/>
        <w:jc w:val="both"/>
        <w:rPr>
          <w:ins w:id="324" w:author="Unknown"/>
          <w:rFonts w:ascii="Segoe UI" w:eastAsia="Times New Roman" w:hAnsi="Segoe UI" w:cs="Segoe UI"/>
          <w:color w:val="000000"/>
          <w:sz w:val="23"/>
          <w:szCs w:val="23"/>
        </w:rPr>
      </w:pPr>
      <w:ins w:id="325" w:author="Unknown">
        <w:r w:rsidRPr="00A80859">
          <w:rPr>
            <w:rFonts w:ascii="Segoe UI" w:eastAsia="Times New Roman" w:hAnsi="Segoe UI" w:cs="Segoe UI"/>
            <w:color w:val="000000"/>
            <w:sz w:val="23"/>
            <w:szCs w:val="23"/>
          </w:rPr>
          <w:t>The exported methods or variables can be easily accessed by using the dot (.) operator.</w:t>
        </w:r>
      </w:ins>
    </w:p>
    <w:p w:rsidR="00A80859" w:rsidRPr="00A80859" w:rsidRDefault="00A80859" w:rsidP="00A80859">
      <w:pPr>
        <w:shd w:val="clear" w:color="auto" w:fill="FFFFFF"/>
        <w:spacing w:after="300" w:line="240" w:lineRule="auto"/>
        <w:jc w:val="both"/>
        <w:rPr>
          <w:ins w:id="326" w:author="Unknown"/>
          <w:rFonts w:ascii="Segoe UI" w:eastAsia="Times New Roman" w:hAnsi="Segoe UI" w:cs="Segoe UI"/>
          <w:color w:val="000000"/>
          <w:sz w:val="23"/>
          <w:szCs w:val="23"/>
        </w:rPr>
      </w:pPr>
      <w:ins w:id="327" w:author="Unknown">
        <w:r w:rsidRPr="00A80859">
          <w:rPr>
            <w:rFonts w:ascii="Segoe UI" w:eastAsia="Times New Roman" w:hAnsi="Segoe UI" w:cs="Segoe UI"/>
            <w:b/>
            <w:bCs/>
            <w:color w:val="000000"/>
            <w:sz w:val="23"/>
            <w:szCs w:val="23"/>
          </w:rPr>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How will you empty an array in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There are multiple ways of emptying an array in JavaScript. Four of the most important ones are:</w:t>
        </w:r>
      </w:ins>
    </w:p>
    <w:p w:rsidR="00A80859" w:rsidRPr="00A80859" w:rsidRDefault="00A80859" w:rsidP="00A80859">
      <w:pPr>
        <w:numPr>
          <w:ilvl w:val="0"/>
          <w:numId w:val="14"/>
        </w:numPr>
        <w:shd w:val="clear" w:color="auto" w:fill="FFFFFF"/>
        <w:spacing w:after="0" w:line="240" w:lineRule="auto"/>
        <w:rPr>
          <w:ins w:id="328" w:author="Unknown"/>
          <w:rFonts w:ascii="Segoe UI" w:eastAsia="Times New Roman" w:hAnsi="Segoe UI" w:cs="Segoe UI"/>
          <w:color w:val="000000"/>
          <w:sz w:val="23"/>
          <w:szCs w:val="23"/>
        </w:rPr>
      </w:pPr>
      <w:ins w:id="329" w:author="Unknown">
        <w:r w:rsidRPr="00A80859">
          <w:rPr>
            <w:rFonts w:ascii="Segoe UI" w:eastAsia="Times New Roman" w:hAnsi="Segoe UI" w:cs="Segoe UI"/>
            <w:color w:val="000000"/>
            <w:sz w:val="23"/>
            <w:szCs w:val="23"/>
          </w:rPr>
          <w:t>By assigning an empty array:</w:t>
        </w:r>
        <w:r w:rsidRPr="00A80859">
          <w:rPr>
            <w:rFonts w:ascii="Segoe UI" w:eastAsia="Times New Roman" w:hAnsi="Segoe UI" w:cs="Segoe UI"/>
            <w:color w:val="000000"/>
            <w:sz w:val="23"/>
            <w:szCs w:val="23"/>
          </w:rPr>
          <w:br/>
        </w:r>
        <w:proofErr w:type="spellStart"/>
        <w:r w:rsidRPr="00A80859">
          <w:rPr>
            <w:rFonts w:ascii="Segoe UI" w:eastAsia="Times New Roman" w:hAnsi="Segoe UI" w:cs="Segoe UI"/>
            <w:color w:val="000000"/>
            <w:sz w:val="23"/>
            <w:szCs w:val="23"/>
          </w:rPr>
          <w:t>var</w:t>
        </w:r>
        <w:proofErr w:type="spellEnd"/>
        <w:r w:rsidRPr="00A80859">
          <w:rPr>
            <w:rFonts w:ascii="Segoe UI" w:eastAsia="Times New Roman" w:hAnsi="Segoe UI" w:cs="Segoe UI"/>
            <w:color w:val="000000"/>
            <w:sz w:val="23"/>
            <w:szCs w:val="23"/>
          </w:rPr>
          <w:t xml:space="preserve"> array1 = [1, 22, 24, 46];</w:t>
        </w:r>
        <w:r w:rsidRPr="00A80859">
          <w:rPr>
            <w:rFonts w:ascii="Segoe UI" w:eastAsia="Times New Roman" w:hAnsi="Segoe UI" w:cs="Segoe UI"/>
            <w:color w:val="000000"/>
            <w:sz w:val="23"/>
            <w:szCs w:val="23"/>
          </w:rPr>
          <w:br/>
          <w:t>array1 = [];</w:t>
        </w:r>
      </w:ins>
    </w:p>
    <w:p w:rsidR="00A80859" w:rsidRPr="00A80859" w:rsidRDefault="00A80859" w:rsidP="00A80859">
      <w:pPr>
        <w:numPr>
          <w:ilvl w:val="0"/>
          <w:numId w:val="14"/>
        </w:numPr>
        <w:shd w:val="clear" w:color="auto" w:fill="FFFFFF"/>
        <w:spacing w:after="0" w:line="240" w:lineRule="auto"/>
        <w:rPr>
          <w:ins w:id="330" w:author="Unknown"/>
          <w:rFonts w:ascii="Segoe UI" w:eastAsia="Times New Roman" w:hAnsi="Segoe UI" w:cs="Segoe UI"/>
          <w:color w:val="000000"/>
          <w:sz w:val="23"/>
          <w:szCs w:val="23"/>
        </w:rPr>
      </w:pPr>
      <w:ins w:id="331" w:author="Unknown">
        <w:r w:rsidRPr="00A80859">
          <w:rPr>
            <w:rFonts w:ascii="Segoe UI" w:eastAsia="Times New Roman" w:hAnsi="Segoe UI" w:cs="Segoe UI"/>
            <w:color w:val="000000"/>
            <w:sz w:val="23"/>
            <w:szCs w:val="23"/>
          </w:rPr>
          <w:t>By assigning array length to 0:</w:t>
        </w:r>
        <w:r w:rsidRPr="00A80859">
          <w:rPr>
            <w:rFonts w:ascii="Segoe UI" w:eastAsia="Times New Roman" w:hAnsi="Segoe UI" w:cs="Segoe UI"/>
            <w:color w:val="000000"/>
            <w:sz w:val="23"/>
            <w:szCs w:val="23"/>
          </w:rPr>
          <w:br/>
        </w:r>
        <w:proofErr w:type="spellStart"/>
        <w:r w:rsidRPr="00A80859">
          <w:rPr>
            <w:rFonts w:ascii="Segoe UI" w:eastAsia="Times New Roman" w:hAnsi="Segoe UI" w:cs="Segoe UI"/>
            <w:color w:val="000000"/>
            <w:sz w:val="23"/>
            <w:szCs w:val="23"/>
          </w:rPr>
          <w:t>var</w:t>
        </w:r>
        <w:proofErr w:type="spellEnd"/>
        <w:r w:rsidRPr="00A80859">
          <w:rPr>
            <w:rFonts w:ascii="Segoe UI" w:eastAsia="Times New Roman" w:hAnsi="Segoe UI" w:cs="Segoe UI"/>
            <w:color w:val="000000"/>
            <w:sz w:val="23"/>
            <w:szCs w:val="23"/>
          </w:rPr>
          <w:t xml:space="preserve"> array1 = [1, 22, 24, 46];</w:t>
        </w:r>
        <w:r w:rsidRPr="00A80859">
          <w:rPr>
            <w:rFonts w:ascii="Segoe UI" w:eastAsia="Times New Roman" w:hAnsi="Segoe UI" w:cs="Segoe UI"/>
            <w:color w:val="000000"/>
            <w:sz w:val="23"/>
            <w:szCs w:val="23"/>
          </w:rPr>
          <w:br/>
          <w:t>array1.length=0;</w:t>
        </w:r>
      </w:ins>
    </w:p>
    <w:p w:rsidR="00A80859" w:rsidRPr="00A80859" w:rsidRDefault="00A80859" w:rsidP="00A80859">
      <w:pPr>
        <w:numPr>
          <w:ilvl w:val="0"/>
          <w:numId w:val="14"/>
        </w:numPr>
        <w:shd w:val="clear" w:color="auto" w:fill="FFFFFF"/>
        <w:spacing w:after="0" w:line="240" w:lineRule="auto"/>
        <w:rPr>
          <w:ins w:id="332" w:author="Unknown"/>
          <w:rFonts w:ascii="Segoe UI" w:eastAsia="Times New Roman" w:hAnsi="Segoe UI" w:cs="Segoe UI"/>
          <w:color w:val="000000"/>
          <w:sz w:val="23"/>
          <w:szCs w:val="23"/>
        </w:rPr>
      </w:pPr>
      <w:ins w:id="333" w:author="Unknown">
        <w:r w:rsidRPr="00A80859">
          <w:rPr>
            <w:rFonts w:ascii="Segoe UI" w:eastAsia="Times New Roman" w:hAnsi="Segoe UI" w:cs="Segoe UI"/>
            <w:color w:val="000000"/>
            <w:sz w:val="23"/>
            <w:szCs w:val="23"/>
          </w:rPr>
          <w:t>By popping the elements of the array:</w:t>
        </w:r>
        <w:r w:rsidRPr="00A80859">
          <w:rPr>
            <w:rFonts w:ascii="Segoe UI" w:eastAsia="Times New Roman" w:hAnsi="Segoe UI" w:cs="Segoe UI"/>
            <w:color w:val="000000"/>
            <w:sz w:val="23"/>
            <w:szCs w:val="23"/>
          </w:rPr>
          <w:br/>
        </w:r>
        <w:proofErr w:type="spellStart"/>
        <w:r w:rsidRPr="00A80859">
          <w:rPr>
            <w:rFonts w:ascii="Segoe UI" w:eastAsia="Times New Roman" w:hAnsi="Segoe UI" w:cs="Segoe UI"/>
            <w:color w:val="000000"/>
            <w:sz w:val="23"/>
            <w:szCs w:val="23"/>
          </w:rPr>
          <w:t>var</w:t>
        </w:r>
        <w:proofErr w:type="spellEnd"/>
        <w:r w:rsidRPr="00A80859">
          <w:rPr>
            <w:rFonts w:ascii="Segoe UI" w:eastAsia="Times New Roman" w:hAnsi="Segoe UI" w:cs="Segoe UI"/>
            <w:color w:val="000000"/>
            <w:sz w:val="23"/>
            <w:szCs w:val="23"/>
          </w:rPr>
          <w:t xml:space="preserve"> array1 = [1, 22, 24, 46];</w:t>
        </w:r>
        <w:r w:rsidRPr="00A80859">
          <w:rPr>
            <w:rFonts w:ascii="Segoe UI" w:eastAsia="Times New Roman" w:hAnsi="Segoe UI" w:cs="Segoe UI"/>
            <w:color w:val="000000"/>
            <w:sz w:val="23"/>
            <w:szCs w:val="23"/>
          </w:rPr>
          <w:br/>
          <w:t>while(array1.length &gt; 0) {</w:t>
        </w:r>
        <w:r w:rsidRPr="00A80859">
          <w:rPr>
            <w:rFonts w:ascii="Segoe UI" w:eastAsia="Times New Roman" w:hAnsi="Segoe UI" w:cs="Segoe UI"/>
            <w:color w:val="000000"/>
            <w:sz w:val="23"/>
            <w:szCs w:val="23"/>
          </w:rPr>
          <w:br/>
          <w:t>array1.pop();</w:t>
        </w:r>
        <w:r w:rsidRPr="00A80859">
          <w:rPr>
            <w:rFonts w:ascii="Segoe UI" w:eastAsia="Times New Roman" w:hAnsi="Segoe UI" w:cs="Segoe UI"/>
            <w:color w:val="000000"/>
            <w:sz w:val="23"/>
            <w:szCs w:val="23"/>
          </w:rPr>
          <w:br/>
          <w:t>}</w:t>
        </w:r>
      </w:ins>
    </w:p>
    <w:p w:rsidR="00A80859" w:rsidRPr="00A80859" w:rsidRDefault="00A80859" w:rsidP="00A80859">
      <w:pPr>
        <w:numPr>
          <w:ilvl w:val="0"/>
          <w:numId w:val="14"/>
        </w:numPr>
        <w:shd w:val="clear" w:color="auto" w:fill="FFFFFF"/>
        <w:spacing w:after="0" w:line="240" w:lineRule="auto"/>
        <w:rPr>
          <w:ins w:id="334" w:author="Unknown"/>
          <w:rFonts w:ascii="Segoe UI" w:eastAsia="Times New Roman" w:hAnsi="Segoe UI" w:cs="Segoe UI"/>
          <w:color w:val="000000"/>
          <w:sz w:val="23"/>
          <w:szCs w:val="23"/>
        </w:rPr>
      </w:pPr>
      <w:ins w:id="335" w:author="Unknown">
        <w:r w:rsidRPr="00A80859">
          <w:rPr>
            <w:rFonts w:ascii="Segoe UI" w:eastAsia="Times New Roman" w:hAnsi="Segoe UI" w:cs="Segoe UI"/>
            <w:color w:val="000000"/>
            <w:sz w:val="23"/>
            <w:szCs w:val="23"/>
          </w:rPr>
          <w:t>By using the splice array function:</w:t>
        </w:r>
        <w:r w:rsidRPr="00A80859">
          <w:rPr>
            <w:rFonts w:ascii="Segoe UI" w:eastAsia="Times New Roman" w:hAnsi="Segoe UI" w:cs="Segoe UI"/>
            <w:color w:val="000000"/>
            <w:sz w:val="23"/>
            <w:szCs w:val="23"/>
          </w:rPr>
          <w:br/>
        </w:r>
        <w:proofErr w:type="spellStart"/>
        <w:r w:rsidRPr="00A80859">
          <w:rPr>
            <w:rFonts w:ascii="Segoe UI" w:eastAsia="Times New Roman" w:hAnsi="Segoe UI" w:cs="Segoe UI"/>
            <w:color w:val="000000"/>
            <w:sz w:val="23"/>
            <w:szCs w:val="23"/>
          </w:rPr>
          <w:t>var</w:t>
        </w:r>
        <w:proofErr w:type="spellEnd"/>
        <w:r w:rsidRPr="00A80859">
          <w:rPr>
            <w:rFonts w:ascii="Segoe UI" w:eastAsia="Times New Roman" w:hAnsi="Segoe UI" w:cs="Segoe UI"/>
            <w:color w:val="000000"/>
            <w:sz w:val="23"/>
            <w:szCs w:val="23"/>
          </w:rPr>
          <w:t xml:space="preserve"> array1 = [1, 22, 24, 46];</w:t>
        </w:r>
        <w:r w:rsidRPr="00A80859">
          <w:rPr>
            <w:rFonts w:ascii="Segoe UI" w:eastAsia="Times New Roman" w:hAnsi="Segoe UI" w:cs="Segoe UI"/>
            <w:color w:val="000000"/>
            <w:sz w:val="23"/>
            <w:szCs w:val="23"/>
          </w:rPr>
          <w:br/>
          <w:t>array1.splice(0, array1.length)</w:t>
        </w:r>
      </w:ins>
    </w:p>
    <w:p w:rsidR="00A80859" w:rsidRPr="00A80859" w:rsidRDefault="00A80859" w:rsidP="00A80859">
      <w:pPr>
        <w:shd w:val="clear" w:color="auto" w:fill="FFFFFF"/>
        <w:spacing w:after="300" w:line="240" w:lineRule="auto"/>
        <w:jc w:val="both"/>
        <w:rPr>
          <w:ins w:id="336" w:author="Unknown"/>
          <w:rFonts w:ascii="Segoe UI" w:eastAsia="Times New Roman" w:hAnsi="Segoe UI" w:cs="Segoe UI"/>
          <w:color w:val="000000"/>
          <w:sz w:val="23"/>
          <w:szCs w:val="23"/>
        </w:rPr>
      </w:pPr>
      <w:ins w:id="337" w:author="Unknown">
        <w:r w:rsidRPr="00A80859">
          <w:rPr>
            <w:rFonts w:ascii="Segoe UI" w:eastAsia="Times New Roman" w:hAnsi="Segoe UI" w:cs="Segoe UI"/>
            <w:b/>
            <w:bCs/>
            <w:color w:val="000000"/>
            <w:sz w:val="23"/>
            <w:szCs w:val="23"/>
          </w:rPr>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 xml:space="preserve">What do you mean by Event </w:t>
        </w:r>
        <w:proofErr w:type="gramStart"/>
        <w:r w:rsidRPr="00A80859">
          <w:rPr>
            <w:rFonts w:ascii="Segoe UI" w:eastAsia="Times New Roman" w:hAnsi="Segoe UI" w:cs="Segoe UI"/>
            <w:b/>
            <w:bCs/>
            <w:color w:val="000000"/>
            <w:sz w:val="23"/>
            <w:szCs w:val="23"/>
          </w:rPr>
          <w:t>Bubbling</w:t>
        </w:r>
        <w:proofErr w:type="gramEnd"/>
        <w:r w:rsidRPr="00A80859">
          <w:rPr>
            <w:rFonts w:ascii="Segoe UI" w:eastAsia="Times New Roman" w:hAnsi="Segoe UI" w:cs="Segoe UI"/>
            <w:b/>
            <w:bCs/>
            <w:color w:val="000000"/>
            <w:sz w:val="23"/>
            <w:szCs w:val="23"/>
          </w:rPr>
          <w:t xml:space="preserve"> and Event Capturing?</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There are two ways for accomplishing event propagation and the order in which an event is received in the HTML DOM API.</w:t>
        </w:r>
      </w:ins>
    </w:p>
    <w:p w:rsidR="00A80859" w:rsidRPr="00A80859" w:rsidRDefault="00A80859" w:rsidP="00A80859">
      <w:pPr>
        <w:shd w:val="clear" w:color="auto" w:fill="FFFFFF"/>
        <w:spacing w:after="300" w:line="240" w:lineRule="auto"/>
        <w:jc w:val="both"/>
        <w:rPr>
          <w:ins w:id="338" w:author="Unknown"/>
          <w:rFonts w:ascii="Segoe UI" w:eastAsia="Times New Roman" w:hAnsi="Segoe UI" w:cs="Segoe UI"/>
          <w:color w:val="000000"/>
          <w:sz w:val="23"/>
          <w:szCs w:val="23"/>
        </w:rPr>
      </w:pPr>
      <w:ins w:id="339" w:author="Unknown">
        <w:r w:rsidRPr="00A80859">
          <w:rPr>
            <w:rFonts w:ascii="Segoe UI" w:eastAsia="Times New Roman" w:hAnsi="Segoe UI" w:cs="Segoe UI"/>
            <w:color w:val="000000"/>
            <w:sz w:val="23"/>
            <w:szCs w:val="23"/>
          </w:rPr>
          <w:lastRenderedPageBreak/>
          <w:t>These are Event Bubbling and Event Capturing. In the former, the event is directed towards its intended target, whereas the event goes down to the element in the latter.</w:t>
        </w:r>
      </w:ins>
    </w:p>
    <w:p w:rsidR="00A80859" w:rsidRPr="00A80859" w:rsidRDefault="00A80859" w:rsidP="00A80859">
      <w:pPr>
        <w:numPr>
          <w:ilvl w:val="0"/>
          <w:numId w:val="15"/>
        </w:numPr>
        <w:shd w:val="clear" w:color="auto" w:fill="FFFFFF"/>
        <w:spacing w:after="0" w:line="240" w:lineRule="auto"/>
        <w:rPr>
          <w:ins w:id="340" w:author="Unknown"/>
          <w:rFonts w:ascii="Segoe UI" w:eastAsia="Times New Roman" w:hAnsi="Segoe UI" w:cs="Segoe UI"/>
          <w:color w:val="000000"/>
          <w:sz w:val="23"/>
          <w:szCs w:val="23"/>
        </w:rPr>
      </w:pPr>
      <w:ins w:id="341" w:author="Unknown">
        <w:r w:rsidRPr="00A80859">
          <w:rPr>
            <w:rFonts w:ascii="Segoe UI" w:eastAsia="Times New Roman" w:hAnsi="Segoe UI" w:cs="Segoe UI"/>
            <w:b/>
            <w:bCs/>
            <w:color w:val="000000"/>
            <w:sz w:val="23"/>
            <w:szCs w:val="23"/>
          </w:rPr>
          <w:t>Event Capturing</w:t>
        </w:r>
        <w:r w:rsidRPr="00A80859">
          <w:rPr>
            <w:rFonts w:ascii="Segoe UI" w:eastAsia="Times New Roman" w:hAnsi="Segoe UI" w:cs="Segoe UI"/>
            <w:color w:val="000000"/>
            <w:sz w:val="23"/>
            <w:szCs w:val="23"/>
          </w:rPr>
          <w:t> – Also known as trickling, Event Capturing is rarely used. The process starts with the outermost element capturing the event and then propagating the same to the innermost element.</w:t>
        </w:r>
      </w:ins>
    </w:p>
    <w:p w:rsidR="00A80859" w:rsidRPr="00A80859" w:rsidRDefault="00A80859" w:rsidP="00A80859">
      <w:pPr>
        <w:numPr>
          <w:ilvl w:val="0"/>
          <w:numId w:val="15"/>
        </w:numPr>
        <w:shd w:val="clear" w:color="auto" w:fill="FFFFFF"/>
        <w:spacing w:after="0" w:line="240" w:lineRule="auto"/>
        <w:rPr>
          <w:ins w:id="342" w:author="Unknown"/>
          <w:rFonts w:ascii="Segoe UI" w:eastAsia="Times New Roman" w:hAnsi="Segoe UI" w:cs="Segoe UI"/>
          <w:color w:val="000000"/>
          <w:sz w:val="23"/>
          <w:szCs w:val="23"/>
        </w:rPr>
      </w:pPr>
      <w:ins w:id="343" w:author="Unknown">
        <w:r w:rsidRPr="00A80859">
          <w:rPr>
            <w:rFonts w:ascii="Segoe UI" w:eastAsia="Times New Roman" w:hAnsi="Segoe UI" w:cs="Segoe UI"/>
            <w:b/>
            <w:bCs/>
            <w:color w:val="000000"/>
            <w:sz w:val="23"/>
            <w:szCs w:val="23"/>
          </w:rPr>
          <w:t>Event Bubbling</w:t>
        </w:r>
        <w:r w:rsidRPr="00A80859">
          <w:rPr>
            <w:rFonts w:ascii="Segoe UI" w:eastAsia="Times New Roman" w:hAnsi="Segoe UI" w:cs="Segoe UI"/>
            <w:color w:val="000000"/>
            <w:sz w:val="23"/>
            <w:szCs w:val="23"/>
          </w:rPr>
          <w:t> – In this process, the event gets handled by the innermost element first and then propagated to the outermost element.</w:t>
        </w:r>
      </w:ins>
    </w:p>
    <w:p w:rsidR="00A80859" w:rsidRPr="00A80859" w:rsidRDefault="00A80859" w:rsidP="00A80859">
      <w:pPr>
        <w:shd w:val="clear" w:color="auto" w:fill="FFFFFF"/>
        <w:spacing w:after="300" w:line="240" w:lineRule="auto"/>
        <w:jc w:val="both"/>
        <w:rPr>
          <w:ins w:id="344" w:author="Unknown"/>
          <w:rFonts w:ascii="Segoe UI" w:eastAsia="Times New Roman" w:hAnsi="Segoe UI" w:cs="Segoe UI"/>
          <w:color w:val="000000"/>
          <w:sz w:val="23"/>
          <w:szCs w:val="23"/>
        </w:rPr>
      </w:pPr>
      <w:ins w:id="345" w:author="Unknown">
        <w:r w:rsidRPr="00A80859">
          <w:rPr>
            <w:rFonts w:ascii="Segoe UI" w:eastAsia="Times New Roman" w:hAnsi="Segoe UI" w:cs="Segoe UI"/>
            <w:b/>
            <w:bCs/>
            <w:color w:val="000000"/>
            <w:sz w:val="23"/>
            <w:szCs w:val="23"/>
          </w:rPr>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In how many ways can you create an array in JS?</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There are three different ways of creating an array in JavaScript, namely:</w:t>
        </w:r>
      </w:ins>
    </w:p>
    <w:p w:rsidR="00A80859" w:rsidRPr="00A80859" w:rsidRDefault="00A80859" w:rsidP="00A80859">
      <w:pPr>
        <w:numPr>
          <w:ilvl w:val="0"/>
          <w:numId w:val="16"/>
        </w:numPr>
        <w:shd w:val="clear" w:color="auto" w:fill="FFFFFF"/>
        <w:spacing w:after="0" w:line="240" w:lineRule="auto"/>
        <w:rPr>
          <w:ins w:id="346" w:author="Unknown"/>
          <w:rFonts w:ascii="Segoe UI" w:eastAsia="Times New Roman" w:hAnsi="Segoe UI" w:cs="Segoe UI"/>
          <w:color w:val="000000"/>
          <w:sz w:val="23"/>
          <w:szCs w:val="23"/>
        </w:rPr>
      </w:pPr>
      <w:ins w:id="347" w:author="Unknown">
        <w:r w:rsidRPr="00A80859">
          <w:rPr>
            <w:rFonts w:ascii="Segoe UI" w:eastAsia="Times New Roman" w:hAnsi="Segoe UI" w:cs="Segoe UI"/>
            <w:color w:val="000000"/>
            <w:sz w:val="23"/>
            <w:szCs w:val="23"/>
          </w:rPr>
          <w:t>By creating instance of an array:</w:t>
        </w:r>
        <w:r w:rsidRPr="00A80859">
          <w:rPr>
            <w:rFonts w:ascii="Segoe UI" w:eastAsia="Times New Roman" w:hAnsi="Segoe UI" w:cs="Segoe UI"/>
            <w:color w:val="000000"/>
            <w:sz w:val="23"/>
            <w:szCs w:val="23"/>
          </w:rPr>
          <w:br/>
        </w:r>
        <w:proofErr w:type="spellStart"/>
        <w:r w:rsidRPr="00A80859">
          <w:rPr>
            <w:rFonts w:ascii="Segoe UI" w:eastAsia="Times New Roman" w:hAnsi="Segoe UI" w:cs="Segoe UI"/>
            <w:color w:val="000000"/>
            <w:sz w:val="23"/>
            <w:szCs w:val="23"/>
          </w:rPr>
          <w:t>var</w:t>
        </w:r>
        <w:proofErr w:type="spellEnd"/>
        <w:r w:rsidRPr="00A80859">
          <w:rPr>
            <w:rFonts w:ascii="Segoe UI" w:eastAsia="Times New Roman" w:hAnsi="Segoe UI" w:cs="Segoe UI"/>
            <w:color w:val="000000"/>
            <w:sz w:val="23"/>
            <w:szCs w:val="23"/>
          </w:rPr>
          <w:t xml:space="preserve"> </w:t>
        </w:r>
        <w:proofErr w:type="spellStart"/>
        <w:r w:rsidRPr="00A80859">
          <w:rPr>
            <w:rFonts w:ascii="Segoe UI" w:eastAsia="Times New Roman" w:hAnsi="Segoe UI" w:cs="Segoe UI"/>
            <w:color w:val="000000"/>
            <w:sz w:val="23"/>
            <w:szCs w:val="23"/>
          </w:rPr>
          <w:t>someArray</w:t>
        </w:r>
        <w:proofErr w:type="spellEnd"/>
        <w:r w:rsidRPr="00A80859">
          <w:rPr>
            <w:rFonts w:ascii="Segoe UI" w:eastAsia="Times New Roman" w:hAnsi="Segoe UI" w:cs="Segoe UI"/>
            <w:color w:val="000000"/>
            <w:sz w:val="23"/>
            <w:szCs w:val="23"/>
          </w:rPr>
          <w:t xml:space="preserve"> = new Array();</w:t>
        </w:r>
      </w:ins>
    </w:p>
    <w:p w:rsidR="00A80859" w:rsidRPr="00A80859" w:rsidRDefault="00A80859" w:rsidP="00A80859">
      <w:pPr>
        <w:numPr>
          <w:ilvl w:val="0"/>
          <w:numId w:val="16"/>
        </w:numPr>
        <w:shd w:val="clear" w:color="auto" w:fill="FFFFFF"/>
        <w:spacing w:after="0" w:line="240" w:lineRule="auto"/>
        <w:rPr>
          <w:ins w:id="348" w:author="Unknown"/>
          <w:rFonts w:ascii="Segoe UI" w:eastAsia="Times New Roman" w:hAnsi="Segoe UI" w:cs="Segoe UI"/>
          <w:color w:val="000000"/>
          <w:sz w:val="23"/>
          <w:szCs w:val="23"/>
        </w:rPr>
      </w:pPr>
      <w:ins w:id="349" w:author="Unknown">
        <w:r w:rsidRPr="00A80859">
          <w:rPr>
            <w:rFonts w:ascii="Segoe UI" w:eastAsia="Times New Roman" w:hAnsi="Segoe UI" w:cs="Segoe UI"/>
            <w:color w:val="000000"/>
            <w:sz w:val="23"/>
            <w:szCs w:val="23"/>
          </w:rPr>
          <w:t>By using an array constructor:</w:t>
        </w:r>
        <w:r w:rsidRPr="00A80859">
          <w:rPr>
            <w:rFonts w:ascii="Segoe UI" w:eastAsia="Times New Roman" w:hAnsi="Segoe UI" w:cs="Segoe UI"/>
            <w:color w:val="000000"/>
            <w:sz w:val="23"/>
            <w:szCs w:val="23"/>
          </w:rPr>
          <w:br/>
        </w:r>
        <w:proofErr w:type="spellStart"/>
        <w:r w:rsidRPr="00A80859">
          <w:rPr>
            <w:rFonts w:ascii="Segoe UI" w:eastAsia="Times New Roman" w:hAnsi="Segoe UI" w:cs="Segoe UI"/>
            <w:color w:val="000000"/>
            <w:sz w:val="23"/>
            <w:szCs w:val="23"/>
          </w:rPr>
          <w:t>var</w:t>
        </w:r>
        <w:proofErr w:type="spellEnd"/>
        <w:r w:rsidRPr="00A80859">
          <w:rPr>
            <w:rFonts w:ascii="Segoe UI" w:eastAsia="Times New Roman" w:hAnsi="Segoe UI" w:cs="Segoe UI"/>
            <w:color w:val="000000"/>
            <w:sz w:val="23"/>
            <w:szCs w:val="23"/>
          </w:rPr>
          <w:t xml:space="preserve"> </w:t>
        </w:r>
        <w:proofErr w:type="spellStart"/>
        <w:r w:rsidRPr="00A80859">
          <w:rPr>
            <w:rFonts w:ascii="Segoe UI" w:eastAsia="Times New Roman" w:hAnsi="Segoe UI" w:cs="Segoe UI"/>
            <w:color w:val="000000"/>
            <w:sz w:val="23"/>
            <w:szCs w:val="23"/>
          </w:rPr>
          <w:t>someArray</w:t>
        </w:r>
        <w:proofErr w:type="spellEnd"/>
        <w:r w:rsidRPr="00A80859">
          <w:rPr>
            <w:rFonts w:ascii="Segoe UI" w:eastAsia="Times New Roman" w:hAnsi="Segoe UI" w:cs="Segoe UI"/>
            <w:color w:val="000000"/>
            <w:sz w:val="23"/>
            <w:szCs w:val="23"/>
          </w:rPr>
          <w:t xml:space="preserve"> = new Array(‘value1’, ‘value2’,…, ‘</w:t>
        </w:r>
        <w:proofErr w:type="spellStart"/>
        <w:r w:rsidRPr="00A80859">
          <w:rPr>
            <w:rFonts w:ascii="Segoe UI" w:eastAsia="Times New Roman" w:hAnsi="Segoe UI" w:cs="Segoe UI"/>
            <w:color w:val="000000"/>
            <w:sz w:val="23"/>
            <w:szCs w:val="23"/>
          </w:rPr>
          <w:t>valueN</w:t>
        </w:r>
        <w:proofErr w:type="spellEnd"/>
        <w:r w:rsidRPr="00A80859">
          <w:rPr>
            <w:rFonts w:ascii="Segoe UI" w:eastAsia="Times New Roman" w:hAnsi="Segoe UI" w:cs="Segoe UI"/>
            <w:color w:val="000000"/>
            <w:sz w:val="23"/>
            <w:szCs w:val="23"/>
          </w:rPr>
          <w:t>’);</w:t>
        </w:r>
      </w:ins>
    </w:p>
    <w:p w:rsidR="00A80859" w:rsidRPr="00A80859" w:rsidRDefault="00A80859" w:rsidP="00A80859">
      <w:pPr>
        <w:numPr>
          <w:ilvl w:val="0"/>
          <w:numId w:val="16"/>
        </w:numPr>
        <w:shd w:val="clear" w:color="auto" w:fill="FFFFFF"/>
        <w:spacing w:after="0" w:line="240" w:lineRule="auto"/>
        <w:rPr>
          <w:ins w:id="350" w:author="Unknown"/>
          <w:rFonts w:ascii="Segoe UI" w:eastAsia="Times New Roman" w:hAnsi="Segoe UI" w:cs="Segoe UI"/>
          <w:color w:val="000000"/>
          <w:sz w:val="23"/>
          <w:szCs w:val="23"/>
        </w:rPr>
      </w:pPr>
      <w:ins w:id="351" w:author="Unknown">
        <w:r w:rsidRPr="00A80859">
          <w:rPr>
            <w:rFonts w:ascii="Segoe UI" w:eastAsia="Times New Roman" w:hAnsi="Segoe UI" w:cs="Segoe UI"/>
            <w:color w:val="000000"/>
            <w:sz w:val="23"/>
            <w:szCs w:val="23"/>
          </w:rPr>
          <w:t>By using an array literal:</w:t>
        </w:r>
        <w:r w:rsidRPr="00A80859">
          <w:rPr>
            <w:rFonts w:ascii="Segoe UI" w:eastAsia="Times New Roman" w:hAnsi="Segoe UI" w:cs="Segoe UI"/>
            <w:color w:val="000000"/>
            <w:sz w:val="23"/>
            <w:szCs w:val="23"/>
          </w:rPr>
          <w:br/>
        </w:r>
        <w:proofErr w:type="spellStart"/>
        <w:r w:rsidRPr="00A80859">
          <w:rPr>
            <w:rFonts w:ascii="Segoe UI" w:eastAsia="Times New Roman" w:hAnsi="Segoe UI" w:cs="Segoe UI"/>
            <w:color w:val="000000"/>
            <w:sz w:val="23"/>
            <w:szCs w:val="23"/>
          </w:rPr>
          <w:t>var</w:t>
        </w:r>
        <w:proofErr w:type="spellEnd"/>
        <w:r w:rsidRPr="00A80859">
          <w:rPr>
            <w:rFonts w:ascii="Segoe UI" w:eastAsia="Times New Roman" w:hAnsi="Segoe UI" w:cs="Segoe UI"/>
            <w:color w:val="000000"/>
            <w:sz w:val="23"/>
            <w:szCs w:val="23"/>
          </w:rPr>
          <w:t xml:space="preserve"> </w:t>
        </w:r>
        <w:proofErr w:type="spellStart"/>
        <w:r w:rsidRPr="00A80859">
          <w:rPr>
            <w:rFonts w:ascii="Segoe UI" w:eastAsia="Times New Roman" w:hAnsi="Segoe UI" w:cs="Segoe UI"/>
            <w:color w:val="000000"/>
            <w:sz w:val="23"/>
            <w:szCs w:val="23"/>
          </w:rPr>
          <w:t>someArray</w:t>
        </w:r>
        <w:proofErr w:type="spellEnd"/>
        <w:r w:rsidRPr="00A80859">
          <w:rPr>
            <w:rFonts w:ascii="Segoe UI" w:eastAsia="Times New Roman" w:hAnsi="Segoe UI" w:cs="Segoe UI"/>
            <w:color w:val="000000"/>
            <w:sz w:val="23"/>
            <w:szCs w:val="23"/>
          </w:rPr>
          <w:t xml:space="preserve"> = [value1, value2,…., </w:t>
        </w:r>
        <w:proofErr w:type="spellStart"/>
        <w:r w:rsidRPr="00A80859">
          <w:rPr>
            <w:rFonts w:ascii="Segoe UI" w:eastAsia="Times New Roman" w:hAnsi="Segoe UI" w:cs="Segoe UI"/>
            <w:color w:val="000000"/>
            <w:sz w:val="23"/>
            <w:szCs w:val="23"/>
          </w:rPr>
          <w:t>valueN</w:t>
        </w:r>
        <w:proofErr w:type="spellEnd"/>
        <w:r w:rsidRPr="00A80859">
          <w:rPr>
            <w:rFonts w:ascii="Segoe UI" w:eastAsia="Times New Roman" w:hAnsi="Segoe UI" w:cs="Segoe UI"/>
            <w:color w:val="000000"/>
            <w:sz w:val="23"/>
            <w:szCs w:val="23"/>
          </w:rPr>
          <w:t>];</w:t>
        </w:r>
      </w:ins>
    </w:p>
    <w:p w:rsidR="00A80859" w:rsidRPr="00A80859" w:rsidRDefault="00A80859" w:rsidP="00A80859">
      <w:pPr>
        <w:shd w:val="clear" w:color="auto" w:fill="FFFFFF"/>
        <w:spacing w:after="300" w:line="240" w:lineRule="auto"/>
        <w:jc w:val="both"/>
        <w:rPr>
          <w:ins w:id="352" w:author="Unknown"/>
          <w:rFonts w:ascii="Segoe UI" w:eastAsia="Times New Roman" w:hAnsi="Segoe UI" w:cs="Segoe UI"/>
          <w:color w:val="000000"/>
          <w:sz w:val="23"/>
          <w:szCs w:val="23"/>
        </w:rPr>
      </w:pPr>
      <w:ins w:id="353" w:author="Unknown">
        <w:r w:rsidRPr="00A80859">
          <w:rPr>
            <w:rFonts w:ascii="Segoe UI" w:eastAsia="Times New Roman" w:hAnsi="Segoe UI" w:cs="Segoe UI"/>
            <w:b/>
            <w:bCs/>
            <w:color w:val="000000"/>
            <w:sz w:val="23"/>
            <w:szCs w:val="23"/>
          </w:rPr>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Write a code to demonstrate how to get inner HTML of an element in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54" w:author="Unknown"/>
          <w:rFonts w:ascii="Courier" w:eastAsia="Times New Roman" w:hAnsi="Courier" w:cs="Courier New"/>
          <w:color w:val="333333"/>
          <w:sz w:val="20"/>
          <w:szCs w:val="20"/>
        </w:rPr>
      </w:pPr>
      <w:ins w:id="355" w:author="Unknown">
        <w:r w:rsidRPr="00A80859">
          <w:rPr>
            <w:rFonts w:ascii="Courier" w:eastAsia="Times New Roman" w:hAnsi="Courier" w:cs="Courier New"/>
            <w:color w:val="333333"/>
            <w:sz w:val="20"/>
            <w:szCs w:val="20"/>
          </w:rPr>
          <w:t>&lt;script type="text/</w:t>
        </w:r>
        <w:proofErr w:type="spellStart"/>
        <w:r w:rsidRPr="00A80859">
          <w:rPr>
            <w:rFonts w:ascii="Courier" w:eastAsia="Times New Roman" w:hAnsi="Courier" w:cs="Courier New"/>
            <w:color w:val="333333"/>
            <w:sz w:val="20"/>
            <w:szCs w:val="20"/>
          </w:rPr>
          <w:t>javascript</w:t>
        </w:r>
        <w:proofErr w:type="spellEnd"/>
        <w:r w:rsidRPr="00A80859">
          <w:rPr>
            <w:rFonts w:ascii="Courier" w:eastAsia="Times New Roman" w:hAnsi="Courier" w:cs="Courier New"/>
            <w:color w:val="333333"/>
            <w:sz w:val="20"/>
            <w:szCs w:val="20"/>
          </w:rPr>
          <w:t>"&gt;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56" w:author="Unknown"/>
          <w:rFonts w:ascii="Courier" w:eastAsia="Times New Roman" w:hAnsi="Courier" w:cs="Courier New"/>
          <w:color w:val="333333"/>
          <w:sz w:val="20"/>
          <w:szCs w:val="20"/>
        </w:rPr>
      </w:pPr>
      <w:proofErr w:type="spellStart"/>
      <w:proofErr w:type="gramStart"/>
      <w:ins w:id="357" w:author="Unknown">
        <w:r w:rsidRPr="00A80859">
          <w:rPr>
            <w:rFonts w:ascii="Courier" w:eastAsia="Times New Roman" w:hAnsi="Courier" w:cs="Courier New"/>
            <w:color w:val="333333"/>
            <w:sz w:val="20"/>
            <w:szCs w:val="20"/>
          </w:rPr>
          <w:t>var</w:t>
        </w:r>
        <w:proofErr w:type="spellEnd"/>
        <w:proofErr w:type="gramEnd"/>
        <w:r w:rsidRPr="00A80859">
          <w:rPr>
            <w:rFonts w:ascii="Courier" w:eastAsia="Times New Roman" w:hAnsi="Courier" w:cs="Courier New"/>
            <w:color w:val="333333"/>
            <w:sz w:val="20"/>
            <w:szCs w:val="20"/>
          </w:rPr>
          <w:t xml:space="preserve"> inner= </w:t>
        </w:r>
        <w:proofErr w:type="spellStart"/>
        <w:r w:rsidRPr="00A80859">
          <w:rPr>
            <w:rFonts w:ascii="Courier" w:eastAsia="Times New Roman" w:hAnsi="Courier" w:cs="Courier New"/>
            <w:color w:val="333333"/>
            <w:sz w:val="20"/>
            <w:szCs w:val="20"/>
          </w:rPr>
          <w:t>document.getElementById</w:t>
        </w:r>
        <w:proofErr w:type="spellEnd"/>
        <w:r w:rsidRPr="00A80859">
          <w:rPr>
            <w:rFonts w:ascii="Courier" w:eastAsia="Times New Roman" w:hAnsi="Courier" w:cs="Courier New"/>
            <w:color w:val="333333"/>
            <w:sz w:val="20"/>
            <w:szCs w:val="20"/>
          </w:rPr>
          <w:t>("inner").</w:t>
        </w:r>
        <w:proofErr w:type="spellStart"/>
        <w:r w:rsidRPr="00A80859">
          <w:rPr>
            <w:rFonts w:ascii="Courier" w:eastAsia="Times New Roman" w:hAnsi="Courier" w:cs="Courier New"/>
            <w:color w:val="333333"/>
            <w:sz w:val="20"/>
            <w:szCs w:val="20"/>
          </w:rPr>
          <w:t>innerHTML</w:t>
        </w:r>
        <w:proofErr w:type="spellEnd"/>
        <w:r w:rsidRPr="00A80859">
          <w:rPr>
            <w:rFonts w:ascii="Courier" w:eastAsia="Times New Roman" w:hAnsi="Courier" w:cs="Courier New"/>
            <w:color w:val="333333"/>
            <w:sz w:val="20"/>
            <w:szCs w:val="20"/>
          </w:rPr>
          <w:t xml:space="preserve"> ;</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58" w:author="Unknown"/>
          <w:rFonts w:ascii="Courier" w:eastAsia="Times New Roman" w:hAnsi="Courier" w:cs="Courier New"/>
          <w:color w:val="333333"/>
          <w:sz w:val="20"/>
          <w:szCs w:val="20"/>
        </w:rPr>
      </w:pPr>
      <w:proofErr w:type="gramStart"/>
      <w:ins w:id="359" w:author="Unknown">
        <w:r w:rsidRPr="00A80859">
          <w:rPr>
            <w:rFonts w:ascii="Courier" w:eastAsia="Times New Roman" w:hAnsi="Courier" w:cs="Courier New"/>
            <w:color w:val="333333"/>
            <w:sz w:val="20"/>
            <w:szCs w:val="20"/>
          </w:rPr>
          <w:t>console.log(</w:t>
        </w:r>
        <w:proofErr w:type="gramEnd"/>
        <w:r w:rsidRPr="00A80859">
          <w:rPr>
            <w:rFonts w:ascii="Courier" w:eastAsia="Times New Roman" w:hAnsi="Courier" w:cs="Courier New"/>
            <w:color w:val="333333"/>
            <w:sz w:val="20"/>
            <w:szCs w:val="20"/>
          </w:rPr>
          <w:t>inner); // This is inner Element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60" w:author="Unknown"/>
          <w:rFonts w:ascii="Courier" w:eastAsia="Times New Roman" w:hAnsi="Courier" w:cs="Courier New"/>
          <w:color w:val="333333"/>
          <w:sz w:val="20"/>
          <w:szCs w:val="20"/>
        </w:rPr>
      </w:pPr>
      <w:proofErr w:type="spellStart"/>
      <w:proofErr w:type="gramStart"/>
      <w:ins w:id="361" w:author="Unknown">
        <w:r w:rsidRPr="00A80859">
          <w:rPr>
            <w:rFonts w:ascii="Courier" w:eastAsia="Times New Roman" w:hAnsi="Courier" w:cs="Courier New"/>
            <w:color w:val="333333"/>
            <w:sz w:val="20"/>
            <w:szCs w:val="20"/>
          </w:rPr>
          <w:t>document.getElementById</w:t>
        </w:r>
        <w:proofErr w:type="spellEnd"/>
        <w:r w:rsidRPr="00A80859">
          <w:rPr>
            <w:rFonts w:ascii="Courier" w:eastAsia="Times New Roman" w:hAnsi="Courier" w:cs="Courier New"/>
            <w:color w:val="333333"/>
            <w:sz w:val="20"/>
            <w:szCs w:val="20"/>
          </w:rPr>
          <w:t>(</w:t>
        </w:r>
        <w:proofErr w:type="gramEnd"/>
        <w:r w:rsidRPr="00A80859">
          <w:rPr>
            <w:rFonts w:ascii="Courier" w:eastAsia="Times New Roman" w:hAnsi="Courier" w:cs="Courier New"/>
            <w:color w:val="333333"/>
            <w:sz w:val="20"/>
            <w:szCs w:val="20"/>
          </w:rPr>
          <w:t>"inner").</w:t>
        </w:r>
        <w:proofErr w:type="spellStart"/>
        <w:r w:rsidRPr="00A80859">
          <w:rPr>
            <w:rFonts w:ascii="Courier" w:eastAsia="Times New Roman" w:hAnsi="Courier" w:cs="Courier New"/>
            <w:color w:val="333333"/>
            <w:sz w:val="20"/>
            <w:szCs w:val="20"/>
          </w:rPr>
          <w:t>innerHTML</w:t>
        </w:r>
        <w:proofErr w:type="spellEnd"/>
        <w:r w:rsidRPr="00A80859">
          <w:rPr>
            <w:rFonts w:ascii="Courier" w:eastAsia="Times New Roman" w:hAnsi="Courier" w:cs="Courier New"/>
            <w:color w:val="333333"/>
            <w:sz w:val="20"/>
            <w:szCs w:val="20"/>
          </w:rPr>
          <w:t xml:space="preserve"> = "Html changed!";</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62" w:author="Unknown"/>
          <w:rFonts w:ascii="Courier" w:eastAsia="Times New Roman" w:hAnsi="Courier" w:cs="Courier New"/>
          <w:color w:val="333333"/>
          <w:sz w:val="20"/>
          <w:szCs w:val="20"/>
        </w:rPr>
      </w:pPr>
      <w:proofErr w:type="spellStart"/>
      <w:proofErr w:type="gramStart"/>
      <w:ins w:id="363" w:author="Unknown">
        <w:r w:rsidRPr="00A80859">
          <w:rPr>
            <w:rFonts w:ascii="Courier" w:eastAsia="Times New Roman" w:hAnsi="Courier" w:cs="Courier New"/>
            <w:color w:val="333333"/>
            <w:sz w:val="20"/>
            <w:szCs w:val="20"/>
          </w:rPr>
          <w:t>var</w:t>
        </w:r>
        <w:proofErr w:type="spellEnd"/>
        <w:proofErr w:type="gramEnd"/>
        <w:r w:rsidRPr="00A80859">
          <w:rPr>
            <w:rFonts w:ascii="Courier" w:eastAsia="Times New Roman" w:hAnsi="Courier" w:cs="Courier New"/>
            <w:color w:val="333333"/>
            <w:sz w:val="20"/>
            <w:szCs w:val="20"/>
          </w:rPr>
          <w:t xml:space="preserve"> inner= </w:t>
        </w:r>
        <w:proofErr w:type="spellStart"/>
        <w:r w:rsidRPr="00A80859">
          <w:rPr>
            <w:rFonts w:ascii="Courier" w:eastAsia="Times New Roman" w:hAnsi="Courier" w:cs="Courier New"/>
            <w:color w:val="333333"/>
            <w:sz w:val="20"/>
            <w:szCs w:val="20"/>
          </w:rPr>
          <w:t>document.getElementById</w:t>
        </w:r>
        <w:proofErr w:type="spellEnd"/>
        <w:r w:rsidRPr="00A80859">
          <w:rPr>
            <w:rFonts w:ascii="Courier" w:eastAsia="Times New Roman" w:hAnsi="Courier" w:cs="Courier New"/>
            <w:color w:val="333333"/>
            <w:sz w:val="20"/>
            <w:szCs w:val="20"/>
          </w:rPr>
          <w:t>("inner").</w:t>
        </w:r>
        <w:proofErr w:type="spellStart"/>
        <w:r w:rsidRPr="00A80859">
          <w:rPr>
            <w:rFonts w:ascii="Courier" w:eastAsia="Times New Roman" w:hAnsi="Courier" w:cs="Courier New"/>
            <w:color w:val="333333"/>
            <w:sz w:val="20"/>
            <w:szCs w:val="20"/>
          </w:rPr>
          <w:t>innerHTML</w:t>
        </w:r>
        <w:proofErr w:type="spellEnd"/>
        <w:r w:rsidRPr="00A80859">
          <w:rPr>
            <w:rFonts w:ascii="Courier" w:eastAsia="Times New Roman" w:hAnsi="Courier" w:cs="Courier New"/>
            <w:color w:val="333333"/>
            <w:sz w:val="20"/>
            <w:szCs w:val="20"/>
          </w:rPr>
          <w:t xml:space="preserve"> ;</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64" w:author="Unknown"/>
          <w:rFonts w:ascii="Courier" w:eastAsia="Times New Roman" w:hAnsi="Courier" w:cs="Courier New"/>
          <w:color w:val="333333"/>
          <w:sz w:val="20"/>
          <w:szCs w:val="20"/>
        </w:rPr>
      </w:pPr>
      <w:proofErr w:type="gramStart"/>
      <w:ins w:id="365" w:author="Unknown">
        <w:r w:rsidRPr="00A80859">
          <w:rPr>
            <w:rFonts w:ascii="Courier" w:eastAsia="Times New Roman" w:hAnsi="Courier" w:cs="Courier New"/>
            <w:color w:val="333333"/>
            <w:sz w:val="20"/>
            <w:szCs w:val="20"/>
          </w:rPr>
          <w:t>console.log(</w:t>
        </w:r>
        <w:proofErr w:type="gramEnd"/>
        <w:r w:rsidRPr="00A80859">
          <w:rPr>
            <w:rFonts w:ascii="Courier" w:eastAsia="Times New Roman" w:hAnsi="Courier" w:cs="Courier New"/>
            <w:color w:val="333333"/>
            <w:sz w:val="20"/>
            <w:szCs w:val="20"/>
          </w:rPr>
          <w:t>inner); // Html changed!</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66" w:author="Unknown"/>
          <w:rFonts w:ascii="Courier" w:eastAsia="Times New Roman" w:hAnsi="Courier" w:cs="Courier New"/>
          <w:color w:val="333333"/>
          <w:sz w:val="20"/>
          <w:szCs w:val="20"/>
        </w:rPr>
      </w:pPr>
      <w:ins w:id="367" w:author="Unknown">
        <w:r w:rsidRPr="00A80859">
          <w:rPr>
            <w:rFonts w:ascii="Courier" w:eastAsia="Times New Roman" w:hAnsi="Courier" w:cs="Courier New"/>
            <w:color w:val="333333"/>
            <w:sz w:val="20"/>
            <w:szCs w:val="20"/>
          </w:rPr>
          <w:t>&lt;/script&gt;</w:t>
        </w:r>
      </w:ins>
    </w:p>
    <w:p w:rsidR="00A80859" w:rsidRPr="00A80859" w:rsidRDefault="00A80859" w:rsidP="00A80859">
      <w:pPr>
        <w:shd w:val="clear" w:color="auto" w:fill="FFFFFF"/>
        <w:spacing w:after="300" w:line="240" w:lineRule="auto"/>
        <w:jc w:val="both"/>
        <w:rPr>
          <w:ins w:id="368" w:author="Unknown"/>
          <w:rFonts w:ascii="Segoe UI" w:eastAsia="Times New Roman" w:hAnsi="Segoe UI" w:cs="Segoe UI"/>
          <w:color w:val="000000"/>
          <w:sz w:val="23"/>
          <w:szCs w:val="23"/>
        </w:rPr>
      </w:pPr>
      <w:ins w:id="369" w:author="Unknown">
        <w:r w:rsidRPr="00A80859">
          <w:rPr>
            <w:rFonts w:ascii="Segoe UI" w:eastAsia="Times New Roman" w:hAnsi="Segoe UI" w:cs="Segoe UI"/>
            <w:b/>
            <w:bCs/>
            <w:color w:val="000000"/>
            <w:sz w:val="23"/>
            <w:szCs w:val="23"/>
          </w:rPr>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How will you remove duplicates from a JS array?</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There are several possible ways of eliminating duplicates from a JS array. Three most-used ones are described as follows:</w:t>
        </w:r>
      </w:ins>
    </w:p>
    <w:p w:rsidR="00A80859" w:rsidRPr="00A80859" w:rsidRDefault="00A80859" w:rsidP="00A80859">
      <w:pPr>
        <w:numPr>
          <w:ilvl w:val="0"/>
          <w:numId w:val="17"/>
        </w:numPr>
        <w:shd w:val="clear" w:color="auto" w:fill="FFFFFF"/>
        <w:spacing w:after="0" w:line="240" w:lineRule="auto"/>
        <w:rPr>
          <w:ins w:id="370" w:author="Unknown"/>
          <w:rFonts w:ascii="Segoe UI" w:eastAsia="Times New Roman" w:hAnsi="Segoe UI" w:cs="Segoe UI"/>
          <w:color w:val="000000"/>
          <w:sz w:val="23"/>
          <w:szCs w:val="23"/>
        </w:rPr>
      </w:pPr>
      <w:ins w:id="371" w:author="Unknown">
        <w:r w:rsidRPr="00A80859">
          <w:rPr>
            <w:rFonts w:ascii="Segoe UI" w:eastAsia="Times New Roman" w:hAnsi="Segoe UI" w:cs="Segoe UI"/>
            <w:color w:val="000000"/>
            <w:sz w:val="23"/>
            <w:szCs w:val="23"/>
          </w:rPr>
          <w:t xml:space="preserve">By using Filter – It is possible to remove duplicates from an array in JavaScript by applying a filter to the same. In order to call the </w:t>
        </w:r>
        <w:proofErr w:type="gramStart"/>
        <w:r w:rsidRPr="00A80859">
          <w:rPr>
            <w:rFonts w:ascii="Segoe UI" w:eastAsia="Times New Roman" w:hAnsi="Segoe UI" w:cs="Segoe UI"/>
            <w:color w:val="000000"/>
            <w:sz w:val="23"/>
            <w:szCs w:val="23"/>
          </w:rPr>
          <w:t>filter(</w:t>
        </w:r>
        <w:proofErr w:type="gramEnd"/>
        <w:r w:rsidRPr="00A80859">
          <w:rPr>
            <w:rFonts w:ascii="Segoe UI" w:eastAsia="Times New Roman" w:hAnsi="Segoe UI" w:cs="Segoe UI"/>
            <w:color w:val="000000"/>
            <w:sz w:val="23"/>
            <w:szCs w:val="23"/>
          </w:rPr>
          <w:t xml:space="preserve">) method, three arguments are required. These are namely array, current element, and index of the current </w:t>
        </w:r>
        <w:proofErr w:type="spellStart"/>
        <w:r w:rsidRPr="00A80859">
          <w:rPr>
            <w:rFonts w:ascii="Segoe UI" w:eastAsia="Times New Roman" w:hAnsi="Segoe UI" w:cs="Segoe UI"/>
            <w:color w:val="000000"/>
            <w:sz w:val="23"/>
            <w:szCs w:val="23"/>
          </w:rPr>
          <w:t>element.function</w:t>
        </w:r>
        <w:proofErr w:type="spellEnd"/>
        <w:r w:rsidRPr="00A80859">
          <w:rPr>
            <w:rFonts w:ascii="Segoe UI" w:eastAsia="Times New Roman" w:hAnsi="Segoe UI" w:cs="Segoe UI"/>
            <w:color w:val="000000"/>
            <w:sz w:val="23"/>
            <w:szCs w:val="23"/>
          </w:rPr>
          <w:t xml:space="preserve"> </w:t>
        </w:r>
        <w:proofErr w:type="spellStart"/>
        <w:r w:rsidRPr="00A80859">
          <w:rPr>
            <w:rFonts w:ascii="Segoe UI" w:eastAsia="Times New Roman" w:hAnsi="Segoe UI" w:cs="Segoe UI"/>
            <w:color w:val="000000"/>
            <w:sz w:val="23"/>
            <w:szCs w:val="23"/>
          </w:rPr>
          <w:t>unque_array</w:t>
        </w:r>
        <w:proofErr w:type="spellEnd"/>
        <w:r w:rsidRPr="00A80859">
          <w:rPr>
            <w:rFonts w:ascii="Segoe UI" w:eastAsia="Times New Roman" w:hAnsi="Segoe UI" w:cs="Segoe UI"/>
            <w:color w:val="000000"/>
            <w:sz w:val="23"/>
            <w:szCs w:val="23"/>
          </w:rPr>
          <w:t xml:space="preserve"> (</w:t>
        </w:r>
        <w:proofErr w:type="spellStart"/>
        <w:r w:rsidRPr="00A80859">
          <w:rPr>
            <w:rFonts w:ascii="Segoe UI" w:eastAsia="Times New Roman" w:hAnsi="Segoe UI" w:cs="Segoe UI"/>
            <w:color w:val="000000"/>
            <w:sz w:val="23"/>
            <w:szCs w:val="23"/>
          </w:rPr>
          <w:t>arr</w:t>
        </w:r>
        <w:proofErr w:type="spellEnd"/>
        <w:r w:rsidRPr="00A80859">
          <w:rPr>
            <w:rFonts w:ascii="Segoe UI" w:eastAsia="Times New Roman" w:hAnsi="Segoe UI" w:cs="Segoe UI"/>
            <w:color w:val="000000"/>
            <w:sz w:val="23"/>
            <w:szCs w:val="23"/>
          </w:rPr>
          <w:t>){</w:t>
        </w:r>
        <w:r w:rsidRPr="00A80859">
          <w:rPr>
            <w:rFonts w:ascii="Segoe UI" w:eastAsia="Times New Roman" w:hAnsi="Segoe UI" w:cs="Segoe UI"/>
            <w:color w:val="000000"/>
            <w:sz w:val="23"/>
            <w:szCs w:val="23"/>
          </w:rPr>
          <w:br/>
          <w:t xml:space="preserve">let </w:t>
        </w:r>
        <w:proofErr w:type="spellStart"/>
        <w:r w:rsidRPr="00A80859">
          <w:rPr>
            <w:rFonts w:ascii="Segoe UI" w:eastAsia="Times New Roman" w:hAnsi="Segoe UI" w:cs="Segoe UI"/>
            <w:color w:val="000000"/>
            <w:sz w:val="23"/>
            <w:szCs w:val="23"/>
          </w:rPr>
          <w:t>unique_array</w:t>
        </w:r>
        <w:proofErr w:type="spellEnd"/>
        <w:r w:rsidRPr="00A80859">
          <w:rPr>
            <w:rFonts w:ascii="Segoe UI" w:eastAsia="Times New Roman" w:hAnsi="Segoe UI" w:cs="Segoe UI"/>
            <w:color w:val="000000"/>
            <w:sz w:val="23"/>
            <w:szCs w:val="23"/>
          </w:rPr>
          <w:t xml:space="preserve"> = </w:t>
        </w:r>
        <w:proofErr w:type="spellStart"/>
        <w:r w:rsidRPr="00A80859">
          <w:rPr>
            <w:rFonts w:ascii="Segoe UI" w:eastAsia="Times New Roman" w:hAnsi="Segoe UI" w:cs="Segoe UI"/>
            <w:color w:val="000000"/>
            <w:sz w:val="23"/>
            <w:szCs w:val="23"/>
          </w:rPr>
          <w:t>arr.filter</w:t>
        </w:r>
        <w:proofErr w:type="spellEnd"/>
        <w:r w:rsidRPr="00A80859">
          <w:rPr>
            <w:rFonts w:ascii="Segoe UI" w:eastAsia="Times New Roman" w:hAnsi="Segoe UI" w:cs="Segoe UI"/>
            <w:color w:val="000000"/>
            <w:sz w:val="23"/>
            <w:szCs w:val="23"/>
          </w:rPr>
          <w:t>(function(</w:t>
        </w:r>
        <w:proofErr w:type="spellStart"/>
        <w:r w:rsidRPr="00A80859">
          <w:rPr>
            <w:rFonts w:ascii="Segoe UI" w:eastAsia="Times New Roman" w:hAnsi="Segoe UI" w:cs="Segoe UI"/>
            <w:color w:val="000000"/>
            <w:sz w:val="23"/>
            <w:szCs w:val="23"/>
          </w:rPr>
          <w:t>elem</w:t>
        </w:r>
        <w:proofErr w:type="spellEnd"/>
        <w:r w:rsidRPr="00A80859">
          <w:rPr>
            <w:rFonts w:ascii="Segoe UI" w:eastAsia="Times New Roman" w:hAnsi="Segoe UI" w:cs="Segoe UI"/>
            <w:color w:val="000000"/>
            <w:sz w:val="23"/>
            <w:szCs w:val="23"/>
          </w:rPr>
          <w:t>, index, self) {</w:t>
        </w:r>
        <w:r w:rsidRPr="00A80859">
          <w:rPr>
            <w:rFonts w:ascii="Segoe UI" w:eastAsia="Times New Roman" w:hAnsi="Segoe UI" w:cs="Segoe UI"/>
            <w:color w:val="000000"/>
            <w:sz w:val="23"/>
            <w:szCs w:val="23"/>
          </w:rPr>
          <w:br/>
          <w:t xml:space="preserve">return index == </w:t>
        </w:r>
        <w:proofErr w:type="spellStart"/>
        <w:r w:rsidRPr="00A80859">
          <w:rPr>
            <w:rFonts w:ascii="Segoe UI" w:eastAsia="Times New Roman" w:hAnsi="Segoe UI" w:cs="Segoe UI"/>
            <w:color w:val="000000"/>
            <w:sz w:val="23"/>
            <w:szCs w:val="23"/>
          </w:rPr>
          <w:t>self.indexOf</w:t>
        </w:r>
        <w:proofErr w:type="spellEnd"/>
        <w:r w:rsidRPr="00A80859">
          <w:rPr>
            <w:rFonts w:ascii="Segoe UI" w:eastAsia="Times New Roman" w:hAnsi="Segoe UI" w:cs="Segoe UI"/>
            <w:color w:val="000000"/>
            <w:sz w:val="23"/>
            <w:szCs w:val="23"/>
          </w:rPr>
          <w:t>(</w:t>
        </w:r>
        <w:proofErr w:type="spellStart"/>
        <w:r w:rsidRPr="00A80859">
          <w:rPr>
            <w:rFonts w:ascii="Segoe UI" w:eastAsia="Times New Roman" w:hAnsi="Segoe UI" w:cs="Segoe UI"/>
            <w:color w:val="000000"/>
            <w:sz w:val="23"/>
            <w:szCs w:val="23"/>
          </w:rPr>
          <w:t>elem</w:t>
        </w:r>
        <w:proofErr w:type="spellEnd"/>
        <w:r w:rsidRPr="00A80859">
          <w:rPr>
            <w:rFonts w:ascii="Segoe UI" w:eastAsia="Times New Roman" w:hAnsi="Segoe UI" w:cs="Segoe UI"/>
            <w:color w:val="000000"/>
            <w:sz w:val="23"/>
            <w:szCs w:val="23"/>
          </w:rPr>
          <w:t>); }</w:t>
        </w:r>
        <w:r w:rsidRPr="00A80859">
          <w:rPr>
            <w:rFonts w:ascii="Segoe UI" w:eastAsia="Times New Roman" w:hAnsi="Segoe UI" w:cs="Segoe UI"/>
            <w:color w:val="000000"/>
            <w:sz w:val="23"/>
            <w:szCs w:val="23"/>
          </w:rPr>
          <w:br/>
          <w:t xml:space="preserve">return </w:t>
        </w:r>
        <w:proofErr w:type="spellStart"/>
        <w:r w:rsidRPr="00A80859">
          <w:rPr>
            <w:rFonts w:ascii="Segoe UI" w:eastAsia="Times New Roman" w:hAnsi="Segoe UI" w:cs="Segoe UI"/>
            <w:color w:val="000000"/>
            <w:sz w:val="23"/>
            <w:szCs w:val="23"/>
          </w:rPr>
          <w:t>unique_array</w:t>
        </w:r>
        <w:proofErr w:type="spellEnd"/>
        <w:r w:rsidRPr="00A80859">
          <w:rPr>
            <w:rFonts w:ascii="Segoe UI" w:eastAsia="Times New Roman" w:hAnsi="Segoe UI" w:cs="Segoe UI"/>
            <w:color w:val="000000"/>
            <w:sz w:val="23"/>
            <w:szCs w:val="23"/>
          </w:rPr>
          <w:t xml:space="preserve"> }</w:t>
        </w:r>
        <w:r w:rsidRPr="00A80859">
          <w:rPr>
            <w:rFonts w:ascii="Segoe UI" w:eastAsia="Times New Roman" w:hAnsi="Segoe UI" w:cs="Segoe UI"/>
            <w:color w:val="000000"/>
            <w:sz w:val="23"/>
            <w:szCs w:val="23"/>
          </w:rPr>
          <w:br/>
          <w:t>console.log(</w:t>
        </w:r>
        <w:proofErr w:type="spellStart"/>
        <w:r w:rsidRPr="00A80859">
          <w:rPr>
            <w:rFonts w:ascii="Segoe UI" w:eastAsia="Times New Roman" w:hAnsi="Segoe UI" w:cs="Segoe UI"/>
            <w:color w:val="000000"/>
            <w:sz w:val="23"/>
            <w:szCs w:val="23"/>
          </w:rPr>
          <w:t>unique_array</w:t>
        </w:r>
        <w:proofErr w:type="spellEnd"/>
        <w:r w:rsidRPr="00A80859">
          <w:rPr>
            <w:rFonts w:ascii="Segoe UI" w:eastAsia="Times New Roman" w:hAnsi="Segoe UI" w:cs="Segoe UI"/>
            <w:color w:val="000000"/>
            <w:sz w:val="23"/>
            <w:szCs w:val="23"/>
          </w:rPr>
          <w:t>(</w:t>
        </w:r>
        <w:proofErr w:type="spellStart"/>
        <w:r w:rsidRPr="00A80859">
          <w:rPr>
            <w:rFonts w:ascii="Segoe UI" w:eastAsia="Times New Roman" w:hAnsi="Segoe UI" w:cs="Segoe UI"/>
            <w:color w:val="000000"/>
            <w:sz w:val="23"/>
            <w:szCs w:val="23"/>
          </w:rPr>
          <w:t>array_with_duplicates</w:t>
        </w:r>
        <w:proofErr w:type="spellEnd"/>
        <w:r w:rsidRPr="00A80859">
          <w:rPr>
            <w:rFonts w:ascii="Segoe UI" w:eastAsia="Times New Roman" w:hAnsi="Segoe UI" w:cs="Segoe UI"/>
            <w:color w:val="000000"/>
            <w:sz w:val="23"/>
            <w:szCs w:val="23"/>
          </w:rPr>
          <w:t>));</w:t>
        </w:r>
      </w:ins>
    </w:p>
    <w:p w:rsidR="00A80859" w:rsidRPr="00A80859" w:rsidRDefault="00A80859" w:rsidP="00A80859">
      <w:pPr>
        <w:numPr>
          <w:ilvl w:val="0"/>
          <w:numId w:val="17"/>
        </w:numPr>
        <w:shd w:val="clear" w:color="auto" w:fill="FFFFFF"/>
        <w:spacing w:after="0" w:line="240" w:lineRule="auto"/>
        <w:rPr>
          <w:ins w:id="372" w:author="Unknown"/>
          <w:rFonts w:ascii="Segoe UI" w:eastAsia="Times New Roman" w:hAnsi="Segoe UI" w:cs="Segoe UI"/>
          <w:color w:val="000000"/>
          <w:sz w:val="23"/>
          <w:szCs w:val="23"/>
        </w:rPr>
      </w:pPr>
      <w:ins w:id="373" w:author="Unknown">
        <w:r w:rsidRPr="00A80859">
          <w:rPr>
            <w:rFonts w:ascii="Segoe UI" w:eastAsia="Times New Roman" w:hAnsi="Segoe UI" w:cs="Segoe UI"/>
            <w:color w:val="000000"/>
            <w:sz w:val="23"/>
            <w:szCs w:val="23"/>
          </w:rPr>
          <w:lastRenderedPageBreak/>
          <w:t>By using the For loop – In this method of removing duplicate elements from an array, an empty array is used for storing all the repeating</w:t>
        </w:r>
      </w:ins>
    </w:p>
    <w:p w:rsidR="00A80859" w:rsidRPr="00A80859" w:rsidRDefault="00A80859" w:rsidP="00A80859">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74" w:author="Unknown"/>
          <w:rFonts w:ascii="Courier" w:eastAsia="Times New Roman" w:hAnsi="Courier" w:cs="Courier New"/>
          <w:color w:val="333333"/>
          <w:sz w:val="20"/>
          <w:szCs w:val="20"/>
        </w:rPr>
      </w:pPr>
      <w:proofErr w:type="spellStart"/>
      <w:ins w:id="375" w:author="Unknown">
        <w:r w:rsidRPr="00A80859">
          <w:rPr>
            <w:rFonts w:ascii="Courier" w:eastAsia="Times New Roman" w:hAnsi="Courier" w:cs="Courier New"/>
            <w:color w:val="333333"/>
            <w:sz w:val="20"/>
            <w:szCs w:val="20"/>
          </w:rPr>
          <w:t>elements.Array</w:t>
        </w:r>
        <w:proofErr w:type="spellEnd"/>
        <w:r w:rsidRPr="00A80859">
          <w:rPr>
            <w:rFonts w:ascii="Courier" w:eastAsia="Times New Roman" w:hAnsi="Courier" w:cs="Courier New"/>
            <w:color w:val="333333"/>
            <w:sz w:val="20"/>
            <w:szCs w:val="20"/>
          </w:rPr>
          <w:t xml:space="preserve"> </w:t>
        </w:r>
        <w:proofErr w:type="spellStart"/>
        <w:r w:rsidRPr="00A80859">
          <w:rPr>
            <w:rFonts w:ascii="Courier" w:eastAsia="Times New Roman" w:hAnsi="Courier" w:cs="Courier New"/>
            <w:color w:val="333333"/>
            <w:sz w:val="20"/>
            <w:szCs w:val="20"/>
          </w:rPr>
          <w:t>dups_names</w:t>
        </w:r>
        <w:proofErr w:type="spellEnd"/>
        <w:r w:rsidRPr="00A80859">
          <w:rPr>
            <w:rFonts w:ascii="Courier" w:eastAsia="Times New Roman" w:hAnsi="Courier" w:cs="Courier New"/>
            <w:color w:val="333333"/>
            <w:sz w:val="20"/>
            <w:szCs w:val="20"/>
          </w:rPr>
          <w:t xml:space="preserve"> = ['</w:t>
        </w:r>
        <w:proofErr w:type="spellStart"/>
        <w:r w:rsidRPr="00A80859">
          <w:rPr>
            <w:rFonts w:ascii="Courier" w:eastAsia="Times New Roman" w:hAnsi="Courier" w:cs="Courier New"/>
            <w:color w:val="333333"/>
            <w:sz w:val="20"/>
            <w:szCs w:val="20"/>
          </w:rPr>
          <w:t>Akhil</w:t>
        </w:r>
        <w:proofErr w:type="spellEnd"/>
        <w:r w:rsidRPr="00A80859">
          <w:rPr>
            <w:rFonts w:ascii="Courier" w:eastAsia="Times New Roman" w:hAnsi="Courier" w:cs="Courier New"/>
            <w:color w:val="333333"/>
            <w:sz w:val="20"/>
            <w:szCs w:val="20"/>
          </w:rPr>
          <w:t>', 'Vijay', '</w:t>
        </w:r>
        <w:proofErr w:type="spellStart"/>
        <w:r w:rsidRPr="00A80859">
          <w:rPr>
            <w:rFonts w:ascii="Courier" w:eastAsia="Times New Roman" w:hAnsi="Courier" w:cs="Courier New"/>
            <w:color w:val="333333"/>
            <w:sz w:val="20"/>
            <w:szCs w:val="20"/>
          </w:rPr>
          <w:t>Swapnil</w:t>
        </w:r>
        <w:proofErr w:type="spellEnd"/>
        <w:r w:rsidRPr="00A80859">
          <w:rPr>
            <w:rFonts w:ascii="Courier" w:eastAsia="Times New Roman" w:hAnsi="Courier" w:cs="Courier New"/>
            <w:color w:val="333333"/>
            <w:sz w:val="20"/>
            <w:szCs w:val="20"/>
          </w:rPr>
          <w:t>', '</w:t>
        </w:r>
        <w:proofErr w:type="spellStart"/>
        <w:r w:rsidRPr="00A80859">
          <w:rPr>
            <w:rFonts w:ascii="Courier" w:eastAsia="Times New Roman" w:hAnsi="Courier" w:cs="Courier New"/>
            <w:color w:val="333333"/>
            <w:sz w:val="20"/>
            <w:szCs w:val="20"/>
          </w:rPr>
          <w:t>Akhil</w:t>
        </w:r>
        <w:proofErr w:type="spellEnd"/>
        <w:r w:rsidRPr="00A80859">
          <w:rPr>
            <w:rFonts w:ascii="Courier" w:eastAsia="Times New Roman" w:hAnsi="Courier" w:cs="Courier New"/>
            <w:color w:val="333333"/>
            <w:sz w:val="20"/>
            <w:szCs w:val="20"/>
          </w:rPr>
          <w:t>', 'Vijay'];</w:t>
        </w:r>
      </w:ins>
    </w:p>
    <w:p w:rsidR="00A80859" w:rsidRPr="00A80859" w:rsidRDefault="00A80859" w:rsidP="00A80859">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76" w:author="Unknown"/>
          <w:rFonts w:ascii="Courier" w:eastAsia="Times New Roman" w:hAnsi="Courier" w:cs="Courier New"/>
          <w:color w:val="333333"/>
          <w:sz w:val="20"/>
          <w:szCs w:val="20"/>
        </w:rPr>
      </w:pPr>
      <w:ins w:id="377" w:author="Unknown">
        <w:r w:rsidRPr="00A80859">
          <w:rPr>
            <w:rFonts w:ascii="Courier" w:eastAsia="Times New Roman" w:hAnsi="Courier" w:cs="Courier New"/>
            <w:color w:val="333333"/>
            <w:sz w:val="20"/>
            <w:szCs w:val="20"/>
          </w:rPr>
          <w:t xml:space="preserve">function </w:t>
        </w:r>
        <w:proofErr w:type="spellStart"/>
        <w:r w:rsidRPr="00A80859">
          <w:rPr>
            <w:rFonts w:ascii="Courier" w:eastAsia="Times New Roman" w:hAnsi="Courier" w:cs="Courier New"/>
            <w:color w:val="333333"/>
            <w:sz w:val="20"/>
            <w:szCs w:val="20"/>
          </w:rPr>
          <w:t>dups_array</w:t>
        </w:r>
        <w:proofErr w:type="spellEnd"/>
        <w:r w:rsidRPr="00A80859">
          <w:rPr>
            <w:rFonts w:ascii="Courier" w:eastAsia="Times New Roman" w:hAnsi="Courier" w:cs="Courier New"/>
            <w:color w:val="333333"/>
            <w:sz w:val="20"/>
            <w:szCs w:val="20"/>
          </w:rPr>
          <w:t>(</w:t>
        </w:r>
        <w:proofErr w:type="spellStart"/>
        <w:r w:rsidRPr="00A80859">
          <w:rPr>
            <w:rFonts w:ascii="Courier" w:eastAsia="Times New Roman" w:hAnsi="Courier" w:cs="Courier New"/>
            <w:color w:val="333333"/>
            <w:sz w:val="20"/>
            <w:szCs w:val="20"/>
          </w:rPr>
          <w:t>dups_names</w:t>
        </w:r>
        <w:proofErr w:type="spellEnd"/>
        <w:r w:rsidRPr="00A80859">
          <w:rPr>
            <w:rFonts w:ascii="Courier" w:eastAsia="Times New Roman" w:hAnsi="Courier" w:cs="Courier New"/>
            <w:color w:val="333333"/>
            <w:sz w:val="20"/>
            <w:szCs w:val="20"/>
          </w:rPr>
          <w:t>) {</w:t>
        </w:r>
      </w:ins>
    </w:p>
    <w:p w:rsidR="00A80859" w:rsidRPr="00A80859" w:rsidRDefault="00A80859" w:rsidP="00A80859">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78" w:author="Unknown"/>
          <w:rFonts w:ascii="Courier" w:eastAsia="Times New Roman" w:hAnsi="Courier" w:cs="Courier New"/>
          <w:color w:val="333333"/>
          <w:sz w:val="20"/>
          <w:szCs w:val="20"/>
        </w:rPr>
      </w:pPr>
      <w:ins w:id="379" w:author="Unknown">
        <w:r w:rsidRPr="00A80859">
          <w:rPr>
            <w:rFonts w:ascii="Courier" w:eastAsia="Times New Roman" w:hAnsi="Courier" w:cs="Courier New"/>
            <w:color w:val="333333"/>
            <w:sz w:val="20"/>
            <w:szCs w:val="20"/>
          </w:rPr>
          <w:t>let unique = {};</w:t>
        </w:r>
      </w:ins>
    </w:p>
    <w:p w:rsidR="00A80859" w:rsidRPr="00A80859" w:rsidRDefault="00A80859" w:rsidP="00A80859">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80" w:author="Unknown"/>
          <w:rFonts w:ascii="Courier" w:eastAsia="Times New Roman" w:hAnsi="Courier" w:cs="Courier New"/>
          <w:color w:val="333333"/>
          <w:sz w:val="20"/>
          <w:szCs w:val="20"/>
        </w:rPr>
      </w:pPr>
      <w:proofErr w:type="spellStart"/>
      <w:ins w:id="381" w:author="Unknown">
        <w:r w:rsidRPr="00A80859">
          <w:rPr>
            <w:rFonts w:ascii="Courier" w:eastAsia="Times New Roman" w:hAnsi="Courier" w:cs="Courier New"/>
            <w:color w:val="333333"/>
            <w:sz w:val="20"/>
            <w:szCs w:val="20"/>
          </w:rPr>
          <w:t>names.forEach</w:t>
        </w:r>
        <w:proofErr w:type="spellEnd"/>
        <w:r w:rsidRPr="00A80859">
          <w:rPr>
            <w:rFonts w:ascii="Courier" w:eastAsia="Times New Roman" w:hAnsi="Courier" w:cs="Courier New"/>
            <w:color w:val="333333"/>
            <w:sz w:val="20"/>
            <w:szCs w:val="20"/>
          </w:rPr>
          <w:t>(function(</w:t>
        </w:r>
        <w:proofErr w:type="spellStart"/>
        <w:r w:rsidRPr="00A80859">
          <w:rPr>
            <w:rFonts w:ascii="Courier" w:eastAsia="Times New Roman" w:hAnsi="Courier" w:cs="Courier New"/>
            <w:color w:val="333333"/>
            <w:sz w:val="20"/>
            <w:szCs w:val="20"/>
          </w:rPr>
          <w:t>i</w:t>
        </w:r>
        <w:proofErr w:type="spellEnd"/>
        <w:r w:rsidRPr="00A80859">
          <w:rPr>
            <w:rFonts w:ascii="Courier" w:eastAsia="Times New Roman" w:hAnsi="Courier" w:cs="Courier New"/>
            <w:color w:val="333333"/>
            <w:sz w:val="20"/>
            <w:szCs w:val="20"/>
          </w:rPr>
          <w:t>) {</w:t>
        </w:r>
      </w:ins>
    </w:p>
    <w:p w:rsidR="00A80859" w:rsidRPr="00A80859" w:rsidRDefault="00A80859" w:rsidP="00A80859">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82" w:author="Unknown"/>
          <w:rFonts w:ascii="Courier" w:eastAsia="Times New Roman" w:hAnsi="Courier" w:cs="Courier New"/>
          <w:color w:val="333333"/>
          <w:sz w:val="20"/>
          <w:szCs w:val="20"/>
        </w:rPr>
      </w:pPr>
      <w:ins w:id="383" w:author="Unknown">
        <w:r w:rsidRPr="00A80859">
          <w:rPr>
            <w:rFonts w:ascii="Courier" w:eastAsia="Times New Roman" w:hAnsi="Courier" w:cs="Courier New"/>
            <w:color w:val="333333"/>
            <w:sz w:val="20"/>
            <w:szCs w:val="20"/>
          </w:rPr>
          <w:t>If (!unique[</w:t>
        </w:r>
        <w:proofErr w:type="spellStart"/>
        <w:r w:rsidRPr="00A80859">
          <w:rPr>
            <w:rFonts w:ascii="Courier" w:eastAsia="Times New Roman" w:hAnsi="Courier" w:cs="Courier New"/>
            <w:color w:val="333333"/>
            <w:sz w:val="20"/>
            <w:szCs w:val="20"/>
          </w:rPr>
          <w:t>i</w:t>
        </w:r>
        <w:proofErr w:type="spellEnd"/>
        <w:r w:rsidRPr="00A80859">
          <w:rPr>
            <w:rFonts w:ascii="Courier" w:eastAsia="Times New Roman" w:hAnsi="Courier" w:cs="Courier New"/>
            <w:color w:val="333333"/>
            <w:sz w:val="20"/>
            <w:szCs w:val="20"/>
          </w:rPr>
          <w:t>]) {</w:t>
        </w:r>
      </w:ins>
    </w:p>
    <w:p w:rsidR="00A80859" w:rsidRPr="00A80859" w:rsidRDefault="00A80859" w:rsidP="00A80859">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84" w:author="Unknown"/>
          <w:rFonts w:ascii="Courier" w:eastAsia="Times New Roman" w:hAnsi="Courier" w:cs="Courier New"/>
          <w:color w:val="333333"/>
          <w:sz w:val="20"/>
          <w:szCs w:val="20"/>
        </w:rPr>
      </w:pPr>
      <w:ins w:id="385" w:author="Unknown">
        <w:r w:rsidRPr="00A80859">
          <w:rPr>
            <w:rFonts w:ascii="Courier" w:eastAsia="Times New Roman" w:hAnsi="Courier" w:cs="Courier New"/>
            <w:color w:val="333333"/>
            <w:sz w:val="20"/>
            <w:szCs w:val="20"/>
          </w:rPr>
          <w:t>unique[</w:t>
        </w:r>
        <w:proofErr w:type="spellStart"/>
        <w:r w:rsidRPr="00A80859">
          <w:rPr>
            <w:rFonts w:ascii="Courier" w:eastAsia="Times New Roman" w:hAnsi="Courier" w:cs="Courier New"/>
            <w:color w:val="333333"/>
            <w:sz w:val="20"/>
            <w:szCs w:val="20"/>
          </w:rPr>
          <w:t>i</w:t>
        </w:r>
        <w:proofErr w:type="spellEnd"/>
        <w:r w:rsidRPr="00A80859">
          <w:rPr>
            <w:rFonts w:ascii="Courier" w:eastAsia="Times New Roman" w:hAnsi="Courier" w:cs="Courier New"/>
            <w:color w:val="333333"/>
            <w:sz w:val="20"/>
            <w:szCs w:val="20"/>
          </w:rPr>
          <w:t>] = true; }</w:t>
        </w:r>
      </w:ins>
    </w:p>
    <w:p w:rsidR="00A80859" w:rsidRPr="00A80859" w:rsidRDefault="00A80859" w:rsidP="00A80859">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86" w:author="Unknown"/>
          <w:rFonts w:ascii="Courier" w:eastAsia="Times New Roman" w:hAnsi="Courier" w:cs="Courier New"/>
          <w:color w:val="333333"/>
          <w:sz w:val="20"/>
          <w:szCs w:val="20"/>
        </w:rPr>
      </w:pPr>
      <w:ins w:id="387" w:author="Unknown">
        <w:r w:rsidRPr="00A80859">
          <w:rPr>
            <w:rFonts w:ascii="Courier" w:eastAsia="Times New Roman" w:hAnsi="Courier" w:cs="Courier New"/>
            <w:color w:val="333333"/>
            <w:sz w:val="20"/>
            <w:szCs w:val="20"/>
          </w:rPr>
          <w:t>});</w:t>
        </w:r>
      </w:ins>
    </w:p>
    <w:p w:rsidR="00A80859" w:rsidRPr="00A80859" w:rsidRDefault="00A80859" w:rsidP="00A80859">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88" w:author="Unknown"/>
          <w:rFonts w:ascii="Courier" w:eastAsia="Times New Roman" w:hAnsi="Courier" w:cs="Courier New"/>
          <w:color w:val="333333"/>
          <w:sz w:val="20"/>
          <w:szCs w:val="20"/>
        </w:rPr>
      </w:pPr>
      <w:ins w:id="389" w:author="Unknown">
        <w:r w:rsidRPr="00A80859">
          <w:rPr>
            <w:rFonts w:ascii="Courier" w:eastAsia="Times New Roman" w:hAnsi="Courier" w:cs="Courier New"/>
            <w:color w:val="333333"/>
            <w:sz w:val="20"/>
            <w:szCs w:val="20"/>
          </w:rPr>
          <w:t xml:space="preserve">return </w:t>
        </w:r>
        <w:proofErr w:type="spellStart"/>
        <w:r w:rsidRPr="00A80859">
          <w:rPr>
            <w:rFonts w:ascii="Courier" w:eastAsia="Times New Roman" w:hAnsi="Courier" w:cs="Courier New"/>
            <w:color w:val="333333"/>
            <w:sz w:val="20"/>
            <w:szCs w:val="20"/>
          </w:rPr>
          <w:t>Object.keys</w:t>
        </w:r>
        <w:proofErr w:type="spellEnd"/>
        <w:r w:rsidRPr="00A80859">
          <w:rPr>
            <w:rFonts w:ascii="Courier" w:eastAsia="Times New Roman" w:hAnsi="Courier" w:cs="Courier New"/>
            <w:color w:val="333333"/>
            <w:sz w:val="20"/>
            <w:szCs w:val="20"/>
          </w:rPr>
          <w:t>(unique);}</w:t>
        </w:r>
      </w:ins>
    </w:p>
    <w:p w:rsidR="00A80859" w:rsidRPr="00A80859" w:rsidRDefault="00A80859" w:rsidP="00A80859">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90" w:author="Unknown"/>
          <w:rFonts w:ascii="Courier" w:eastAsia="Times New Roman" w:hAnsi="Courier" w:cs="Courier New"/>
          <w:color w:val="333333"/>
          <w:sz w:val="20"/>
          <w:szCs w:val="20"/>
        </w:rPr>
      </w:pPr>
      <w:proofErr w:type="spellStart"/>
      <w:ins w:id="391" w:author="Unknown">
        <w:r w:rsidRPr="00A80859">
          <w:rPr>
            <w:rFonts w:ascii="Courier" w:eastAsia="Times New Roman" w:hAnsi="Courier" w:cs="Courier New"/>
            <w:color w:val="333333"/>
            <w:sz w:val="20"/>
            <w:szCs w:val="20"/>
          </w:rPr>
          <w:t>Dups_array</w:t>
        </w:r>
        <w:proofErr w:type="spellEnd"/>
        <w:r w:rsidRPr="00A80859">
          <w:rPr>
            <w:rFonts w:ascii="Courier" w:eastAsia="Times New Roman" w:hAnsi="Courier" w:cs="Courier New"/>
            <w:color w:val="333333"/>
            <w:sz w:val="20"/>
            <w:szCs w:val="20"/>
          </w:rPr>
          <w:t>(names);</w:t>
        </w:r>
      </w:ins>
    </w:p>
    <w:p w:rsidR="00A80859" w:rsidRPr="00A80859" w:rsidRDefault="00A80859" w:rsidP="00A80859">
      <w:pPr>
        <w:numPr>
          <w:ilvl w:val="0"/>
          <w:numId w:val="17"/>
        </w:numPr>
        <w:shd w:val="clear" w:color="auto" w:fill="FFFFFF"/>
        <w:spacing w:after="0" w:line="240" w:lineRule="auto"/>
        <w:rPr>
          <w:ins w:id="392" w:author="Unknown"/>
          <w:rFonts w:ascii="Segoe UI" w:eastAsia="Times New Roman" w:hAnsi="Segoe UI" w:cs="Segoe UI"/>
          <w:color w:val="000000"/>
          <w:sz w:val="23"/>
          <w:szCs w:val="23"/>
        </w:rPr>
      </w:pPr>
      <w:ins w:id="393" w:author="Unknown">
        <w:r w:rsidRPr="00A80859">
          <w:rPr>
            <w:rFonts w:ascii="Segoe UI" w:eastAsia="Times New Roman" w:hAnsi="Segoe UI" w:cs="Segoe UI"/>
            <w:color w:val="000000"/>
            <w:sz w:val="23"/>
            <w:szCs w:val="23"/>
          </w:rPr>
          <w:t xml:space="preserve">By using Set – This is the simplest approach of removing duplicate elements from an array in JS. A set is an inbuilt object for storing unique values in an array. Here’s how to use it for eliminating repeating elements from an </w:t>
        </w:r>
        <w:proofErr w:type="spellStart"/>
        <w:r w:rsidRPr="00A80859">
          <w:rPr>
            <w:rFonts w:ascii="Segoe UI" w:eastAsia="Times New Roman" w:hAnsi="Segoe UI" w:cs="Segoe UI"/>
            <w:color w:val="000000"/>
            <w:sz w:val="23"/>
            <w:szCs w:val="23"/>
          </w:rPr>
          <w:t>array</w:t>
        </w:r>
        <w:proofErr w:type="gramStart"/>
        <w:r w:rsidRPr="00A80859">
          <w:rPr>
            <w:rFonts w:ascii="Segoe UI" w:eastAsia="Times New Roman" w:hAnsi="Segoe UI" w:cs="Segoe UI"/>
            <w:color w:val="000000"/>
            <w:sz w:val="23"/>
            <w:szCs w:val="23"/>
          </w:rPr>
          <w:t>:function</w:t>
        </w:r>
        <w:proofErr w:type="spellEnd"/>
        <w:proofErr w:type="gramEnd"/>
        <w:r w:rsidRPr="00A80859">
          <w:rPr>
            <w:rFonts w:ascii="Segoe UI" w:eastAsia="Times New Roman" w:hAnsi="Segoe UI" w:cs="Segoe UI"/>
            <w:color w:val="000000"/>
            <w:sz w:val="23"/>
            <w:szCs w:val="23"/>
          </w:rPr>
          <w:t xml:space="preserve"> </w:t>
        </w:r>
        <w:proofErr w:type="spellStart"/>
        <w:r w:rsidRPr="00A80859">
          <w:rPr>
            <w:rFonts w:ascii="Segoe UI" w:eastAsia="Times New Roman" w:hAnsi="Segoe UI" w:cs="Segoe UI"/>
            <w:color w:val="000000"/>
            <w:sz w:val="23"/>
            <w:szCs w:val="23"/>
          </w:rPr>
          <w:t>uniquearray</w:t>
        </w:r>
        <w:proofErr w:type="spellEnd"/>
        <w:r w:rsidRPr="00A80859">
          <w:rPr>
            <w:rFonts w:ascii="Segoe UI" w:eastAsia="Times New Roman" w:hAnsi="Segoe UI" w:cs="Segoe UI"/>
            <w:color w:val="000000"/>
            <w:sz w:val="23"/>
            <w:szCs w:val="23"/>
          </w:rPr>
          <w:t>(array) {</w:t>
        </w:r>
        <w:r w:rsidRPr="00A80859">
          <w:rPr>
            <w:rFonts w:ascii="Segoe UI" w:eastAsia="Times New Roman" w:hAnsi="Segoe UI" w:cs="Segoe UI"/>
            <w:color w:val="000000"/>
            <w:sz w:val="23"/>
            <w:szCs w:val="23"/>
          </w:rPr>
          <w:br/>
          <w:t xml:space="preserve">let </w:t>
        </w:r>
        <w:proofErr w:type="spellStart"/>
        <w:r w:rsidRPr="00A80859">
          <w:rPr>
            <w:rFonts w:ascii="Segoe UI" w:eastAsia="Times New Roman" w:hAnsi="Segoe UI" w:cs="Segoe UI"/>
            <w:color w:val="000000"/>
            <w:sz w:val="23"/>
            <w:szCs w:val="23"/>
          </w:rPr>
          <w:t>unique_array</w:t>
        </w:r>
        <w:proofErr w:type="spellEnd"/>
        <w:r w:rsidRPr="00A80859">
          <w:rPr>
            <w:rFonts w:ascii="Segoe UI" w:eastAsia="Times New Roman" w:hAnsi="Segoe UI" w:cs="Segoe UI"/>
            <w:color w:val="000000"/>
            <w:sz w:val="23"/>
            <w:szCs w:val="23"/>
          </w:rPr>
          <w:t xml:space="preserve">= </w:t>
        </w:r>
        <w:proofErr w:type="spellStart"/>
        <w:r w:rsidRPr="00A80859">
          <w:rPr>
            <w:rFonts w:ascii="Segoe UI" w:eastAsia="Times New Roman" w:hAnsi="Segoe UI" w:cs="Segoe UI"/>
            <w:color w:val="000000"/>
            <w:sz w:val="23"/>
            <w:szCs w:val="23"/>
          </w:rPr>
          <w:t>Array.from</w:t>
        </w:r>
        <w:proofErr w:type="spellEnd"/>
        <w:r w:rsidRPr="00A80859">
          <w:rPr>
            <w:rFonts w:ascii="Segoe UI" w:eastAsia="Times New Roman" w:hAnsi="Segoe UI" w:cs="Segoe UI"/>
            <w:color w:val="000000"/>
            <w:sz w:val="23"/>
            <w:szCs w:val="23"/>
          </w:rPr>
          <w:t>(set(array))</w:t>
        </w:r>
        <w:r w:rsidRPr="00A80859">
          <w:rPr>
            <w:rFonts w:ascii="Segoe UI" w:eastAsia="Times New Roman" w:hAnsi="Segoe UI" w:cs="Segoe UI"/>
            <w:color w:val="000000"/>
            <w:sz w:val="23"/>
            <w:szCs w:val="23"/>
          </w:rPr>
          <w:br/>
          <w:t xml:space="preserve">return </w:t>
        </w:r>
        <w:proofErr w:type="spellStart"/>
        <w:r w:rsidRPr="00A80859">
          <w:rPr>
            <w:rFonts w:ascii="Segoe UI" w:eastAsia="Times New Roman" w:hAnsi="Segoe UI" w:cs="Segoe UI"/>
            <w:color w:val="000000"/>
            <w:sz w:val="23"/>
            <w:szCs w:val="23"/>
          </w:rPr>
          <w:t>unique_array</w:t>
        </w:r>
        <w:proofErr w:type="spellEnd"/>
        <w:r w:rsidRPr="00A80859">
          <w:rPr>
            <w:rFonts w:ascii="Segoe UI" w:eastAsia="Times New Roman" w:hAnsi="Segoe UI" w:cs="Segoe UI"/>
            <w:color w:val="000000"/>
            <w:sz w:val="23"/>
            <w:szCs w:val="23"/>
          </w:rPr>
          <w:t>;}In the above example, a set is created out of the array having duplicate elements. As a set is an ordered collection of unique elements, the result is an array with non-repeating elements.</w:t>
        </w:r>
      </w:ins>
    </w:p>
    <w:p w:rsidR="00A80859" w:rsidRPr="00A80859" w:rsidRDefault="00A80859" w:rsidP="00A80859">
      <w:pPr>
        <w:shd w:val="clear" w:color="auto" w:fill="FFFFFF"/>
        <w:spacing w:after="300" w:line="240" w:lineRule="auto"/>
        <w:jc w:val="both"/>
        <w:rPr>
          <w:ins w:id="394" w:author="Unknown"/>
          <w:rFonts w:ascii="Segoe UI" w:eastAsia="Times New Roman" w:hAnsi="Segoe UI" w:cs="Segoe UI"/>
          <w:color w:val="000000"/>
          <w:sz w:val="23"/>
          <w:szCs w:val="23"/>
        </w:rPr>
      </w:pPr>
      <w:ins w:id="395" w:author="Unknown">
        <w:r w:rsidRPr="00A80859">
          <w:rPr>
            <w:rFonts w:ascii="Segoe UI" w:eastAsia="Times New Roman" w:hAnsi="Segoe UI" w:cs="Segoe UI"/>
            <w:b/>
            <w:bCs/>
            <w:color w:val="000000"/>
            <w:sz w:val="23"/>
            <w:szCs w:val="23"/>
          </w:rPr>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Can you draw a simple JavaScript DOM (Document Object Model)?</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w:t>
        </w:r>
        <w:r w:rsidRPr="00A80859">
          <w:rPr>
            <w:rFonts w:ascii="Segoe UI" w:eastAsia="Times New Roman" w:hAnsi="Segoe UI" w:cs="Segoe UI"/>
            <w:color w:val="000000"/>
            <w:sz w:val="23"/>
            <w:szCs w:val="23"/>
          </w:rPr>
          <w:br/>
        </w:r>
      </w:ins>
      <w:r>
        <w:rPr>
          <w:rFonts w:ascii="Segoe UI" w:eastAsia="Times New Roman" w:hAnsi="Segoe UI" w:cs="Segoe UI"/>
          <w:noProof/>
          <w:color w:val="000000"/>
          <w:sz w:val="23"/>
          <w:szCs w:val="23"/>
        </w:rPr>
        <w:drawing>
          <wp:inline distT="0" distB="0" distL="0" distR="0">
            <wp:extent cx="4629150" cy="2533650"/>
            <wp:effectExtent l="19050" t="0" r="0" b="0"/>
            <wp:docPr id="1" name="Picture 1" descr="JavaScript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DOM"/>
                    <pic:cNvPicPr>
                      <a:picLocks noChangeAspect="1" noChangeArrowheads="1"/>
                    </pic:cNvPicPr>
                  </pic:nvPicPr>
                  <pic:blipFill>
                    <a:blip r:embed="rId6"/>
                    <a:srcRect/>
                    <a:stretch>
                      <a:fillRect/>
                    </a:stretch>
                  </pic:blipFill>
                  <pic:spPr bwMode="auto">
                    <a:xfrm>
                      <a:off x="0" y="0"/>
                      <a:ext cx="4629150" cy="2533650"/>
                    </a:xfrm>
                    <a:prstGeom prst="rect">
                      <a:avLst/>
                    </a:prstGeom>
                    <a:noFill/>
                    <a:ln w="9525">
                      <a:noFill/>
                      <a:miter lim="800000"/>
                      <a:headEnd/>
                      <a:tailEnd/>
                    </a:ln>
                  </pic:spPr>
                </pic:pic>
              </a:graphicData>
            </a:graphic>
          </wp:inline>
        </w:drawing>
      </w:r>
    </w:p>
    <w:p w:rsidR="00A80859" w:rsidRPr="00A80859" w:rsidRDefault="00A80859" w:rsidP="00A80859">
      <w:pPr>
        <w:shd w:val="clear" w:color="auto" w:fill="FFFFFF"/>
        <w:spacing w:after="300" w:line="240" w:lineRule="auto"/>
        <w:jc w:val="both"/>
        <w:rPr>
          <w:ins w:id="396" w:author="Unknown"/>
          <w:rFonts w:ascii="Segoe UI" w:eastAsia="Times New Roman" w:hAnsi="Segoe UI" w:cs="Segoe UI"/>
          <w:color w:val="000000"/>
          <w:sz w:val="23"/>
          <w:szCs w:val="23"/>
        </w:rPr>
      </w:pPr>
      <w:ins w:id="397" w:author="Unknown">
        <w:r w:rsidRPr="00A80859">
          <w:rPr>
            <w:rFonts w:ascii="Segoe UI" w:eastAsia="Times New Roman" w:hAnsi="Segoe UI" w:cs="Segoe UI"/>
            <w:b/>
            <w:bCs/>
            <w:color w:val="000000"/>
            <w:sz w:val="23"/>
            <w:szCs w:val="23"/>
          </w:rPr>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Write the code to force a page to load another page in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98" w:author="Unknown"/>
          <w:rFonts w:ascii="Courier" w:eastAsia="Times New Roman" w:hAnsi="Courier" w:cs="Courier New"/>
          <w:color w:val="333333"/>
          <w:sz w:val="20"/>
          <w:szCs w:val="20"/>
        </w:rPr>
      </w:pPr>
      <w:ins w:id="399" w:author="Unknown">
        <w:r w:rsidRPr="00A80859">
          <w:rPr>
            <w:rFonts w:ascii="Courier" w:eastAsia="Times New Roman" w:hAnsi="Courier" w:cs="Courier New"/>
            <w:color w:val="333333"/>
            <w:sz w:val="20"/>
            <w:szCs w:val="20"/>
          </w:rPr>
          <w:lastRenderedPageBreak/>
          <w:t>&lt;script language="JavaScript" type="text/</w:t>
        </w:r>
        <w:proofErr w:type="spellStart"/>
        <w:r w:rsidRPr="00A80859">
          <w:rPr>
            <w:rFonts w:ascii="Courier" w:eastAsia="Times New Roman" w:hAnsi="Courier" w:cs="Courier New"/>
            <w:color w:val="333333"/>
            <w:sz w:val="20"/>
            <w:szCs w:val="20"/>
          </w:rPr>
          <w:t>javascript</w:t>
        </w:r>
        <w:proofErr w:type="spellEnd"/>
        <w:r w:rsidRPr="00A80859">
          <w:rPr>
            <w:rFonts w:ascii="Courier" w:eastAsia="Times New Roman" w:hAnsi="Courier" w:cs="Courier New"/>
            <w:color w:val="333333"/>
            <w:sz w:val="20"/>
            <w:szCs w:val="20"/>
          </w:rPr>
          <w:t>" &gt;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00" w:author="Unknown"/>
          <w:rFonts w:ascii="Courier" w:eastAsia="Times New Roman" w:hAnsi="Courier" w:cs="Courier New"/>
          <w:color w:val="333333"/>
          <w:sz w:val="20"/>
          <w:szCs w:val="20"/>
        </w:rPr>
      </w:pPr>
      <w:proofErr w:type="gramStart"/>
      <w:ins w:id="401" w:author="Unknown">
        <w:r w:rsidRPr="00A80859">
          <w:rPr>
            <w:rFonts w:ascii="Courier" w:eastAsia="Times New Roman" w:hAnsi="Courier" w:cs="Courier New"/>
            <w:color w:val="333333"/>
            <w:sz w:val="20"/>
            <w:szCs w:val="20"/>
          </w:rPr>
          <w:t>&lt;!--</w:t>
        </w:r>
        <w:proofErr w:type="gramEnd"/>
        <w:r w:rsidRPr="00A80859">
          <w:rPr>
            <w:rFonts w:ascii="Courier" w:eastAsia="Times New Roman" w:hAnsi="Courier" w:cs="Courier New"/>
            <w:color w:val="333333"/>
            <w:sz w:val="20"/>
            <w:szCs w:val="20"/>
          </w:rPr>
          <w:t xml:space="preserve"> </w:t>
        </w:r>
        <w:proofErr w:type="spellStart"/>
        <w:r w:rsidRPr="00A80859">
          <w:rPr>
            <w:rFonts w:ascii="Courier" w:eastAsia="Times New Roman" w:hAnsi="Courier" w:cs="Courier New"/>
            <w:color w:val="333333"/>
            <w:sz w:val="20"/>
            <w:szCs w:val="20"/>
          </w:rPr>
          <w:t>location.href</w:t>
        </w:r>
        <w:proofErr w:type="spellEnd"/>
        <w:r w:rsidRPr="00A80859">
          <w:rPr>
            <w:rFonts w:ascii="Courier" w:eastAsia="Times New Roman" w:hAnsi="Courier" w:cs="Courier New"/>
            <w:color w:val="333333"/>
            <w:sz w:val="20"/>
            <w:szCs w:val="20"/>
          </w:rPr>
          <w:t>="http://newhost/newpath/newfile.html"; //--&gt;&lt;/script&gt;</w:t>
        </w:r>
      </w:ins>
    </w:p>
    <w:p w:rsidR="00A80859" w:rsidRPr="00A80859" w:rsidRDefault="00A80859" w:rsidP="00A80859">
      <w:pPr>
        <w:shd w:val="clear" w:color="auto" w:fill="FFFFFF"/>
        <w:spacing w:after="300" w:line="240" w:lineRule="auto"/>
        <w:jc w:val="both"/>
        <w:rPr>
          <w:ins w:id="402" w:author="Unknown"/>
          <w:rFonts w:ascii="Segoe UI" w:eastAsia="Times New Roman" w:hAnsi="Segoe UI" w:cs="Segoe UI"/>
          <w:color w:val="000000"/>
          <w:sz w:val="23"/>
          <w:szCs w:val="23"/>
        </w:rPr>
      </w:pPr>
      <w:ins w:id="403" w:author="Unknown">
        <w:r w:rsidRPr="00A80859">
          <w:rPr>
            <w:rFonts w:ascii="Segoe UI" w:eastAsia="Times New Roman" w:hAnsi="Segoe UI" w:cs="Segoe UI"/>
            <w:b/>
            <w:bCs/>
            <w:color w:val="000000"/>
            <w:sz w:val="23"/>
            <w:szCs w:val="23"/>
          </w:rPr>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 xml:space="preserve">Please explain the </w:t>
        </w:r>
        <w:proofErr w:type="gramStart"/>
        <w:r w:rsidRPr="00A80859">
          <w:rPr>
            <w:rFonts w:ascii="Segoe UI" w:eastAsia="Times New Roman" w:hAnsi="Segoe UI" w:cs="Segoe UI"/>
            <w:b/>
            <w:bCs/>
            <w:color w:val="000000"/>
            <w:sz w:val="23"/>
            <w:szCs w:val="23"/>
          </w:rPr>
          <w:t>Strict</w:t>
        </w:r>
        <w:proofErr w:type="gramEnd"/>
        <w:r w:rsidRPr="00A80859">
          <w:rPr>
            <w:rFonts w:ascii="Segoe UI" w:eastAsia="Times New Roman" w:hAnsi="Segoe UI" w:cs="Segoe UI"/>
            <w:b/>
            <w:bCs/>
            <w:color w:val="000000"/>
            <w:sz w:val="23"/>
            <w:szCs w:val="23"/>
          </w:rPr>
          <w:t xml:space="preserve"> mode in JavaScript. Also, tell how to enable it.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xml:space="preserve">: When in the Strict Mode, JS displays errors for some code segments that might be otherwise not available. In other words, the </w:t>
        </w:r>
        <w:proofErr w:type="gramStart"/>
        <w:r w:rsidRPr="00A80859">
          <w:rPr>
            <w:rFonts w:ascii="Segoe UI" w:eastAsia="Times New Roman" w:hAnsi="Segoe UI" w:cs="Segoe UI"/>
            <w:color w:val="000000"/>
            <w:sz w:val="23"/>
            <w:szCs w:val="23"/>
          </w:rPr>
          <w:t>Strict</w:t>
        </w:r>
        <w:proofErr w:type="gramEnd"/>
        <w:r w:rsidRPr="00A80859">
          <w:rPr>
            <w:rFonts w:ascii="Segoe UI" w:eastAsia="Times New Roman" w:hAnsi="Segoe UI" w:cs="Segoe UI"/>
            <w:color w:val="000000"/>
            <w:sz w:val="23"/>
            <w:szCs w:val="23"/>
          </w:rPr>
          <w:t xml:space="preserve"> mode adds certain compulsions to the JS. It is used for removing some code mistakes that result in dropped efficiency of JS engines.</w:t>
        </w:r>
      </w:ins>
    </w:p>
    <w:p w:rsidR="00A80859" w:rsidRPr="00A80859" w:rsidRDefault="00A80859" w:rsidP="00A80859">
      <w:pPr>
        <w:shd w:val="clear" w:color="auto" w:fill="FFFFFF"/>
        <w:spacing w:after="300" w:line="240" w:lineRule="auto"/>
        <w:jc w:val="both"/>
        <w:rPr>
          <w:ins w:id="404" w:author="Unknown"/>
          <w:rFonts w:ascii="Segoe UI" w:eastAsia="Times New Roman" w:hAnsi="Segoe UI" w:cs="Segoe UI"/>
          <w:color w:val="000000"/>
          <w:sz w:val="23"/>
          <w:szCs w:val="23"/>
        </w:rPr>
      </w:pPr>
      <w:ins w:id="405" w:author="Unknown">
        <w:r w:rsidRPr="00A80859">
          <w:rPr>
            <w:rFonts w:ascii="Segoe UI" w:eastAsia="Times New Roman" w:hAnsi="Segoe UI" w:cs="Segoe UI"/>
            <w:color w:val="000000"/>
            <w:sz w:val="23"/>
            <w:szCs w:val="23"/>
          </w:rPr>
          <w:t>In order to enable the Strict Mode, one needs to add the string literal “use strict” above the file that needs to be opened in the Strict Mode. For example:</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06" w:author="Unknown"/>
          <w:rFonts w:ascii="Courier" w:eastAsia="Times New Roman" w:hAnsi="Courier" w:cs="Courier New"/>
          <w:color w:val="333333"/>
          <w:sz w:val="20"/>
          <w:szCs w:val="20"/>
        </w:rPr>
      </w:pPr>
      <w:proofErr w:type="gramStart"/>
      <w:ins w:id="407" w:author="Unknown">
        <w:r w:rsidRPr="00A80859">
          <w:rPr>
            <w:rFonts w:ascii="Courier" w:eastAsia="Times New Roman" w:hAnsi="Courier" w:cs="Courier New"/>
            <w:color w:val="333333"/>
            <w:sz w:val="20"/>
            <w:szCs w:val="20"/>
          </w:rPr>
          <w:t>function</w:t>
        </w:r>
        <w:proofErr w:type="gramEnd"/>
        <w:r w:rsidRPr="00A80859">
          <w:rPr>
            <w:rFonts w:ascii="Courier" w:eastAsia="Times New Roman" w:hAnsi="Courier" w:cs="Courier New"/>
            <w:color w:val="333333"/>
            <w:sz w:val="20"/>
            <w:szCs w:val="20"/>
          </w:rPr>
          <w:t xml:space="preserve"> </w:t>
        </w:r>
        <w:proofErr w:type="spellStart"/>
        <w:r w:rsidRPr="00A80859">
          <w:rPr>
            <w:rFonts w:ascii="Courier" w:eastAsia="Times New Roman" w:hAnsi="Courier" w:cs="Courier New"/>
            <w:color w:val="333333"/>
            <w:sz w:val="20"/>
            <w:szCs w:val="20"/>
          </w:rPr>
          <w:t>somefunction</w:t>
        </w:r>
        <w:proofErr w:type="spellEnd"/>
        <w:r w:rsidRPr="00A80859">
          <w:rPr>
            <w:rFonts w:ascii="Courier" w:eastAsia="Times New Roman" w:hAnsi="Courier" w:cs="Courier New"/>
            <w:color w:val="333333"/>
            <w:sz w:val="20"/>
            <w:szCs w:val="20"/>
          </w:rPr>
          <w:t>() {</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08" w:author="Unknown"/>
          <w:rFonts w:ascii="Courier" w:eastAsia="Times New Roman" w:hAnsi="Courier" w:cs="Courier New"/>
          <w:color w:val="333333"/>
          <w:sz w:val="20"/>
          <w:szCs w:val="20"/>
        </w:rPr>
      </w:pPr>
      <w:ins w:id="409" w:author="Unknown">
        <w:r w:rsidRPr="00A80859">
          <w:rPr>
            <w:rFonts w:ascii="Courier" w:eastAsia="Times New Roman" w:hAnsi="Courier" w:cs="Courier New"/>
            <w:color w:val="333333"/>
            <w:sz w:val="20"/>
            <w:szCs w:val="20"/>
          </w:rPr>
          <w:t>"</w:t>
        </w:r>
        <w:proofErr w:type="gramStart"/>
        <w:r w:rsidRPr="00A80859">
          <w:rPr>
            <w:rFonts w:ascii="Courier" w:eastAsia="Times New Roman" w:hAnsi="Courier" w:cs="Courier New"/>
            <w:color w:val="333333"/>
            <w:sz w:val="20"/>
            <w:szCs w:val="20"/>
          </w:rPr>
          <w:t>use</w:t>
        </w:r>
        <w:proofErr w:type="gramEnd"/>
        <w:r w:rsidRPr="00A80859">
          <w:rPr>
            <w:rFonts w:ascii="Courier" w:eastAsia="Times New Roman" w:hAnsi="Courier" w:cs="Courier New"/>
            <w:color w:val="333333"/>
            <w:sz w:val="20"/>
            <w:szCs w:val="20"/>
          </w:rPr>
          <w:t xml:space="preserve"> strict";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10" w:author="Unknown"/>
          <w:rFonts w:ascii="Courier" w:eastAsia="Times New Roman" w:hAnsi="Courier" w:cs="Courier New"/>
          <w:color w:val="333333"/>
          <w:sz w:val="20"/>
          <w:szCs w:val="20"/>
        </w:rPr>
      </w:pPr>
      <w:proofErr w:type="spellStart"/>
      <w:proofErr w:type="gramStart"/>
      <w:ins w:id="411" w:author="Unknown">
        <w:r w:rsidRPr="00A80859">
          <w:rPr>
            <w:rFonts w:ascii="Courier" w:eastAsia="Times New Roman" w:hAnsi="Courier" w:cs="Courier New"/>
            <w:color w:val="333333"/>
            <w:sz w:val="20"/>
            <w:szCs w:val="20"/>
          </w:rPr>
          <w:t>var</w:t>
        </w:r>
        <w:proofErr w:type="spellEnd"/>
        <w:proofErr w:type="gramEnd"/>
        <w:r w:rsidRPr="00A80859">
          <w:rPr>
            <w:rFonts w:ascii="Courier" w:eastAsia="Times New Roman" w:hAnsi="Courier" w:cs="Courier New"/>
            <w:color w:val="333333"/>
            <w:sz w:val="20"/>
            <w:szCs w:val="20"/>
          </w:rPr>
          <w:t xml:space="preserve"> v = "Welcome to the Strict Mode";</w:t>
        </w:r>
      </w:ins>
    </w:p>
    <w:p w:rsidR="00A80859" w:rsidRPr="00A80859" w:rsidRDefault="00A80859" w:rsidP="00A80859">
      <w:pPr>
        <w:shd w:val="clear" w:color="auto" w:fill="FFFFFF"/>
        <w:spacing w:after="300" w:line="240" w:lineRule="auto"/>
        <w:jc w:val="both"/>
        <w:rPr>
          <w:ins w:id="412" w:author="Unknown"/>
          <w:rFonts w:ascii="Segoe UI" w:eastAsia="Times New Roman" w:hAnsi="Segoe UI" w:cs="Segoe UI"/>
          <w:color w:val="000000"/>
          <w:sz w:val="23"/>
          <w:szCs w:val="23"/>
        </w:rPr>
      </w:pPr>
      <w:ins w:id="413" w:author="Unknown">
        <w:r w:rsidRPr="00A80859">
          <w:rPr>
            <w:rFonts w:ascii="Segoe UI" w:eastAsia="Times New Roman" w:hAnsi="Segoe UI" w:cs="Segoe UI"/>
            <w:b/>
            <w:bCs/>
            <w:color w:val="000000"/>
            <w:sz w:val="23"/>
            <w:szCs w:val="23"/>
          </w:rPr>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What is the for-in loop in JavaScript? Give its syntax.</w:t>
        </w:r>
      </w:ins>
    </w:p>
    <w:p w:rsidR="00A80859" w:rsidRPr="00A80859" w:rsidRDefault="00A80859" w:rsidP="00A80859">
      <w:pPr>
        <w:shd w:val="clear" w:color="auto" w:fill="FFFFFF"/>
        <w:spacing w:after="300" w:line="240" w:lineRule="auto"/>
        <w:jc w:val="both"/>
        <w:rPr>
          <w:ins w:id="414" w:author="Unknown"/>
          <w:rFonts w:ascii="Segoe UI" w:eastAsia="Times New Roman" w:hAnsi="Segoe UI" w:cs="Segoe UI"/>
          <w:color w:val="000000"/>
          <w:sz w:val="23"/>
          <w:szCs w:val="23"/>
        </w:rPr>
      </w:pPr>
      <w:ins w:id="415" w:author="Unknown">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The for-in loop is meant to be used for looping through the properties of a JavaScript object. Every iteration of the loop results in a property of the object getting associated with the variable name. The loop continues until all the object properties are exhausted.</w:t>
        </w:r>
      </w:ins>
    </w:p>
    <w:p w:rsidR="00A80859" w:rsidRPr="00A80859" w:rsidRDefault="00A80859" w:rsidP="00A80859">
      <w:pPr>
        <w:shd w:val="clear" w:color="auto" w:fill="FFFFFF"/>
        <w:spacing w:after="300" w:line="240" w:lineRule="auto"/>
        <w:jc w:val="both"/>
        <w:rPr>
          <w:ins w:id="416" w:author="Unknown"/>
          <w:rFonts w:ascii="Segoe UI" w:eastAsia="Times New Roman" w:hAnsi="Segoe UI" w:cs="Segoe UI"/>
          <w:color w:val="000000"/>
          <w:sz w:val="23"/>
          <w:szCs w:val="23"/>
        </w:rPr>
      </w:pPr>
      <w:ins w:id="417" w:author="Unknown">
        <w:r w:rsidRPr="00A80859">
          <w:rPr>
            <w:rFonts w:ascii="Segoe UI" w:eastAsia="Times New Roman" w:hAnsi="Segoe UI" w:cs="Segoe UI"/>
            <w:color w:val="000000"/>
            <w:sz w:val="23"/>
            <w:szCs w:val="23"/>
          </w:rPr>
          <w:t>The general syntax of using the for-in loop is:</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18" w:author="Unknown"/>
          <w:rFonts w:ascii="Courier" w:eastAsia="Times New Roman" w:hAnsi="Courier" w:cs="Courier New"/>
          <w:color w:val="333333"/>
          <w:sz w:val="20"/>
          <w:szCs w:val="20"/>
        </w:rPr>
      </w:pPr>
      <w:proofErr w:type="gramStart"/>
      <w:ins w:id="419" w:author="Unknown">
        <w:r w:rsidRPr="00A80859">
          <w:rPr>
            <w:rFonts w:ascii="Courier" w:eastAsia="Times New Roman" w:hAnsi="Courier" w:cs="Courier New"/>
            <w:color w:val="333333"/>
            <w:sz w:val="20"/>
            <w:szCs w:val="20"/>
          </w:rPr>
          <w:t>for</w:t>
        </w:r>
        <w:proofErr w:type="gramEnd"/>
        <w:r w:rsidRPr="00A80859">
          <w:rPr>
            <w:rFonts w:ascii="Courier" w:eastAsia="Times New Roman" w:hAnsi="Courier" w:cs="Courier New"/>
            <w:color w:val="333333"/>
            <w:sz w:val="20"/>
            <w:szCs w:val="20"/>
          </w:rPr>
          <w:t xml:space="preserve"> (variable name in object){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20" w:author="Unknown"/>
          <w:rFonts w:ascii="Courier" w:eastAsia="Times New Roman" w:hAnsi="Courier" w:cs="Courier New"/>
          <w:color w:val="333333"/>
          <w:sz w:val="20"/>
          <w:szCs w:val="20"/>
        </w:rPr>
      </w:pPr>
      <w:proofErr w:type="gramStart"/>
      <w:ins w:id="421" w:author="Unknown">
        <w:r w:rsidRPr="00A80859">
          <w:rPr>
            <w:rFonts w:ascii="Courier" w:eastAsia="Times New Roman" w:hAnsi="Courier" w:cs="Courier New"/>
            <w:color w:val="333333"/>
            <w:sz w:val="20"/>
            <w:szCs w:val="20"/>
          </w:rPr>
          <w:t>statement</w:t>
        </w:r>
        <w:proofErr w:type="gramEnd"/>
        <w:r w:rsidRPr="00A80859">
          <w:rPr>
            <w:rFonts w:ascii="Courier" w:eastAsia="Times New Roman" w:hAnsi="Courier" w:cs="Courier New"/>
            <w:color w:val="333333"/>
            <w:sz w:val="20"/>
            <w:szCs w:val="20"/>
          </w:rPr>
          <w:t xml:space="preserve"> or block to execute</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22" w:author="Unknown"/>
          <w:rFonts w:ascii="Courier" w:eastAsia="Times New Roman" w:hAnsi="Courier" w:cs="Courier New"/>
          <w:color w:val="333333"/>
          <w:sz w:val="20"/>
          <w:szCs w:val="20"/>
        </w:rPr>
      </w:pPr>
      <w:ins w:id="423" w:author="Unknown">
        <w:r w:rsidRPr="00A80859">
          <w:rPr>
            <w:rFonts w:ascii="Courier" w:eastAsia="Times New Roman" w:hAnsi="Courier" w:cs="Courier New"/>
            <w:color w:val="333333"/>
            <w:sz w:val="20"/>
            <w:szCs w:val="20"/>
          </w:rPr>
          <w:t>}</w:t>
        </w:r>
      </w:ins>
    </w:p>
    <w:p w:rsidR="00A80859" w:rsidRPr="00A80859" w:rsidRDefault="00A80859" w:rsidP="00A80859">
      <w:pPr>
        <w:shd w:val="clear" w:color="auto" w:fill="FFFFFF"/>
        <w:spacing w:after="300" w:line="240" w:lineRule="auto"/>
        <w:jc w:val="both"/>
        <w:rPr>
          <w:ins w:id="424" w:author="Unknown"/>
          <w:rFonts w:ascii="Segoe UI" w:eastAsia="Times New Roman" w:hAnsi="Segoe UI" w:cs="Segoe UI"/>
          <w:color w:val="000000"/>
          <w:sz w:val="23"/>
          <w:szCs w:val="23"/>
        </w:rPr>
      </w:pPr>
      <w:ins w:id="425" w:author="Unknown">
        <w:r w:rsidRPr="00A80859">
          <w:rPr>
            <w:rFonts w:ascii="Segoe UI" w:eastAsia="Times New Roman" w:hAnsi="Segoe UI" w:cs="Segoe UI"/>
            <w:b/>
            <w:bCs/>
            <w:color w:val="000000"/>
            <w:sz w:val="23"/>
            <w:szCs w:val="23"/>
          </w:rPr>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Tell us about the difference between .</w:t>
        </w:r>
        <w:proofErr w:type="gramStart"/>
        <w:r w:rsidRPr="00A80859">
          <w:rPr>
            <w:rFonts w:ascii="Segoe UI" w:eastAsia="Times New Roman" w:hAnsi="Segoe UI" w:cs="Segoe UI"/>
            <w:b/>
            <w:bCs/>
            <w:color w:val="000000"/>
            <w:sz w:val="23"/>
            <w:szCs w:val="23"/>
          </w:rPr>
          <w:t>call(</w:t>
        </w:r>
        <w:proofErr w:type="gramEnd"/>
        <w:r w:rsidRPr="00A80859">
          <w:rPr>
            <w:rFonts w:ascii="Segoe UI" w:eastAsia="Times New Roman" w:hAnsi="Segoe UI" w:cs="Segoe UI"/>
            <w:b/>
            <w:bCs/>
            <w:color w:val="000000"/>
            <w:sz w:val="23"/>
            <w:szCs w:val="23"/>
          </w:rPr>
          <w:t>) and .apply() functions. Give an example of demonstrating the difference between the two JS functions.</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Both .</w:t>
        </w:r>
        <w:proofErr w:type="gramStart"/>
        <w:r w:rsidRPr="00A80859">
          <w:rPr>
            <w:rFonts w:ascii="Segoe UI" w:eastAsia="Times New Roman" w:hAnsi="Segoe UI" w:cs="Segoe UI"/>
            <w:color w:val="000000"/>
            <w:sz w:val="23"/>
            <w:szCs w:val="23"/>
          </w:rPr>
          <w:t>call(</w:t>
        </w:r>
        <w:proofErr w:type="gramEnd"/>
        <w:r w:rsidRPr="00A80859">
          <w:rPr>
            <w:rFonts w:ascii="Segoe UI" w:eastAsia="Times New Roman" w:hAnsi="Segoe UI" w:cs="Segoe UI"/>
            <w:color w:val="000000"/>
            <w:sz w:val="23"/>
            <w:szCs w:val="23"/>
          </w:rPr>
          <w:t>) and .apply() functions are almost identical in their use with a major exception in the way in which arguments are passed to the function.</w:t>
        </w:r>
      </w:ins>
    </w:p>
    <w:p w:rsidR="00A80859" w:rsidRPr="00A80859" w:rsidRDefault="00A80859" w:rsidP="00A80859">
      <w:pPr>
        <w:shd w:val="clear" w:color="auto" w:fill="FFFFFF"/>
        <w:spacing w:after="300" w:line="240" w:lineRule="auto"/>
        <w:jc w:val="both"/>
        <w:rPr>
          <w:ins w:id="426" w:author="Unknown"/>
          <w:rFonts w:ascii="Segoe UI" w:eastAsia="Times New Roman" w:hAnsi="Segoe UI" w:cs="Segoe UI"/>
          <w:color w:val="000000"/>
          <w:sz w:val="23"/>
          <w:szCs w:val="23"/>
        </w:rPr>
      </w:pPr>
      <w:ins w:id="427" w:author="Unknown">
        <w:r w:rsidRPr="00A80859">
          <w:rPr>
            <w:rFonts w:ascii="Segoe UI" w:eastAsia="Times New Roman" w:hAnsi="Segoe UI" w:cs="Segoe UI"/>
            <w:color w:val="000000"/>
            <w:sz w:val="23"/>
            <w:szCs w:val="23"/>
          </w:rPr>
          <w:t>Because arguments are to be passed in the .</w:t>
        </w:r>
        <w:proofErr w:type="gramStart"/>
        <w:r w:rsidRPr="00A80859">
          <w:rPr>
            <w:rFonts w:ascii="Segoe UI" w:eastAsia="Times New Roman" w:hAnsi="Segoe UI" w:cs="Segoe UI"/>
            <w:color w:val="000000"/>
            <w:sz w:val="23"/>
            <w:szCs w:val="23"/>
          </w:rPr>
          <w:t>call(</w:t>
        </w:r>
        <w:proofErr w:type="gramEnd"/>
        <w:r w:rsidRPr="00A80859">
          <w:rPr>
            <w:rFonts w:ascii="Segoe UI" w:eastAsia="Times New Roman" w:hAnsi="Segoe UI" w:cs="Segoe UI"/>
            <w:color w:val="000000"/>
            <w:sz w:val="23"/>
            <w:szCs w:val="23"/>
          </w:rPr>
          <w:t>) method, it is compulsory to know about the arguments of the function. On the other hand, .</w:t>
        </w:r>
        <w:proofErr w:type="gramStart"/>
        <w:r w:rsidRPr="00A80859">
          <w:rPr>
            <w:rFonts w:ascii="Segoe UI" w:eastAsia="Times New Roman" w:hAnsi="Segoe UI" w:cs="Segoe UI"/>
            <w:color w:val="000000"/>
            <w:sz w:val="23"/>
            <w:szCs w:val="23"/>
          </w:rPr>
          <w:t>apply(</w:t>
        </w:r>
        <w:proofErr w:type="gramEnd"/>
        <w:r w:rsidRPr="00A80859">
          <w:rPr>
            <w:rFonts w:ascii="Segoe UI" w:eastAsia="Times New Roman" w:hAnsi="Segoe UI" w:cs="Segoe UI"/>
            <w:color w:val="000000"/>
            <w:sz w:val="23"/>
            <w:szCs w:val="23"/>
          </w:rPr>
          <w:t>) method is used when the number of arguments is not known. Following example demonstrates using the two functions:</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28" w:author="Unknown"/>
          <w:rFonts w:ascii="Courier" w:eastAsia="Times New Roman" w:hAnsi="Courier" w:cs="Courier New"/>
          <w:color w:val="333333"/>
          <w:sz w:val="20"/>
          <w:szCs w:val="20"/>
        </w:rPr>
      </w:pPr>
      <w:proofErr w:type="spellStart"/>
      <w:proofErr w:type="gramStart"/>
      <w:ins w:id="429" w:author="Unknown">
        <w:r w:rsidRPr="00A80859">
          <w:rPr>
            <w:rFonts w:ascii="Courier" w:eastAsia="Times New Roman" w:hAnsi="Courier" w:cs="Courier New"/>
            <w:color w:val="333333"/>
            <w:sz w:val="20"/>
            <w:szCs w:val="20"/>
          </w:rPr>
          <w:t>var</w:t>
        </w:r>
        <w:proofErr w:type="spellEnd"/>
        <w:proofErr w:type="gramEnd"/>
        <w:r w:rsidRPr="00A80859">
          <w:rPr>
            <w:rFonts w:ascii="Courier" w:eastAsia="Times New Roman" w:hAnsi="Courier" w:cs="Courier New"/>
            <w:color w:val="333333"/>
            <w:sz w:val="20"/>
            <w:szCs w:val="20"/>
          </w:rPr>
          <w:t xml:space="preserve"> </w:t>
        </w:r>
        <w:proofErr w:type="spellStart"/>
        <w:r w:rsidRPr="00A80859">
          <w:rPr>
            <w:rFonts w:ascii="Courier" w:eastAsia="Times New Roman" w:hAnsi="Courier" w:cs="Courier New"/>
            <w:color w:val="333333"/>
            <w:sz w:val="20"/>
            <w:szCs w:val="20"/>
          </w:rPr>
          <w:t>someObject</w:t>
        </w:r>
        <w:proofErr w:type="spellEnd"/>
        <w:r w:rsidRPr="00A80859">
          <w:rPr>
            <w:rFonts w:ascii="Courier" w:eastAsia="Times New Roman" w:hAnsi="Courier" w:cs="Courier New"/>
            <w:color w:val="333333"/>
            <w:sz w:val="20"/>
            <w:szCs w:val="20"/>
          </w:rPr>
          <w:t xml:space="preserve"> = {</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30" w:author="Unknown"/>
          <w:rFonts w:ascii="Courier" w:eastAsia="Times New Roman" w:hAnsi="Courier" w:cs="Courier New"/>
          <w:color w:val="333333"/>
          <w:sz w:val="20"/>
          <w:szCs w:val="20"/>
        </w:rPr>
      </w:pPr>
      <w:proofErr w:type="spellStart"/>
      <w:proofErr w:type="gramStart"/>
      <w:ins w:id="431" w:author="Unknown">
        <w:r w:rsidRPr="00A80859">
          <w:rPr>
            <w:rFonts w:ascii="Courier" w:eastAsia="Times New Roman" w:hAnsi="Courier" w:cs="Courier New"/>
            <w:color w:val="333333"/>
            <w:sz w:val="20"/>
            <w:szCs w:val="20"/>
          </w:rPr>
          <w:t>myProperty</w:t>
        </w:r>
        <w:proofErr w:type="spellEnd"/>
        <w:r w:rsidRPr="00A80859">
          <w:rPr>
            <w:rFonts w:ascii="Courier" w:eastAsia="Times New Roman" w:hAnsi="Courier" w:cs="Courier New"/>
            <w:color w:val="333333"/>
            <w:sz w:val="20"/>
            <w:szCs w:val="20"/>
          </w:rPr>
          <w:t xml:space="preserve"> :</w:t>
        </w:r>
        <w:proofErr w:type="gramEnd"/>
        <w:r w:rsidRPr="00A80859">
          <w:rPr>
            <w:rFonts w:ascii="Courier" w:eastAsia="Times New Roman" w:hAnsi="Courier" w:cs="Courier New"/>
            <w:color w:val="333333"/>
            <w:sz w:val="20"/>
            <w:szCs w:val="20"/>
          </w:rPr>
          <w:t xml:space="preserve"> '</w:t>
        </w:r>
        <w:proofErr w:type="spellStart"/>
        <w:r w:rsidRPr="00A80859">
          <w:rPr>
            <w:rFonts w:ascii="Courier" w:eastAsia="Times New Roman" w:hAnsi="Courier" w:cs="Courier New"/>
            <w:color w:val="333333"/>
            <w:sz w:val="20"/>
            <w:szCs w:val="20"/>
          </w:rPr>
          <w:t>Foo</w:t>
        </w:r>
        <w:proofErr w:type="spellEnd"/>
        <w:r w:rsidRPr="00A80859">
          <w:rPr>
            <w:rFonts w:ascii="Courier" w:eastAsia="Times New Roman" w:hAnsi="Courier" w:cs="Courier New"/>
            <w:color w:val="333333"/>
            <w:sz w:val="20"/>
            <w:szCs w:val="20"/>
          </w:rPr>
          <w: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32" w:author="Unknown"/>
          <w:rFonts w:ascii="Courier" w:eastAsia="Times New Roman" w:hAnsi="Courier" w:cs="Courier New"/>
          <w:color w:val="333333"/>
          <w:sz w:val="20"/>
          <w:szCs w:val="20"/>
        </w:rPr>
      </w:pPr>
      <w:proofErr w:type="spellStart"/>
      <w:proofErr w:type="gramStart"/>
      <w:ins w:id="433" w:author="Unknown">
        <w:r w:rsidRPr="00A80859">
          <w:rPr>
            <w:rFonts w:ascii="Courier" w:eastAsia="Times New Roman" w:hAnsi="Courier" w:cs="Courier New"/>
            <w:color w:val="333333"/>
            <w:sz w:val="20"/>
            <w:szCs w:val="20"/>
          </w:rPr>
          <w:lastRenderedPageBreak/>
          <w:t>myMethod</w:t>
        </w:r>
        <w:proofErr w:type="spellEnd"/>
        <w:r w:rsidRPr="00A80859">
          <w:rPr>
            <w:rFonts w:ascii="Courier" w:eastAsia="Times New Roman" w:hAnsi="Courier" w:cs="Courier New"/>
            <w:color w:val="333333"/>
            <w:sz w:val="20"/>
            <w:szCs w:val="20"/>
          </w:rPr>
          <w:t xml:space="preserve"> :</w:t>
        </w:r>
        <w:proofErr w:type="gramEnd"/>
        <w:r w:rsidRPr="00A80859">
          <w:rPr>
            <w:rFonts w:ascii="Courier" w:eastAsia="Times New Roman" w:hAnsi="Courier" w:cs="Courier New"/>
            <w:color w:val="333333"/>
            <w:sz w:val="20"/>
            <w:szCs w:val="20"/>
          </w:rPr>
          <w:t xml:space="preserve"> function(prefix, postfix) {</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34" w:author="Unknown"/>
          <w:rFonts w:ascii="Courier" w:eastAsia="Times New Roman" w:hAnsi="Courier" w:cs="Courier New"/>
          <w:color w:val="333333"/>
          <w:sz w:val="20"/>
          <w:szCs w:val="20"/>
        </w:rPr>
      </w:pPr>
      <w:proofErr w:type="gramStart"/>
      <w:ins w:id="435" w:author="Unknown">
        <w:r w:rsidRPr="00A80859">
          <w:rPr>
            <w:rFonts w:ascii="Courier" w:eastAsia="Times New Roman" w:hAnsi="Courier" w:cs="Courier New"/>
            <w:color w:val="333333"/>
            <w:sz w:val="20"/>
            <w:szCs w:val="20"/>
          </w:rPr>
          <w:t>alert(</w:t>
        </w:r>
        <w:proofErr w:type="gramEnd"/>
        <w:r w:rsidRPr="00A80859">
          <w:rPr>
            <w:rFonts w:ascii="Courier" w:eastAsia="Times New Roman" w:hAnsi="Courier" w:cs="Courier New"/>
            <w:color w:val="333333"/>
            <w:sz w:val="20"/>
            <w:szCs w:val="20"/>
          </w:rPr>
          <w:t xml:space="preserve">prefix + </w:t>
        </w:r>
        <w:proofErr w:type="spellStart"/>
        <w:r w:rsidRPr="00A80859">
          <w:rPr>
            <w:rFonts w:ascii="Courier" w:eastAsia="Times New Roman" w:hAnsi="Courier" w:cs="Courier New"/>
            <w:color w:val="333333"/>
            <w:sz w:val="20"/>
            <w:szCs w:val="20"/>
          </w:rPr>
          <w:t>this.myProperty</w:t>
        </w:r>
        <w:proofErr w:type="spellEnd"/>
        <w:r w:rsidRPr="00A80859">
          <w:rPr>
            <w:rFonts w:ascii="Courier" w:eastAsia="Times New Roman" w:hAnsi="Courier" w:cs="Courier New"/>
            <w:color w:val="333333"/>
            <w:sz w:val="20"/>
            <w:szCs w:val="20"/>
          </w:rPr>
          <w:t xml:space="preserve"> + postfix);</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36" w:author="Unknown"/>
          <w:rFonts w:ascii="Courier" w:eastAsia="Times New Roman" w:hAnsi="Courier" w:cs="Courier New"/>
          <w:color w:val="333333"/>
          <w:sz w:val="20"/>
          <w:szCs w:val="20"/>
        </w:rPr>
      </w:pPr>
      <w:ins w:id="437" w:author="Unknown">
        <w:r w:rsidRPr="00A80859">
          <w:rPr>
            <w:rFonts w:ascii="Courier" w:eastAsia="Times New Roman" w:hAnsi="Courier" w:cs="Courier New"/>
            <w:color w:val="333333"/>
            <w:sz w:val="20"/>
            <w:szCs w:val="20"/>
          </w:rPr>
          <w: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38" w:author="Unknown"/>
          <w:rFonts w:ascii="Courier" w:eastAsia="Times New Roman" w:hAnsi="Courier" w:cs="Courier New"/>
          <w:color w:val="333333"/>
          <w:sz w:val="20"/>
          <w:szCs w:val="20"/>
        </w:rPr>
      </w:pPr>
      <w:ins w:id="439" w:author="Unknown">
        <w:r w:rsidRPr="00A80859">
          <w:rPr>
            <w:rFonts w:ascii="Courier" w:eastAsia="Times New Roman" w:hAnsi="Courier" w:cs="Courier New"/>
            <w:color w:val="333333"/>
            <w:sz w:val="20"/>
            <w:szCs w:val="20"/>
          </w:rPr>
          <w: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40" w:author="Unknown"/>
          <w:rFonts w:ascii="Courier" w:eastAsia="Times New Roman" w:hAnsi="Courier" w:cs="Courier New"/>
          <w:color w:val="333333"/>
          <w:sz w:val="20"/>
          <w:szCs w:val="20"/>
        </w:rPr>
      </w:pPr>
      <w:proofErr w:type="spellStart"/>
      <w:proofErr w:type="gramStart"/>
      <w:ins w:id="441" w:author="Unknown">
        <w:r w:rsidRPr="00A80859">
          <w:rPr>
            <w:rFonts w:ascii="Courier" w:eastAsia="Times New Roman" w:hAnsi="Courier" w:cs="Courier New"/>
            <w:color w:val="333333"/>
            <w:sz w:val="20"/>
            <w:szCs w:val="20"/>
          </w:rPr>
          <w:t>someObject.myMethod</w:t>
        </w:r>
        <w:proofErr w:type="spellEnd"/>
        <w:r w:rsidRPr="00A80859">
          <w:rPr>
            <w:rFonts w:ascii="Courier" w:eastAsia="Times New Roman" w:hAnsi="Courier" w:cs="Courier New"/>
            <w:color w:val="333333"/>
            <w:sz w:val="20"/>
            <w:szCs w:val="20"/>
          </w:rPr>
          <w:t>(</w:t>
        </w:r>
        <w:proofErr w:type="gramEnd"/>
        <w:r w:rsidRPr="00A80859">
          <w:rPr>
            <w:rFonts w:ascii="Courier" w:eastAsia="Times New Roman" w:hAnsi="Courier" w:cs="Courier New"/>
            <w:color w:val="333333"/>
            <w:sz w:val="20"/>
            <w:szCs w:val="20"/>
          </w:rPr>
          <w:t>'&lt;', '&gt;');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42" w:author="Unknown"/>
          <w:rFonts w:ascii="Courier" w:eastAsia="Times New Roman" w:hAnsi="Courier" w:cs="Courier New"/>
          <w:color w:val="333333"/>
          <w:sz w:val="20"/>
          <w:szCs w:val="20"/>
        </w:rPr>
      </w:pPr>
      <w:proofErr w:type="spellStart"/>
      <w:proofErr w:type="gramStart"/>
      <w:ins w:id="443" w:author="Unknown">
        <w:r w:rsidRPr="00A80859">
          <w:rPr>
            <w:rFonts w:ascii="Courier" w:eastAsia="Times New Roman" w:hAnsi="Courier" w:cs="Courier New"/>
            <w:color w:val="333333"/>
            <w:sz w:val="20"/>
            <w:szCs w:val="20"/>
          </w:rPr>
          <w:t>var</w:t>
        </w:r>
        <w:proofErr w:type="spellEnd"/>
        <w:proofErr w:type="gramEnd"/>
        <w:r w:rsidRPr="00A80859">
          <w:rPr>
            <w:rFonts w:ascii="Courier" w:eastAsia="Times New Roman" w:hAnsi="Courier" w:cs="Courier New"/>
            <w:color w:val="333333"/>
            <w:sz w:val="20"/>
            <w:szCs w:val="20"/>
          </w:rPr>
          <w:t xml:space="preserve"> </w:t>
        </w:r>
        <w:proofErr w:type="spellStart"/>
        <w:r w:rsidRPr="00A80859">
          <w:rPr>
            <w:rFonts w:ascii="Courier" w:eastAsia="Times New Roman" w:hAnsi="Courier" w:cs="Courier New"/>
            <w:color w:val="333333"/>
            <w:sz w:val="20"/>
            <w:szCs w:val="20"/>
          </w:rPr>
          <w:t>someOtherObject</w:t>
        </w:r>
        <w:proofErr w:type="spellEnd"/>
        <w:r w:rsidRPr="00A80859">
          <w:rPr>
            <w:rFonts w:ascii="Courier" w:eastAsia="Times New Roman" w:hAnsi="Courier" w:cs="Courier New"/>
            <w:color w:val="333333"/>
            <w:sz w:val="20"/>
            <w:szCs w:val="20"/>
          </w:rPr>
          <w:t xml:space="preserve"> = {</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44" w:author="Unknown"/>
          <w:rFonts w:ascii="Courier" w:eastAsia="Times New Roman" w:hAnsi="Courier" w:cs="Courier New"/>
          <w:color w:val="333333"/>
          <w:sz w:val="20"/>
          <w:szCs w:val="20"/>
        </w:rPr>
      </w:pPr>
      <w:proofErr w:type="spellStart"/>
      <w:proofErr w:type="gramStart"/>
      <w:ins w:id="445" w:author="Unknown">
        <w:r w:rsidRPr="00A80859">
          <w:rPr>
            <w:rFonts w:ascii="Courier" w:eastAsia="Times New Roman" w:hAnsi="Courier" w:cs="Courier New"/>
            <w:color w:val="333333"/>
            <w:sz w:val="20"/>
            <w:szCs w:val="20"/>
          </w:rPr>
          <w:t>myProperty</w:t>
        </w:r>
        <w:proofErr w:type="spellEnd"/>
        <w:r w:rsidRPr="00A80859">
          <w:rPr>
            <w:rFonts w:ascii="Courier" w:eastAsia="Times New Roman" w:hAnsi="Courier" w:cs="Courier New"/>
            <w:color w:val="333333"/>
            <w:sz w:val="20"/>
            <w:szCs w:val="20"/>
          </w:rPr>
          <w:t xml:space="preserve"> :</w:t>
        </w:r>
        <w:proofErr w:type="gramEnd"/>
        <w:r w:rsidRPr="00A80859">
          <w:rPr>
            <w:rFonts w:ascii="Courier" w:eastAsia="Times New Roman" w:hAnsi="Courier" w:cs="Courier New"/>
            <w:color w:val="333333"/>
            <w:sz w:val="20"/>
            <w:szCs w:val="20"/>
          </w:rPr>
          <w:t xml:space="preserve"> 'Bar'</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46" w:author="Unknown"/>
          <w:rFonts w:ascii="Courier" w:eastAsia="Times New Roman" w:hAnsi="Courier" w:cs="Courier New"/>
          <w:color w:val="333333"/>
          <w:sz w:val="20"/>
          <w:szCs w:val="20"/>
        </w:rPr>
      </w:pPr>
      <w:ins w:id="447" w:author="Unknown">
        <w:r w:rsidRPr="00A80859">
          <w:rPr>
            <w:rFonts w:ascii="Courier" w:eastAsia="Times New Roman" w:hAnsi="Courier" w:cs="Courier New"/>
            <w:color w:val="333333"/>
            <w:sz w:val="20"/>
            <w:szCs w:val="20"/>
          </w:rPr>
          <w: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48" w:author="Unknown"/>
          <w:rFonts w:ascii="Courier" w:eastAsia="Times New Roman" w:hAnsi="Courier" w:cs="Courier New"/>
          <w:color w:val="333333"/>
          <w:sz w:val="20"/>
          <w:szCs w:val="20"/>
        </w:rPr>
      </w:pPr>
      <w:proofErr w:type="spellStart"/>
      <w:proofErr w:type="gramStart"/>
      <w:ins w:id="449" w:author="Unknown">
        <w:r w:rsidRPr="00A80859">
          <w:rPr>
            <w:rFonts w:ascii="Courier" w:eastAsia="Times New Roman" w:hAnsi="Courier" w:cs="Courier New"/>
            <w:color w:val="333333"/>
            <w:sz w:val="20"/>
            <w:szCs w:val="20"/>
          </w:rPr>
          <w:t>someObject.myMethod.call</w:t>
        </w:r>
        <w:proofErr w:type="spellEnd"/>
        <w:r w:rsidRPr="00A80859">
          <w:rPr>
            <w:rFonts w:ascii="Courier" w:eastAsia="Times New Roman" w:hAnsi="Courier" w:cs="Courier New"/>
            <w:color w:val="333333"/>
            <w:sz w:val="20"/>
            <w:szCs w:val="20"/>
          </w:rPr>
          <w:t>(</w:t>
        </w:r>
        <w:proofErr w:type="spellStart"/>
        <w:proofErr w:type="gramEnd"/>
        <w:r w:rsidRPr="00A80859">
          <w:rPr>
            <w:rFonts w:ascii="Courier" w:eastAsia="Times New Roman" w:hAnsi="Courier" w:cs="Courier New"/>
            <w:color w:val="333333"/>
            <w:sz w:val="20"/>
            <w:szCs w:val="20"/>
          </w:rPr>
          <w:t>someOtherObject</w:t>
        </w:r>
        <w:proofErr w:type="spellEnd"/>
        <w:r w:rsidRPr="00A80859">
          <w:rPr>
            <w:rFonts w:ascii="Courier" w:eastAsia="Times New Roman" w:hAnsi="Courier" w:cs="Courier New"/>
            <w:color w:val="333333"/>
            <w:sz w:val="20"/>
            <w:szCs w:val="20"/>
          </w:rPr>
          <w:t>, '&lt;', '&gt;');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50" w:author="Unknown"/>
          <w:rFonts w:ascii="Courier" w:eastAsia="Times New Roman" w:hAnsi="Courier" w:cs="Courier New"/>
          <w:color w:val="333333"/>
          <w:sz w:val="20"/>
          <w:szCs w:val="20"/>
        </w:rPr>
      </w:pPr>
      <w:proofErr w:type="spellStart"/>
      <w:proofErr w:type="gramStart"/>
      <w:ins w:id="451" w:author="Unknown">
        <w:r w:rsidRPr="00A80859">
          <w:rPr>
            <w:rFonts w:ascii="Courier" w:eastAsia="Times New Roman" w:hAnsi="Courier" w:cs="Courier New"/>
            <w:color w:val="333333"/>
            <w:sz w:val="20"/>
            <w:szCs w:val="20"/>
          </w:rPr>
          <w:t>someObject.myMethod.apply</w:t>
        </w:r>
        <w:proofErr w:type="spellEnd"/>
        <w:r w:rsidRPr="00A80859">
          <w:rPr>
            <w:rFonts w:ascii="Courier" w:eastAsia="Times New Roman" w:hAnsi="Courier" w:cs="Courier New"/>
            <w:color w:val="333333"/>
            <w:sz w:val="20"/>
            <w:szCs w:val="20"/>
          </w:rPr>
          <w:t>(</w:t>
        </w:r>
        <w:proofErr w:type="spellStart"/>
        <w:proofErr w:type="gramEnd"/>
        <w:r w:rsidRPr="00A80859">
          <w:rPr>
            <w:rFonts w:ascii="Courier" w:eastAsia="Times New Roman" w:hAnsi="Courier" w:cs="Courier New"/>
            <w:color w:val="333333"/>
            <w:sz w:val="20"/>
            <w:szCs w:val="20"/>
          </w:rPr>
          <w:t>someOtherObject</w:t>
        </w:r>
        <w:proofErr w:type="spellEnd"/>
        <w:r w:rsidRPr="00A80859">
          <w:rPr>
            <w:rFonts w:ascii="Courier" w:eastAsia="Times New Roman" w:hAnsi="Courier" w:cs="Courier New"/>
            <w:color w:val="333333"/>
            <w:sz w:val="20"/>
            <w:szCs w:val="20"/>
          </w:rPr>
          <w:t>, ['&lt;', '&gt;']);</w:t>
        </w:r>
      </w:ins>
    </w:p>
    <w:p w:rsidR="00A80859" w:rsidRPr="00A80859" w:rsidRDefault="00A80859" w:rsidP="00A80859">
      <w:pPr>
        <w:shd w:val="clear" w:color="auto" w:fill="FFFFFF"/>
        <w:spacing w:after="300" w:line="240" w:lineRule="auto"/>
        <w:jc w:val="both"/>
        <w:rPr>
          <w:ins w:id="452" w:author="Unknown"/>
          <w:rFonts w:ascii="Segoe UI" w:eastAsia="Times New Roman" w:hAnsi="Segoe UI" w:cs="Segoe UI"/>
          <w:color w:val="000000"/>
          <w:sz w:val="23"/>
          <w:szCs w:val="23"/>
        </w:rPr>
      </w:pPr>
      <w:ins w:id="453" w:author="Unknown">
        <w:r w:rsidRPr="00A80859">
          <w:rPr>
            <w:rFonts w:ascii="Segoe UI" w:eastAsia="Times New Roman" w:hAnsi="Segoe UI" w:cs="Segoe UI"/>
            <w:b/>
            <w:bCs/>
            <w:color w:val="000000"/>
            <w:sz w:val="23"/>
            <w:szCs w:val="23"/>
          </w:rPr>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What role do deferred scripts play in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During page loading, the parsing of the HTML code is paused by default until the script hasn’t stopped executing. This results in a delay in the display of the webpage if the server is slow or the script that is to be loaded is bulky.</w:t>
        </w:r>
      </w:ins>
    </w:p>
    <w:p w:rsidR="00A80859" w:rsidRPr="00A80859" w:rsidRDefault="00A80859" w:rsidP="00A80859">
      <w:pPr>
        <w:shd w:val="clear" w:color="auto" w:fill="FFFFFF"/>
        <w:spacing w:after="300" w:line="240" w:lineRule="auto"/>
        <w:jc w:val="both"/>
        <w:rPr>
          <w:ins w:id="454" w:author="Unknown"/>
          <w:rFonts w:ascii="Segoe UI" w:eastAsia="Times New Roman" w:hAnsi="Segoe UI" w:cs="Segoe UI"/>
          <w:color w:val="000000"/>
          <w:sz w:val="23"/>
          <w:szCs w:val="23"/>
        </w:rPr>
      </w:pPr>
      <w:ins w:id="455" w:author="Unknown">
        <w:r w:rsidRPr="00A80859">
          <w:rPr>
            <w:rFonts w:ascii="Segoe UI" w:eastAsia="Times New Roman" w:hAnsi="Segoe UI" w:cs="Segoe UI"/>
            <w:color w:val="000000"/>
            <w:sz w:val="23"/>
            <w:szCs w:val="23"/>
          </w:rPr>
          <w:t>Using deferred scripts results into a delay in the execution of the script for the time the HTML parser is running. Hence, this results in a reduction in the loading time of the webpage.</w:t>
        </w:r>
      </w:ins>
    </w:p>
    <w:p w:rsidR="00A80859" w:rsidRPr="00A80859" w:rsidRDefault="00A80859" w:rsidP="00A80859">
      <w:pPr>
        <w:shd w:val="clear" w:color="auto" w:fill="FFFFFF"/>
        <w:spacing w:after="300" w:line="240" w:lineRule="auto"/>
        <w:jc w:val="both"/>
        <w:rPr>
          <w:ins w:id="456" w:author="Unknown"/>
          <w:rFonts w:ascii="Segoe UI" w:eastAsia="Times New Roman" w:hAnsi="Segoe UI" w:cs="Segoe UI"/>
          <w:color w:val="000000"/>
          <w:sz w:val="23"/>
          <w:szCs w:val="23"/>
        </w:rPr>
      </w:pPr>
      <w:ins w:id="457" w:author="Unknown">
        <w:r w:rsidRPr="00A80859">
          <w:rPr>
            <w:rFonts w:ascii="Segoe UI" w:eastAsia="Times New Roman" w:hAnsi="Segoe UI" w:cs="Segoe UI"/>
            <w:b/>
            <w:bCs/>
            <w:color w:val="000000"/>
            <w:sz w:val="23"/>
            <w:szCs w:val="23"/>
          </w:rPr>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Could you tell us about the various types of error constructors supported by JavaScript?</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The Error constructor is responsible for creating an error object. Instances of the error objects are thrown when runtime errors occur. Moreover, the Error object can also be used as a base object for user-defined exceptions.</w:t>
        </w:r>
      </w:ins>
    </w:p>
    <w:p w:rsidR="00A80859" w:rsidRPr="00A80859" w:rsidRDefault="00A80859" w:rsidP="00A80859">
      <w:pPr>
        <w:shd w:val="clear" w:color="auto" w:fill="FFFFFF"/>
        <w:spacing w:after="300" w:line="240" w:lineRule="auto"/>
        <w:jc w:val="both"/>
        <w:rPr>
          <w:ins w:id="458" w:author="Unknown"/>
          <w:rFonts w:ascii="Segoe UI" w:eastAsia="Times New Roman" w:hAnsi="Segoe UI" w:cs="Segoe UI"/>
          <w:color w:val="000000"/>
          <w:sz w:val="23"/>
          <w:szCs w:val="23"/>
        </w:rPr>
      </w:pPr>
      <w:ins w:id="459" w:author="Unknown">
        <w:r w:rsidRPr="00A80859">
          <w:rPr>
            <w:rFonts w:ascii="Segoe UI" w:eastAsia="Times New Roman" w:hAnsi="Segoe UI" w:cs="Segoe UI"/>
            <w:color w:val="000000"/>
            <w:sz w:val="23"/>
            <w:szCs w:val="23"/>
          </w:rPr>
          <w:t>Other than the generic Error constructor, JS provides support for 7 error constructors that are:</w:t>
        </w:r>
      </w:ins>
    </w:p>
    <w:p w:rsidR="00A80859" w:rsidRPr="00A80859" w:rsidRDefault="00A80859" w:rsidP="00A80859">
      <w:pPr>
        <w:numPr>
          <w:ilvl w:val="0"/>
          <w:numId w:val="18"/>
        </w:numPr>
        <w:shd w:val="clear" w:color="auto" w:fill="FFFFFF"/>
        <w:spacing w:after="0" w:line="240" w:lineRule="auto"/>
        <w:rPr>
          <w:ins w:id="460" w:author="Unknown"/>
          <w:rFonts w:ascii="Segoe UI" w:eastAsia="Times New Roman" w:hAnsi="Segoe UI" w:cs="Segoe UI"/>
          <w:color w:val="000000"/>
          <w:sz w:val="23"/>
          <w:szCs w:val="23"/>
        </w:rPr>
      </w:pPr>
      <w:proofErr w:type="spellStart"/>
      <w:ins w:id="461" w:author="Unknown">
        <w:r w:rsidRPr="00A80859">
          <w:rPr>
            <w:rFonts w:ascii="Segoe UI" w:eastAsia="Times New Roman" w:hAnsi="Segoe UI" w:cs="Segoe UI"/>
            <w:b/>
            <w:bCs/>
            <w:color w:val="000000"/>
            <w:sz w:val="23"/>
          </w:rPr>
          <w:t>EvalError</w:t>
        </w:r>
        <w:proofErr w:type="spellEnd"/>
        <w:r w:rsidRPr="00A80859">
          <w:rPr>
            <w:rFonts w:ascii="Segoe UI" w:eastAsia="Times New Roman" w:hAnsi="Segoe UI" w:cs="Segoe UI"/>
            <w:b/>
            <w:bCs/>
            <w:color w:val="000000"/>
            <w:sz w:val="23"/>
          </w:rPr>
          <w:t xml:space="preserve"> –</w:t>
        </w:r>
        <w:r w:rsidRPr="00A80859">
          <w:rPr>
            <w:rFonts w:ascii="Segoe UI" w:eastAsia="Times New Roman" w:hAnsi="Segoe UI" w:cs="Segoe UI"/>
            <w:color w:val="000000"/>
            <w:sz w:val="23"/>
            <w:szCs w:val="23"/>
          </w:rPr>
          <w:t xml:space="preserve"> Creates an error instance regarding the global function </w:t>
        </w:r>
        <w:proofErr w:type="spellStart"/>
        <w:proofErr w:type="gramStart"/>
        <w:r w:rsidRPr="00A80859">
          <w:rPr>
            <w:rFonts w:ascii="Segoe UI" w:eastAsia="Times New Roman" w:hAnsi="Segoe UI" w:cs="Segoe UI"/>
            <w:color w:val="000000"/>
            <w:sz w:val="23"/>
            <w:szCs w:val="23"/>
          </w:rPr>
          <w:t>eval</w:t>
        </w:r>
        <w:proofErr w:type="spellEnd"/>
        <w:r w:rsidRPr="00A80859">
          <w:rPr>
            <w:rFonts w:ascii="Segoe UI" w:eastAsia="Times New Roman" w:hAnsi="Segoe UI" w:cs="Segoe UI"/>
            <w:color w:val="000000"/>
            <w:sz w:val="23"/>
            <w:szCs w:val="23"/>
          </w:rPr>
          <w:t>(</w:t>
        </w:r>
        <w:proofErr w:type="gramEnd"/>
        <w:r w:rsidRPr="00A80859">
          <w:rPr>
            <w:rFonts w:ascii="Segoe UI" w:eastAsia="Times New Roman" w:hAnsi="Segoe UI" w:cs="Segoe UI"/>
            <w:color w:val="000000"/>
            <w:sz w:val="23"/>
            <w:szCs w:val="23"/>
          </w:rPr>
          <w:t>).</w:t>
        </w:r>
      </w:ins>
    </w:p>
    <w:p w:rsidR="00A80859" w:rsidRPr="00A80859" w:rsidRDefault="00A80859" w:rsidP="00A80859">
      <w:pPr>
        <w:numPr>
          <w:ilvl w:val="0"/>
          <w:numId w:val="18"/>
        </w:numPr>
        <w:shd w:val="clear" w:color="auto" w:fill="FFFFFF"/>
        <w:spacing w:after="0" w:line="240" w:lineRule="auto"/>
        <w:rPr>
          <w:ins w:id="462" w:author="Unknown"/>
          <w:rFonts w:ascii="Segoe UI" w:eastAsia="Times New Roman" w:hAnsi="Segoe UI" w:cs="Segoe UI"/>
          <w:color w:val="000000"/>
          <w:sz w:val="23"/>
          <w:szCs w:val="23"/>
        </w:rPr>
      </w:pPr>
      <w:proofErr w:type="spellStart"/>
      <w:ins w:id="463" w:author="Unknown">
        <w:r w:rsidRPr="00A80859">
          <w:rPr>
            <w:rFonts w:ascii="Segoe UI" w:eastAsia="Times New Roman" w:hAnsi="Segoe UI" w:cs="Segoe UI"/>
            <w:b/>
            <w:bCs/>
            <w:color w:val="000000"/>
            <w:sz w:val="23"/>
          </w:rPr>
          <w:t>InternalError</w:t>
        </w:r>
        <w:proofErr w:type="spellEnd"/>
        <w:r w:rsidRPr="00A80859">
          <w:rPr>
            <w:rFonts w:ascii="Segoe UI" w:eastAsia="Times New Roman" w:hAnsi="Segoe UI" w:cs="Segoe UI"/>
            <w:b/>
            <w:bCs/>
            <w:color w:val="000000"/>
            <w:sz w:val="23"/>
          </w:rPr>
          <w:t xml:space="preserve"> –</w:t>
        </w:r>
        <w:r w:rsidRPr="00A80859">
          <w:rPr>
            <w:rFonts w:ascii="Segoe UI" w:eastAsia="Times New Roman" w:hAnsi="Segoe UI" w:cs="Segoe UI"/>
            <w:color w:val="000000"/>
            <w:sz w:val="23"/>
            <w:szCs w:val="23"/>
          </w:rPr>
          <w:t> Creates an error instance regarding an internal error in the JS engine.</w:t>
        </w:r>
      </w:ins>
    </w:p>
    <w:p w:rsidR="00A80859" w:rsidRPr="00A80859" w:rsidRDefault="00A80859" w:rsidP="00A80859">
      <w:pPr>
        <w:numPr>
          <w:ilvl w:val="0"/>
          <w:numId w:val="18"/>
        </w:numPr>
        <w:shd w:val="clear" w:color="auto" w:fill="FFFFFF"/>
        <w:spacing w:after="0" w:line="240" w:lineRule="auto"/>
        <w:rPr>
          <w:ins w:id="464" w:author="Unknown"/>
          <w:rFonts w:ascii="Segoe UI" w:eastAsia="Times New Roman" w:hAnsi="Segoe UI" w:cs="Segoe UI"/>
          <w:color w:val="000000"/>
          <w:sz w:val="23"/>
          <w:szCs w:val="23"/>
        </w:rPr>
      </w:pPr>
      <w:proofErr w:type="spellStart"/>
      <w:ins w:id="465" w:author="Unknown">
        <w:r w:rsidRPr="00A80859">
          <w:rPr>
            <w:rFonts w:ascii="Segoe UI" w:eastAsia="Times New Roman" w:hAnsi="Segoe UI" w:cs="Segoe UI"/>
            <w:b/>
            <w:bCs/>
            <w:color w:val="000000"/>
            <w:sz w:val="23"/>
          </w:rPr>
          <w:t>RangeError</w:t>
        </w:r>
        <w:proofErr w:type="spellEnd"/>
        <w:r w:rsidRPr="00A80859">
          <w:rPr>
            <w:rFonts w:ascii="Segoe UI" w:eastAsia="Times New Roman" w:hAnsi="Segoe UI" w:cs="Segoe UI"/>
            <w:b/>
            <w:bCs/>
            <w:color w:val="000000"/>
            <w:sz w:val="23"/>
          </w:rPr>
          <w:t xml:space="preserve"> –</w:t>
        </w:r>
        <w:r w:rsidRPr="00A80859">
          <w:rPr>
            <w:rFonts w:ascii="Segoe UI" w:eastAsia="Times New Roman" w:hAnsi="Segoe UI" w:cs="Segoe UI"/>
            <w:color w:val="000000"/>
            <w:sz w:val="23"/>
            <w:szCs w:val="23"/>
          </w:rPr>
          <w:t> Creates an error instance regarding a numeric variable or parameter that is outside of its valid range.</w:t>
        </w:r>
      </w:ins>
    </w:p>
    <w:p w:rsidR="00A80859" w:rsidRPr="00A80859" w:rsidRDefault="00A80859" w:rsidP="00A80859">
      <w:pPr>
        <w:numPr>
          <w:ilvl w:val="0"/>
          <w:numId w:val="18"/>
        </w:numPr>
        <w:shd w:val="clear" w:color="auto" w:fill="FFFFFF"/>
        <w:spacing w:after="0" w:line="240" w:lineRule="auto"/>
        <w:rPr>
          <w:ins w:id="466" w:author="Unknown"/>
          <w:rFonts w:ascii="Segoe UI" w:eastAsia="Times New Roman" w:hAnsi="Segoe UI" w:cs="Segoe UI"/>
          <w:color w:val="000000"/>
          <w:sz w:val="23"/>
          <w:szCs w:val="23"/>
        </w:rPr>
      </w:pPr>
      <w:proofErr w:type="spellStart"/>
      <w:ins w:id="467" w:author="Unknown">
        <w:r w:rsidRPr="00A80859">
          <w:rPr>
            <w:rFonts w:ascii="Segoe UI" w:eastAsia="Times New Roman" w:hAnsi="Segoe UI" w:cs="Segoe UI"/>
            <w:b/>
            <w:bCs/>
            <w:color w:val="000000"/>
            <w:sz w:val="23"/>
          </w:rPr>
          <w:t>ReferenceError</w:t>
        </w:r>
        <w:proofErr w:type="spellEnd"/>
        <w:r w:rsidRPr="00A80859">
          <w:rPr>
            <w:rFonts w:ascii="Segoe UI" w:eastAsia="Times New Roman" w:hAnsi="Segoe UI" w:cs="Segoe UI"/>
            <w:b/>
            <w:bCs/>
            <w:color w:val="000000"/>
            <w:sz w:val="23"/>
          </w:rPr>
          <w:t xml:space="preserve"> –</w:t>
        </w:r>
        <w:r w:rsidRPr="00A80859">
          <w:rPr>
            <w:rFonts w:ascii="Segoe UI" w:eastAsia="Times New Roman" w:hAnsi="Segoe UI" w:cs="Segoe UI"/>
            <w:color w:val="000000"/>
            <w:sz w:val="23"/>
            <w:szCs w:val="23"/>
          </w:rPr>
          <w:t> Creates an error instance regarding de-referencing an invalid reference.</w:t>
        </w:r>
      </w:ins>
    </w:p>
    <w:p w:rsidR="00A80859" w:rsidRPr="00A80859" w:rsidRDefault="00A80859" w:rsidP="00A80859">
      <w:pPr>
        <w:numPr>
          <w:ilvl w:val="0"/>
          <w:numId w:val="18"/>
        </w:numPr>
        <w:shd w:val="clear" w:color="auto" w:fill="FFFFFF"/>
        <w:spacing w:after="0" w:line="240" w:lineRule="auto"/>
        <w:rPr>
          <w:ins w:id="468" w:author="Unknown"/>
          <w:rFonts w:ascii="Segoe UI" w:eastAsia="Times New Roman" w:hAnsi="Segoe UI" w:cs="Segoe UI"/>
          <w:color w:val="000000"/>
          <w:sz w:val="23"/>
          <w:szCs w:val="23"/>
        </w:rPr>
      </w:pPr>
      <w:proofErr w:type="spellStart"/>
      <w:ins w:id="469" w:author="Unknown">
        <w:r w:rsidRPr="00A80859">
          <w:rPr>
            <w:rFonts w:ascii="Segoe UI" w:eastAsia="Times New Roman" w:hAnsi="Segoe UI" w:cs="Segoe UI"/>
            <w:b/>
            <w:bCs/>
            <w:color w:val="000000"/>
            <w:sz w:val="23"/>
          </w:rPr>
          <w:t>SyntaxError</w:t>
        </w:r>
        <w:proofErr w:type="spellEnd"/>
        <w:r w:rsidRPr="00A80859">
          <w:rPr>
            <w:rFonts w:ascii="Segoe UI" w:eastAsia="Times New Roman" w:hAnsi="Segoe UI" w:cs="Segoe UI"/>
            <w:b/>
            <w:bCs/>
            <w:color w:val="000000"/>
            <w:sz w:val="23"/>
          </w:rPr>
          <w:t xml:space="preserve"> –</w:t>
        </w:r>
        <w:r w:rsidRPr="00A80859">
          <w:rPr>
            <w:rFonts w:ascii="Segoe UI" w:eastAsia="Times New Roman" w:hAnsi="Segoe UI" w:cs="Segoe UI"/>
            <w:color w:val="000000"/>
            <w:sz w:val="23"/>
            <w:szCs w:val="23"/>
          </w:rPr>
          <w:t xml:space="preserve"> Creates an error instance regarding a syntax error occurring while parsing code in </w:t>
        </w:r>
        <w:proofErr w:type="spellStart"/>
        <w:proofErr w:type="gramStart"/>
        <w:r w:rsidRPr="00A80859">
          <w:rPr>
            <w:rFonts w:ascii="Segoe UI" w:eastAsia="Times New Roman" w:hAnsi="Segoe UI" w:cs="Segoe UI"/>
            <w:color w:val="000000"/>
            <w:sz w:val="23"/>
            <w:szCs w:val="23"/>
          </w:rPr>
          <w:t>eval</w:t>
        </w:r>
        <w:proofErr w:type="spellEnd"/>
        <w:r w:rsidRPr="00A80859">
          <w:rPr>
            <w:rFonts w:ascii="Segoe UI" w:eastAsia="Times New Roman" w:hAnsi="Segoe UI" w:cs="Segoe UI"/>
            <w:color w:val="000000"/>
            <w:sz w:val="23"/>
            <w:szCs w:val="23"/>
          </w:rPr>
          <w:t>(</w:t>
        </w:r>
        <w:proofErr w:type="gramEnd"/>
        <w:r w:rsidRPr="00A80859">
          <w:rPr>
            <w:rFonts w:ascii="Segoe UI" w:eastAsia="Times New Roman" w:hAnsi="Segoe UI" w:cs="Segoe UI"/>
            <w:color w:val="000000"/>
            <w:sz w:val="23"/>
            <w:szCs w:val="23"/>
          </w:rPr>
          <w:t>).</w:t>
        </w:r>
      </w:ins>
    </w:p>
    <w:p w:rsidR="00A80859" w:rsidRPr="00A80859" w:rsidRDefault="00A80859" w:rsidP="00A80859">
      <w:pPr>
        <w:numPr>
          <w:ilvl w:val="0"/>
          <w:numId w:val="18"/>
        </w:numPr>
        <w:shd w:val="clear" w:color="auto" w:fill="FFFFFF"/>
        <w:spacing w:after="0" w:line="240" w:lineRule="auto"/>
        <w:rPr>
          <w:ins w:id="470" w:author="Unknown"/>
          <w:rFonts w:ascii="Segoe UI" w:eastAsia="Times New Roman" w:hAnsi="Segoe UI" w:cs="Segoe UI"/>
          <w:color w:val="000000"/>
          <w:sz w:val="23"/>
          <w:szCs w:val="23"/>
        </w:rPr>
      </w:pPr>
      <w:proofErr w:type="spellStart"/>
      <w:ins w:id="471" w:author="Unknown">
        <w:r w:rsidRPr="00A80859">
          <w:rPr>
            <w:rFonts w:ascii="Segoe UI" w:eastAsia="Times New Roman" w:hAnsi="Segoe UI" w:cs="Segoe UI"/>
            <w:b/>
            <w:bCs/>
            <w:color w:val="000000"/>
            <w:sz w:val="23"/>
          </w:rPr>
          <w:lastRenderedPageBreak/>
          <w:t>TypeError</w:t>
        </w:r>
        <w:proofErr w:type="spellEnd"/>
        <w:r w:rsidRPr="00A80859">
          <w:rPr>
            <w:rFonts w:ascii="Segoe UI" w:eastAsia="Times New Roman" w:hAnsi="Segoe UI" w:cs="Segoe UI"/>
            <w:b/>
            <w:bCs/>
            <w:color w:val="000000"/>
            <w:sz w:val="23"/>
          </w:rPr>
          <w:t xml:space="preserve"> –</w:t>
        </w:r>
        <w:r w:rsidRPr="00A80859">
          <w:rPr>
            <w:rFonts w:ascii="Segoe UI" w:eastAsia="Times New Roman" w:hAnsi="Segoe UI" w:cs="Segoe UI"/>
            <w:color w:val="000000"/>
            <w:sz w:val="23"/>
            <w:szCs w:val="23"/>
          </w:rPr>
          <w:t> Creates an error instance regarding a parameter or variable not of a valid type.</w:t>
        </w:r>
      </w:ins>
    </w:p>
    <w:p w:rsidR="00A80859" w:rsidRPr="00A80859" w:rsidRDefault="00A80859" w:rsidP="00A80859">
      <w:pPr>
        <w:numPr>
          <w:ilvl w:val="0"/>
          <w:numId w:val="18"/>
        </w:numPr>
        <w:shd w:val="clear" w:color="auto" w:fill="FFFFFF"/>
        <w:spacing w:after="0" w:line="240" w:lineRule="auto"/>
        <w:rPr>
          <w:ins w:id="472" w:author="Unknown"/>
          <w:rFonts w:ascii="Segoe UI" w:eastAsia="Times New Roman" w:hAnsi="Segoe UI" w:cs="Segoe UI"/>
          <w:color w:val="000000"/>
          <w:sz w:val="23"/>
          <w:szCs w:val="23"/>
        </w:rPr>
      </w:pPr>
      <w:proofErr w:type="spellStart"/>
      <w:ins w:id="473" w:author="Unknown">
        <w:r w:rsidRPr="00A80859">
          <w:rPr>
            <w:rFonts w:ascii="Segoe UI" w:eastAsia="Times New Roman" w:hAnsi="Segoe UI" w:cs="Segoe UI"/>
            <w:b/>
            <w:bCs/>
            <w:color w:val="000000"/>
            <w:sz w:val="23"/>
          </w:rPr>
          <w:t>URIError</w:t>
        </w:r>
        <w:proofErr w:type="spellEnd"/>
        <w:r w:rsidRPr="00A80859">
          <w:rPr>
            <w:rFonts w:ascii="Segoe UI" w:eastAsia="Times New Roman" w:hAnsi="Segoe UI" w:cs="Segoe UI"/>
            <w:b/>
            <w:bCs/>
            <w:color w:val="000000"/>
            <w:sz w:val="23"/>
          </w:rPr>
          <w:t xml:space="preserve"> –</w:t>
        </w:r>
        <w:r w:rsidRPr="00A80859">
          <w:rPr>
            <w:rFonts w:ascii="Segoe UI" w:eastAsia="Times New Roman" w:hAnsi="Segoe UI" w:cs="Segoe UI"/>
            <w:color w:val="000000"/>
            <w:sz w:val="23"/>
            <w:szCs w:val="23"/>
          </w:rPr>
          <w:t xml:space="preserve"> Creates an error instance regarding when invalid parameters are passed to the </w:t>
        </w:r>
        <w:proofErr w:type="spellStart"/>
        <w:proofErr w:type="gramStart"/>
        <w:r w:rsidRPr="00A80859">
          <w:rPr>
            <w:rFonts w:ascii="Segoe UI" w:eastAsia="Times New Roman" w:hAnsi="Segoe UI" w:cs="Segoe UI"/>
            <w:color w:val="000000"/>
            <w:sz w:val="23"/>
            <w:szCs w:val="23"/>
          </w:rPr>
          <w:t>decodeURI</w:t>
        </w:r>
        <w:proofErr w:type="spellEnd"/>
        <w:r w:rsidRPr="00A80859">
          <w:rPr>
            <w:rFonts w:ascii="Segoe UI" w:eastAsia="Times New Roman" w:hAnsi="Segoe UI" w:cs="Segoe UI"/>
            <w:color w:val="000000"/>
            <w:sz w:val="23"/>
            <w:szCs w:val="23"/>
          </w:rPr>
          <w:t>(</w:t>
        </w:r>
        <w:proofErr w:type="gramEnd"/>
        <w:r w:rsidRPr="00A80859">
          <w:rPr>
            <w:rFonts w:ascii="Segoe UI" w:eastAsia="Times New Roman" w:hAnsi="Segoe UI" w:cs="Segoe UI"/>
            <w:color w:val="000000"/>
            <w:sz w:val="23"/>
            <w:szCs w:val="23"/>
          </w:rPr>
          <w:t xml:space="preserve">) or </w:t>
        </w:r>
        <w:proofErr w:type="spellStart"/>
        <w:r w:rsidRPr="00A80859">
          <w:rPr>
            <w:rFonts w:ascii="Segoe UI" w:eastAsia="Times New Roman" w:hAnsi="Segoe UI" w:cs="Segoe UI"/>
            <w:color w:val="000000"/>
            <w:sz w:val="23"/>
            <w:szCs w:val="23"/>
          </w:rPr>
          <w:t>encodeURI</w:t>
        </w:r>
        <w:proofErr w:type="spellEnd"/>
        <w:r w:rsidRPr="00A80859">
          <w:rPr>
            <w:rFonts w:ascii="Segoe UI" w:eastAsia="Times New Roman" w:hAnsi="Segoe UI" w:cs="Segoe UI"/>
            <w:color w:val="000000"/>
            <w:sz w:val="23"/>
            <w:szCs w:val="23"/>
          </w:rPr>
          <w:t>().</w:t>
        </w:r>
      </w:ins>
    </w:p>
    <w:p w:rsidR="00A80859" w:rsidRPr="00A80859" w:rsidRDefault="00A80859" w:rsidP="00A80859">
      <w:pPr>
        <w:shd w:val="clear" w:color="auto" w:fill="FFFFFF"/>
        <w:spacing w:after="300" w:line="240" w:lineRule="auto"/>
        <w:jc w:val="both"/>
        <w:rPr>
          <w:ins w:id="474" w:author="Unknown"/>
          <w:rFonts w:ascii="Segoe UI" w:eastAsia="Times New Roman" w:hAnsi="Segoe UI" w:cs="Segoe UI"/>
          <w:color w:val="000000"/>
          <w:sz w:val="23"/>
          <w:szCs w:val="23"/>
        </w:rPr>
      </w:pPr>
      <w:ins w:id="475" w:author="Unknown">
        <w:r w:rsidRPr="00A80859">
          <w:rPr>
            <w:rFonts w:ascii="Segoe UI" w:eastAsia="Times New Roman" w:hAnsi="Segoe UI" w:cs="Segoe UI"/>
            <w:b/>
            <w:bCs/>
            <w:color w:val="000000"/>
            <w:sz w:val="23"/>
            <w:szCs w:val="23"/>
          </w:rPr>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What do you understand by Screen objects? State their various properties.</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In order to read the information from the client’s screen, screen objects are used in JavaScript. Properties of screen objects are:</w:t>
        </w:r>
      </w:ins>
    </w:p>
    <w:p w:rsidR="00A80859" w:rsidRPr="00A80859" w:rsidRDefault="00A80859" w:rsidP="00A80859">
      <w:pPr>
        <w:numPr>
          <w:ilvl w:val="0"/>
          <w:numId w:val="19"/>
        </w:numPr>
        <w:shd w:val="clear" w:color="auto" w:fill="FFFFFF"/>
        <w:spacing w:after="0" w:line="240" w:lineRule="auto"/>
        <w:rPr>
          <w:ins w:id="476" w:author="Unknown"/>
          <w:rFonts w:ascii="Segoe UI" w:eastAsia="Times New Roman" w:hAnsi="Segoe UI" w:cs="Segoe UI"/>
          <w:color w:val="000000"/>
          <w:sz w:val="23"/>
          <w:szCs w:val="23"/>
        </w:rPr>
      </w:pPr>
      <w:proofErr w:type="spellStart"/>
      <w:ins w:id="477" w:author="Unknown">
        <w:r w:rsidRPr="00A80859">
          <w:rPr>
            <w:rFonts w:ascii="Segoe UI" w:eastAsia="Times New Roman" w:hAnsi="Segoe UI" w:cs="Segoe UI"/>
            <w:b/>
            <w:bCs/>
            <w:color w:val="000000"/>
            <w:sz w:val="23"/>
          </w:rPr>
          <w:t>AvailHeight</w:t>
        </w:r>
        <w:proofErr w:type="spellEnd"/>
        <w:r w:rsidRPr="00A80859">
          <w:rPr>
            <w:rFonts w:ascii="Segoe UI" w:eastAsia="Times New Roman" w:hAnsi="Segoe UI" w:cs="Segoe UI"/>
            <w:b/>
            <w:bCs/>
            <w:color w:val="000000"/>
            <w:sz w:val="23"/>
          </w:rPr>
          <w:t xml:space="preserve"> –</w:t>
        </w:r>
        <w:r w:rsidRPr="00A80859">
          <w:rPr>
            <w:rFonts w:ascii="Segoe UI" w:eastAsia="Times New Roman" w:hAnsi="Segoe UI" w:cs="Segoe UI"/>
            <w:color w:val="000000"/>
            <w:sz w:val="23"/>
            <w:szCs w:val="23"/>
          </w:rPr>
          <w:t> Gives out the height of the client screen (Excludes taskbar)</w:t>
        </w:r>
      </w:ins>
    </w:p>
    <w:p w:rsidR="00A80859" w:rsidRPr="00A80859" w:rsidRDefault="00A80859" w:rsidP="00A80859">
      <w:pPr>
        <w:numPr>
          <w:ilvl w:val="0"/>
          <w:numId w:val="19"/>
        </w:numPr>
        <w:shd w:val="clear" w:color="auto" w:fill="FFFFFF"/>
        <w:spacing w:after="0" w:line="240" w:lineRule="auto"/>
        <w:rPr>
          <w:ins w:id="478" w:author="Unknown"/>
          <w:rFonts w:ascii="Segoe UI" w:eastAsia="Times New Roman" w:hAnsi="Segoe UI" w:cs="Segoe UI"/>
          <w:color w:val="000000"/>
          <w:sz w:val="23"/>
          <w:szCs w:val="23"/>
        </w:rPr>
      </w:pPr>
      <w:proofErr w:type="spellStart"/>
      <w:ins w:id="479" w:author="Unknown">
        <w:r w:rsidRPr="00A80859">
          <w:rPr>
            <w:rFonts w:ascii="Segoe UI" w:eastAsia="Times New Roman" w:hAnsi="Segoe UI" w:cs="Segoe UI"/>
            <w:b/>
            <w:bCs/>
            <w:color w:val="000000"/>
            <w:sz w:val="23"/>
          </w:rPr>
          <w:t>AvailWidth</w:t>
        </w:r>
        <w:proofErr w:type="spellEnd"/>
        <w:r w:rsidRPr="00A80859">
          <w:rPr>
            <w:rFonts w:ascii="Segoe UI" w:eastAsia="Times New Roman" w:hAnsi="Segoe UI" w:cs="Segoe UI"/>
            <w:b/>
            <w:bCs/>
            <w:color w:val="000000"/>
            <w:sz w:val="23"/>
          </w:rPr>
          <w:t xml:space="preserve"> –</w:t>
        </w:r>
        <w:r w:rsidRPr="00A80859">
          <w:rPr>
            <w:rFonts w:ascii="Segoe UI" w:eastAsia="Times New Roman" w:hAnsi="Segoe UI" w:cs="Segoe UI"/>
            <w:color w:val="000000"/>
            <w:sz w:val="23"/>
            <w:szCs w:val="23"/>
          </w:rPr>
          <w:t> Gives out the width of the client screen (Excludes taskbar)</w:t>
        </w:r>
      </w:ins>
    </w:p>
    <w:p w:rsidR="00A80859" w:rsidRPr="00A80859" w:rsidRDefault="00A80859" w:rsidP="00A80859">
      <w:pPr>
        <w:numPr>
          <w:ilvl w:val="0"/>
          <w:numId w:val="19"/>
        </w:numPr>
        <w:shd w:val="clear" w:color="auto" w:fill="FFFFFF"/>
        <w:spacing w:after="0" w:line="240" w:lineRule="auto"/>
        <w:rPr>
          <w:ins w:id="480" w:author="Unknown"/>
          <w:rFonts w:ascii="Segoe UI" w:eastAsia="Times New Roman" w:hAnsi="Segoe UI" w:cs="Segoe UI"/>
          <w:color w:val="000000"/>
          <w:sz w:val="23"/>
          <w:szCs w:val="23"/>
        </w:rPr>
      </w:pPr>
      <w:proofErr w:type="spellStart"/>
      <w:ins w:id="481" w:author="Unknown">
        <w:r w:rsidRPr="00A80859">
          <w:rPr>
            <w:rFonts w:ascii="Segoe UI" w:eastAsia="Times New Roman" w:hAnsi="Segoe UI" w:cs="Segoe UI"/>
            <w:b/>
            <w:bCs/>
            <w:color w:val="000000"/>
            <w:sz w:val="23"/>
          </w:rPr>
          <w:t>ColorDepth</w:t>
        </w:r>
        <w:proofErr w:type="spellEnd"/>
        <w:r w:rsidRPr="00A80859">
          <w:rPr>
            <w:rFonts w:ascii="Segoe UI" w:eastAsia="Times New Roman" w:hAnsi="Segoe UI" w:cs="Segoe UI"/>
            <w:b/>
            <w:bCs/>
            <w:color w:val="000000"/>
            <w:sz w:val="23"/>
          </w:rPr>
          <w:t xml:space="preserve"> –</w:t>
        </w:r>
        <w:r w:rsidRPr="00A80859">
          <w:rPr>
            <w:rFonts w:ascii="Segoe UI" w:eastAsia="Times New Roman" w:hAnsi="Segoe UI" w:cs="Segoe UI"/>
            <w:color w:val="000000"/>
            <w:sz w:val="23"/>
            <w:szCs w:val="23"/>
          </w:rPr>
          <w:t> Gives out the bit depth of images supported by the client screen</w:t>
        </w:r>
      </w:ins>
    </w:p>
    <w:p w:rsidR="00A80859" w:rsidRPr="00A80859" w:rsidRDefault="00A80859" w:rsidP="00A80859">
      <w:pPr>
        <w:numPr>
          <w:ilvl w:val="0"/>
          <w:numId w:val="19"/>
        </w:numPr>
        <w:shd w:val="clear" w:color="auto" w:fill="FFFFFF"/>
        <w:spacing w:after="0" w:line="240" w:lineRule="auto"/>
        <w:rPr>
          <w:ins w:id="482" w:author="Unknown"/>
          <w:rFonts w:ascii="Segoe UI" w:eastAsia="Times New Roman" w:hAnsi="Segoe UI" w:cs="Segoe UI"/>
          <w:color w:val="000000"/>
          <w:sz w:val="23"/>
          <w:szCs w:val="23"/>
        </w:rPr>
      </w:pPr>
      <w:ins w:id="483" w:author="Unknown">
        <w:r w:rsidRPr="00A80859">
          <w:rPr>
            <w:rFonts w:ascii="Segoe UI" w:eastAsia="Times New Roman" w:hAnsi="Segoe UI" w:cs="Segoe UI"/>
            <w:b/>
            <w:bCs/>
            <w:color w:val="000000"/>
            <w:sz w:val="23"/>
          </w:rPr>
          <w:t>Height –</w:t>
        </w:r>
        <w:r w:rsidRPr="00A80859">
          <w:rPr>
            <w:rFonts w:ascii="Segoe UI" w:eastAsia="Times New Roman" w:hAnsi="Segoe UI" w:cs="Segoe UI"/>
            <w:color w:val="000000"/>
            <w:sz w:val="23"/>
            <w:szCs w:val="23"/>
          </w:rPr>
          <w:t> Gives out the total height of the client screen</w:t>
        </w:r>
      </w:ins>
    </w:p>
    <w:p w:rsidR="00A80859" w:rsidRPr="00A80859" w:rsidRDefault="00A80859" w:rsidP="00A80859">
      <w:pPr>
        <w:numPr>
          <w:ilvl w:val="0"/>
          <w:numId w:val="19"/>
        </w:numPr>
        <w:shd w:val="clear" w:color="auto" w:fill="FFFFFF"/>
        <w:spacing w:after="0" w:line="240" w:lineRule="auto"/>
        <w:rPr>
          <w:ins w:id="484" w:author="Unknown"/>
          <w:rFonts w:ascii="Segoe UI" w:eastAsia="Times New Roman" w:hAnsi="Segoe UI" w:cs="Segoe UI"/>
          <w:color w:val="000000"/>
          <w:sz w:val="23"/>
          <w:szCs w:val="23"/>
        </w:rPr>
      </w:pPr>
      <w:ins w:id="485" w:author="Unknown">
        <w:r w:rsidRPr="00A80859">
          <w:rPr>
            <w:rFonts w:ascii="Segoe UI" w:eastAsia="Times New Roman" w:hAnsi="Segoe UI" w:cs="Segoe UI"/>
            <w:b/>
            <w:bCs/>
            <w:color w:val="000000"/>
            <w:sz w:val="23"/>
          </w:rPr>
          <w:t>Width –</w:t>
        </w:r>
        <w:r w:rsidRPr="00A80859">
          <w:rPr>
            <w:rFonts w:ascii="Segoe UI" w:eastAsia="Times New Roman" w:hAnsi="Segoe UI" w:cs="Segoe UI"/>
            <w:color w:val="000000"/>
            <w:sz w:val="23"/>
            <w:szCs w:val="23"/>
          </w:rPr>
          <w:t> Gives out the total width of the client screen</w:t>
        </w:r>
      </w:ins>
    </w:p>
    <w:p w:rsidR="00A80859" w:rsidRPr="00A80859" w:rsidRDefault="00A80859" w:rsidP="00A80859">
      <w:pPr>
        <w:shd w:val="clear" w:color="auto" w:fill="FFFFFF"/>
        <w:spacing w:after="300" w:line="240" w:lineRule="auto"/>
        <w:jc w:val="both"/>
        <w:rPr>
          <w:ins w:id="486" w:author="Unknown"/>
          <w:rFonts w:ascii="Segoe UI" w:eastAsia="Times New Roman" w:hAnsi="Segoe UI" w:cs="Segoe UI"/>
          <w:color w:val="000000"/>
          <w:sz w:val="23"/>
          <w:szCs w:val="23"/>
        </w:rPr>
      </w:pPr>
      <w:ins w:id="487" w:author="Unknown">
        <w:r w:rsidRPr="00A80859">
          <w:rPr>
            <w:rFonts w:ascii="Segoe UI" w:eastAsia="Times New Roman" w:hAnsi="Segoe UI" w:cs="Segoe UI"/>
            <w:b/>
            <w:bCs/>
            <w:color w:val="000000"/>
            <w:sz w:val="23"/>
            <w:szCs w:val="23"/>
          </w:rPr>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 xml:space="preserve">Could you explain </w:t>
        </w:r>
        <w:proofErr w:type="gramStart"/>
        <w:r w:rsidRPr="00A80859">
          <w:rPr>
            <w:rFonts w:ascii="Segoe UI" w:eastAsia="Times New Roman" w:hAnsi="Segoe UI" w:cs="Segoe UI"/>
            <w:b/>
            <w:bCs/>
            <w:color w:val="000000"/>
            <w:sz w:val="23"/>
            <w:szCs w:val="23"/>
          </w:rPr>
          <w:t>escape(</w:t>
        </w:r>
        <w:proofErr w:type="gramEnd"/>
        <w:r w:rsidRPr="00A80859">
          <w:rPr>
            <w:rFonts w:ascii="Segoe UI" w:eastAsia="Times New Roman" w:hAnsi="Segoe UI" w:cs="Segoe UI"/>
            <w:b/>
            <w:bCs/>
            <w:color w:val="000000"/>
            <w:sz w:val="23"/>
            <w:szCs w:val="23"/>
          </w:rPr>
          <w:t xml:space="preserve">) and </w:t>
        </w:r>
        <w:proofErr w:type="spellStart"/>
        <w:r w:rsidRPr="00A80859">
          <w:rPr>
            <w:rFonts w:ascii="Segoe UI" w:eastAsia="Times New Roman" w:hAnsi="Segoe UI" w:cs="Segoe UI"/>
            <w:b/>
            <w:bCs/>
            <w:color w:val="000000"/>
            <w:sz w:val="23"/>
            <w:szCs w:val="23"/>
          </w:rPr>
          <w:t>unescape</w:t>
        </w:r>
        <w:proofErr w:type="spellEnd"/>
        <w:r w:rsidRPr="00A80859">
          <w:rPr>
            <w:rFonts w:ascii="Segoe UI" w:eastAsia="Times New Roman" w:hAnsi="Segoe UI" w:cs="Segoe UI"/>
            <w:b/>
            <w:bCs/>
            <w:color w:val="000000"/>
            <w:sz w:val="23"/>
            <w:szCs w:val="23"/>
          </w:rPr>
          <w:t>() functions?</w:t>
        </w:r>
      </w:ins>
    </w:p>
    <w:p w:rsidR="00A80859" w:rsidRPr="00A80859" w:rsidRDefault="00A80859" w:rsidP="00A80859">
      <w:pPr>
        <w:shd w:val="clear" w:color="auto" w:fill="FFFFFF"/>
        <w:spacing w:after="300" w:line="240" w:lineRule="auto"/>
        <w:jc w:val="both"/>
        <w:rPr>
          <w:ins w:id="488" w:author="Unknown"/>
          <w:rFonts w:ascii="Segoe UI" w:eastAsia="Times New Roman" w:hAnsi="Segoe UI" w:cs="Segoe UI"/>
          <w:color w:val="000000"/>
          <w:sz w:val="23"/>
          <w:szCs w:val="23"/>
        </w:rPr>
      </w:pPr>
      <w:ins w:id="489" w:author="Unknown">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 xml:space="preserve">: The </w:t>
        </w:r>
        <w:proofErr w:type="gramStart"/>
        <w:r w:rsidRPr="00A80859">
          <w:rPr>
            <w:rFonts w:ascii="Segoe UI" w:eastAsia="Times New Roman" w:hAnsi="Segoe UI" w:cs="Segoe UI"/>
            <w:color w:val="000000"/>
            <w:sz w:val="23"/>
            <w:szCs w:val="23"/>
          </w:rPr>
          <w:t>escape(</w:t>
        </w:r>
        <w:proofErr w:type="gramEnd"/>
        <w:r w:rsidRPr="00A80859">
          <w:rPr>
            <w:rFonts w:ascii="Segoe UI" w:eastAsia="Times New Roman" w:hAnsi="Segoe UI" w:cs="Segoe UI"/>
            <w:color w:val="000000"/>
            <w:sz w:val="23"/>
            <w:szCs w:val="23"/>
          </w:rPr>
          <w:t>) function allows for converting a string into a coded form in JavaScript. It is used for securely transferring information from one system to another over some network. For instance, consider the following code snippet: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90" w:author="Unknown"/>
          <w:rFonts w:ascii="Courier" w:eastAsia="Times New Roman" w:hAnsi="Courier" w:cs="Courier New"/>
          <w:color w:val="333333"/>
          <w:sz w:val="20"/>
          <w:szCs w:val="20"/>
        </w:rPr>
      </w:pPr>
      <w:ins w:id="491" w:author="Unknown">
        <w:r w:rsidRPr="00A80859">
          <w:rPr>
            <w:rFonts w:ascii="Courier" w:eastAsia="Times New Roman" w:hAnsi="Courier" w:cs="Courier New"/>
            <w:color w:val="333333"/>
            <w:sz w:val="20"/>
            <w:szCs w:val="20"/>
          </w:rPr>
          <w:t>&lt;</w:t>
        </w:r>
        <w:proofErr w:type="gramStart"/>
        <w:r w:rsidRPr="00A80859">
          <w:rPr>
            <w:rFonts w:ascii="Courier" w:eastAsia="Times New Roman" w:hAnsi="Courier" w:cs="Courier New"/>
            <w:color w:val="333333"/>
            <w:sz w:val="20"/>
            <w:szCs w:val="20"/>
          </w:rPr>
          <w:t>script</w:t>
        </w:r>
        <w:proofErr w:type="gramEnd"/>
        <w:r w:rsidRPr="00A80859">
          <w:rPr>
            <w:rFonts w:ascii="Courier" w:eastAsia="Times New Roman" w:hAnsi="Courier" w:cs="Courier New"/>
            <w:color w:val="333333"/>
            <w:sz w:val="20"/>
            <w:szCs w:val="20"/>
          </w:rPr>
          <w:t>&gt;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92" w:author="Unknown"/>
          <w:rFonts w:ascii="Courier" w:eastAsia="Times New Roman" w:hAnsi="Courier" w:cs="Courier New"/>
          <w:color w:val="333333"/>
          <w:sz w:val="20"/>
          <w:szCs w:val="20"/>
        </w:rPr>
      </w:pPr>
      <w:proofErr w:type="spellStart"/>
      <w:proofErr w:type="gramStart"/>
      <w:ins w:id="493" w:author="Unknown">
        <w:r w:rsidRPr="00A80859">
          <w:rPr>
            <w:rFonts w:ascii="Courier" w:eastAsia="Times New Roman" w:hAnsi="Courier" w:cs="Courier New"/>
            <w:color w:val="333333"/>
            <w:sz w:val="20"/>
            <w:szCs w:val="20"/>
          </w:rPr>
          <w:t>document.write</w:t>
        </w:r>
        <w:proofErr w:type="spellEnd"/>
        <w:r w:rsidRPr="00A80859">
          <w:rPr>
            <w:rFonts w:ascii="Courier" w:eastAsia="Times New Roman" w:hAnsi="Courier" w:cs="Courier New"/>
            <w:color w:val="333333"/>
            <w:sz w:val="20"/>
            <w:szCs w:val="20"/>
          </w:rPr>
          <w:t>(</w:t>
        </w:r>
        <w:proofErr w:type="gramEnd"/>
        <w:r w:rsidRPr="00A80859">
          <w:rPr>
            <w:rFonts w:ascii="Courier" w:eastAsia="Times New Roman" w:hAnsi="Courier" w:cs="Courier New"/>
            <w:color w:val="333333"/>
            <w:sz w:val="20"/>
            <w:szCs w:val="20"/>
          </w:rPr>
          <w:t>escape("This string is encoded!"));</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94" w:author="Unknown"/>
          <w:rFonts w:ascii="Courier" w:eastAsia="Times New Roman" w:hAnsi="Courier" w:cs="Courier New"/>
          <w:color w:val="333333"/>
          <w:sz w:val="20"/>
          <w:szCs w:val="20"/>
        </w:rPr>
      </w:pPr>
      <w:ins w:id="495" w:author="Unknown">
        <w:r w:rsidRPr="00A80859">
          <w:rPr>
            <w:rFonts w:ascii="Courier" w:eastAsia="Times New Roman" w:hAnsi="Courier" w:cs="Courier New"/>
            <w:color w:val="333333"/>
            <w:sz w:val="20"/>
            <w:szCs w:val="20"/>
          </w:rPr>
          <w:t>&lt;/script&gt;</w:t>
        </w:r>
      </w:ins>
    </w:p>
    <w:p w:rsidR="00A80859" w:rsidRPr="00A80859" w:rsidRDefault="00A80859" w:rsidP="00A80859">
      <w:pPr>
        <w:shd w:val="clear" w:color="auto" w:fill="FFFFFF"/>
        <w:spacing w:after="300" w:line="240" w:lineRule="auto"/>
        <w:jc w:val="both"/>
        <w:rPr>
          <w:ins w:id="496" w:author="Unknown"/>
          <w:rFonts w:ascii="Segoe UI" w:eastAsia="Times New Roman" w:hAnsi="Segoe UI" w:cs="Segoe UI"/>
          <w:color w:val="000000"/>
          <w:sz w:val="23"/>
          <w:szCs w:val="23"/>
        </w:rPr>
      </w:pPr>
      <w:ins w:id="497" w:author="Unknown">
        <w:r w:rsidRPr="00A80859">
          <w:rPr>
            <w:rFonts w:ascii="Segoe UI" w:eastAsia="Times New Roman" w:hAnsi="Segoe UI" w:cs="Segoe UI"/>
            <w:color w:val="000000"/>
            <w:sz w:val="23"/>
            <w:szCs w:val="23"/>
          </w:rPr>
          <w:t>The output of the aforementioned code snipped will be something like this:</w:t>
        </w:r>
      </w:ins>
    </w:p>
    <w:p w:rsidR="00A80859" w:rsidRPr="00A80859" w:rsidRDefault="00A80859" w:rsidP="00A80859">
      <w:pPr>
        <w:shd w:val="clear" w:color="auto" w:fill="FFFFFF"/>
        <w:spacing w:after="300" w:line="240" w:lineRule="auto"/>
        <w:jc w:val="both"/>
        <w:rPr>
          <w:ins w:id="498" w:author="Unknown"/>
          <w:rFonts w:ascii="Segoe UI" w:eastAsia="Times New Roman" w:hAnsi="Segoe UI" w:cs="Segoe UI"/>
          <w:color w:val="000000"/>
          <w:sz w:val="23"/>
          <w:szCs w:val="23"/>
        </w:rPr>
      </w:pPr>
      <w:ins w:id="499" w:author="Unknown">
        <w:r w:rsidRPr="00A80859">
          <w:rPr>
            <w:rFonts w:ascii="Segoe UI" w:eastAsia="Times New Roman" w:hAnsi="Segoe UI" w:cs="Segoe UI"/>
            <w:color w:val="000000"/>
            <w:sz w:val="23"/>
            <w:szCs w:val="23"/>
          </w:rPr>
          <w:t>This%3F%20string%20is%20encoded%21</w:t>
        </w:r>
      </w:ins>
    </w:p>
    <w:p w:rsidR="00A80859" w:rsidRPr="00A80859" w:rsidRDefault="00A80859" w:rsidP="00A80859">
      <w:pPr>
        <w:shd w:val="clear" w:color="auto" w:fill="FFFFFF"/>
        <w:spacing w:after="300" w:line="240" w:lineRule="auto"/>
        <w:jc w:val="both"/>
        <w:rPr>
          <w:ins w:id="500" w:author="Unknown"/>
          <w:rFonts w:ascii="Segoe UI" w:eastAsia="Times New Roman" w:hAnsi="Segoe UI" w:cs="Segoe UI"/>
          <w:color w:val="000000"/>
          <w:sz w:val="23"/>
          <w:szCs w:val="23"/>
        </w:rPr>
      </w:pPr>
      <w:ins w:id="501" w:author="Unknown">
        <w:r w:rsidRPr="00A80859">
          <w:rPr>
            <w:rFonts w:ascii="Segoe UI" w:eastAsia="Times New Roman" w:hAnsi="Segoe UI" w:cs="Segoe UI"/>
            <w:color w:val="000000"/>
            <w:sz w:val="23"/>
            <w:szCs w:val="23"/>
          </w:rPr>
          <w:t xml:space="preserve">The </w:t>
        </w:r>
        <w:proofErr w:type="spellStart"/>
        <w:proofErr w:type="gramStart"/>
        <w:r w:rsidRPr="00A80859">
          <w:rPr>
            <w:rFonts w:ascii="Segoe UI" w:eastAsia="Times New Roman" w:hAnsi="Segoe UI" w:cs="Segoe UI"/>
            <w:color w:val="000000"/>
            <w:sz w:val="23"/>
            <w:szCs w:val="23"/>
          </w:rPr>
          <w:t>unescape</w:t>
        </w:r>
        <w:proofErr w:type="spellEnd"/>
        <w:r w:rsidRPr="00A80859">
          <w:rPr>
            <w:rFonts w:ascii="Segoe UI" w:eastAsia="Times New Roman" w:hAnsi="Segoe UI" w:cs="Segoe UI"/>
            <w:color w:val="000000"/>
            <w:sz w:val="23"/>
            <w:szCs w:val="23"/>
          </w:rPr>
          <w:t>(</w:t>
        </w:r>
        <w:proofErr w:type="gramEnd"/>
        <w:r w:rsidRPr="00A80859">
          <w:rPr>
            <w:rFonts w:ascii="Segoe UI" w:eastAsia="Times New Roman" w:hAnsi="Segoe UI" w:cs="Segoe UI"/>
            <w:color w:val="000000"/>
            <w:sz w:val="23"/>
            <w:szCs w:val="23"/>
          </w:rPr>
          <w:t>) function does the exact opposite of the escape() function i.e. it decodes a coded string into the original string. Therefore, the following code snippet: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02" w:author="Unknown"/>
          <w:rFonts w:ascii="Courier" w:eastAsia="Times New Roman" w:hAnsi="Courier" w:cs="Courier New"/>
          <w:color w:val="333333"/>
          <w:sz w:val="20"/>
          <w:szCs w:val="20"/>
        </w:rPr>
      </w:pPr>
      <w:ins w:id="503" w:author="Unknown">
        <w:r w:rsidRPr="00A80859">
          <w:rPr>
            <w:rFonts w:ascii="Courier" w:eastAsia="Times New Roman" w:hAnsi="Courier" w:cs="Courier New"/>
            <w:color w:val="333333"/>
            <w:sz w:val="20"/>
            <w:szCs w:val="20"/>
          </w:rPr>
          <w:t>&lt;</w:t>
        </w:r>
        <w:proofErr w:type="gramStart"/>
        <w:r w:rsidRPr="00A80859">
          <w:rPr>
            <w:rFonts w:ascii="Courier" w:eastAsia="Times New Roman" w:hAnsi="Courier" w:cs="Courier New"/>
            <w:color w:val="333333"/>
            <w:sz w:val="20"/>
            <w:szCs w:val="20"/>
          </w:rPr>
          <w:t>script</w:t>
        </w:r>
        <w:proofErr w:type="gramEnd"/>
        <w:r w:rsidRPr="00A80859">
          <w:rPr>
            <w:rFonts w:ascii="Courier" w:eastAsia="Times New Roman" w:hAnsi="Courier" w:cs="Courier New"/>
            <w:color w:val="333333"/>
            <w:sz w:val="20"/>
            <w:szCs w:val="20"/>
          </w:rPr>
          <w:t>&gt;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04" w:author="Unknown"/>
          <w:rFonts w:ascii="Courier" w:eastAsia="Times New Roman" w:hAnsi="Courier" w:cs="Courier New"/>
          <w:color w:val="333333"/>
          <w:sz w:val="20"/>
          <w:szCs w:val="20"/>
        </w:rPr>
      </w:pPr>
      <w:proofErr w:type="spellStart"/>
      <w:proofErr w:type="gramStart"/>
      <w:ins w:id="505" w:author="Unknown">
        <w:r w:rsidRPr="00A80859">
          <w:rPr>
            <w:rFonts w:ascii="Courier" w:eastAsia="Times New Roman" w:hAnsi="Courier" w:cs="Courier New"/>
            <w:color w:val="333333"/>
            <w:sz w:val="20"/>
            <w:szCs w:val="20"/>
          </w:rPr>
          <w:t>document.write</w:t>
        </w:r>
        <w:proofErr w:type="spellEnd"/>
        <w:r w:rsidRPr="00A80859">
          <w:rPr>
            <w:rFonts w:ascii="Courier" w:eastAsia="Times New Roman" w:hAnsi="Courier" w:cs="Courier New"/>
            <w:color w:val="333333"/>
            <w:sz w:val="20"/>
            <w:szCs w:val="20"/>
          </w:rPr>
          <w:t>(</w:t>
        </w:r>
        <w:proofErr w:type="spellStart"/>
        <w:proofErr w:type="gramEnd"/>
        <w:r w:rsidRPr="00A80859">
          <w:rPr>
            <w:rFonts w:ascii="Courier" w:eastAsia="Times New Roman" w:hAnsi="Courier" w:cs="Courier New"/>
            <w:color w:val="333333"/>
            <w:sz w:val="20"/>
            <w:szCs w:val="20"/>
          </w:rPr>
          <w:t>unescape</w:t>
        </w:r>
        <w:proofErr w:type="spellEnd"/>
        <w:r w:rsidRPr="00A80859">
          <w:rPr>
            <w:rFonts w:ascii="Courier" w:eastAsia="Times New Roman" w:hAnsi="Courier" w:cs="Courier New"/>
            <w:color w:val="333333"/>
            <w:sz w:val="20"/>
            <w:szCs w:val="20"/>
          </w:rPr>
          <w:t>("This%3F%20string%20is%20encoded%21"));</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06" w:author="Unknown"/>
          <w:rFonts w:ascii="Courier" w:eastAsia="Times New Roman" w:hAnsi="Courier" w:cs="Courier New"/>
          <w:color w:val="333333"/>
          <w:sz w:val="20"/>
          <w:szCs w:val="20"/>
        </w:rPr>
      </w:pPr>
      <w:ins w:id="507" w:author="Unknown">
        <w:r w:rsidRPr="00A80859">
          <w:rPr>
            <w:rFonts w:ascii="Courier" w:eastAsia="Times New Roman" w:hAnsi="Courier" w:cs="Courier New"/>
            <w:color w:val="333333"/>
            <w:sz w:val="20"/>
            <w:szCs w:val="20"/>
          </w:rPr>
          <w:t>&lt;/script&gt;</w:t>
        </w:r>
      </w:ins>
    </w:p>
    <w:p w:rsidR="00A80859" w:rsidRPr="00A80859" w:rsidRDefault="00A80859" w:rsidP="00A80859">
      <w:pPr>
        <w:shd w:val="clear" w:color="auto" w:fill="FFFFFF"/>
        <w:spacing w:after="300" w:line="240" w:lineRule="auto"/>
        <w:jc w:val="both"/>
        <w:rPr>
          <w:ins w:id="508" w:author="Unknown"/>
          <w:rFonts w:ascii="Segoe UI" w:eastAsia="Times New Roman" w:hAnsi="Segoe UI" w:cs="Segoe UI"/>
          <w:color w:val="000000"/>
          <w:sz w:val="23"/>
          <w:szCs w:val="23"/>
        </w:rPr>
      </w:pPr>
      <w:ins w:id="509" w:author="Unknown">
        <w:r w:rsidRPr="00A80859">
          <w:rPr>
            <w:rFonts w:ascii="Segoe UI" w:eastAsia="Times New Roman" w:hAnsi="Segoe UI" w:cs="Segoe UI"/>
            <w:color w:val="000000"/>
            <w:sz w:val="23"/>
            <w:szCs w:val="23"/>
          </w:rPr>
          <w:t>Will yield the following output:</w:t>
        </w:r>
      </w:ins>
    </w:p>
    <w:p w:rsidR="00A80859" w:rsidRPr="00A80859" w:rsidRDefault="00A80859" w:rsidP="00A80859">
      <w:pPr>
        <w:shd w:val="clear" w:color="auto" w:fill="FFFFFF"/>
        <w:spacing w:after="300" w:line="240" w:lineRule="auto"/>
        <w:jc w:val="both"/>
        <w:rPr>
          <w:ins w:id="510" w:author="Unknown"/>
          <w:rFonts w:ascii="Segoe UI" w:eastAsia="Times New Roman" w:hAnsi="Segoe UI" w:cs="Segoe UI"/>
          <w:color w:val="000000"/>
          <w:sz w:val="23"/>
          <w:szCs w:val="23"/>
        </w:rPr>
      </w:pPr>
      <w:ins w:id="511" w:author="Unknown">
        <w:r w:rsidRPr="00A80859">
          <w:rPr>
            <w:rFonts w:ascii="Segoe UI" w:eastAsia="Times New Roman" w:hAnsi="Segoe UI" w:cs="Segoe UI"/>
            <w:color w:val="000000"/>
            <w:sz w:val="23"/>
            <w:szCs w:val="23"/>
          </w:rPr>
          <w:t>This string is encoded!</w:t>
        </w:r>
      </w:ins>
    </w:p>
    <w:p w:rsidR="00A80859" w:rsidRPr="00A80859" w:rsidRDefault="00A80859" w:rsidP="00A80859">
      <w:pPr>
        <w:shd w:val="clear" w:color="auto" w:fill="FFFFFF"/>
        <w:spacing w:after="300" w:line="240" w:lineRule="auto"/>
        <w:jc w:val="both"/>
        <w:rPr>
          <w:ins w:id="512" w:author="Unknown"/>
          <w:rFonts w:ascii="Segoe UI" w:eastAsia="Times New Roman" w:hAnsi="Segoe UI" w:cs="Segoe UI"/>
          <w:color w:val="000000"/>
          <w:sz w:val="23"/>
          <w:szCs w:val="23"/>
        </w:rPr>
      </w:pPr>
      <w:ins w:id="513" w:author="Unknown">
        <w:r w:rsidRPr="00A80859">
          <w:rPr>
            <w:rFonts w:ascii="Segoe UI" w:eastAsia="Times New Roman" w:hAnsi="Segoe UI" w:cs="Segoe UI"/>
            <w:b/>
            <w:bCs/>
            <w:color w:val="000000"/>
            <w:sz w:val="23"/>
            <w:szCs w:val="23"/>
          </w:rPr>
          <w:t>Question:</w:t>
        </w:r>
        <w:r w:rsidRPr="00A80859">
          <w:rPr>
            <w:rFonts w:ascii="Segoe UI" w:eastAsia="Times New Roman" w:hAnsi="Segoe UI" w:cs="Segoe UI"/>
            <w:color w:val="000000"/>
            <w:sz w:val="23"/>
            <w:szCs w:val="23"/>
          </w:rPr>
          <w:t> </w:t>
        </w:r>
        <w:r w:rsidRPr="00A80859">
          <w:rPr>
            <w:rFonts w:ascii="Segoe UI" w:eastAsia="Times New Roman" w:hAnsi="Segoe UI" w:cs="Segoe UI"/>
            <w:b/>
            <w:bCs/>
            <w:color w:val="000000"/>
            <w:sz w:val="23"/>
            <w:szCs w:val="23"/>
          </w:rPr>
          <w:t>Please write JavaScript code for adding new elements dynamically.</w:t>
        </w:r>
        <w:r w:rsidRPr="00A80859">
          <w:rPr>
            <w:rFonts w:ascii="Segoe UI" w:eastAsia="Times New Roman" w:hAnsi="Segoe UI" w:cs="Segoe UI"/>
            <w:color w:val="000000"/>
            <w:sz w:val="23"/>
            <w:szCs w:val="23"/>
          </w:rPr>
          <w:br/>
        </w:r>
        <w:r w:rsidRPr="00A80859">
          <w:rPr>
            <w:rFonts w:ascii="Segoe UI" w:eastAsia="Times New Roman" w:hAnsi="Segoe UI" w:cs="Segoe UI"/>
            <w:b/>
            <w:bCs/>
            <w:color w:val="000000"/>
            <w:sz w:val="23"/>
            <w:szCs w:val="23"/>
          </w:rPr>
          <w:t>Answer</w:t>
        </w:r>
        <w:r w:rsidRPr="00A80859">
          <w:rPr>
            <w:rFonts w:ascii="Segoe UI" w:eastAsia="Times New Roman" w:hAnsi="Segoe UI" w:cs="Segoe UI"/>
            <w:color w:val="000000"/>
            <w:sz w:val="23"/>
            <w:szCs w:val="23"/>
          </w:rPr>
          <w: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14" w:author="Unknown"/>
          <w:rFonts w:ascii="Courier" w:eastAsia="Times New Roman" w:hAnsi="Courier" w:cs="Courier New"/>
          <w:color w:val="333333"/>
          <w:sz w:val="20"/>
          <w:szCs w:val="20"/>
        </w:rPr>
      </w:pPr>
      <w:ins w:id="515" w:author="Unknown">
        <w:r w:rsidRPr="00A80859">
          <w:rPr>
            <w:rFonts w:ascii="Courier" w:eastAsia="Times New Roman" w:hAnsi="Courier" w:cs="Courier New"/>
            <w:color w:val="333333"/>
            <w:sz w:val="20"/>
            <w:szCs w:val="20"/>
          </w:rPr>
          <w:t>&lt;</w:t>
        </w:r>
        <w:proofErr w:type="gramStart"/>
        <w:r w:rsidRPr="00A80859">
          <w:rPr>
            <w:rFonts w:ascii="Courier" w:eastAsia="Times New Roman" w:hAnsi="Courier" w:cs="Courier New"/>
            <w:color w:val="333333"/>
            <w:sz w:val="20"/>
            <w:szCs w:val="20"/>
          </w:rPr>
          <w:t>html</w:t>
        </w:r>
        <w:proofErr w:type="gramEnd"/>
        <w:r w:rsidRPr="00A80859">
          <w:rPr>
            <w:rFonts w:ascii="Courier" w:eastAsia="Times New Roman" w:hAnsi="Courier" w:cs="Courier New"/>
            <w:color w:val="333333"/>
            <w:sz w:val="20"/>
            <w:szCs w:val="20"/>
          </w:rPr>
          <w:t>&gt;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16" w:author="Unknown"/>
          <w:rFonts w:ascii="Courier" w:eastAsia="Times New Roman" w:hAnsi="Courier" w:cs="Courier New"/>
          <w:color w:val="333333"/>
          <w:sz w:val="20"/>
          <w:szCs w:val="20"/>
        </w:rPr>
      </w:pPr>
      <w:ins w:id="517" w:author="Unknown">
        <w:r w:rsidRPr="00A80859">
          <w:rPr>
            <w:rFonts w:ascii="Courier" w:eastAsia="Times New Roman" w:hAnsi="Courier" w:cs="Courier New"/>
            <w:color w:val="333333"/>
            <w:sz w:val="20"/>
            <w:szCs w:val="20"/>
          </w:rPr>
          <w:lastRenderedPageBreak/>
          <w:t>&lt;</w:t>
        </w:r>
        <w:proofErr w:type="gramStart"/>
        <w:r w:rsidRPr="00A80859">
          <w:rPr>
            <w:rFonts w:ascii="Courier" w:eastAsia="Times New Roman" w:hAnsi="Courier" w:cs="Courier New"/>
            <w:color w:val="333333"/>
            <w:sz w:val="20"/>
            <w:szCs w:val="20"/>
          </w:rPr>
          <w:t>head</w:t>
        </w:r>
        <w:proofErr w:type="gramEnd"/>
        <w:r w:rsidRPr="00A80859">
          <w:rPr>
            <w:rFonts w:ascii="Courier" w:eastAsia="Times New Roman" w:hAnsi="Courier" w:cs="Courier New"/>
            <w:color w:val="333333"/>
            <w:sz w:val="20"/>
            <w:szCs w:val="20"/>
          </w:rPr>
          <w:t>&gt;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18" w:author="Unknown"/>
          <w:rFonts w:ascii="Courier" w:eastAsia="Times New Roman" w:hAnsi="Courier" w:cs="Courier New"/>
          <w:color w:val="333333"/>
          <w:sz w:val="20"/>
          <w:szCs w:val="20"/>
        </w:rPr>
      </w:pPr>
      <w:ins w:id="519" w:author="Unknown">
        <w:r w:rsidRPr="00A80859">
          <w:rPr>
            <w:rFonts w:ascii="Courier" w:eastAsia="Times New Roman" w:hAnsi="Courier" w:cs="Courier New"/>
            <w:color w:val="333333"/>
            <w:sz w:val="20"/>
            <w:szCs w:val="20"/>
          </w:rPr>
          <w:t>&lt;</w:t>
        </w:r>
        <w:proofErr w:type="gramStart"/>
        <w:r w:rsidRPr="00A80859">
          <w:rPr>
            <w:rFonts w:ascii="Courier" w:eastAsia="Times New Roman" w:hAnsi="Courier" w:cs="Courier New"/>
            <w:color w:val="333333"/>
            <w:sz w:val="20"/>
            <w:szCs w:val="20"/>
          </w:rPr>
          <w:t>title&gt;</w:t>
        </w:r>
        <w:proofErr w:type="gramEnd"/>
        <w:r w:rsidRPr="00A80859">
          <w:rPr>
            <w:rFonts w:ascii="Courier" w:eastAsia="Times New Roman" w:hAnsi="Courier" w:cs="Courier New"/>
            <w:color w:val="333333"/>
            <w:sz w:val="20"/>
            <w:szCs w:val="20"/>
          </w:rPr>
          <w:t>t1&lt;/title&gt;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20" w:author="Unknown"/>
          <w:rFonts w:ascii="Courier" w:eastAsia="Times New Roman" w:hAnsi="Courier" w:cs="Courier New"/>
          <w:color w:val="333333"/>
          <w:sz w:val="20"/>
          <w:szCs w:val="20"/>
        </w:rPr>
      </w:pPr>
      <w:ins w:id="521" w:author="Unknown">
        <w:r w:rsidRPr="00A80859">
          <w:rPr>
            <w:rFonts w:ascii="Courier" w:eastAsia="Times New Roman" w:hAnsi="Courier" w:cs="Courier New"/>
            <w:color w:val="333333"/>
            <w:sz w:val="20"/>
            <w:szCs w:val="20"/>
          </w:rPr>
          <w:t>&lt;script type="text/</w:t>
        </w:r>
        <w:proofErr w:type="spellStart"/>
        <w:r w:rsidRPr="00A80859">
          <w:rPr>
            <w:rFonts w:ascii="Courier" w:eastAsia="Times New Roman" w:hAnsi="Courier" w:cs="Courier New"/>
            <w:color w:val="333333"/>
            <w:sz w:val="20"/>
            <w:szCs w:val="20"/>
          </w:rPr>
          <w:t>javascript</w:t>
        </w:r>
        <w:proofErr w:type="spellEnd"/>
        <w:r w:rsidRPr="00A80859">
          <w:rPr>
            <w:rFonts w:ascii="Courier" w:eastAsia="Times New Roman" w:hAnsi="Courier" w:cs="Courier New"/>
            <w:color w:val="333333"/>
            <w:sz w:val="20"/>
            <w:szCs w:val="20"/>
          </w:rPr>
          <w:t>"&gt;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22" w:author="Unknown"/>
          <w:rFonts w:ascii="Courier" w:eastAsia="Times New Roman" w:hAnsi="Courier" w:cs="Courier New"/>
          <w:color w:val="333333"/>
          <w:sz w:val="20"/>
          <w:szCs w:val="20"/>
        </w:rPr>
      </w:pPr>
      <w:proofErr w:type="gramStart"/>
      <w:ins w:id="523" w:author="Unknown">
        <w:r w:rsidRPr="00A80859">
          <w:rPr>
            <w:rFonts w:ascii="Courier" w:eastAsia="Times New Roman" w:hAnsi="Courier" w:cs="Courier New"/>
            <w:color w:val="333333"/>
            <w:sz w:val="20"/>
            <w:szCs w:val="20"/>
          </w:rPr>
          <w:t>function</w:t>
        </w:r>
        <w:proofErr w:type="gramEnd"/>
        <w:r w:rsidRPr="00A80859">
          <w:rPr>
            <w:rFonts w:ascii="Courier" w:eastAsia="Times New Roman" w:hAnsi="Courier" w:cs="Courier New"/>
            <w:color w:val="333333"/>
            <w:sz w:val="20"/>
            <w:szCs w:val="20"/>
          </w:rPr>
          <w:t xml:space="preserve"> </w:t>
        </w:r>
        <w:proofErr w:type="spellStart"/>
        <w:r w:rsidRPr="00A80859">
          <w:rPr>
            <w:rFonts w:ascii="Courier" w:eastAsia="Times New Roman" w:hAnsi="Courier" w:cs="Courier New"/>
            <w:color w:val="333333"/>
            <w:sz w:val="20"/>
            <w:szCs w:val="20"/>
          </w:rPr>
          <w:t>addNode</w:t>
        </w:r>
        <w:proofErr w:type="spellEnd"/>
        <w:r w:rsidRPr="00A80859">
          <w:rPr>
            <w:rFonts w:ascii="Courier" w:eastAsia="Times New Roman" w:hAnsi="Courier" w:cs="Courier New"/>
            <w:color w:val="333333"/>
            <w:sz w:val="20"/>
            <w:szCs w:val="20"/>
          </w:rPr>
          <w:t xml:space="preserve">() { </w:t>
        </w:r>
        <w:proofErr w:type="spellStart"/>
        <w:r w:rsidRPr="00A80859">
          <w:rPr>
            <w:rFonts w:ascii="Courier" w:eastAsia="Times New Roman" w:hAnsi="Courier" w:cs="Courier New"/>
            <w:color w:val="333333"/>
            <w:sz w:val="20"/>
            <w:szCs w:val="20"/>
          </w:rPr>
          <w:t>var</w:t>
        </w:r>
        <w:proofErr w:type="spellEnd"/>
        <w:r w:rsidRPr="00A80859">
          <w:rPr>
            <w:rFonts w:ascii="Courier" w:eastAsia="Times New Roman" w:hAnsi="Courier" w:cs="Courier New"/>
            <w:color w:val="333333"/>
            <w:sz w:val="20"/>
            <w:szCs w:val="20"/>
          </w:rPr>
          <w:t xml:space="preserve"> </w:t>
        </w:r>
        <w:proofErr w:type="spellStart"/>
        <w:r w:rsidRPr="00A80859">
          <w:rPr>
            <w:rFonts w:ascii="Courier" w:eastAsia="Times New Roman" w:hAnsi="Courier" w:cs="Courier New"/>
            <w:color w:val="333333"/>
            <w:sz w:val="20"/>
            <w:szCs w:val="20"/>
          </w:rPr>
          <w:t>newP</w:t>
        </w:r>
        <w:proofErr w:type="spellEnd"/>
        <w:r w:rsidRPr="00A80859">
          <w:rPr>
            <w:rFonts w:ascii="Courier" w:eastAsia="Times New Roman" w:hAnsi="Courier" w:cs="Courier New"/>
            <w:color w:val="333333"/>
            <w:sz w:val="20"/>
            <w:szCs w:val="20"/>
          </w:rPr>
          <w:t xml:space="preserve"> = </w:t>
        </w:r>
        <w:proofErr w:type="spellStart"/>
        <w:r w:rsidRPr="00A80859">
          <w:rPr>
            <w:rFonts w:ascii="Courier" w:eastAsia="Times New Roman" w:hAnsi="Courier" w:cs="Courier New"/>
            <w:color w:val="333333"/>
            <w:sz w:val="20"/>
            <w:szCs w:val="20"/>
          </w:rPr>
          <w:t>document.createElement</w:t>
        </w:r>
        <w:proofErr w:type="spellEnd"/>
        <w:r w:rsidRPr="00A80859">
          <w:rPr>
            <w:rFonts w:ascii="Courier" w:eastAsia="Times New Roman" w:hAnsi="Courier" w:cs="Courier New"/>
            <w:color w:val="333333"/>
            <w:sz w:val="20"/>
            <w:szCs w:val="20"/>
          </w:rPr>
          <w:t>("p");</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24" w:author="Unknown"/>
          <w:rFonts w:ascii="Courier" w:eastAsia="Times New Roman" w:hAnsi="Courier" w:cs="Courier New"/>
          <w:color w:val="333333"/>
          <w:sz w:val="20"/>
          <w:szCs w:val="20"/>
        </w:rPr>
      </w:pPr>
      <w:proofErr w:type="spellStart"/>
      <w:proofErr w:type="gramStart"/>
      <w:ins w:id="525" w:author="Unknown">
        <w:r w:rsidRPr="00A80859">
          <w:rPr>
            <w:rFonts w:ascii="Courier" w:eastAsia="Times New Roman" w:hAnsi="Courier" w:cs="Courier New"/>
            <w:color w:val="333333"/>
            <w:sz w:val="20"/>
            <w:szCs w:val="20"/>
          </w:rPr>
          <w:t>var</w:t>
        </w:r>
        <w:proofErr w:type="spellEnd"/>
        <w:proofErr w:type="gramEnd"/>
        <w:r w:rsidRPr="00A80859">
          <w:rPr>
            <w:rFonts w:ascii="Courier" w:eastAsia="Times New Roman" w:hAnsi="Courier" w:cs="Courier New"/>
            <w:color w:val="333333"/>
            <w:sz w:val="20"/>
            <w:szCs w:val="20"/>
          </w:rPr>
          <w:t xml:space="preserve"> </w:t>
        </w:r>
        <w:proofErr w:type="spellStart"/>
        <w:r w:rsidRPr="00A80859">
          <w:rPr>
            <w:rFonts w:ascii="Courier" w:eastAsia="Times New Roman" w:hAnsi="Courier" w:cs="Courier New"/>
            <w:color w:val="333333"/>
            <w:sz w:val="20"/>
            <w:szCs w:val="20"/>
          </w:rPr>
          <w:t>textNode</w:t>
        </w:r>
        <w:proofErr w:type="spellEnd"/>
        <w:r w:rsidRPr="00A80859">
          <w:rPr>
            <w:rFonts w:ascii="Courier" w:eastAsia="Times New Roman" w:hAnsi="Courier" w:cs="Courier New"/>
            <w:color w:val="333333"/>
            <w:sz w:val="20"/>
            <w:szCs w:val="20"/>
          </w:rPr>
          <w:t xml:space="preserve"> = </w:t>
        </w:r>
        <w:proofErr w:type="spellStart"/>
        <w:r w:rsidRPr="00A80859">
          <w:rPr>
            <w:rFonts w:ascii="Courier" w:eastAsia="Times New Roman" w:hAnsi="Courier" w:cs="Courier New"/>
            <w:color w:val="333333"/>
            <w:sz w:val="20"/>
            <w:szCs w:val="20"/>
          </w:rPr>
          <w:t>document.createTextNode</w:t>
        </w:r>
        <w:proofErr w:type="spellEnd"/>
        <w:r w:rsidRPr="00A80859">
          <w:rPr>
            <w:rFonts w:ascii="Courier" w:eastAsia="Times New Roman" w:hAnsi="Courier" w:cs="Courier New"/>
            <w:color w:val="333333"/>
            <w:sz w:val="20"/>
            <w:szCs w:val="20"/>
          </w:rPr>
          <w:t>(" This is a new text node");</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26" w:author="Unknown"/>
          <w:rFonts w:ascii="Courier" w:eastAsia="Times New Roman" w:hAnsi="Courier" w:cs="Courier New"/>
          <w:color w:val="333333"/>
          <w:sz w:val="20"/>
          <w:szCs w:val="20"/>
        </w:rPr>
      </w:pPr>
      <w:proofErr w:type="spellStart"/>
      <w:proofErr w:type="gramStart"/>
      <w:ins w:id="527" w:author="Unknown">
        <w:r w:rsidRPr="00A80859">
          <w:rPr>
            <w:rFonts w:ascii="Courier" w:eastAsia="Times New Roman" w:hAnsi="Courier" w:cs="Courier New"/>
            <w:color w:val="333333"/>
            <w:sz w:val="20"/>
            <w:szCs w:val="20"/>
          </w:rPr>
          <w:t>newP.appendChild</w:t>
        </w:r>
        <w:proofErr w:type="spellEnd"/>
        <w:r w:rsidRPr="00A80859">
          <w:rPr>
            <w:rFonts w:ascii="Courier" w:eastAsia="Times New Roman" w:hAnsi="Courier" w:cs="Courier New"/>
            <w:color w:val="333333"/>
            <w:sz w:val="20"/>
            <w:szCs w:val="20"/>
          </w:rPr>
          <w:t>(</w:t>
        </w:r>
        <w:proofErr w:type="spellStart"/>
        <w:proofErr w:type="gramEnd"/>
        <w:r w:rsidRPr="00A80859">
          <w:rPr>
            <w:rFonts w:ascii="Courier" w:eastAsia="Times New Roman" w:hAnsi="Courier" w:cs="Courier New"/>
            <w:color w:val="333333"/>
            <w:sz w:val="20"/>
            <w:szCs w:val="20"/>
          </w:rPr>
          <w:t>textNode</w:t>
        </w:r>
        <w:proofErr w:type="spellEnd"/>
        <w:r w:rsidRPr="00A80859">
          <w:rPr>
            <w:rFonts w:ascii="Courier" w:eastAsia="Times New Roman" w:hAnsi="Courier" w:cs="Courier New"/>
            <w:color w:val="333333"/>
            <w:sz w:val="20"/>
            <w:szCs w:val="20"/>
          </w:rPr>
          <w:t xml:space="preserve">); </w:t>
        </w:r>
        <w:proofErr w:type="spellStart"/>
        <w:r w:rsidRPr="00A80859">
          <w:rPr>
            <w:rFonts w:ascii="Courier" w:eastAsia="Times New Roman" w:hAnsi="Courier" w:cs="Courier New"/>
            <w:color w:val="333333"/>
            <w:sz w:val="20"/>
            <w:szCs w:val="20"/>
          </w:rPr>
          <w:t>document.getElementById</w:t>
        </w:r>
        <w:proofErr w:type="spellEnd"/>
        <w:r w:rsidRPr="00A80859">
          <w:rPr>
            <w:rFonts w:ascii="Courier" w:eastAsia="Times New Roman" w:hAnsi="Courier" w:cs="Courier New"/>
            <w:color w:val="333333"/>
            <w:sz w:val="20"/>
            <w:szCs w:val="20"/>
          </w:rPr>
          <w:t>("</w:t>
        </w:r>
        <w:proofErr w:type="spellStart"/>
        <w:r w:rsidRPr="00A80859">
          <w:rPr>
            <w:rFonts w:ascii="Courier" w:eastAsia="Times New Roman" w:hAnsi="Courier" w:cs="Courier New"/>
            <w:color w:val="333333"/>
            <w:sz w:val="20"/>
            <w:szCs w:val="20"/>
          </w:rPr>
          <w:t>firstP</w:t>
        </w:r>
        <w:proofErr w:type="spellEnd"/>
        <w:r w:rsidRPr="00A80859">
          <w:rPr>
            <w:rFonts w:ascii="Courier" w:eastAsia="Times New Roman" w:hAnsi="Courier" w:cs="Courier New"/>
            <w:color w:val="333333"/>
            <w:sz w:val="20"/>
            <w:szCs w:val="20"/>
          </w:rPr>
          <w:t>").</w:t>
        </w:r>
        <w:proofErr w:type="spellStart"/>
        <w:r w:rsidRPr="00A80859">
          <w:rPr>
            <w:rFonts w:ascii="Courier" w:eastAsia="Times New Roman" w:hAnsi="Courier" w:cs="Courier New"/>
            <w:color w:val="333333"/>
            <w:sz w:val="20"/>
            <w:szCs w:val="20"/>
          </w:rPr>
          <w:t>appendChild</w:t>
        </w:r>
        <w:proofErr w:type="spellEnd"/>
        <w:r w:rsidRPr="00A80859">
          <w:rPr>
            <w:rFonts w:ascii="Courier" w:eastAsia="Times New Roman" w:hAnsi="Courier" w:cs="Courier New"/>
            <w:color w:val="333333"/>
            <w:sz w:val="20"/>
            <w:szCs w:val="20"/>
          </w:rPr>
          <w:t>(</w:t>
        </w:r>
        <w:proofErr w:type="spellStart"/>
        <w:r w:rsidRPr="00A80859">
          <w:rPr>
            <w:rFonts w:ascii="Courier" w:eastAsia="Times New Roman" w:hAnsi="Courier" w:cs="Courier New"/>
            <w:color w:val="333333"/>
            <w:sz w:val="20"/>
            <w:szCs w:val="20"/>
          </w:rPr>
          <w:t>newP</w:t>
        </w:r>
        <w:proofErr w:type="spellEnd"/>
        <w:r w:rsidRPr="00A80859">
          <w:rPr>
            <w:rFonts w:ascii="Courier" w:eastAsia="Times New Roman" w:hAnsi="Courier" w:cs="Courier New"/>
            <w:color w:val="333333"/>
            <w:sz w:val="20"/>
            <w:szCs w:val="20"/>
          </w:rPr>
          <w:t>); }</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28" w:author="Unknown"/>
          <w:rFonts w:ascii="Courier" w:eastAsia="Times New Roman" w:hAnsi="Courier" w:cs="Courier New"/>
          <w:color w:val="333333"/>
          <w:sz w:val="20"/>
          <w:szCs w:val="20"/>
        </w:rPr>
      </w:pPr>
      <w:ins w:id="529" w:author="Unknown">
        <w:r w:rsidRPr="00A80859">
          <w:rPr>
            <w:rFonts w:ascii="Courier" w:eastAsia="Times New Roman" w:hAnsi="Courier" w:cs="Courier New"/>
            <w:color w:val="333333"/>
            <w:sz w:val="20"/>
            <w:szCs w:val="20"/>
          </w:rPr>
          <w:t>&lt;/script&gt; &lt;/head&gt;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30" w:author="Unknown"/>
          <w:rFonts w:ascii="Courier" w:eastAsia="Times New Roman" w:hAnsi="Courier" w:cs="Courier New"/>
          <w:color w:val="333333"/>
          <w:sz w:val="20"/>
          <w:szCs w:val="20"/>
        </w:rPr>
      </w:pPr>
      <w:ins w:id="531" w:author="Unknown">
        <w:r w:rsidRPr="00A80859">
          <w:rPr>
            <w:rFonts w:ascii="Courier" w:eastAsia="Times New Roman" w:hAnsi="Courier" w:cs="Courier New"/>
            <w:color w:val="333333"/>
            <w:sz w:val="20"/>
            <w:szCs w:val="20"/>
          </w:rPr>
          <w:t>&lt;</w:t>
        </w:r>
        <w:proofErr w:type="gramStart"/>
        <w:r w:rsidRPr="00A80859">
          <w:rPr>
            <w:rFonts w:ascii="Courier" w:eastAsia="Times New Roman" w:hAnsi="Courier" w:cs="Courier New"/>
            <w:color w:val="333333"/>
            <w:sz w:val="20"/>
            <w:szCs w:val="20"/>
          </w:rPr>
          <w:t>body</w:t>
        </w:r>
        <w:proofErr w:type="gramEnd"/>
        <w:r w:rsidRPr="00A80859">
          <w:rPr>
            <w:rFonts w:ascii="Courier" w:eastAsia="Times New Roman" w:hAnsi="Courier" w:cs="Courier New"/>
            <w:color w:val="333333"/>
            <w:sz w:val="20"/>
            <w:szCs w:val="20"/>
          </w:rPr>
          <w:t>&gt; &lt;p id="</w:t>
        </w:r>
        <w:proofErr w:type="spellStart"/>
        <w:r w:rsidRPr="00A80859">
          <w:rPr>
            <w:rFonts w:ascii="Courier" w:eastAsia="Times New Roman" w:hAnsi="Courier" w:cs="Courier New"/>
            <w:color w:val="333333"/>
            <w:sz w:val="20"/>
            <w:szCs w:val="20"/>
          </w:rPr>
          <w:t>firstP</w:t>
        </w:r>
        <w:proofErr w:type="spellEnd"/>
        <w:r w:rsidRPr="00A80859">
          <w:rPr>
            <w:rFonts w:ascii="Courier" w:eastAsia="Times New Roman" w:hAnsi="Courier" w:cs="Courier New"/>
            <w:color w:val="333333"/>
            <w:sz w:val="20"/>
            <w:szCs w:val="20"/>
          </w:rPr>
          <w:t>"&gt;</w:t>
        </w:r>
        <w:proofErr w:type="spellStart"/>
        <w:r w:rsidRPr="00A80859">
          <w:rPr>
            <w:rFonts w:ascii="Courier" w:eastAsia="Times New Roman" w:hAnsi="Courier" w:cs="Courier New"/>
            <w:color w:val="333333"/>
            <w:sz w:val="20"/>
            <w:szCs w:val="20"/>
          </w:rPr>
          <w:t>firstP</w:t>
        </w:r>
        <w:proofErr w:type="spellEnd"/>
        <w:r w:rsidRPr="00A80859">
          <w:rPr>
            <w:rFonts w:ascii="Courier" w:eastAsia="Times New Roman" w:hAnsi="Courier" w:cs="Courier New"/>
            <w:color w:val="333333"/>
            <w:sz w:val="20"/>
            <w:szCs w:val="20"/>
          </w:rPr>
          <w:t>&lt;p&gt; &lt;/body&gt;</w:t>
        </w:r>
      </w:ins>
    </w:p>
    <w:p w:rsidR="00A80859" w:rsidRPr="00A80859" w:rsidRDefault="00A80859" w:rsidP="00A808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32" w:author="Unknown"/>
          <w:rFonts w:ascii="Courier" w:eastAsia="Times New Roman" w:hAnsi="Courier" w:cs="Courier New"/>
          <w:color w:val="333333"/>
          <w:sz w:val="20"/>
          <w:szCs w:val="20"/>
        </w:rPr>
      </w:pPr>
      <w:ins w:id="533" w:author="Unknown">
        <w:r w:rsidRPr="00A80859">
          <w:rPr>
            <w:rFonts w:ascii="Courier" w:eastAsia="Times New Roman" w:hAnsi="Courier" w:cs="Courier New"/>
            <w:color w:val="333333"/>
            <w:sz w:val="20"/>
            <w:szCs w:val="20"/>
          </w:rPr>
          <w:t>&lt;/html&gt;</w:t>
        </w:r>
      </w:ins>
    </w:p>
    <w:p w:rsidR="00A80859" w:rsidRPr="00A80859" w:rsidRDefault="00A80859" w:rsidP="00A80859">
      <w:pPr>
        <w:shd w:val="clear" w:color="auto" w:fill="FFFFFF"/>
        <w:spacing w:after="300" w:line="240" w:lineRule="auto"/>
        <w:jc w:val="both"/>
        <w:rPr>
          <w:ins w:id="534" w:author="Unknown"/>
          <w:rFonts w:ascii="Segoe UI" w:eastAsia="Times New Roman" w:hAnsi="Segoe UI" w:cs="Segoe UI"/>
          <w:color w:val="000000"/>
          <w:sz w:val="23"/>
          <w:szCs w:val="23"/>
        </w:rPr>
      </w:pPr>
      <w:ins w:id="535" w:author="Unknown">
        <w:r w:rsidRPr="00A80859">
          <w:rPr>
            <w:rFonts w:ascii="Segoe UI" w:eastAsia="Times New Roman" w:hAnsi="Segoe UI" w:cs="Segoe UI"/>
            <w:color w:val="000000"/>
            <w:sz w:val="23"/>
            <w:szCs w:val="23"/>
          </w:rPr>
          <w:t>All done! That was the list of most important JavaScript interview questions. Hope these questions will help you get a step closer to your dream JavaScript job. All the best!</w:t>
        </w:r>
      </w:ins>
    </w:p>
    <w:p w:rsidR="00B81FDD" w:rsidRDefault="00B81FDD"/>
    <w:sectPr w:rsidR="00B81F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D45"/>
    <w:multiLevelType w:val="multilevel"/>
    <w:tmpl w:val="11729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DA581D"/>
    <w:multiLevelType w:val="multilevel"/>
    <w:tmpl w:val="2B58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9451F"/>
    <w:multiLevelType w:val="multilevel"/>
    <w:tmpl w:val="D92A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48205D"/>
    <w:multiLevelType w:val="multilevel"/>
    <w:tmpl w:val="6AF2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3683F"/>
    <w:multiLevelType w:val="multilevel"/>
    <w:tmpl w:val="2760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94581E"/>
    <w:multiLevelType w:val="multilevel"/>
    <w:tmpl w:val="B3B8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15957"/>
    <w:multiLevelType w:val="multilevel"/>
    <w:tmpl w:val="69BE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DE5179"/>
    <w:multiLevelType w:val="multilevel"/>
    <w:tmpl w:val="AAE2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9D10A6"/>
    <w:multiLevelType w:val="multilevel"/>
    <w:tmpl w:val="B982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C219B6"/>
    <w:multiLevelType w:val="multilevel"/>
    <w:tmpl w:val="1B1E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57514D"/>
    <w:multiLevelType w:val="multilevel"/>
    <w:tmpl w:val="99BA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436109"/>
    <w:multiLevelType w:val="multilevel"/>
    <w:tmpl w:val="A9D0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7E012C"/>
    <w:multiLevelType w:val="multilevel"/>
    <w:tmpl w:val="67AE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D021EE"/>
    <w:multiLevelType w:val="multilevel"/>
    <w:tmpl w:val="BCD0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A80AD2"/>
    <w:multiLevelType w:val="multilevel"/>
    <w:tmpl w:val="B9D2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EC13FB"/>
    <w:multiLevelType w:val="multilevel"/>
    <w:tmpl w:val="801A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9157EF"/>
    <w:multiLevelType w:val="multilevel"/>
    <w:tmpl w:val="646E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1C058D"/>
    <w:multiLevelType w:val="multilevel"/>
    <w:tmpl w:val="568C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3E5870"/>
    <w:multiLevelType w:val="multilevel"/>
    <w:tmpl w:val="FDB4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8"/>
  </w:num>
  <w:num w:numId="4">
    <w:abstractNumId w:val="1"/>
  </w:num>
  <w:num w:numId="5">
    <w:abstractNumId w:val="15"/>
  </w:num>
  <w:num w:numId="6">
    <w:abstractNumId w:val="16"/>
  </w:num>
  <w:num w:numId="7">
    <w:abstractNumId w:val="10"/>
  </w:num>
  <w:num w:numId="8">
    <w:abstractNumId w:val="14"/>
  </w:num>
  <w:num w:numId="9">
    <w:abstractNumId w:val="7"/>
  </w:num>
  <w:num w:numId="10">
    <w:abstractNumId w:val="2"/>
  </w:num>
  <w:num w:numId="11">
    <w:abstractNumId w:val="8"/>
  </w:num>
  <w:num w:numId="12">
    <w:abstractNumId w:val="11"/>
  </w:num>
  <w:num w:numId="13">
    <w:abstractNumId w:val="3"/>
  </w:num>
  <w:num w:numId="14">
    <w:abstractNumId w:val="6"/>
  </w:num>
  <w:num w:numId="15">
    <w:abstractNumId w:val="9"/>
  </w:num>
  <w:num w:numId="16">
    <w:abstractNumId w:val="0"/>
  </w:num>
  <w:num w:numId="17">
    <w:abstractNumId w:val="12"/>
  </w:num>
  <w:num w:numId="18">
    <w:abstractNumId w:val="4"/>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80859"/>
    <w:rsid w:val="00A80859"/>
    <w:rsid w:val="00B81F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08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08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0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0859"/>
    <w:rPr>
      <w:color w:val="0000FF"/>
      <w:u w:val="single"/>
    </w:rPr>
  </w:style>
  <w:style w:type="character" w:styleId="Strong">
    <w:name w:val="Strong"/>
    <w:basedOn w:val="DefaultParagraphFont"/>
    <w:uiPriority w:val="22"/>
    <w:qFormat/>
    <w:rsid w:val="00A80859"/>
    <w:rPr>
      <w:b/>
      <w:bCs/>
    </w:rPr>
  </w:style>
  <w:style w:type="paragraph" w:styleId="HTMLPreformatted">
    <w:name w:val="HTML Preformatted"/>
    <w:basedOn w:val="Normal"/>
    <w:link w:val="HTMLPreformattedChar"/>
    <w:uiPriority w:val="99"/>
    <w:semiHidden/>
    <w:unhideWhenUsed/>
    <w:rsid w:val="00A80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85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80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8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363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hackr.io/tutorials/learn-node-js?ref=blog-p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4326</Words>
  <Characters>24662</Characters>
  <Application>Microsoft Office Word</Application>
  <DocSecurity>0</DocSecurity>
  <Lines>205</Lines>
  <Paragraphs>57</Paragraphs>
  <ScaleCrop>false</ScaleCrop>
  <Company>Grizli777</Company>
  <LinksUpToDate>false</LinksUpToDate>
  <CharactersWithSpaces>28931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it</dc:creator>
  <cp:keywords/>
  <dc:description/>
  <cp:lastModifiedBy>Naresh it</cp:lastModifiedBy>
  <cp:revision>2</cp:revision>
  <dcterms:created xsi:type="dcterms:W3CDTF">2019-08-26T11:30:00Z</dcterms:created>
  <dcterms:modified xsi:type="dcterms:W3CDTF">2019-08-26T11:35:00Z</dcterms:modified>
</cp:coreProperties>
</file>