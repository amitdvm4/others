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02B" w:rsidRPr="0034702B" w:rsidRDefault="0034702B" w:rsidP="0034702B">
      <w:pPr>
        <w:shd w:val="clear" w:color="auto" w:fill="FFFFFF"/>
        <w:spacing w:after="300" w:line="240" w:lineRule="auto"/>
        <w:jc w:val="both"/>
        <w:rPr>
          <w:rFonts w:ascii="Segoe UI" w:eastAsia="Times New Roman" w:hAnsi="Segoe UI" w:cs="Segoe UI"/>
          <w:color w:val="000000"/>
          <w:sz w:val="23"/>
          <w:szCs w:val="23"/>
        </w:rPr>
      </w:pPr>
      <w:r w:rsidRPr="0034702B">
        <w:rPr>
          <w:rFonts w:ascii="Segoe UI" w:eastAsia="Times New Roman" w:hAnsi="Segoe UI" w:cs="Segoe UI"/>
          <w:color w:val="000000"/>
          <w:sz w:val="23"/>
          <w:szCs w:val="23"/>
        </w:rPr>
        <w:t>Bootstrap is the most popular CSS framework option when it comes to dealing with responsive, mobile-first front-end web development. Moreover, it is free and open-source.</w:t>
      </w:r>
    </w:p>
    <w:p w:rsidR="0034702B" w:rsidRPr="0034702B" w:rsidRDefault="0034702B" w:rsidP="0034702B">
      <w:pPr>
        <w:shd w:val="clear" w:color="auto" w:fill="FFFFFF"/>
        <w:spacing w:after="300" w:line="240" w:lineRule="auto"/>
        <w:jc w:val="both"/>
        <w:rPr>
          <w:rFonts w:ascii="Segoe UI" w:eastAsia="Times New Roman" w:hAnsi="Segoe UI" w:cs="Segoe UI"/>
          <w:color w:val="000000"/>
          <w:sz w:val="23"/>
          <w:szCs w:val="23"/>
        </w:rPr>
      </w:pPr>
      <w:r w:rsidRPr="0034702B">
        <w:rPr>
          <w:rFonts w:ascii="Segoe UI" w:eastAsia="Times New Roman" w:hAnsi="Segoe UI" w:cs="Segoe UI"/>
          <w:color w:val="000000"/>
          <w:sz w:val="23"/>
          <w:szCs w:val="23"/>
        </w:rPr>
        <w:t>Launched in 2011, Bootstrap has all the CSS and JS-based design templates that one requires for building buttons, forms, navigation, typography, and other interface components.</w:t>
      </w:r>
    </w:p>
    <w:p w:rsidR="0034702B" w:rsidRPr="0034702B" w:rsidRDefault="0034702B" w:rsidP="0034702B">
      <w:pPr>
        <w:shd w:val="clear" w:color="auto" w:fill="FFFFFF"/>
        <w:spacing w:before="100" w:beforeAutospacing="1" w:after="100" w:afterAutospacing="1" w:line="240" w:lineRule="auto"/>
        <w:outlineLvl w:val="1"/>
        <w:rPr>
          <w:ins w:id="0" w:author="Unknown"/>
          <w:rFonts w:ascii="Arial" w:eastAsia="Times New Roman" w:hAnsi="Arial" w:cs="Arial"/>
          <w:b/>
          <w:bCs/>
          <w:color w:val="222222"/>
          <w:sz w:val="36"/>
          <w:szCs w:val="36"/>
        </w:rPr>
      </w:pPr>
      <w:ins w:id="1" w:author="Unknown">
        <w:r w:rsidRPr="0034702B">
          <w:rPr>
            <w:rFonts w:ascii="Arial" w:eastAsia="Times New Roman" w:hAnsi="Arial" w:cs="Arial"/>
            <w:b/>
            <w:bCs/>
            <w:color w:val="222222"/>
            <w:sz w:val="36"/>
            <w:szCs w:val="36"/>
          </w:rPr>
          <w:t>Bootstrap Interview Questions</w:t>
        </w:r>
      </w:ins>
    </w:p>
    <w:p w:rsidR="0034702B" w:rsidRPr="0034702B" w:rsidRDefault="0034702B" w:rsidP="0034702B">
      <w:pPr>
        <w:shd w:val="clear" w:color="auto" w:fill="FFFFFF"/>
        <w:spacing w:after="300" w:line="240" w:lineRule="auto"/>
        <w:jc w:val="both"/>
        <w:rPr>
          <w:ins w:id="2" w:author="Unknown"/>
          <w:rFonts w:ascii="Segoe UI" w:eastAsia="Times New Roman" w:hAnsi="Segoe UI" w:cs="Segoe UI"/>
          <w:color w:val="000000"/>
          <w:sz w:val="23"/>
          <w:szCs w:val="23"/>
        </w:rPr>
      </w:pPr>
      <w:ins w:id="3" w:author="Unknown">
        <w:r w:rsidRPr="0034702B">
          <w:rPr>
            <w:rFonts w:ascii="Segoe UI" w:eastAsia="Times New Roman" w:hAnsi="Segoe UI" w:cs="Segoe UI"/>
            <w:color w:val="000000"/>
            <w:sz w:val="23"/>
            <w:szCs w:val="23"/>
          </w:rPr>
          <w:t>There is a pretty good chance of a web development job interview to feature Bootstrap-based questions. So, you need to keep up your Bootstrap preparation to grab the role. To help you with the cause, here are 20 important Bootstrap interview questions with answers:</w:t>
        </w:r>
      </w:ins>
    </w:p>
    <w:p w:rsidR="0034702B" w:rsidRPr="0034702B" w:rsidRDefault="0034702B" w:rsidP="0034702B">
      <w:pPr>
        <w:shd w:val="clear" w:color="auto" w:fill="FFFFFF"/>
        <w:spacing w:after="300" w:line="240" w:lineRule="auto"/>
        <w:jc w:val="both"/>
        <w:rPr>
          <w:ins w:id="4" w:author="Unknown"/>
          <w:rFonts w:ascii="Segoe UI" w:eastAsia="Times New Roman" w:hAnsi="Segoe UI" w:cs="Segoe UI"/>
          <w:color w:val="000000"/>
          <w:sz w:val="23"/>
          <w:szCs w:val="23"/>
        </w:rPr>
      </w:pPr>
      <w:ins w:id="5" w:author="Unknown">
        <w:r w:rsidRPr="0034702B">
          <w:rPr>
            <w:rFonts w:ascii="Segoe UI" w:eastAsia="Times New Roman" w:hAnsi="Segoe UI" w:cs="Segoe UI"/>
            <w:b/>
            <w:bCs/>
            <w:color w:val="000000"/>
            <w:sz w:val="23"/>
            <w:szCs w:val="23"/>
          </w:rPr>
          <w:t>Q</w:t>
        </w:r>
        <w:r w:rsidRPr="0034702B">
          <w:rPr>
            <w:rFonts w:ascii="Segoe UI" w:eastAsia="Times New Roman" w:hAnsi="Segoe UI" w:cs="Segoe UI"/>
            <w:color w:val="000000"/>
            <w:sz w:val="23"/>
            <w:szCs w:val="23"/>
          </w:rPr>
          <w:t>: </w:t>
        </w:r>
        <w:r w:rsidRPr="0034702B">
          <w:rPr>
            <w:rFonts w:ascii="Segoe UI" w:eastAsia="Times New Roman" w:hAnsi="Segoe UI" w:cs="Segoe UI"/>
            <w:b/>
            <w:bCs/>
            <w:color w:val="000000"/>
            <w:sz w:val="23"/>
            <w:szCs w:val="23"/>
          </w:rPr>
          <w:t>What do you mean by the Bootstrap Grid System?</w:t>
        </w:r>
        <w:r w:rsidRPr="0034702B">
          <w:rPr>
            <w:rFonts w:ascii="Segoe UI" w:eastAsia="Times New Roman" w:hAnsi="Segoe UI" w:cs="Segoe UI"/>
            <w:color w:val="000000"/>
            <w:sz w:val="23"/>
            <w:szCs w:val="23"/>
          </w:rPr>
          <w:br/>
        </w:r>
        <w:r w:rsidRPr="0034702B">
          <w:rPr>
            <w:rFonts w:ascii="Segoe UI" w:eastAsia="Times New Roman" w:hAnsi="Segoe UI" w:cs="Segoe UI"/>
            <w:b/>
            <w:bCs/>
            <w:color w:val="000000"/>
            <w:sz w:val="23"/>
            <w:szCs w:val="23"/>
          </w:rPr>
          <w:t>A</w:t>
        </w:r>
        <w:r w:rsidRPr="0034702B">
          <w:rPr>
            <w:rFonts w:ascii="Segoe UI" w:eastAsia="Times New Roman" w:hAnsi="Segoe UI" w:cs="Segoe UI"/>
            <w:color w:val="000000"/>
            <w:sz w:val="23"/>
            <w:szCs w:val="23"/>
          </w:rPr>
          <w:t>: The Bootstrap Grid System is a responsive, mobile-first system that scales up to 12 columns as per the increase in the device or viewport size. The system features predefined classes for easy layout options and powerful mix-ins for generating effectively semantic layouts.</w:t>
        </w:r>
      </w:ins>
    </w:p>
    <w:p w:rsidR="0034702B" w:rsidRPr="0034702B" w:rsidRDefault="0034702B" w:rsidP="0034702B">
      <w:pPr>
        <w:shd w:val="clear" w:color="auto" w:fill="FFFFFF"/>
        <w:spacing w:after="300" w:line="240" w:lineRule="auto"/>
        <w:jc w:val="both"/>
        <w:rPr>
          <w:ins w:id="6" w:author="Unknown"/>
          <w:rFonts w:ascii="Segoe UI" w:eastAsia="Times New Roman" w:hAnsi="Segoe UI" w:cs="Segoe UI"/>
          <w:color w:val="000000"/>
          <w:sz w:val="23"/>
          <w:szCs w:val="23"/>
        </w:rPr>
      </w:pPr>
      <w:ins w:id="7" w:author="Unknown">
        <w:r w:rsidRPr="0034702B">
          <w:rPr>
            <w:rFonts w:ascii="Segoe UI" w:eastAsia="Times New Roman" w:hAnsi="Segoe UI" w:cs="Segoe UI"/>
            <w:b/>
            <w:bCs/>
            <w:color w:val="000000"/>
            <w:sz w:val="23"/>
            <w:szCs w:val="23"/>
          </w:rPr>
          <w:t>Q</w:t>
        </w:r>
        <w:r w:rsidRPr="0034702B">
          <w:rPr>
            <w:rFonts w:ascii="Segoe UI" w:eastAsia="Times New Roman" w:hAnsi="Segoe UI" w:cs="Segoe UI"/>
            <w:color w:val="000000"/>
            <w:sz w:val="23"/>
            <w:szCs w:val="23"/>
          </w:rPr>
          <w:t>: </w:t>
        </w:r>
        <w:r w:rsidRPr="0034702B">
          <w:rPr>
            <w:rFonts w:ascii="Segoe UI" w:eastAsia="Times New Roman" w:hAnsi="Segoe UI" w:cs="Segoe UI"/>
            <w:b/>
            <w:bCs/>
            <w:color w:val="000000"/>
            <w:sz w:val="23"/>
            <w:szCs w:val="23"/>
          </w:rPr>
          <w:t>Please explain Normalize in Bootstrap.</w:t>
        </w:r>
        <w:r w:rsidRPr="0034702B">
          <w:rPr>
            <w:rFonts w:ascii="Segoe UI" w:eastAsia="Times New Roman" w:hAnsi="Segoe UI" w:cs="Segoe UI"/>
            <w:color w:val="000000"/>
            <w:sz w:val="23"/>
            <w:szCs w:val="23"/>
          </w:rPr>
          <w:br/>
        </w:r>
        <w:r w:rsidRPr="0034702B">
          <w:rPr>
            <w:rFonts w:ascii="Segoe UI" w:eastAsia="Times New Roman" w:hAnsi="Segoe UI" w:cs="Segoe UI"/>
            <w:b/>
            <w:bCs/>
            <w:color w:val="000000"/>
            <w:sz w:val="23"/>
            <w:szCs w:val="23"/>
          </w:rPr>
          <w:t>A</w:t>
        </w:r>
        <w:r w:rsidRPr="0034702B">
          <w:rPr>
            <w:rFonts w:ascii="Segoe UI" w:eastAsia="Times New Roman" w:hAnsi="Segoe UI" w:cs="Segoe UI"/>
            <w:color w:val="000000"/>
            <w:sz w:val="23"/>
            <w:szCs w:val="23"/>
          </w:rPr>
          <w:t>: For establishing cross-browser consistency, Bootstrap makes use of Normalize. It is a small CSS file capable of offering better cross-browser consistency in the default styling of HTML elements. Also, Normalize.css is an HTML5-ready and modern alternative to </w:t>
        </w:r>
        <w:r w:rsidRPr="0034702B">
          <w:rPr>
            <w:rFonts w:ascii="Segoe UI" w:eastAsia="Times New Roman" w:hAnsi="Segoe UI" w:cs="Segoe UI"/>
            <w:color w:val="000000"/>
            <w:sz w:val="23"/>
            <w:szCs w:val="23"/>
          </w:rPr>
          <w:fldChar w:fldCharType="begin"/>
        </w:r>
        <w:r w:rsidRPr="0034702B">
          <w:rPr>
            <w:rFonts w:ascii="Segoe UI" w:eastAsia="Times New Roman" w:hAnsi="Segoe UI" w:cs="Segoe UI"/>
            <w:color w:val="000000"/>
            <w:sz w:val="23"/>
            <w:szCs w:val="23"/>
          </w:rPr>
          <w:instrText xml:space="preserve"> HYPERLINK "https://stackoverflow.com/questions/11578819/css-reset-what-exactly-does-it-do" \t "_blank" </w:instrText>
        </w:r>
        <w:r w:rsidRPr="0034702B">
          <w:rPr>
            <w:rFonts w:ascii="Segoe UI" w:eastAsia="Times New Roman" w:hAnsi="Segoe UI" w:cs="Segoe UI"/>
            <w:color w:val="000000"/>
            <w:sz w:val="23"/>
            <w:szCs w:val="23"/>
          </w:rPr>
          <w:fldChar w:fldCharType="separate"/>
        </w:r>
        <w:r w:rsidRPr="0034702B">
          <w:rPr>
            <w:rFonts w:ascii="Segoe UI" w:eastAsia="Times New Roman" w:hAnsi="Segoe UI" w:cs="Segoe UI"/>
            <w:color w:val="3C7DC0"/>
            <w:sz w:val="23"/>
          </w:rPr>
          <w:t>CSS resets</w:t>
        </w:r>
        <w:r w:rsidRPr="0034702B">
          <w:rPr>
            <w:rFonts w:ascii="Segoe UI" w:eastAsia="Times New Roman" w:hAnsi="Segoe UI" w:cs="Segoe UI"/>
            <w:color w:val="000000"/>
            <w:sz w:val="23"/>
            <w:szCs w:val="23"/>
          </w:rPr>
          <w:fldChar w:fldCharType="end"/>
        </w:r>
        <w:r w:rsidRPr="0034702B">
          <w:rPr>
            <w:rFonts w:ascii="Segoe UI" w:eastAsia="Times New Roman" w:hAnsi="Segoe UI" w:cs="Segoe UI"/>
            <w:color w:val="000000"/>
            <w:sz w:val="23"/>
            <w:szCs w:val="23"/>
          </w:rPr>
          <w:t>.</w:t>
        </w:r>
      </w:ins>
    </w:p>
    <w:p w:rsidR="0034702B" w:rsidRPr="0034702B" w:rsidRDefault="0034702B" w:rsidP="0034702B">
      <w:pPr>
        <w:shd w:val="clear" w:color="auto" w:fill="FFFFFF"/>
        <w:spacing w:after="300" w:line="240" w:lineRule="auto"/>
        <w:jc w:val="both"/>
        <w:rPr>
          <w:ins w:id="8" w:author="Unknown"/>
          <w:rFonts w:ascii="Segoe UI" w:eastAsia="Times New Roman" w:hAnsi="Segoe UI" w:cs="Segoe UI"/>
          <w:color w:val="000000"/>
          <w:sz w:val="23"/>
          <w:szCs w:val="23"/>
        </w:rPr>
      </w:pPr>
      <w:ins w:id="9" w:author="Unknown">
        <w:r w:rsidRPr="0034702B">
          <w:rPr>
            <w:rFonts w:ascii="Segoe UI" w:eastAsia="Times New Roman" w:hAnsi="Segoe UI" w:cs="Segoe UI"/>
            <w:b/>
            <w:bCs/>
            <w:color w:val="000000"/>
            <w:sz w:val="23"/>
            <w:szCs w:val="23"/>
          </w:rPr>
          <w:t>Q</w:t>
        </w:r>
        <w:r w:rsidRPr="0034702B">
          <w:rPr>
            <w:rFonts w:ascii="Segoe UI" w:eastAsia="Times New Roman" w:hAnsi="Segoe UI" w:cs="Segoe UI"/>
            <w:color w:val="000000"/>
            <w:sz w:val="23"/>
            <w:szCs w:val="23"/>
          </w:rPr>
          <w:t>: </w:t>
        </w:r>
        <w:r w:rsidRPr="0034702B">
          <w:rPr>
            <w:rFonts w:ascii="Segoe UI" w:eastAsia="Times New Roman" w:hAnsi="Segoe UI" w:cs="Segoe UI"/>
            <w:b/>
            <w:bCs/>
            <w:color w:val="000000"/>
            <w:sz w:val="23"/>
            <w:szCs w:val="23"/>
          </w:rPr>
          <w:t>Can you enumerate the various lists supported by Bootstrap?</w:t>
        </w:r>
        <w:r w:rsidRPr="0034702B">
          <w:rPr>
            <w:rFonts w:ascii="Segoe UI" w:eastAsia="Times New Roman" w:hAnsi="Segoe UI" w:cs="Segoe UI"/>
            <w:color w:val="000000"/>
            <w:sz w:val="23"/>
            <w:szCs w:val="23"/>
          </w:rPr>
          <w:br/>
        </w:r>
        <w:r w:rsidRPr="0034702B">
          <w:rPr>
            <w:rFonts w:ascii="Segoe UI" w:eastAsia="Times New Roman" w:hAnsi="Segoe UI" w:cs="Segoe UI"/>
            <w:b/>
            <w:bCs/>
            <w:color w:val="000000"/>
            <w:sz w:val="23"/>
            <w:szCs w:val="23"/>
          </w:rPr>
          <w:t>A</w:t>
        </w:r>
        <w:r w:rsidRPr="0034702B">
          <w:rPr>
            <w:rFonts w:ascii="Segoe UI" w:eastAsia="Times New Roman" w:hAnsi="Segoe UI" w:cs="Segoe UI"/>
            <w:color w:val="000000"/>
            <w:sz w:val="23"/>
            <w:szCs w:val="23"/>
          </w:rPr>
          <w:t>: Following are the three types of lists supported by Bootstrap:</w:t>
        </w:r>
      </w:ins>
    </w:p>
    <w:p w:rsidR="0034702B" w:rsidRPr="0034702B" w:rsidRDefault="0034702B" w:rsidP="0034702B">
      <w:pPr>
        <w:numPr>
          <w:ilvl w:val="0"/>
          <w:numId w:val="1"/>
        </w:numPr>
        <w:shd w:val="clear" w:color="auto" w:fill="FFFFFF"/>
        <w:spacing w:after="0" w:line="240" w:lineRule="auto"/>
        <w:rPr>
          <w:ins w:id="10" w:author="Unknown"/>
          <w:rFonts w:ascii="Segoe UI" w:eastAsia="Times New Roman" w:hAnsi="Segoe UI" w:cs="Segoe UI"/>
          <w:color w:val="000000"/>
          <w:sz w:val="23"/>
          <w:szCs w:val="23"/>
        </w:rPr>
      </w:pPr>
      <w:ins w:id="11" w:author="Unknown">
        <w:r w:rsidRPr="0034702B">
          <w:rPr>
            <w:rFonts w:ascii="Segoe UI" w:eastAsia="Times New Roman" w:hAnsi="Segoe UI" w:cs="Segoe UI"/>
            <w:b/>
            <w:bCs/>
            <w:color w:val="000000"/>
            <w:sz w:val="23"/>
            <w:szCs w:val="23"/>
          </w:rPr>
          <w:t>Definition Lists – </w:t>
        </w:r>
        <w:r w:rsidRPr="0034702B">
          <w:rPr>
            <w:rFonts w:ascii="Segoe UI" w:eastAsia="Times New Roman" w:hAnsi="Segoe UI" w:cs="Segoe UI"/>
            <w:color w:val="000000"/>
            <w:sz w:val="23"/>
            <w:szCs w:val="23"/>
          </w:rPr>
          <w:t>This type of list allows each list item to have both the &lt;dt&gt; and the &lt;dd&gt; elements. The &lt;dt&gt; denotes definition term, which is the term or phrase being defined. The &lt;dd&gt; element contains the definition for the &lt;dt&gt; element.</w:t>
        </w:r>
      </w:ins>
    </w:p>
    <w:p w:rsidR="0034702B" w:rsidRPr="0034702B" w:rsidRDefault="0034702B" w:rsidP="0034702B">
      <w:pPr>
        <w:numPr>
          <w:ilvl w:val="0"/>
          <w:numId w:val="2"/>
        </w:numPr>
        <w:shd w:val="clear" w:color="auto" w:fill="FFFFFF"/>
        <w:spacing w:after="0" w:line="240" w:lineRule="auto"/>
        <w:rPr>
          <w:ins w:id="12" w:author="Unknown"/>
          <w:rFonts w:ascii="Segoe UI" w:eastAsia="Times New Roman" w:hAnsi="Segoe UI" w:cs="Segoe UI"/>
          <w:color w:val="000000"/>
          <w:sz w:val="23"/>
          <w:szCs w:val="23"/>
        </w:rPr>
      </w:pPr>
      <w:ins w:id="13" w:author="Unknown">
        <w:r w:rsidRPr="0034702B">
          <w:rPr>
            <w:rFonts w:ascii="Segoe UI" w:eastAsia="Times New Roman" w:hAnsi="Segoe UI" w:cs="Segoe UI"/>
            <w:b/>
            <w:bCs/>
            <w:color w:val="000000"/>
            <w:sz w:val="23"/>
          </w:rPr>
          <w:t>Ordered Lists –</w:t>
        </w:r>
        <w:r w:rsidRPr="0034702B">
          <w:rPr>
            <w:rFonts w:ascii="Segoe UI" w:eastAsia="Times New Roman" w:hAnsi="Segoe UI" w:cs="Segoe UI"/>
            <w:color w:val="000000"/>
            <w:sz w:val="23"/>
            <w:szCs w:val="23"/>
          </w:rPr>
          <w:t> This type of list follows some kind of sequential order. Also, it is prefaced by numbers.</w:t>
        </w:r>
      </w:ins>
    </w:p>
    <w:p w:rsidR="0034702B" w:rsidRPr="0034702B" w:rsidRDefault="0034702B" w:rsidP="0034702B">
      <w:pPr>
        <w:numPr>
          <w:ilvl w:val="0"/>
          <w:numId w:val="3"/>
        </w:numPr>
        <w:shd w:val="clear" w:color="auto" w:fill="FFFFFF"/>
        <w:spacing w:after="0" w:line="240" w:lineRule="auto"/>
        <w:rPr>
          <w:ins w:id="14" w:author="Unknown"/>
          <w:rFonts w:ascii="Segoe UI" w:eastAsia="Times New Roman" w:hAnsi="Segoe UI" w:cs="Segoe UI"/>
          <w:color w:val="000000"/>
          <w:sz w:val="23"/>
          <w:szCs w:val="23"/>
        </w:rPr>
      </w:pPr>
      <w:ins w:id="15" w:author="Unknown">
        <w:r w:rsidRPr="0034702B">
          <w:rPr>
            <w:rFonts w:ascii="Segoe UI" w:eastAsia="Times New Roman" w:hAnsi="Segoe UI" w:cs="Segoe UI"/>
            <w:b/>
            <w:bCs/>
            <w:color w:val="000000"/>
            <w:sz w:val="23"/>
          </w:rPr>
          <w:t>Unordered Lists –</w:t>
        </w:r>
        <w:r w:rsidRPr="0034702B">
          <w:rPr>
            <w:rFonts w:ascii="Segoe UI" w:eastAsia="Times New Roman" w:hAnsi="Segoe UI" w:cs="Segoe UI"/>
            <w:color w:val="000000"/>
            <w:sz w:val="23"/>
            <w:szCs w:val="23"/>
          </w:rPr>
          <w:t> Traditionally styled with bullets, an unordered list doesn’t follow any particular order. Using the .list-unstyled class allows removing the bullets styling from the unordered list. For placing all list items on a single line, the .list-inline class can be used.</w:t>
        </w:r>
      </w:ins>
    </w:p>
    <w:p w:rsidR="0034702B" w:rsidRPr="0034702B" w:rsidRDefault="0034702B" w:rsidP="0034702B">
      <w:pPr>
        <w:shd w:val="clear" w:color="auto" w:fill="FFFFFF"/>
        <w:spacing w:after="300" w:line="240" w:lineRule="auto"/>
        <w:jc w:val="both"/>
        <w:rPr>
          <w:ins w:id="16" w:author="Unknown"/>
          <w:rFonts w:ascii="Segoe UI" w:eastAsia="Times New Roman" w:hAnsi="Segoe UI" w:cs="Segoe UI"/>
          <w:color w:val="000000"/>
          <w:sz w:val="23"/>
          <w:szCs w:val="23"/>
        </w:rPr>
      </w:pPr>
      <w:ins w:id="17" w:author="Unknown">
        <w:r w:rsidRPr="0034702B">
          <w:rPr>
            <w:rFonts w:ascii="Segoe UI" w:eastAsia="Times New Roman" w:hAnsi="Segoe UI" w:cs="Segoe UI"/>
            <w:b/>
            <w:bCs/>
            <w:color w:val="000000"/>
            <w:sz w:val="23"/>
            <w:szCs w:val="23"/>
          </w:rPr>
          <w:t>Q</w:t>
        </w:r>
        <w:r w:rsidRPr="0034702B">
          <w:rPr>
            <w:rFonts w:ascii="Segoe UI" w:eastAsia="Times New Roman" w:hAnsi="Segoe UI" w:cs="Segoe UI"/>
            <w:color w:val="000000"/>
            <w:sz w:val="23"/>
            <w:szCs w:val="23"/>
          </w:rPr>
          <w:t>: </w:t>
        </w:r>
        <w:r w:rsidRPr="0034702B">
          <w:rPr>
            <w:rFonts w:ascii="Segoe UI" w:eastAsia="Times New Roman" w:hAnsi="Segoe UI" w:cs="Segoe UI"/>
            <w:b/>
            <w:bCs/>
            <w:color w:val="000000"/>
            <w:sz w:val="23"/>
            <w:szCs w:val="23"/>
          </w:rPr>
          <w:t>What do you mean by Glyphicons? How do you use them?</w:t>
        </w:r>
        <w:r w:rsidRPr="0034702B">
          <w:rPr>
            <w:rFonts w:ascii="Segoe UI" w:eastAsia="Times New Roman" w:hAnsi="Segoe UI" w:cs="Segoe UI"/>
            <w:color w:val="000000"/>
            <w:sz w:val="23"/>
            <w:szCs w:val="23"/>
          </w:rPr>
          <w:br/>
        </w:r>
        <w:r w:rsidRPr="0034702B">
          <w:rPr>
            <w:rFonts w:ascii="Segoe UI" w:eastAsia="Times New Roman" w:hAnsi="Segoe UI" w:cs="Segoe UI"/>
            <w:b/>
            <w:bCs/>
            <w:color w:val="000000"/>
            <w:sz w:val="23"/>
            <w:szCs w:val="23"/>
          </w:rPr>
          <w:t>A</w:t>
        </w:r>
        <w:r w:rsidRPr="0034702B">
          <w:rPr>
            <w:rFonts w:ascii="Segoe UI" w:eastAsia="Times New Roman" w:hAnsi="Segoe UI" w:cs="Segoe UI"/>
            <w:color w:val="000000"/>
            <w:sz w:val="23"/>
            <w:szCs w:val="23"/>
          </w:rPr>
          <w:t>: Glyphicons are icon fonts that are used in web projects. Although Glyphicons Halflings aren’t free and require licensing in general, they are available free of cost for Bootstrap projects. Add the following code anywhere you wish to use the Glyphicons:</w:t>
        </w:r>
      </w:ins>
    </w:p>
    <w:p w:rsidR="0034702B" w:rsidRPr="0034702B" w:rsidRDefault="0034702B" w:rsidP="0034702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 w:author="Unknown"/>
          <w:rFonts w:ascii="Courier" w:eastAsia="Times New Roman" w:hAnsi="Courier" w:cs="Courier New"/>
          <w:color w:val="333333"/>
          <w:sz w:val="20"/>
          <w:szCs w:val="20"/>
        </w:rPr>
      </w:pPr>
      <w:ins w:id="19" w:author="Unknown">
        <w:r w:rsidRPr="0034702B">
          <w:rPr>
            <w:rFonts w:ascii="Courier" w:eastAsia="Times New Roman" w:hAnsi="Courier" w:cs="Courier New"/>
            <w:color w:val="333333"/>
            <w:sz w:val="20"/>
            <w:szCs w:val="20"/>
          </w:rPr>
          <w:lastRenderedPageBreak/>
          <w:t>&lt;span class = “glyphicon glyphicon-search”&gt;&lt;/span&gt;</w:t>
        </w:r>
      </w:ins>
    </w:p>
    <w:p w:rsidR="0034702B" w:rsidRPr="0034702B" w:rsidRDefault="0034702B" w:rsidP="0034702B">
      <w:pPr>
        <w:shd w:val="clear" w:color="auto" w:fill="FFFFFF"/>
        <w:spacing w:after="300" w:line="240" w:lineRule="auto"/>
        <w:jc w:val="both"/>
        <w:rPr>
          <w:ins w:id="20" w:author="Unknown"/>
          <w:rFonts w:ascii="Segoe UI" w:eastAsia="Times New Roman" w:hAnsi="Segoe UI" w:cs="Segoe UI"/>
          <w:color w:val="000000"/>
          <w:sz w:val="23"/>
          <w:szCs w:val="23"/>
        </w:rPr>
      </w:pPr>
      <w:ins w:id="21" w:author="Unknown">
        <w:r w:rsidRPr="0034702B">
          <w:rPr>
            <w:rFonts w:ascii="Segoe UI" w:eastAsia="Times New Roman" w:hAnsi="Segoe UI" w:cs="Segoe UI"/>
            <w:b/>
            <w:bCs/>
            <w:color w:val="000000"/>
            <w:sz w:val="23"/>
            <w:szCs w:val="23"/>
          </w:rPr>
          <w:t>Note</w:t>
        </w:r>
        <w:r w:rsidRPr="0034702B">
          <w:rPr>
            <w:rFonts w:ascii="Segoe UI" w:eastAsia="Times New Roman" w:hAnsi="Segoe UI" w:cs="Segoe UI"/>
            <w:color w:val="000000"/>
            <w:sz w:val="23"/>
            <w:szCs w:val="23"/>
          </w:rPr>
          <w:t>: – For proper padding, it is advised to leave a space between the icon and the text.</w:t>
        </w:r>
      </w:ins>
    </w:p>
    <w:p w:rsidR="0034702B" w:rsidRPr="0034702B" w:rsidRDefault="0034702B" w:rsidP="0034702B">
      <w:pPr>
        <w:shd w:val="clear" w:color="auto" w:fill="FFFFFF"/>
        <w:spacing w:before="750" w:after="300" w:line="240" w:lineRule="auto"/>
        <w:jc w:val="both"/>
        <w:rPr>
          <w:ins w:id="22" w:author="Unknown"/>
          <w:rFonts w:ascii="Segoe UI" w:eastAsia="Times New Roman" w:hAnsi="Segoe UI" w:cs="Segoe UI"/>
          <w:color w:val="000000"/>
          <w:sz w:val="23"/>
          <w:szCs w:val="23"/>
        </w:rPr>
      </w:pPr>
      <w:ins w:id="23" w:author="Unknown">
        <w:r w:rsidRPr="0034702B">
          <w:rPr>
            <w:rFonts w:ascii="Segoe UI" w:eastAsia="Times New Roman" w:hAnsi="Segoe UI" w:cs="Segoe UI"/>
            <w:b/>
            <w:bCs/>
            <w:color w:val="000000"/>
            <w:sz w:val="23"/>
            <w:szCs w:val="23"/>
          </w:rPr>
          <w:t>Q</w:t>
        </w:r>
        <w:r w:rsidRPr="0034702B">
          <w:rPr>
            <w:rFonts w:ascii="Segoe UI" w:eastAsia="Times New Roman" w:hAnsi="Segoe UI" w:cs="Segoe UI"/>
            <w:color w:val="000000"/>
            <w:sz w:val="23"/>
            <w:szCs w:val="23"/>
          </w:rPr>
          <w:t>: </w:t>
        </w:r>
        <w:r w:rsidRPr="0034702B">
          <w:rPr>
            <w:rFonts w:ascii="Segoe UI" w:eastAsia="Times New Roman" w:hAnsi="Segoe UI" w:cs="Segoe UI"/>
            <w:b/>
            <w:bCs/>
            <w:color w:val="000000"/>
            <w:sz w:val="23"/>
            <w:szCs w:val="23"/>
          </w:rPr>
          <w:t>Could you explain how to use the Dropdown plugin in Bootstrap?</w:t>
        </w:r>
        <w:r w:rsidRPr="0034702B">
          <w:rPr>
            <w:rFonts w:ascii="Segoe UI" w:eastAsia="Times New Roman" w:hAnsi="Segoe UI" w:cs="Segoe UI"/>
            <w:color w:val="000000"/>
            <w:sz w:val="23"/>
            <w:szCs w:val="23"/>
          </w:rPr>
          <w:br/>
        </w:r>
        <w:r w:rsidRPr="0034702B">
          <w:rPr>
            <w:rFonts w:ascii="Segoe UI" w:eastAsia="Times New Roman" w:hAnsi="Segoe UI" w:cs="Segoe UI"/>
            <w:b/>
            <w:bCs/>
            <w:color w:val="000000"/>
            <w:sz w:val="23"/>
            <w:szCs w:val="23"/>
          </w:rPr>
          <w:t>A</w:t>
        </w:r>
        <w:r w:rsidRPr="0034702B">
          <w:rPr>
            <w:rFonts w:ascii="Segoe UI" w:eastAsia="Times New Roman" w:hAnsi="Segoe UI" w:cs="Segoe UI"/>
            <w:color w:val="000000"/>
            <w:sz w:val="23"/>
            <w:szCs w:val="23"/>
          </w:rPr>
          <w:t>: There are three ways of toggling the dropdown plugin’s hidden content in Bootstrap:</w:t>
        </w:r>
      </w:ins>
    </w:p>
    <w:p w:rsidR="0034702B" w:rsidRPr="0034702B" w:rsidRDefault="0034702B" w:rsidP="0034702B">
      <w:pPr>
        <w:numPr>
          <w:ilvl w:val="0"/>
          <w:numId w:val="4"/>
        </w:numPr>
        <w:shd w:val="clear" w:color="auto" w:fill="FFFFFF"/>
        <w:spacing w:after="0" w:line="240" w:lineRule="auto"/>
        <w:rPr>
          <w:ins w:id="24" w:author="Unknown"/>
          <w:rFonts w:ascii="Segoe UI" w:eastAsia="Times New Roman" w:hAnsi="Segoe UI" w:cs="Segoe UI"/>
          <w:color w:val="000000"/>
          <w:sz w:val="23"/>
          <w:szCs w:val="23"/>
        </w:rPr>
      </w:pPr>
      <w:ins w:id="25" w:author="Unknown">
        <w:r w:rsidRPr="0034702B">
          <w:rPr>
            <w:rFonts w:ascii="Segoe UI" w:eastAsia="Times New Roman" w:hAnsi="Segoe UI" w:cs="Segoe UI"/>
            <w:b/>
            <w:bCs/>
            <w:color w:val="000000"/>
            <w:sz w:val="23"/>
            <w:szCs w:val="23"/>
          </w:rPr>
          <w:t>With data attributes </w:t>
        </w:r>
        <w:r w:rsidRPr="0034702B">
          <w:rPr>
            <w:rFonts w:ascii="Segoe UI" w:eastAsia="Times New Roman" w:hAnsi="Segoe UI" w:cs="Segoe UI"/>
            <w:color w:val="000000"/>
            <w:sz w:val="23"/>
            <w:szCs w:val="23"/>
          </w:rPr>
          <w:t>– Add data-toggle = “dropdown” to some button or link to toggle a dropdown. For example,</w:t>
        </w:r>
      </w:ins>
    </w:p>
    <w:p w:rsidR="0034702B" w:rsidRPr="0034702B" w:rsidRDefault="0034702B" w:rsidP="0034702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6" w:author="Unknown"/>
          <w:rFonts w:ascii="Courier" w:eastAsia="Times New Roman" w:hAnsi="Courier" w:cs="Courier New"/>
          <w:color w:val="333333"/>
          <w:sz w:val="20"/>
          <w:szCs w:val="20"/>
        </w:rPr>
      </w:pPr>
      <w:ins w:id="27" w:author="Unknown">
        <w:r w:rsidRPr="0034702B">
          <w:rPr>
            <w:rFonts w:ascii="Courier" w:eastAsia="Times New Roman" w:hAnsi="Courier" w:cs="Courier New"/>
            <w:color w:val="333333"/>
            <w:sz w:val="20"/>
            <w:szCs w:val="20"/>
          </w:rPr>
          <w:t>&lt;div class = "dropdown"&gt;</w:t>
        </w:r>
      </w:ins>
    </w:p>
    <w:p w:rsidR="0034702B" w:rsidRPr="0034702B" w:rsidRDefault="0034702B" w:rsidP="0034702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8" w:author="Unknown"/>
          <w:rFonts w:ascii="Courier" w:eastAsia="Times New Roman" w:hAnsi="Courier" w:cs="Courier New"/>
          <w:color w:val="333333"/>
          <w:sz w:val="20"/>
          <w:szCs w:val="20"/>
        </w:rPr>
      </w:pPr>
      <w:ins w:id="29" w:author="Unknown">
        <w:r w:rsidRPr="0034702B">
          <w:rPr>
            <w:rFonts w:ascii="Courier" w:eastAsia="Times New Roman" w:hAnsi="Courier" w:cs="Courier New"/>
            <w:color w:val="333333"/>
            <w:sz w:val="20"/>
            <w:szCs w:val="20"/>
          </w:rPr>
          <w:t>&lt;a data-toggle = "dropdown" href = "#"&gt;Dropdown trigger&lt;/a&gt;</w:t>
        </w:r>
      </w:ins>
    </w:p>
    <w:p w:rsidR="0034702B" w:rsidRPr="0034702B" w:rsidRDefault="0034702B" w:rsidP="0034702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0" w:author="Unknown"/>
          <w:rFonts w:ascii="Courier" w:eastAsia="Times New Roman" w:hAnsi="Courier" w:cs="Courier New"/>
          <w:color w:val="333333"/>
          <w:sz w:val="20"/>
          <w:szCs w:val="20"/>
        </w:rPr>
      </w:pPr>
      <w:ins w:id="31" w:author="Unknown">
        <w:r w:rsidRPr="0034702B">
          <w:rPr>
            <w:rFonts w:ascii="Courier" w:eastAsia="Times New Roman" w:hAnsi="Courier" w:cs="Courier New"/>
            <w:color w:val="333333"/>
            <w:sz w:val="20"/>
            <w:szCs w:val="20"/>
          </w:rPr>
          <w:t>&lt;ul class = "dropdown-menu" role = "menu" aria-labelledby = "dLabel"&gt;</w:t>
        </w:r>
      </w:ins>
    </w:p>
    <w:p w:rsidR="0034702B" w:rsidRPr="0034702B" w:rsidRDefault="0034702B" w:rsidP="0034702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2" w:author="Unknown"/>
          <w:rFonts w:ascii="Courier" w:eastAsia="Times New Roman" w:hAnsi="Courier" w:cs="Courier New"/>
          <w:color w:val="333333"/>
          <w:sz w:val="20"/>
          <w:szCs w:val="20"/>
        </w:rPr>
      </w:pPr>
      <w:ins w:id="33" w:author="Unknown">
        <w:r w:rsidRPr="0034702B">
          <w:rPr>
            <w:rFonts w:ascii="Courier" w:eastAsia="Times New Roman" w:hAnsi="Courier" w:cs="Courier New"/>
            <w:color w:val="333333"/>
            <w:sz w:val="20"/>
            <w:szCs w:val="20"/>
          </w:rPr>
          <w:t>...</w:t>
        </w:r>
      </w:ins>
    </w:p>
    <w:p w:rsidR="0034702B" w:rsidRPr="0034702B" w:rsidRDefault="0034702B" w:rsidP="0034702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4" w:author="Unknown"/>
          <w:rFonts w:ascii="Courier" w:eastAsia="Times New Roman" w:hAnsi="Courier" w:cs="Courier New"/>
          <w:color w:val="333333"/>
          <w:sz w:val="20"/>
          <w:szCs w:val="20"/>
        </w:rPr>
      </w:pPr>
      <w:ins w:id="35" w:author="Unknown">
        <w:r w:rsidRPr="0034702B">
          <w:rPr>
            <w:rFonts w:ascii="Courier" w:eastAsia="Times New Roman" w:hAnsi="Courier" w:cs="Courier New"/>
            <w:color w:val="333333"/>
            <w:sz w:val="20"/>
            <w:szCs w:val="20"/>
          </w:rPr>
          <w:t>&lt;/ul&gt;</w:t>
        </w:r>
      </w:ins>
    </w:p>
    <w:p w:rsidR="0034702B" w:rsidRPr="0034702B" w:rsidRDefault="0034702B" w:rsidP="0034702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6" w:author="Unknown"/>
          <w:rFonts w:ascii="Courier" w:eastAsia="Times New Roman" w:hAnsi="Courier" w:cs="Courier New"/>
          <w:color w:val="333333"/>
          <w:sz w:val="20"/>
          <w:szCs w:val="20"/>
        </w:rPr>
      </w:pPr>
      <w:ins w:id="37" w:author="Unknown">
        <w:r w:rsidRPr="0034702B">
          <w:rPr>
            <w:rFonts w:ascii="Courier" w:eastAsia="Times New Roman" w:hAnsi="Courier" w:cs="Courier New"/>
            <w:color w:val="333333"/>
            <w:sz w:val="20"/>
            <w:szCs w:val="20"/>
          </w:rPr>
          <w:t>&lt;/div&gt;</w:t>
        </w:r>
      </w:ins>
    </w:p>
    <w:p w:rsidR="0034702B" w:rsidRPr="0034702B" w:rsidRDefault="0034702B" w:rsidP="0034702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8" w:author="Unknown"/>
          <w:rFonts w:ascii="Courier" w:eastAsia="Times New Roman" w:hAnsi="Courier" w:cs="Courier New"/>
          <w:color w:val="333333"/>
          <w:sz w:val="20"/>
          <w:szCs w:val="20"/>
        </w:rPr>
      </w:pPr>
      <w:ins w:id="39" w:author="Unknown">
        <w:r w:rsidRPr="0034702B">
          <w:rPr>
            <w:rFonts w:ascii="Courier" w:eastAsia="Times New Roman" w:hAnsi="Courier" w:cs="Courier New"/>
            <w:color w:val="333333"/>
            <w:sz w:val="20"/>
            <w:szCs w:val="20"/>
          </w:rPr>
          <w:t>&lt;/pre.</w:t>
        </w:r>
      </w:ins>
    </w:p>
    <w:p w:rsidR="0034702B" w:rsidRPr="0034702B" w:rsidRDefault="0034702B" w:rsidP="0034702B">
      <w:pPr>
        <w:numPr>
          <w:ilvl w:val="0"/>
          <w:numId w:val="5"/>
        </w:numPr>
        <w:shd w:val="clear" w:color="auto" w:fill="FFFFFF"/>
        <w:spacing w:after="0" w:line="240" w:lineRule="auto"/>
        <w:rPr>
          <w:ins w:id="40" w:author="Unknown"/>
          <w:rFonts w:ascii="Segoe UI" w:eastAsia="Times New Roman" w:hAnsi="Segoe UI" w:cs="Segoe UI"/>
          <w:color w:val="000000"/>
          <w:sz w:val="23"/>
          <w:szCs w:val="23"/>
        </w:rPr>
      </w:pPr>
      <w:ins w:id="41" w:author="Unknown">
        <w:r w:rsidRPr="0034702B">
          <w:rPr>
            <w:rFonts w:ascii="Segoe UI" w:eastAsia="Times New Roman" w:hAnsi="Segoe UI" w:cs="Segoe UI"/>
            <w:b/>
            <w:bCs/>
            <w:color w:val="000000"/>
            <w:sz w:val="23"/>
            <w:szCs w:val="23"/>
          </w:rPr>
          <w:t>With JavaScript –</w:t>
        </w:r>
        <w:r w:rsidRPr="0034702B">
          <w:rPr>
            <w:rFonts w:ascii="Segoe UI" w:eastAsia="Times New Roman" w:hAnsi="Segoe UI" w:cs="Segoe UI"/>
            <w:color w:val="000000"/>
            <w:sz w:val="23"/>
            <w:szCs w:val="23"/>
          </w:rPr>
          <w:t> Following method is used for calling the dropdown toggle via JS:</w:t>
        </w:r>
      </w:ins>
    </w:p>
    <w:p w:rsidR="0034702B" w:rsidRPr="0034702B" w:rsidRDefault="0034702B" w:rsidP="0034702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2" w:author="Unknown"/>
          <w:rFonts w:ascii="Courier" w:eastAsia="Times New Roman" w:hAnsi="Courier" w:cs="Courier New"/>
          <w:color w:val="333333"/>
          <w:sz w:val="20"/>
          <w:szCs w:val="20"/>
        </w:rPr>
      </w:pPr>
      <w:ins w:id="43" w:author="Unknown">
        <w:r w:rsidRPr="0034702B">
          <w:rPr>
            <w:rFonts w:ascii="Courier" w:eastAsia="Times New Roman" w:hAnsi="Courier" w:cs="Courier New"/>
            <w:color w:val="333333"/>
            <w:sz w:val="20"/>
            <w:szCs w:val="20"/>
          </w:rPr>
          <w:t>$('.dropdown-toggle').dropdown()</w:t>
        </w:r>
      </w:ins>
    </w:p>
    <w:p w:rsidR="0034702B" w:rsidRPr="0034702B" w:rsidRDefault="0034702B" w:rsidP="0034702B">
      <w:pPr>
        <w:numPr>
          <w:ilvl w:val="0"/>
          <w:numId w:val="6"/>
        </w:numPr>
        <w:shd w:val="clear" w:color="auto" w:fill="FFFFFF"/>
        <w:spacing w:after="0" w:line="240" w:lineRule="auto"/>
        <w:rPr>
          <w:ins w:id="44" w:author="Unknown"/>
          <w:rFonts w:ascii="Segoe UI" w:eastAsia="Times New Roman" w:hAnsi="Segoe UI" w:cs="Segoe UI"/>
          <w:color w:val="000000"/>
          <w:sz w:val="23"/>
          <w:szCs w:val="23"/>
        </w:rPr>
      </w:pPr>
      <w:ins w:id="45" w:author="Unknown">
        <w:r w:rsidRPr="0034702B">
          <w:rPr>
            <w:rFonts w:ascii="Segoe UI" w:eastAsia="Times New Roman" w:hAnsi="Segoe UI" w:cs="Segoe UI"/>
            <w:b/>
            <w:bCs/>
            <w:color w:val="000000"/>
            <w:sz w:val="23"/>
            <w:szCs w:val="23"/>
          </w:rPr>
          <w:t>Using data-target attribute in place of href=“#” – If the web browser isn’t enabling JavaScript, then it is better to keep links intact. For this, the data-target attribute is preferred over href=“#”. For example,</w:t>
        </w:r>
      </w:ins>
    </w:p>
    <w:p w:rsidR="0034702B" w:rsidRPr="0034702B" w:rsidRDefault="0034702B" w:rsidP="0034702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6" w:author="Unknown"/>
          <w:rFonts w:ascii="Courier" w:eastAsia="Times New Roman" w:hAnsi="Courier" w:cs="Courier New"/>
          <w:color w:val="333333"/>
          <w:sz w:val="20"/>
          <w:szCs w:val="20"/>
        </w:rPr>
      </w:pPr>
      <w:ins w:id="47" w:author="Unknown">
        <w:r w:rsidRPr="0034702B">
          <w:rPr>
            <w:rFonts w:ascii="Courier" w:eastAsia="Times New Roman" w:hAnsi="Courier" w:cs="Courier New"/>
            <w:color w:val="333333"/>
            <w:sz w:val="20"/>
            <w:szCs w:val="20"/>
          </w:rPr>
          <w:t>&lt;div class = "dropdown"&gt;</w:t>
        </w:r>
      </w:ins>
    </w:p>
    <w:p w:rsidR="0034702B" w:rsidRPr="0034702B" w:rsidRDefault="0034702B" w:rsidP="0034702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8" w:author="Unknown"/>
          <w:rFonts w:ascii="Courier" w:eastAsia="Times New Roman" w:hAnsi="Courier" w:cs="Courier New"/>
          <w:color w:val="333333"/>
          <w:sz w:val="20"/>
          <w:szCs w:val="20"/>
        </w:rPr>
      </w:pPr>
      <w:ins w:id="49" w:author="Unknown">
        <w:r w:rsidRPr="0034702B">
          <w:rPr>
            <w:rFonts w:ascii="Courier" w:eastAsia="Times New Roman" w:hAnsi="Courier" w:cs="Courier New"/>
            <w:color w:val="333333"/>
            <w:sz w:val="20"/>
            <w:szCs w:val="20"/>
          </w:rPr>
          <w:t>&lt;a id = "dLabel" role = "button" data-toggle = "dropdown" data-target = "#" href = "/somepage.html"&gt;</w:t>
        </w:r>
      </w:ins>
    </w:p>
    <w:p w:rsidR="0034702B" w:rsidRPr="0034702B" w:rsidRDefault="0034702B" w:rsidP="0034702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50" w:author="Unknown"/>
          <w:rFonts w:ascii="Courier" w:eastAsia="Times New Roman" w:hAnsi="Courier" w:cs="Courier New"/>
          <w:color w:val="333333"/>
          <w:sz w:val="20"/>
          <w:szCs w:val="20"/>
        </w:rPr>
      </w:pPr>
      <w:ins w:id="51" w:author="Unknown">
        <w:r w:rsidRPr="0034702B">
          <w:rPr>
            <w:rFonts w:ascii="Courier" w:eastAsia="Times New Roman" w:hAnsi="Courier" w:cs="Courier New"/>
            <w:color w:val="333333"/>
            <w:sz w:val="20"/>
            <w:szCs w:val="20"/>
          </w:rPr>
          <w:t>Dropdown</w:t>
        </w:r>
      </w:ins>
    </w:p>
    <w:p w:rsidR="0034702B" w:rsidRPr="0034702B" w:rsidRDefault="0034702B" w:rsidP="0034702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52" w:author="Unknown"/>
          <w:rFonts w:ascii="Courier" w:eastAsia="Times New Roman" w:hAnsi="Courier" w:cs="Courier New"/>
          <w:color w:val="333333"/>
          <w:sz w:val="20"/>
          <w:szCs w:val="20"/>
        </w:rPr>
      </w:pPr>
      <w:ins w:id="53" w:author="Unknown">
        <w:r w:rsidRPr="0034702B">
          <w:rPr>
            <w:rFonts w:ascii="Courier" w:eastAsia="Times New Roman" w:hAnsi="Courier" w:cs="Courier New"/>
            <w:color w:val="333333"/>
            <w:sz w:val="20"/>
            <w:szCs w:val="20"/>
          </w:rPr>
          <w:t>&lt;span class = "caret"&gt;&lt;/span&gt;</w:t>
        </w:r>
      </w:ins>
    </w:p>
    <w:p w:rsidR="0034702B" w:rsidRPr="0034702B" w:rsidRDefault="0034702B" w:rsidP="0034702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54" w:author="Unknown"/>
          <w:rFonts w:ascii="Courier" w:eastAsia="Times New Roman" w:hAnsi="Courier" w:cs="Courier New"/>
          <w:color w:val="333333"/>
          <w:sz w:val="20"/>
          <w:szCs w:val="20"/>
        </w:rPr>
      </w:pPr>
      <w:ins w:id="55" w:author="Unknown">
        <w:r w:rsidRPr="0034702B">
          <w:rPr>
            <w:rFonts w:ascii="Courier" w:eastAsia="Times New Roman" w:hAnsi="Courier" w:cs="Courier New"/>
            <w:color w:val="333333"/>
            <w:sz w:val="20"/>
            <w:szCs w:val="20"/>
          </w:rPr>
          <w:t>&lt;/a&gt;</w:t>
        </w:r>
      </w:ins>
    </w:p>
    <w:p w:rsidR="0034702B" w:rsidRPr="0034702B" w:rsidRDefault="0034702B" w:rsidP="0034702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56" w:author="Unknown"/>
          <w:rFonts w:ascii="Courier" w:eastAsia="Times New Roman" w:hAnsi="Courier" w:cs="Courier New"/>
          <w:color w:val="333333"/>
          <w:sz w:val="20"/>
          <w:szCs w:val="20"/>
        </w:rPr>
      </w:pPr>
      <w:ins w:id="57" w:author="Unknown">
        <w:r w:rsidRPr="0034702B">
          <w:rPr>
            <w:rFonts w:ascii="Courier" w:eastAsia="Times New Roman" w:hAnsi="Courier" w:cs="Courier New"/>
            <w:color w:val="333333"/>
            <w:sz w:val="20"/>
            <w:szCs w:val="20"/>
          </w:rPr>
          <w:t>&lt;ul class = "dropdown-menu" role = "menu" aria-labelledby = "dLabel"&gt;</w:t>
        </w:r>
      </w:ins>
    </w:p>
    <w:p w:rsidR="0034702B" w:rsidRPr="0034702B" w:rsidRDefault="0034702B" w:rsidP="0034702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58" w:author="Unknown"/>
          <w:rFonts w:ascii="Courier" w:eastAsia="Times New Roman" w:hAnsi="Courier" w:cs="Courier New"/>
          <w:color w:val="333333"/>
          <w:sz w:val="20"/>
          <w:szCs w:val="20"/>
        </w:rPr>
      </w:pPr>
      <w:ins w:id="59" w:author="Unknown">
        <w:r w:rsidRPr="0034702B">
          <w:rPr>
            <w:rFonts w:ascii="Courier" w:eastAsia="Times New Roman" w:hAnsi="Courier" w:cs="Courier New"/>
            <w:color w:val="333333"/>
            <w:sz w:val="20"/>
            <w:szCs w:val="20"/>
          </w:rPr>
          <w:t>...</w:t>
        </w:r>
      </w:ins>
    </w:p>
    <w:p w:rsidR="0034702B" w:rsidRPr="0034702B" w:rsidRDefault="0034702B" w:rsidP="0034702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60" w:author="Unknown"/>
          <w:rFonts w:ascii="Courier" w:eastAsia="Times New Roman" w:hAnsi="Courier" w:cs="Courier New"/>
          <w:color w:val="333333"/>
          <w:sz w:val="20"/>
          <w:szCs w:val="20"/>
        </w:rPr>
      </w:pPr>
      <w:ins w:id="61" w:author="Unknown">
        <w:r w:rsidRPr="0034702B">
          <w:rPr>
            <w:rFonts w:ascii="Courier" w:eastAsia="Times New Roman" w:hAnsi="Courier" w:cs="Courier New"/>
            <w:color w:val="333333"/>
            <w:sz w:val="20"/>
            <w:szCs w:val="20"/>
          </w:rPr>
          <w:t>&lt;/ul&gt;</w:t>
        </w:r>
      </w:ins>
    </w:p>
    <w:p w:rsidR="0034702B" w:rsidRPr="0034702B" w:rsidRDefault="0034702B" w:rsidP="0034702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62" w:author="Unknown"/>
          <w:rFonts w:ascii="Courier" w:eastAsia="Times New Roman" w:hAnsi="Courier" w:cs="Courier New"/>
          <w:color w:val="333333"/>
          <w:sz w:val="20"/>
          <w:szCs w:val="20"/>
        </w:rPr>
      </w:pPr>
      <w:ins w:id="63" w:author="Unknown">
        <w:r w:rsidRPr="0034702B">
          <w:rPr>
            <w:rFonts w:ascii="Courier" w:eastAsia="Times New Roman" w:hAnsi="Courier" w:cs="Courier New"/>
            <w:color w:val="333333"/>
            <w:sz w:val="20"/>
            <w:szCs w:val="20"/>
          </w:rPr>
          <w:lastRenderedPageBreak/>
          <w:t>&lt;/div&gt;</w:t>
        </w:r>
      </w:ins>
    </w:p>
    <w:p w:rsidR="0034702B" w:rsidRPr="0034702B" w:rsidRDefault="0034702B" w:rsidP="0034702B">
      <w:pPr>
        <w:shd w:val="clear" w:color="auto" w:fill="FFFFFF"/>
        <w:spacing w:after="300" w:line="240" w:lineRule="auto"/>
        <w:jc w:val="both"/>
        <w:rPr>
          <w:ins w:id="64" w:author="Unknown"/>
          <w:rFonts w:ascii="Segoe UI" w:eastAsia="Times New Roman" w:hAnsi="Segoe UI" w:cs="Segoe UI"/>
          <w:color w:val="000000"/>
          <w:sz w:val="23"/>
          <w:szCs w:val="23"/>
        </w:rPr>
      </w:pPr>
      <w:ins w:id="65" w:author="Unknown">
        <w:r w:rsidRPr="0034702B">
          <w:rPr>
            <w:rFonts w:ascii="Segoe UI" w:eastAsia="Times New Roman" w:hAnsi="Segoe UI" w:cs="Segoe UI"/>
            <w:b/>
            <w:bCs/>
            <w:color w:val="000000"/>
            <w:sz w:val="23"/>
            <w:szCs w:val="23"/>
          </w:rPr>
          <w:t>Q</w:t>
        </w:r>
        <w:r w:rsidRPr="0034702B">
          <w:rPr>
            <w:rFonts w:ascii="Segoe UI" w:eastAsia="Times New Roman" w:hAnsi="Segoe UI" w:cs="Segoe UI"/>
            <w:color w:val="000000"/>
            <w:sz w:val="23"/>
            <w:szCs w:val="23"/>
          </w:rPr>
          <w:t>: </w:t>
        </w:r>
        <w:r w:rsidRPr="0034702B">
          <w:rPr>
            <w:rFonts w:ascii="Segoe UI" w:eastAsia="Times New Roman" w:hAnsi="Segoe UI" w:cs="Segoe UI"/>
            <w:b/>
            <w:bCs/>
            <w:color w:val="000000"/>
            <w:sz w:val="23"/>
            <w:szCs w:val="23"/>
          </w:rPr>
          <w:t>Please provide an explanation on input groups in Bootstrap.</w:t>
        </w:r>
        <w:r w:rsidRPr="0034702B">
          <w:rPr>
            <w:rFonts w:ascii="Segoe UI" w:eastAsia="Times New Roman" w:hAnsi="Segoe UI" w:cs="Segoe UI"/>
            <w:color w:val="000000"/>
            <w:sz w:val="23"/>
            <w:szCs w:val="23"/>
          </w:rPr>
          <w:br/>
        </w:r>
        <w:r w:rsidRPr="0034702B">
          <w:rPr>
            <w:rFonts w:ascii="Segoe UI" w:eastAsia="Times New Roman" w:hAnsi="Segoe UI" w:cs="Segoe UI"/>
            <w:b/>
            <w:bCs/>
            <w:color w:val="000000"/>
            <w:sz w:val="23"/>
            <w:szCs w:val="23"/>
          </w:rPr>
          <w:t>A</w:t>
        </w:r>
        <w:r w:rsidRPr="0034702B">
          <w:rPr>
            <w:rFonts w:ascii="Segoe UI" w:eastAsia="Times New Roman" w:hAnsi="Segoe UI" w:cs="Segoe UI"/>
            <w:color w:val="000000"/>
            <w:sz w:val="23"/>
            <w:szCs w:val="23"/>
          </w:rPr>
          <w:t>: Input groups are simply extended Form Controls in Bootstrap. One can easily append and prepend buttons or text to the text-based inputs using the input groups. Appending and prepending content to an input field allows adding common elements to the user input.</w:t>
        </w:r>
      </w:ins>
    </w:p>
    <w:p w:rsidR="0034702B" w:rsidRPr="0034702B" w:rsidRDefault="0034702B" w:rsidP="0034702B">
      <w:pPr>
        <w:shd w:val="clear" w:color="auto" w:fill="FFFFFF"/>
        <w:spacing w:before="750" w:after="300" w:line="240" w:lineRule="auto"/>
        <w:jc w:val="both"/>
        <w:rPr>
          <w:ins w:id="66" w:author="Unknown"/>
          <w:rFonts w:ascii="Segoe UI" w:eastAsia="Times New Roman" w:hAnsi="Segoe UI" w:cs="Segoe UI"/>
          <w:color w:val="000000"/>
          <w:sz w:val="23"/>
          <w:szCs w:val="23"/>
        </w:rPr>
      </w:pPr>
      <w:ins w:id="67" w:author="Unknown">
        <w:r w:rsidRPr="0034702B">
          <w:rPr>
            <w:rFonts w:ascii="Segoe UI" w:eastAsia="Times New Roman" w:hAnsi="Segoe UI" w:cs="Segoe UI"/>
            <w:color w:val="000000"/>
            <w:sz w:val="23"/>
            <w:szCs w:val="23"/>
          </w:rPr>
          <w:t>You can append or prepend elements to a .form-control by:</w:t>
        </w:r>
      </w:ins>
    </w:p>
    <w:p w:rsidR="0034702B" w:rsidRPr="0034702B" w:rsidRDefault="0034702B" w:rsidP="0034702B">
      <w:pPr>
        <w:numPr>
          <w:ilvl w:val="0"/>
          <w:numId w:val="7"/>
        </w:numPr>
        <w:shd w:val="clear" w:color="auto" w:fill="FFFFFF"/>
        <w:spacing w:after="0" w:line="240" w:lineRule="auto"/>
        <w:rPr>
          <w:ins w:id="68" w:author="Unknown"/>
          <w:rFonts w:ascii="Segoe UI" w:eastAsia="Times New Roman" w:hAnsi="Segoe UI" w:cs="Segoe UI"/>
          <w:color w:val="000000"/>
          <w:sz w:val="23"/>
          <w:szCs w:val="23"/>
        </w:rPr>
      </w:pPr>
      <w:ins w:id="69" w:author="Unknown">
        <w:r w:rsidRPr="0034702B">
          <w:rPr>
            <w:rFonts w:ascii="Segoe UI" w:eastAsia="Times New Roman" w:hAnsi="Segoe UI" w:cs="Segoe UI"/>
            <w:color w:val="000000"/>
            <w:sz w:val="23"/>
            <w:szCs w:val="23"/>
          </w:rPr>
          <w:t>Wrapping it in a &lt;div&gt; element with the class .input-group</w:t>
        </w:r>
      </w:ins>
    </w:p>
    <w:p w:rsidR="0034702B" w:rsidRPr="0034702B" w:rsidRDefault="0034702B" w:rsidP="0034702B">
      <w:pPr>
        <w:numPr>
          <w:ilvl w:val="0"/>
          <w:numId w:val="7"/>
        </w:numPr>
        <w:shd w:val="clear" w:color="auto" w:fill="FFFFFF"/>
        <w:spacing w:after="0" w:line="240" w:lineRule="auto"/>
        <w:rPr>
          <w:ins w:id="70" w:author="Unknown"/>
          <w:rFonts w:ascii="Segoe UI" w:eastAsia="Times New Roman" w:hAnsi="Segoe UI" w:cs="Segoe UI"/>
          <w:color w:val="000000"/>
          <w:sz w:val="23"/>
          <w:szCs w:val="23"/>
        </w:rPr>
      </w:pPr>
      <w:ins w:id="71" w:author="Unknown">
        <w:r w:rsidRPr="0034702B">
          <w:rPr>
            <w:rFonts w:ascii="Segoe UI" w:eastAsia="Times New Roman" w:hAnsi="Segoe UI" w:cs="Segoe UI"/>
            <w:color w:val="000000"/>
            <w:sz w:val="23"/>
            <w:szCs w:val="23"/>
          </w:rPr>
          <w:t>With the same &lt;div&gt; element, put the extra content inside a &lt;span&gt; element with the .input-group-addon class</w:t>
        </w:r>
      </w:ins>
    </w:p>
    <w:p w:rsidR="0034702B" w:rsidRPr="0034702B" w:rsidRDefault="0034702B" w:rsidP="0034702B">
      <w:pPr>
        <w:numPr>
          <w:ilvl w:val="0"/>
          <w:numId w:val="7"/>
        </w:numPr>
        <w:shd w:val="clear" w:color="auto" w:fill="FFFFFF"/>
        <w:spacing w:after="0" w:line="240" w:lineRule="auto"/>
        <w:rPr>
          <w:ins w:id="72" w:author="Unknown"/>
          <w:rFonts w:ascii="Segoe UI" w:eastAsia="Times New Roman" w:hAnsi="Segoe UI" w:cs="Segoe UI"/>
          <w:color w:val="000000"/>
          <w:sz w:val="23"/>
          <w:szCs w:val="23"/>
        </w:rPr>
      </w:pPr>
      <w:ins w:id="73" w:author="Unknown">
        <w:r w:rsidRPr="0034702B">
          <w:rPr>
            <w:rFonts w:ascii="Segoe UI" w:eastAsia="Times New Roman" w:hAnsi="Segoe UI" w:cs="Segoe UI"/>
            <w:color w:val="000000"/>
            <w:sz w:val="23"/>
            <w:szCs w:val="23"/>
          </w:rPr>
          <w:t>Finally, place the &lt;span&gt; element before or after the &lt;input&gt; element as required</w:t>
        </w:r>
      </w:ins>
    </w:p>
    <w:p w:rsidR="0034702B" w:rsidRPr="0034702B" w:rsidRDefault="0034702B" w:rsidP="0034702B">
      <w:pPr>
        <w:shd w:val="clear" w:color="auto" w:fill="FFFFFF"/>
        <w:spacing w:after="300" w:line="240" w:lineRule="auto"/>
        <w:jc w:val="both"/>
        <w:rPr>
          <w:ins w:id="74" w:author="Unknown"/>
          <w:rFonts w:ascii="Segoe UI" w:eastAsia="Times New Roman" w:hAnsi="Segoe UI" w:cs="Segoe UI"/>
          <w:color w:val="000000"/>
          <w:sz w:val="23"/>
          <w:szCs w:val="23"/>
        </w:rPr>
      </w:pPr>
      <w:ins w:id="75" w:author="Unknown">
        <w:r w:rsidRPr="0034702B">
          <w:rPr>
            <w:rFonts w:ascii="Segoe UI" w:eastAsia="Times New Roman" w:hAnsi="Segoe UI" w:cs="Segoe UI"/>
            <w:b/>
            <w:bCs/>
            <w:color w:val="000000"/>
            <w:sz w:val="23"/>
            <w:szCs w:val="23"/>
          </w:rPr>
          <w:t>Q</w:t>
        </w:r>
        <w:r w:rsidRPr="0034702B">
          <w:rPr>
            <w:rFonts w:ascii="Segoe UI" w:eastAsia="Times New Roman" w:hAnsi="Segoe UI" w:cs="Segoe UI"/>
            <w:color w:val="000000"/>
            <w:sz w:val="23"/>
            <w:szCs w:val="23"/>
          </w:rPr>
          <w:t>: </w:t>
        </w:r>
        <w:r w:rsidRPr="0034702B">
          <w:rPr>
            <w:rFonts w:ascii="Segoe UI" w:eastAsia="Times New Roman" w:hAnsi="Segoe UI" w:cs="Segoe UI"/>
            <w:b/>
            <w:bCs/>
            <w:color w:val="000000"/>
            <w:sz w:val="23"/>
            <w:szCs w:val="23"/>
          </w:rPr>
          <w:t>How will you create a tabbed, pills, and vertical pills navigation menu in Bootstrap?</w:t>
        </w:r>
        <w:r w:rsidRPr="0034702B">
          <w:rPr>
            <w:rFonts w:ascii="Segoe UI" w:eastAsia="Times New Roman" w:hAnsi="Segoe UI" w:cs="Segoe UI"/>
            <w:color w:val="000000"/>
            <w:sz w:val="23"/>
            <w:szCs w:val="23"/>
          </w:rPr>
          <w:br/>
        </w:r>
        <w:r w:rsidRPr="0034702B">
          <w:rPr>
            <w:rFonts w:ascii="Segoe UI" w:eastAsia="Times New Roman" w:hAnsi="Segoe UI" w:cs="Segoe UI"/>
            <w:b/>
            <w:bCs/>
            <w:color w:val="000000"/>
            <w:sz w:val="23"/>
            <w:szCs w:val="23"/>
          </w:rPr>
          <w:t>A</w:t>
        </w:r>
        <w:r w:rsidRPr="0034702B">
          <w:rPr>
            <w:rFonts w:ascii="Segoe UI" w:eastAsia="Times New Roman" w:hAnsi="Segoe UI" w:cs="Segoe UI"/>
            <w:color w:val="000000"/>
            <w:sz w:val="23"/>
            <w:szCs w:val="23"/>
          </w:rPr>
          <w:t>:</w:t>
        </w:r>
      </w:ins>
    </w:p>
    <w:p w:rsidR="0034702B" w:rsidRPr="0034702B" w:rsidRDefault="0034702B" w:rsidP="0034702B">
      <w:pPr>
        <w:numPr>
          <w:ilvl w:val="0"/>
          <w:numId w:val="8"/>
        </w:numPr>
        <w:shd w:val="clear" w:color="auto" w:fill="FFFFFF"/>
        <w:spacing w:after="0" w:line="240" w:lineRule="auto"/>
        <w:rPr>
          <w:ins w:id="76" w:author="Unknown"/>
          <w:rFonts w:ascii="Segoe UI" w:eastAsia="Times New Roman" w:hAnsi="Segoe UI" w:cs="Segoe UI"/>
          <w:color w:val="000000"/>
          <w:sz w:val="23"/>
          <w:szCs w:val="23"/>
        </w:rPr>
      </w:pPr>
      <w:ins w:id="77" w:author="Unknown">
        <w:r w:rsidRPr="0034702B">
          <w:rPr>
            <w:rFonts w:ascii="Segoe UI" w:eastAsia="Times New Roman" w:hAnsi="Segoe UI" w:cs="Segoe UI"/>
            <w:b/>
            <w:bCs/>
            <w:color w:val="000000"/>
            <w:sz w:val="23"/>
            <w:szCs w:val="23"/>
          </w:rPr>
          <w:t>For creating a tabbed navigation menu</w:t>
        </w:r>
      </w:ins>
    </w:p>
    <w:p w:rsidR="0034702B" w:rsidRPr="0034702B" w:rsidRDefault="0034702B" w:rsidP="0034702B">
      <w:pPr>
        <w:numPr>
          <w:ilvl w:val="0"/>
          <w:numId w:val="9"/>
        </w:numPr>
        <w:shd w:val="clear" w:color="auto" w:fill="FFFFFF"/>
        <w:spacing w:after="0" w:line="240" w:lineRule="auto"/>
        <w:rPr>
          <w:ins w:id="78" w:author="Unknown"/>
          <w:rFonts w:ascii="Segoe UI" w:eastAsia="Times New Roman" w:hAnsi="Segoe UI" w:cs="Segoe UI"/>
          <w:color w:val="000000"/>
          <w:sz w:val="23"/>
          <w:szCs w:val="23"/>
        </w:rPr>
      </w:pPr>
    </w:p>
    <w:p w:rsidR="0034702B" w:rsidRPr="0034702B" w:rsidRDefault="0034702B" w:rsidP="0034702B">
      <w:pPr>
        <w:numPr>
          <w:ilvl w:val="1"/>
          <w:numId w:val="9"/>
        </w:numPr>
        <w:shd w:val="clear" w:color="auto" w:fill="FFFFFF"/>
        <w:spacing w:after="0" w:line="240" w:lineRule="auto"/>
        <w:rPr>
          <w:ins w:id="79" w:author="Unknown"/>
          <w:rFonts w:ascii="inherit" w:eastAsia="Times New Roman" w:hAnsi="inherit" w:cs="Segoe UI"/>
          <w:color w:val="000000"/>
          <w:sz w:val="23"/>
          <w:szCs w:val="23"/>
        </w:rPr>
      </w:pPr>
      <w:ins w:id="80" w:author="Unknown">
        <w:r w:rsidRPr="0034702B">
          <w:rPr>
            <w:rFonts w:ascii="inherit" w:eastAsia="Times New Roman" w:hAnsi="inherit" w:cs="Segoe UI"/>
            <w:color w:val="000000"/>
            <w:sz w:val="23"/>
            <w:szCs w:val="23"/>
          </w:rPr>
          <w:t>Start with a basic unordered list with the .nav base class</w:t>
        </w:r>
      </w:ins>
    </w:p>
    <w:p w:rsidR="0034702B" w:rsidRPr="0034702B" w:rsidRDefault="0034702B" w:rsidP="0034702B">
      <w:pPr>
        <w:numPr>
          <w:ilvl w:val="1"/>
          <w:numId w:val="9"/>
        </w:numPr>
        <w:shd w:val="clear" w:color="auto" w:fill="FFFFFF"/>
        <w:spacing w:after="0" w:line="240" w:lineRule="auto"/>
        <w:rPr>
          <w:ins w:id="81" w:author="Unknown"/>
          <w:rFonts w:ascii="inherit" w:eastAsia="Times New Roman" w:hAnsi="inherit" w:cs="Segoe UI"/>
          <w:color w:val="000000"/>
          <w:sz w:val="23"/>
          <w:szCs w:val="23"/>
        </w:rPr>
      </w:pPr>
      <w:ins w:id="82" w:author="Unknown">
        <w:r w:rsidRPr="0034702B">
          <w:rPr>
            <w:rFonts w:ascii="inherit" w:eastAsia="Times New Roman" w:hAnsi="inherit" w:cs="Segoe UI"/>
            <w:color w:val="000000"/>
            <w:sz w:val="23"/>
            <w:szCs w:val="23"/>
          </w:rPr>
          <w:t>Now, add the .nav-tabs class</w:t>
        </w:r>
      </w:ins>
    </w:p>
    <w:p w:rsidR="0034702B" w:rsidRPr="0034702B" w:rsidRDefault="0034702B" w:rsidP="0034702B">
      <w:pPr>
        <w:numPr>
          <w:ilvl w:val="0"/>
          <w:numId w:val="10"/>
        </w:numPr>
        <w:shd w:val="clear" w:color="auto" w:fill="FFFFFF"/>
        <w:spacing w:after="0" w:line="240" w:lineRule="auto"/>
        <w:rPr>
          <w:ins w:id="83" w:author="Unknown"/>
          <w:rFonts w:ascii="Segoe UI" w:eastAsia="Times New Roman" w:hAnsi="Segoe UI" w:cs="Segoe UI"/>
          <w:color w:val="000000"/>
          <w:sz w:val="23"/>
          <w:szCs w:val="23"/>
        </w:rPr>
      </w:pPr>
      <w:ins w:id="84" w:author="Unknown">
        <w:r w:rsidRPr="0034702B">
          <w:rPr>
            <w:rFonts w:ascii="Segoe UI" w:eastAsia="Times New Roman" w:hAnsi="Segoe UI" w:cs="Segoe UI"/>
            <w:b/>
            <w:bCs/>
            <w:color w:val="000000"/>
            <w:sz w:val="23"/>
            <w:szCs w:val="23"/>
          </w:rPr>
          <w:t>For creating a pills navigation menu</w:t>
        </w:r>
      </w:ins>
    </w:p>
    <w:p w:rsidR="0034702B" w:rsidRPr="0034702B" w:rsidRDefault="0034702B" w:rsidP="0034702B">
      <w:pPr>
        <w:numPr>
          <w:ilvl w:val="0"/>
          <w:numId w:val="11"/>
        </w:numPr>
        <w:shd w:val="clear" w:color="auto" w:fill="FFFFFF"/>
        <w:spacing w:after="0" w:line="240" w:lineRule="auto"/>
        <w:rPr>
          <w:ins w:id="85" w:author="Unknown"/>
          <w:rFonts w:ascii="Segoe UI" w:eastAsia="Times New Roman" w:hAnsi="Segoe UI" w:cs="Segoe UI"/>
          <w:color w:val="000000"/>
          <w:sz w:val="23"/>
          <w:szCs w:val="23"/>
        </w:rPr>
      </w:pPr>
    </w:p>
    <w:p w:rsidR="0034702B" w:rsidRPr="0034702B" w:rsidRDefault="0034702B" w:rsidP="0034702B">
      <w:pPr>
        <w:numPr>
          <w:ilvl w:val="1"/>
          <w:numId w:val="11"/>
        </w:numPr>
        <w:shd w:val="clear" w:color="auto" w:fill="FFFFFF"/>
        <w:spacing w:after="0" w:line="240" w:lineRule="auto"/>
        <w:rPr>
          <w:ins w:id="86" w:author="Unknown"/>
          <w:rFonts w:ascii="inherit" w:eastAsia="Times New Roman" w:hAnsi="inherit" w:cs="Segoe UI"/>
          <w:color w:val="000000"/>
          <w:sz w:val="23"/>
          <w:szCs w:val="23"/>
        </w:rPr>
      </w:pPr>
      <w:ins w:id="87" w:author="Unknown">
        <w:r w:rsidRPr="0034702B">
          <w:rPr>
            <w:rFonts w:ascii="inherit" w:eastAsia="Times New Roman" w:hAnsi="inherit" w:cs="Segoe UI"/>
            <w:color w:val="000000"/>
            <w:sz w:val="23"/>
            <w:szCs w:val="23"/>
          </w:rPr>
          <w:t>Start with a basic unordered list with the .nav base class</w:t>
        </w:r>
      </w:ins>
    </w:p>
    <w:p w:rsidR="0034702B" w:rsidRPr="0034702B" w:rsidRDefault="0034702B" w:rsidP="0034702B">
      <w:pPr>
        <w:numPr>
          <w:ilvl w:val="1"/>
          <w:numId w:val="11"/>
        </w:numPr>
        <w:shd w:val="clear" w:color="auto" w:fill="FFFFFF"/>
        <w:spacing w:after="0" w:line="240" w:lineRule="auto"/>
        <w:rPr>
          <w:ins w:id="88" w:author="Unknown"/>
          <w:rFonts w:ascii="inherit" w:eastAsia="Times New Roman" w:hAnsi="inherit" w:cs="Segoe UI"/>
          <w:color w:val="000000"/>
          <w:sz w:val="23"/>
          <w:szCs w:val="23"/>
        </w:rPr>
      </w:pPr>
      <w:ins w:id="89" w:author="Unknown">
        <w:r w:rsidRPr="0034702B">
          <w:rPr>
            <w:rFonts w:ascii="inherit" w:eastAsia="Times New Roman" w:hAnsi="inherit" w:cs="Segoe UI"/>
            <w:color w:val="000000"/>
            <w:sz w:val="23"/>
            <w:szCs w:val="23"/>
          </w:rPr>
          <w:t>Now, add the .nav-pills class</w:t>
        </w:r>
      </w:ins>
    </w:p>
    <w:p w:rsidR="0034702B" w:rsidRPr="0034702B" w:rsidRDefault="0034702B" w:rsidP="0034702B">
      <w:pPr>
        <w:numPr>
          <w:ilvl w:val="0"/>
          <w:numId w:val="12"/>
        </w:numPr>
        <w:shd w:val="clear" w:color="auto" w:fill="FFFFFF"/>
        <w:spacing w:after="0" w:line="240" w:lineRule="auto"/>
        <w:rPr>
          <w:ins w:id="90" w:author="Unknown"/>
          <w:rFonts w:ascii="Segoe UI" w:eastAsia="Times New Roman" w:hAnsi="Segoe UI" w:cs="Segoe UI"/>
          <w:color w:val="000000"/>
          <w:sz w:val="23"/>
          <w:szCs w:val="23"/>
        </w:rPr>
      </w:pPr>
      <w:ins w:id="91" w:author="Unknown">
        <w:r w:rsidRPr="0034702B">
          <w:rPr>
            <w:rFonts w:ascii="Segoe UI" w:eastAsia="Times New Roman" w:hAnsi="Segoe UI" w:cs="Segoe UI"/>
            <w:b/>
            <w:bCs/>
            <w:color w:val="000000"/>
            <w:sz w:val="23"/>
            <w:szCs w:val="23"/>
          </w:rPr>
          <w:t>For creating a vertical pills navigation menu</w:t>
        </w:r>
      </w:ins>
    </w:p>
    <w:p w:rsidR="0034702B" w:rsidRPr="0034702B" w:rsidRDefault="0034702B" w:rsidP="0034702B">
      <w:pPr>
        <w:numPr>
          <w:ilvl w:val="1"/>
          <w:numId w:val="12"/>
        </w:numPr>
        <w:shd w:val="clear" w:color="auto" w:fill="FFFFFF"/>
        <w:spacing w:after="0" w:line="240" w:lineRule="auto"/>
        <w:rPr>
          <w:ins w:id="92" w:author="Unknown"/>
          <w:rFonts w:ascii="inherit" w:eastAsia="Times New Roman" w:hAnsi="inherit" w:cs="Segoe UI"/>
          <w:color w:val="000000"/>
          <w:sz w:val="23"/>
          <w:szCs w:val="23"/>
        </w:rPr>
      </w:pPr>
      <w:ins w:id="93" w:author="Unknown">
        <w:r w:rsidRPr="0034702B">
          <w:rPr>
            <w:rFonts w:ascii="inherit" w:eastAsia="Times New Roman" w:hAnsi="inherit" w:cs="Segoe UI"/>
            <w:color w:val="000000"/>
            <w:sz w:val="23"/>
            <w:szCs w:val="23"/>
          </w:rPr>
          <w:t>Stack the pills vertically using the .nav-stacked class</w:t>
        </w:r>
      </w:ins>
    </w:p>
    <w:p w:rsidR="0034702B" w:rsidRPr="0034702B" w:rsidRDefault="0034702B" w:rsidP="0034702B">
      <w:pPr>
        <w:numPr>
          <w:ilvl w:val="1"/>
          <w:numId w:val="12"/>
        </w:numPr>
        <w:shd w:val="clear" w:color="auto" w:fill="FFFFFF"/>
        <w:spacing w:after="0" w:line="240" w:lineRule="auto"/>
        <w:rPr>
          <w:ins w:id="94" w:author="Unknown"/>
          <w:rFonts w:ascii="inherit" w:eastAsia="Times New Roman" w:hAnsi="inherit" w:cs="Segoe UI"/>
          <w:color w:val="000000"/>
          <w:sz w:val="23"/>
          <w:szCs w:val="23"/>
        </w:rPr>
      </w:pPr>
      <w:ins w:id="95" w:author="Unknown">
        <w:r w:rsidRPr="0034702B">
          <w:rPr>
            <w:rFonts w:ascii="inherit" w:eastAsia="Times New Roman" w:hAnsi="inherit" w:cs="Segoe UI"/>
            <w:color w:val="000000"/>
            <w:sz w:val="23"/>
            <w:szCs w:val="23"/>
          </w:rPr>
          <w:t>Now, add the .nav and .nav-pills classes</w:t>
        </w:r>
      </w:ins>
    </w:p>
    <w:p w:rsidR="0034702B" w:rsidRPr="0034702B" w:rsidRDefault="0034702B" w:rsidP="0034702B">
      <w:pPr>
        <w:shd w:val="clear" w:color="auto" w:fill="FFFFFF"/>
        <w:spacing w:after="300" w:line="240" w:lineRule="auto"/>
        <w:jc w:val="both"/>
        <w:rPr>
          <w:ins w:id="96" w:author="Unknown"/>
          <w:rFonts w:ascii="Segoe UI" w:eastAsia="Times New Roman" w:hAnsi="Segoe UI" w:cs="Segoe UI"/>
          <w:color w:val="000000"/>
          <w:sz w:val="23"/>
          <w:szCs w:val="23"/>
        </w:rPr>
      </w:pPr>
      <w:ins w:id="97" w:author="Unknown">
        <w:r w:rsidRPr="0034702B">
          <w:rPr>
            <w:rFonts w:ascii="Segoe UI" w:eastAsia="Times New Roman" w:hAnsi="Segoe UI" w:cs="Segoe UI"/>
            <w:b/>
            <w:bCs/>
            <w:color w:val="000000"/>
            <w:sz w:val="23"/>
            <w:szCs w:val="23"/>
          </w:rPr>
          <w:t>Q</w:t>
        </w:r>
        <w:r w:rsidRPr="0034702B">
          <w:rPr>
            <w:rFonts w:ascii="Segoe UI" w:eastAsia="Times New Roman" w:hAnsi="Segoe UI" w:cs="Segoe UI"/>
            <w:color w:val="000000"/>
            <w:sz w:val="23"/>
            <w:szCs w:val="23"/>
          </w:rPr>
          <w:t>: </w:t>
        </w:r>
        <w:r w:rsidRPr="0034702B">
          <w:rPr>
            <w:rFonts w:ascii="Segoe UI" w:eastAsia="Times New Roman" w:hAnsi="Segoe UI" w:cs="Segoe UI"/>
            <w:b/>
            <w:bCs/>
            <w:color w:val="000000"/>
            <w:sz w:val="23"/>
            <w:szCs w:val="23"/>
          </w:rPr>
          <w:t>What do you understand by Bootstrap navbar? How will you create one?</w:t>
        </w:r>
        <w:r w:rsidRPr="0034702B">
          <w:rPr>
            <w:rFonts w:ascii="Segoe UI" w:eastAsia="Times New Roman" w:hAnsi="Segoe UI" w:cs="Segoe UI"/>
            <w:color w:val="000000"/>
            <w:sz w:val="23"/>
            <w:szCs w:val="23"/>
          </w:rPr>
          <w:br/>
        </w:r>
        <w:r w:rsidRPr="0034702B">
          <w:rPr>
            <w:rFonts w:ascii="Segoe UI" w:eastAsia="Times New Roman" w:hAnsi="Segoe UI" w:cs="Segoe UI"/>
            <w:b/>
            <w:bCs/>
            <w:color w:val="000000"/>
            <w:sz w:val="23"/>
            <w:szCs w:val="23"/>
          </w:rPr>
          <w:t>A</w:t>
        </w:r>
        <w:r w:rsidRPr="0034702B">
          <w:rPr>
            <w:rFonts w:ascii="Segoe UI" w:eastAsia="Times New Roman" w:hAnsi="Segoe UI" w:cs="Segoe UI"/>
            <w:color w:val="000000"/>
            <w:sz w:val="23"/>
            <w:szCs w:val="23"/>
          </w:rPr>
          <w:t>: One of the most prominent features of Bootstrap, a navbar is a responsive ‘meta’ component that serves as a navigation header for an application or website. There can be several navbars in an application or website.</w:t>
        </w:r>
      </w:ins>
    </w:p>
    <w:p w:rsidR="0034702B" w:rsidRPr="0034702B" w:rsidRDefault="0034702B" w:rsidP="0034702B">
      <w:pPr>
        <w:shd w:val="clear" w:color="auto" w:fill="FFFFFF"/>
        <w:spacing w:after="300" w:line="240" w:lineRule="auto"/>
        <w:jc w:val="both"/>
        <w:rPr>
          <w:ins w:id="98" w:author="Unknown"/>
          <w:rFonts w:ascii="Segoe UI" w:eastAsia="Times New Roman" w:hAnsi="Segoe UI" w:cs="Segoe UI"/>
          <w:color w:val="000000"/>
          <w:sz w:val="23"/>
          <w:szCs w:val="23"/>
        </w:rPr>
      </w:pPr>
      <w:ins w:id="99" w:author="Unknown">
        <w:r w:rsidRPr="0034702B">
          <w:rPr>
            <w:rFonts w:ascii="Segoe UI" w:eastAsia="Times New Roman" w:hAnsi="Segoe UI" w:cs="Segoe UI"/>
            <w:color w:val="000000"/>
            <w:sz w:val="23"/>
            <w:szCs w:val="23"/>
          </w:rPr>
          <w:t>In mobile views, a navbar collapses and becomes horizontal when the available viewport width increases. The navbar includes styling for basic navigation and site names. Here is how to create a navbar in Bootstrap:</w:t>
        </w:r>
      </w:ins>
    </w:p>
    <w:p w:rsidR="0034702B" w:rsidRPr="0034702B" w:rsidRDefault="0034702B" w:rsidP="0034702B">
      <w:pPr>
        <w:numPr>
          <w:ilvl w:val="0"/>
          <w:numId w:val="13"/>
        </w:numPr>
        <w:shd w:val="clear" w:color="auto" w:fill="FFFFFF"/>
        <w:spacing w:after="0" w:line="240" w:lineRule="auto"/>
        <w:rPr>
          <w:ins w:id="100" w:author="Unknown"/>
          <w:rFonts w:ascii="Segoe UI" w:eastAsia="Times New Roman" w:hAnsi="Segoe UI" w:cs="Segoe UI"/>
          <w:color w:val="000000"/>
          <w:sz w:val="23"/>
          <w:szCs w:val="23"/>
        </w:rPr>
      </w:pPr>
      <w:ins w:id="101" w:author="Unknown">
        <w:r w:rsidRPr="0034702B">
          <w:rPr>
            <w:rFonts w:ascii="Segoe UI" w:eastAsia="Times New Roman" w:hAnsi="Segoe UI" w:cs="Segoe UI"/>
            <w:color w:val="000000"/>
            <w:sz w:val="23"/>
            <w:szCs w:val="23"/>
          </w:rPr>
          <w:t>Add the .navbar and .navbar-default classes to the &lt;nav&gt; tag</w:t>
        </w:r>
      </w:ins>
    </w:p>
    <w:p w:rsidR="0034702B" w:rsidRPr="0034702B" w:rsidRDefault="0034702B" w:rsidP="0034702B">
      <w:pPr>
        <w:numPr>
          <w:ilvl w:val="0"/>
          <w:numId w:val="13"/>
        </w:numPr>
        <w:shd w:val="clear" w:color="auto" w:fill="FFFFFF"/>
        <w:spacing w:after="0" w:line="240" w:lineRule="auto"/>
        <w:rPr>
          <w:ins w:id="102" w:author="Unknown"/>
          <w:rFonts w:ascii="Segoe UI" w:eastAsia="Times New Roman" w:hAnsi="Segoe UI" w:cs="Segoe UI"/>
          <w:color w:val="000000"/>
          <w:sz w:val="23"/>
          <w:szCs w:val="23"/>
        </w:rPr>
      </w:pPr>
      <w:ins w:id="103" w:author="Unknown">
        <w:r w:rsidRPr="0034702B">
          <w:rPr>
            <w:rFonts w:ascii="Segoe UI" w:eastAsia="Times New Roman" w:hAnsi="Segoe UI" w:cs="Segoe UI"/>
            <w:color w:val="000000"/>
            <w:sz w:val="23"/>
            <w:szCs w:val="23"/>
          </w:rPr>
          <w:t>Next, add role = “navigation” to the &lt;nav&gt; element</w:t>
        </w:r>
      </w:ins>
    </w:p>
    <w:p w:rsidR="0034702B" w:rsidRPr="0034702B" w:rsidRDefault="0034702B" w:rsidP="0034702B">
      <w:pPr>
        <w:numPr>
          <w:ilvl w:val="0"/>
          <w:numId w:val="13"/>
        </w:numPr>
        <w:shd w:val="clear" w:color="auto" w:fill="FFFFFF"/>
        <w:spacing w:after="0" w:line="240" w:lineRule="auto"/>
        <w:rPr>
          <w:ins w:id="104" w:author="Unknown"/>
          <w:rFonts w:ascii="Segoe UI" w:eastAsia="Times New Roman" w:hAnsi="Segoe UI" w:cs="Segoe UI"/>
          <w:color w:val="000000"/>
          <w:sz w:val="23"/>
          <w:szCs w:val="23"/>
        </w:rPr>
      </w:pPr>
      <w:ins w:id="105" w:author="Unknown">
        <w:r w:rsidRPr="0034702B">
          <w:rPr>
            <w:rFonts w:ascii="Segoe UI" w:eastAsia="Times New Roman" w:hAnsi="Segoe UI" w:cs="Segoe UI"/>
            <w:color w:val="000000"/>
            <w:sz w:val="23"/>
            <w:szCs w:val="23"/>
          </w:rPr>
          <w:t>Now, add .navbar-header, a header class, to the &lt;div&gt; element. For making the text slightly larger, include an &lt;a&gt; element with the navbar-brand class</w:t>
        </w:r>
      </w:ins>
    </w:p>
    <w:p w:rsidR="0034702B" w:rsidRPr="0034702B" w:rsidRDefault="0034702B" w:rsidP="0034702B">
      <w:pPr>
        <w:numPr>
          <w:ilvl w:val="0"/>
          <w:numId w:val="13"/>
        </w:numPr>
        <w:shd w:val="clear" w:color="auto" w:fill="FFFFFF"/>
        <w:spacing w:after="0" w:line="240" w:lineRule="auto"/>
        <w:rPr>
          <w:ins w:id="106" w:author="Unknown"/>
          <w:rFonts w:ascii="Segoe UI" w:eastAsia="Times New Roman" w:hAnsi="Segoe UI" w:cs="Segoe UI"/>
          <w:color w:val="000000"/>
          <w:sz w:val="23"/>
          <w:szCs w:val="23"/>
        </w:rPr>
      </w:pPr>
      <w:ins w:id="107" w:author="Unknown">
        <w:r w:rsidRPr="0034702B">
          <w:rPr>
            <w:rFonts w:ascii="Segoe UI" w:eastAsia="Times New Roman" w:hAnsi="Segoe UI" w:cs="Segoe UI"/>
            <w:color w:val="000000"/>
            <w:sz w:val="23"/>
            <w:szCs w:val="23"/>
          </w:rPr>
          <w:t>Add an unordered list with .nav and .navbar-nav classes for adding links to the Bootstrap navbar</w:t>
        </w:r>
      </w:ins>
    </w:p>
    <w:p w:rsidR="0034702B" w:rsidRPr="0034702B" w:rsidRDefault="0034702B" w:rsidP="0034702B">
      <w:pPr>
        <w:shd w:val="clear" w:color="auto" w:fill="FFFFFF"/>
        <w:spacing w:after="300" w:line="240" w:lineRule="auto"/>
        <w:jc w:val="both"/>
        <w:rPr>
          <w:ins w:id="108" w:author="Unknown"/>
          <w:rFonts w:ascii="Segoe UI" w:eastAsia="Times New Roman" w:hAnsi="Segoe UI" w:cs="Segoe UI"/>
          <w:color w:val="000000"/>
          <w:sz w:val="23"/>
          <w:szCs w:val="23"/>
        </w:rPr>
      </w:pPr>
      <w:ins w:id="109" w:author="Unknown">
        <w:r w:rsidRPr="0034702B">
          <w:rPr>
            <w:rFonts w:ascii="Segoe UI" w:eastAsia="Times New Roman" w:hAnsi="Segoe UI" w:cs="Segoe UI"/>
            <w:b/>
            <w:bCs/>
            <w:color w:val="000000"/>
            <w:sz w:val="23"/>
            <w:szCs w:val="23"/>
          </w:rPr>
          <w:lastRenderedPageBreak/>
          <w:t>Q</w:t>
        </w:r>
        <w:r w:rsidRPr="0034702B">
          <w:rPr>
            <w:rFonts w:ascii="Segoe UI" w:eastAsia="Times New Roman" w:hAnsi="Segoe UI" w:cs="Segoe UI"/>
            <w:color w:val="000000"/>
            <w:sz w:val="23"/>
            <w:szCs w:val="23"/>
          </w:rPr>
          <w:t>: </w:t>
        </w:r>
        <w:r w:rsidRPr="0034702B">
          <w:rPr>
            <w:rFonts w:ascii="Segoe UI" w:eastAsia="Times New Roman" w:hAnsi="Segoe UI" w:cs="Segoe UI"/>
            <w:b/>
            <w:bCs/>
            <w:color w:val="000000"/>
            <w:sz w:val="23"/>
            <w:szCs w:val="23"/>
          </w:rPr>
          <w:t>Can you explain Bootstrap breadcrumb?</w:t>
        </w:r>
        <w:r w:rsidRPr="0034702B">
          <w:rPr>
            <w:rFonts w:ascii="Segoe UI" w:eastAsia="Times New Roman" w:hAnsi="Segoe UI" w:cs="Segoe UI"/>
            <w:color w:val="000000"/>
            <w:sz w:val="23"/>
            <w:szCs w:val="23"/>
          </w:rPr>
          <w:br/>
        </w:r>
        <w:r w:rsidRPr="0034702B">
          <w:rPr>
            <w:rFonts w:ascii="Segoe UI" w:eastAsia="Times New Roman" w:hAnsi="Segoe UI" w:cs="Segoe UI"/>
            <w:b/>
            <w:bCs/>
            <w:color w:val="000000"/>
            <w:sz w:val="23"/>
            <w:szCs w:val="23"/>
          </w:rPr>
          <w:t>A</w:t>
        </w:r>
        <w:r w:rsidRPr="0034702B">
          <w:rPr>
            <w:rFonts w:ascii="Segoe UI" w:eastAsia="Times New Roman" w:hAnsi="Segoe UI" w:cs="Segoe UI"/>
            <w:color w:val="000000"/>
            <w:sz w:val="23"/>
            <w:szCs w:val="23"/>
          </w:rPr>
          <w:t>: A Bootstrap breadcrumb is a great way to display hierarchy-based information for a website. Simply, it is an unordered list with a .breadcrumb class. CSS automatically adds the separator for a Bootstrap breadcrumb.</w:t>
        </w:r>
      </w:ins>
    </w:p>
    <w:p w:rsidR="0034702B" w:rsidRPr="0034702B" w:rsidRDefault="0034702B" w:rsidP="0034702B">
      <w:pPr>
        <w:shd w:val="clear" w:color="auto" w:fill="FFFFFF"/>
        <w:spacing w:after="300" w:line="240" w:lineRule="auto"/>
        <w:jc w:val="both"/>
        <w:rPr>
          <w:ins w:id="110" w:author="Unknown"/>
          <w:rFonts w:ascii="Segoe UI" w:eastAsia="Times New Roman" w:hAnsi="Segoe UI" w:cs="Segoe UI"/>
          <w:color w:val="000000"/>
          <w:sz w:val="23"/>
          <w:szCs w:val="23"/>
        </w:rPr>
      </w:pPr>
      <w:ins w:id="111" w:author="Unknown">
        <w:r w:rsidRPr="0034702B">
          <w:rPr>
            <w:rFonts w:ascii="Segoe UI" w:eastAsia="Times New Roman" w:hAnsi="Segoe UI" w:cs="Segoe UI"/>
            <w:color w:val="000000"/>
            <w:sz w:val="23"/>
            <w:szCs w:val="23"/>
          </w:rPr>
          <w:t>In blogs, the breadcrumb can display categories, publishing dates, or tags. It indicates the present page’s location within a navigational hierarchy.</w:t>
        </w:r>
      </w:ins>
    </w:p>
    <w:p w:rsidR="0034702B" w:rsidRPr="0034702B" w:rsidRDefault="0034702B" w:rsidP="0034702B">
      <w:pPr>
        <w:shd w:val="clear" w:color="auto" w:fill="FFFFFF"/>
        <w:spacing w:before="750" w:after="300" w:line="240" w:lineRule="auto"/>
        <w:jc w:val="both"/>
        <w:rPr>
          <w:ins w:id="112" w:author="Unknown"/>
          <w:rFonts w:ascii="Segoe UI" w:eastAsia="Times New Roman" w:hAnsi="Segoe UI" w:cs="Segoe UI"/>
          <w:color w:val="000000"/>
          <w:sz w:val="23"/>
          <w:szCs w:val="23"/>
        </w:rPr>
      </w:pPr>
      <w:ins w:id="113" w:author="Unknown">
        <w:r w:rsidRPr="0034702B">
          <w:rPr>
            <w:rFonts w:ascii="Segoe UI" w:eastAsia="Times New Roman" w:hAnsi="Segoe UI" w:cs="Segoe UI"/>
            <w:b/>
            <w:bCs/>
            <w:color w:val="000000"/>
            <w:sz w:val="23"/>
            <w:szCs w:val="23"/>
          </w:rPr>
          <w:t>Q</w:t>
        </w:r>
        <w:r w:rsidRPr="0034702B">
          <w:rPr>
            <w:rFonts w:ascii="Segoe UI" w:eastAsia="Times New Roman" w:hAnsi="Segoe UI" w:cs="Segoe UI"/>
            <w:color w:val="000000"/>
            <w:sz w:val="23"/>
            <w:szCs w:val="23"/>
          </w:rPr>
          <w:t>: </w:t>
        </w:r>
        <w:r w:rsidRPr="0034702B">
          <w:rPr>
            <w:rFonts w:ascii="Segoe UI" w:eastAsia="Times New Roman" w:hAnsi="Segoe UI" w:cs="Segoe UI"/>
            <w:b/>
            <w:bCs/>
            <w:color w:val="000000"/>
            <w:sz w:val="23"/>
            <w:szCs w:val="23"/>
          </w:rPr>
          <w:t>How do you create and customize thumbnails in Bootstrap?</w:t>
        </w:r>
        <w:r w:rsidRPr="0034702B">
          <w:rPr>
            <w:rFonts w:ascii="Segoe UI" w:eastAsia="Times New Roman" w:hAnsi="Segoe UI" w:cs="Segoe UI"/>
            <w:color w:val="000000"/>
            <w:sz w:val="23"/>
            <w:szCs w:val="23"/>
          </w:rPr>
          <w:br/>
        </w:r>
        <w:r w:rsidRPr="0034702B">
          <w:rPr>
            <w:rFonts w:ascii="Segoe UI" w:eastAsia="Times New Roman" w:hAnsi="Segoe UI" w:cs="Segoe UI"/>
            <w:b/>
            <w:bCs/>
            <w:color w:val="000000"/>
            <w:sz w:val="23"/>
            <w:szCs w:val="23"/>
          </w:rPr>
          <w:t>A</w:t>
        </w:r>
        <w:r w:rsidRPr="0034702B">
          <w:rPr>
            <w:rFonts w:ascii="Segoe UI" w:eastAsia="Times New Roman" w:hAnsi="Segoe UI" w:cs="Segoe UI"/>
            <w:color w:val="000000"/>
            <w:sz w:val="23"/>
            <w:szCs w:val="23"/>
          </w:rPr>
          <w:t>: For creating thumbnails using Bootstrap, add a &lt;a&gt; tag with .thumbnail class around an image. It will add four pixels of padding as well as a gray border. When hovered, an animated glow outlines the image.</w:t>
        </w:r>
      </w:ins>
    </w:p>
    <w:p w:rsidR="0034702B" w:rsidRPr="0034702B" w:rsidRDefault="0034702B" w:rsidP="0034702B">
      <w:pPr>
        <w:shd w:val="clear" w:color="auto" w:fill="FFFFFF"/>
        <w:spacing w:after="300" w:line="240" w:lineRule="auto"/>
        <w:jc w:val="both"/>
        <w:rPr>
          <w:ins w:id="114" w:author="Unknown"/>
          <w:rFonts w:ascii="Segoe UI" w:eastAsia="Times New Roman" w:hAnsi="Segoe UI" w:cs="Segoe UI"/>
          <w:color w:val="000000"/>
          <w:sz w:val="23"/>
          <w:szCs w:val="23"/>
        </w:rPr>
      </w:pPr>
      <w:ins w:id="115" w:author="Unknown">
        <w:r w:rsidRPr="0034702B">
          <w:rPr>
            <w:rFonts w:ascii="Segoe UI" w:eastAsia="Times New Roman" w:hAnsi="Segoe UI" w:cs="Segoe UI"/>
            <w:color w:val="000000"/>
            <w:sz w:val="23"/>
            <w:szCs w:val="23"/>
          </w:rPr>
          <w:t>You can add any type of HTML content, such as buttons, headings, or paragraphs, into thumbnails. This is how to customize thumbnails using Bootstrap:</w:t>
        </w:r>
      </w:ins>
    </w:p>
    <w:p w:rsidR="0034702B" w:rsidRPr="0034702B" w:rsidRDefault="0034702B" w:rsidP="0034702B">
      <w:pPr>
        <w:numPr>
          <w:ilvl w:val="0"/>
          <w:numId w:val="14"/>
        </w:numPr>
        <w:shd w:val="clear" w:color="auto" w:fill="FFFFFF"/>
        <w:spacing w:after="0" w:line="240" w:lineRule="auto"/>
        <w:rPr>
          <w:ins w:id="116" w:author="Unknown"/>
          <w:rFonts w:ascii="Segoe UI" w:eastAsia="Times New Roman" w:hAnsi="Segoe UI" w:cs="Segoe UI"/>
          <w:color w:val="000000"/>
          <w:sz w:val="23"/>
          <w:szCs w:val="23"/>
        </w:rPr>
      </w:pPr>
      <w:ins w:id="117" w:author="Unknown">
        <w:r w:rsidRPr="0034702B">
          <w:rPr>
            <w:rFonts w:ascii="Segoe UI" w:eastAsia="Times New Roman" w:hAnsi="Segoe UI" w:cs="Segoe UI"/>
            <w:color w:val="000000"/>
            <w:sz w:val="23"/>
            <w:szCs w:val="23"/>
          </w:rPr>
          <w:t>Change the &lt;a&gt; tag with .thumbnail class to a &lt;div&gt; tag</w:t>
        </w:r>
      </w:ins>
    </w:p>
    <w:p w:rsidR="0034702B" w:rsidRPr="0034702B" w:rsidRDefault="0034702B" w:rsidP="0034702B">
      <w:pPr>
        <w:numPr>
          <w:ilvl w:val="0"/>
          <w:numId w:val="14"/>
        </w:numPr>
        <w:shd w:val="clear" w:color="auto" w:fill="FFFFFF"/>
        <w:spacing w:after="0" w:line="240" w:lineRule="auto"/>
        <w:rPr>
          <w:ins w:id="118" w:author="Unknown"/>
          <w:rFonts w:ascii="Segoe UI" w:eastAsia="Times New Roman" w:hAnsi="Segoe UI" w:cs="Segoe UI"/>
          <w:color w:val="000000"/>
          <w:sz w:val="23"/>
          <w:szCs w:val="23"/>
        </w:rPr>
      </w:pPr>
      <w:ins w:id="119" w:author="Unknown">
        <w:r w:rsidRPr="0034702B">
          <w:rPr>
            <w:rFonts w:ascii="Segoe UI" w:eastAsia="Times New Roman" w:hAnsi="Segoe UI" w:cs="Segoe UI"/>
            <w:color w:val="000000"/>
            <w:sz w:val="23"/>
            <w:szCs w:val="23"/>
          </w:rPr>
          <w:t>Add anything that you need inside the &lt;div&gt; tag. You can use the default span-based naming convention for sizing</w:t>
        </w:r>
      </w:ins>
    </w:p>
    <w:p w:rsidR="0034702B" w:rsidRPr="0034702B" w:rsidRDefault="0034702B" w:rsidP="0034702B">
      <w:pPr>
        <w:shd w:val="clear" w:color="auto" w:fill="FFFFFF"/>
        <w:spacing w:after="300" w:line="240" w:lineRule="auto"/>
        <w:jc w:val="both"/>
        <w:rPr>
          <w:ins w:id="120" w:author="Unknown"/>
          <w:rFonts w:ascii="Segoe UI" w:eastAsia="Times New Roman" w:hAnsi="Segoe UI" w:cs="Segoe UI"/>
          <w:color w:val="000000"/>
          <w:sz w:val="23"/>
          <w:szCs w:val="23"/>
        </w:rPr>
      </w:pPr>
      <w:ins w:id="121" w:author="Unknown">
        <w:r w:rsidRPr="0034702B">
          <w:rPr>
            <w:rFonts w:ascii="Segoe UI" w:eastAsia="Times New Roman" w:hAnsi="Segoe UI" w:cs="Segoe UI"/>
            <w:b/>
            <w:bCs/>
            <w:color w:val="000000"/>
            <w:sz w:val="23"/>
            <w:szCs w:val="23"/>
          </w:rPr>
          <w:t>Note</w:t>
        </w:r>
        <w:r w:rsidRPr="0034702B">
          <w:rPr>
            <w:rFonts w:ascii="Segoe UI" w:eastAsia="Times New Roman" w:hAnsi="Segoe UI" w:cs="Segoe UI"/>
            <w:color w:val="000000"/>
            <w:sz w:val="23"/>
            <w:szCs w:val="23"/>
          </w:rPr>
          <w:t>: – If you wish to group multiple images then place them in an unordered list. Each list item will be floated to the left.</w:t>
        </w:r>
      </w:ins>
    </w:p>
    <w:p w:rsidR="0034702B" w:rsidRPr="0034702B" w:rsidRDefault="0034702B" w:rsidP="0034702B">
      <w:pPr>
        <w:shd w:val="clear" w:color="auto" w:fill="FFFFFF"/>
        <w:spacing w:after="300" w:line="240" w:lineRule="auto"/>
        <w:jc w:val="both"/>
        <w:rPr>
          <w:ins w:id="122" w:author="Unknown"/>
          <w:rFonts w:ascii="Segoe UI" w:eastAsia="Times New Roman" w:hAnsi="Segoe UI" w:cs="Segoe UI"/>
          <w:color w:val="000000"/>
          <w:sz w:val="23"/>
          <w:szCs w:val="23"/>
        </w:rPr>
      </w:pPr>
      <w:ins w:id="123" w:author="Unknown">
        <w:r w:rsidRPr="0034702B">
          <w:rPr>
            <w:rFonts w:ascii="Segoe UI" w:eastAsia="Times New Roman" w:hAnsi="Segoe UI" w:cs="Segoe UI"/>
            <w:b/>
            <w:bCs/>
            <w:color w:val="000000"/>
            <w:sz w:val="23"/>
            <w:szCs w:val="23"/>
          </w:rPr>
          <w:t>Q</w:t>
        </w:r>
        <w:r w:rsidRPr="0034702B">
          <w:rPr>
            <w:rFonts w:ascii="Segoe UI" w:eastAsia="Times New Roman" w:hAnsi="Segoe UI" w:cs="Segoe UI"/>
            <w:color w:val="000000"/>
            <w:sz w:val="23"/>
            <w:szCs w:val="23"/>
          </w:rPr>
          <w:t>: </w:t>
        </w:r>
        <w:r w:rsidRPr="0034702B">
          <w:rPr>
            <w:rFonts w:ascii="Segoe UI" w:eastAsia="Times New Roman" w:hAnsi="Segoe UI" w:cs="Segoe UI"/>
            <w:b/>
            <w:bCs/>
            <w:color w:val="000000"/>
            <w:sz w:val="23"/>
            <w:szCs w:val="23"/>
          </w:rPr>
          <w:t>Please explain Bootstrap alerts. Also, tell how you will create a Bootstrap Dismissal Alert.</w:t>
        </w:r>
        <w:r w:rsidRPr="0034702B">
          <w:rPr>
            <w:rFonts w:ascii="Segoe UI" w:eastAsia="Times New Roman" w:hAnsi="Segoe UI" w:cs="Segoe UI"/>
            <w:color w:val="000000"/>
            <w:sz w:val="23"/>
            <w:szCs w:val="23"/>
          </w:rPr>
          <w:br/>
        </w:r>
        <w:r w:rsidRPr="0034702B">
          <w:rPr>
            <w:rFonts w:ascii="Segoe UI" w:eastAsia="Times New Roman" w:hAnsi="Segoe UI" w:cs="Segoe UI"/>
            <w:b/>
            <w:bCs/>
            <w:color w:val="000000"/>
            <w:sz w:val="23"/>
            <w:szCs w:val="23"/>
          </w:rPr>
          <w:t>A</w:t>
        </w:r>
        <w:r w:rsidRPr="0034702B">
          <w:rPr>
            <w:rFonts w:ascii="Segoe UI" w:eastAsia="Times New Roman" w:hAnsi="Segoe UI" w:cs="Segoe UI"/>
            <w:color w:val="000000"/>
            <w:sz w:val="23"/>
            <w:szCs w:val="23"/>
          </w:rPr>
          <w:t>: Used for styling messages to the user, Bootstrap Alerts provide contextual feedback messages for typical user actions. To create a Bootstrap Dismissal Alert:</w:t>
        </w:r>
      </w:ins>
    </w:p>
    <w:p w:rsidR="0034702B" w:rsidRPr="0034702B" w:rsidRDefault="0034702B" w:rsidP="0034702B">
      <w:pPr>
        <w:numPr>
          <w:ilvl w:val="0"/>
          <w:numId w:val="15"/>
        </w:numPr>
        <w:shd w:val="clear" w:color="auto" w:fill="FFFFFF"/>
        <w:spacing w:after="0" w:line="240" w:lineRule="auto"/>
        <w:rPr>
          <w:ins w:id="124" w:author="Unknown"/>
          <w:rFonts w:ascii="Segoe UI" w:eastAsia="Times New Roman" w:hAnsi="Segoe UI" w:cs="Segoe UI"/>
          <w:color w:val="000000"/>
          <w:sz w:val="23"/>
          <w:szCs w:val="23"/>
        </w:rPr>
      </w:pPr>
      <w:ins w:id="125" w:author="Unknown">
        <w:r w:rsidRPr="0034702B">
          <w:rPr>
            <w:rFonts w:ascii="Segoe UI" w:eastAsia="Times New Roman" w:hAnsi="Segoe UI" w:cs="Segoe UI"/>
            <w:color w:val="000000"/>
            <w:sz w:val="23"/>
            <w:szCs w:val="23"/>
          </w:rPr>
          <w:t>Create a wrapper &lt;div&gt; and add a .alert class and one of the 4 contextual classes, namely .alert-danger, .alert-info, .alert-success, and .alert-warning, for adding a basic alert</w:t>
        </w:r>
      </w:ins>
    </w:p>
    <w:p w:rsidR="0034702B" w:rsidRPr="0034702B" w:rsidRDefault="0034702B" w:rsidP="0034702B">
      <w:pPr>
        <w:numPr>
          <w:ilvl w:val="0"/>
          <w:numId w:val="15"/>
        </w:numPr>
        <w:shd w:val="clear" w:color="auto" w:fill="FFFFFF"/>
        <w:spacing w:after="0" w:line="240" w:lineRule="auto"/>
        <w:rPr>
          <w:ins w:id="126" w:author="Unknown"/>
          <w:rFonts w:ascii="Segoe UI" w:eastAsia="Times New Roman" w:hAnsi="Segoe UI" w:cs="Segoe UI"/>
          <w:color w:val="000000"/>
          <w:sz w:val="23"/>
          <w:szCs w:val="23"/>
        </w:rPr>
      </w:pPr>
      <w:ins w:id="127" w:author="Unknown">
        <w:r w:rsidRPr="0034702B">
          <w:rPr>
            <w:rFonts w:ascii="Segoe UI" w:eastAsia="Times New Roman" w:hAnsi="Segoe UI" w:cs="Segoe UI"/>
            <w:color w:val="000000"/>
            <w:sz w:val="23"/>
            <w:szCs w:val="23"/>
          </w:rPr>
          <w:t>Add the optional .alert-dismissable class to the &lt;div&gt;</w:t>
        </w:r>
      </w:ins>
    </w:p>
    <w:p w:rsidR="0034702B" w:rsidRPr="0034702B" w:rsidRDefault="0034702B" w:rsidP="0034702B">
      <w:pPr>
        <w:numPr>
          <w:ilvl w:val="0"/>
          <w:numId w:val="15"/>
        </w:numPr>
        <w:shd w:val="clear" w:color="auto" w:fill="FFFFFF"/>
        <w:spacing w:after="0" w:line="240" w:lineRule="auto"/>
        <w:rPr>
          <w:ins w:id="128" w:author="Unknown"/>
          <w:rFonts w:ascii="Segoe UI" w:eastAsia="Times New Roman" w:hAnsi="Segoe UI" w:cs="Segoe UI"/>
          <w:color w:val="000000"/>
          <w:sz w:val="23"/>
          <w:szCs w:val="23"/>
        </w:rPr>
      </w:pPr>
      <w:ins w:id="129" w:author="Unknown">
        <w:r w:rsidRPr="0034702B">
          <w:rPr>
            <w:rFonts w:ascii="Segoe UI" w:eastAsia="Times New Roman" w:hAnsi="Segoe UI" w:cs="Segoe UI"/>
            <w:color w:val="000000"/>
            <w:sz w:val="23"/>
            <w:szCs w:val="23"/>
          </w:rPr>
          <w:t>Next, add a close button</w:t>
        </w:r>
      </w:ins>
    </w:p>
    <w:p w:rsidR="0034702B" w:rsidRPr="0034702B" w:rsidRDefault="0034702B" w:rsidP="0034702B">
      <w:pPr>
        <w:numPr>
          <w:ilvl w:val="0"/>
          <w:numId w:val="15"/>
        </w:numPr>
        <w:shd w:val="clear" w:color="auto" w:fill="FFFFFF"/>
        <w:spacing w:after="0" w:line="240" w:lineRule="auto"/>
        <w:rPr>
          <w:ins w:id="130" w:author="Unknown"/>
          <w:rFonts w:ascii="Segoe UI" w:eastAsia="Times New Roman" w:hAnsi="Segoe UI" w:cs="Segoe UI"/>
          <w:color w:val="000000"/>
          <w:sz w:val="23"/>
          <w:szCs w:val="23"/>
        </w:rPr>
      </w:pPr>
      <w:ins w:id="131" w:author="Unknown">
        <w:r w:rsidRPr="0034702B">
          <w:rPr>
            <w:rFonts w:ascii="Segoe UI" w:eastAsia="Times New Roman" w:hAnsi="Segoe UI" w:cs="Segoe UI"/>
            <w:color w:val="000000"/>
            <w:sz w:val="23"/>
            <w:szCs w:val="23"/>
          </w:rPr>
          <w:t>Finally, use the &lt;button&gt; element with the data-dismiss = “alert” data attribute</w:t>
        </w:r>
      </w:ins>
    </w:p>
    <w:p w:rsidR="0034702B" w:rsidRPr="0034702B" w:rsidRDefault="0034702B" w:rsidP="0034702B">
      <w:pPr>
        <w:shd w:val="clear" w:color="auto" w:fill="FFFFFF"/>
        <w:spacing w:after="300" w:line="240" w:lineRule="auto"/>
        <w:jc w:val="both"/>
        <w:rPr>
          <w:ins w:id="132" w:author="Unknown"/>
          <w:rFonts w:ascii="Segoe UI" w:eastAsia="Times New Roman" w:hAnsi="Segoe UI" w:cs="Segoe UI"/>
          <w:color w:val="000000"/>
          <w:sz w:val="23"/>
          <w:szCs w:val="23"/>
        </w:rPr>
      </w:pPr>
      <w:ins w:id="133" w:author="Unknown">
        <w:r w:rsidRPr="0034702B">
          <w:rPr>
            <w:rFonts w:ascii="Segoe UI" w:eastAsia="Times New Roman" w:hAnsi="Segoe UI" w:cs="Segoe UI"/>
            <w:b/>
            <w:bCs/>
            <w:color w:val="000000"/>
            <w:sz w:val="23"/>
            <w:szCs w:val="23"/>
          </w:rPr>
          <w:t>Q</w:t>
        </w:r>
        <w:r w:rsidRPr="0034702B">
          <w:rPr>
            <w:rFonts w:ascii="Segoe UI" w:eastAsia="Times New Roman" w:hAnsi="Segoe UI" w:cs="Segoe UI"/>
            <w:color w:val="000000"/>
            <w:sz w:val="23"/>
            <w:szCs w:val="23"/>
          </w:rPr>
          <w:t>: </w:t>
        </w:r>
        <w:r w:rsidRPr="0034702B">
          <w:rPr>
            <w:rFonts w:ascii="Segoe UI" w:eastAsia="Times New Roman" w:hAnsi="Segoe UI" w:cs="Segoe UI"/>
            <w:b/>
            <w:bCs/>
            <w:color w:val="000000"/>
            <w:sz w:val="23"/>
            <w:szCs w:val="23"/>
          </w:rPr>
          <w:t>Can you explain how to create an alternate and a striped progress bar using Bootstrap?</w:t>
        </w:r>
        <w:r w:rsidRPr="0034702B">
          <w:rPr>
            <w:rFonts w:ascii="Segoe UI" w:eastAsia="Times New Roman" w:hAnsi="Segoe UI" w:cs="Segoe UI"/>
            <w:color w:val="000000"/>
            <w:sz w:val="23"/>
            <w:szCs w:val="23"/>
          </w:rPr>
          <w:br/>
        </w:r>
        <w:r w:rsidRPr="0034702B">
          <w:rPr>
            <w:rFonts w:ascii="Segoe UI" w:eastAsia="Times New Roman" w:hAnsi="Segoe UI" w:cs="Segoe UI"/>
            <w:b/>
            <w:bCs/>
            <w:color w:val="000000"/>
            <w:sz w:val="23"/>
            <w:szCs w:val="23"/>
          </w:rPr>
          <w:t>A</w:t>
        </w:r>
        <w:r w:rsidRPr="0034702B">
          <w:rPr>
            <w:rFonts w:ascii="Segoe UI" w:eastAsia="Times New Roman" w:hAnsi="Segoe UI" w:cs="Segoe UI"/>
            <w:color w:val="000000"/>
            <w:sz w:val="23"/>
            <w:szCs w:val="23"/>
          </w:rPr>
          <w:t>:</w:t>
        </w:r>
      </w:ins>
    </w:p>
    <w:p w:rsidR="0034702B" w:rsidRPr="0034702B" w:rsidRDefault="0034702B" w:rsidP="0034702B">
      <w:pPr>
        <w:shd w:val="clear" w:color="auto" w:fill="FFFFFF"/>
        <w:spacing w:after="300" w:line="240" w:lineRule="auto"/>
        <w:jc w:val="both"/>
        <w:rPr>
          <w:ins w:id="134" w:author="Unknown"/>
          <w:rFonts w:ascii="Segoe UI" w:eastAsia="Times New Roman" w:hAnsi="Segoe UI" w:cs="Segoe UI"/>
          <w:color w:val="000000"/>
          <w:sz w:val="23"/>
          <w:szCs w:val="23"/>
        </w:rPr>
      </w:pPr>
      <w:ins w:id="135" w:author="Unknown">
        <w:r w:rsidRPr="0034702B">
          <w:rPr>
            <w:rFonts w:ascii="Segoe UI" w:eastAsia="Times New Roman" w:hAnsi="Segoe UI" w:cs="Segoe UI"/>
            <w:color w:val="000000"/>
            <w:sz w:val="23"/>
            <w:szCs w:val="23"/>
          </w:rPr>
          <w:t>For creating a progress bar with various styles:</w:t>
        </w:r>
      </w:ins>
    </w:p>
    <w:p w:rsidR="0034702B" w:rsidRPr="0034702B" w:rsidRDefault="0034702B" w:rsidP="0034702B">
      <w:pPr>
        <w:numPr>
          <w:ilvl w:val="0"/>
          <w:numId w:val="16"/>
        </w:numPr>
        <w:shd w:val="clear" w:color="auto" w:fill="FFFFFF"/>
        <w:spacing w:after="0" w:line="240" w:lineRule="auto"/>
        <w:rPr>
          <w:ins w:id="136" w:author="Unknown"/>
          <w:rFonts w:ascii="Segoe UI" w:eastAsia="Times New Roman" w:hAnsi="Segoe UI" w:cs="Segoe UI"/>
          <w:color w:val="000000"/>
          <w:sz w:val="23"/>
          <w:szCs w:val="23"/>
        </w:rPr>
      </w:pPr>
      <w:ins w:id="137" w:author="Unknown">
        <w:r w:rsidRPr="0034702B">
          <w:rPr>
            <w:rFonts w:ascii="Segoe UI" w:eastAsia="Times New Roman" w:hAnsi="Segoe UI" w:cs="Segoe UI"/>
            <w:color w:val="000000"/>
            <w:sz w:val="23"/>
            <w:szCs w:val="23"/>
          </w:rPr>
          <w:t>Add a &lt;div&gt; with a .progress class</w:t>
        </w:r>
      </w:ins>
    </w:p>
    <w:p w:rsidR="0034702B" w:rsidRPr="0034702B" w:rsidRDefault="0034702B" w:rsidP="0034702B">
      <w:pPr>
        <w:numPr>
          <w:ilvl w:val="0"/>
          <w:numId w:val="16"/>
        </w:numPr>
        <w:shd w:val="clear" w:color="auto" w:fill="FFFFFF"/>
        <w:spacing w:after="0" w:line="240" w:lineRule="auto"/>
        <w:rPr>
          <w:ins w:id="138" w:author="Unknown"/>
          <w:rFonts w:ascii="Segoe UI" w:eastAsia="Times New Roman" w:hAnsi="Segoe UI" w:cs="Segoe UI"/>
          <w:color w:val="000000"/>
          <w:sz w:val="23"/>
          <w:szCs w:val="23"/>
        </w:rPr>
      </w:pPr>
      <w:ins w:id="139" w:author="Unknown">
        <w:r w:rsidRPr="0034702B">
          <w:rPr>
            <w:rFonts w:ascii="Segoe UI" w:eastAsia="Times New Roman" w:hAnsi="Segoe UI" w:cs="Segoe UI"/>
            <w:color w:val="000000"/>
            <w:sz w:val="23"/>
            <w:szCs w:val="23"/>
          </w:rPr>
          <w:t>Inside the &lt;div&gt;, add an empty &lt;div&gt; with a .progress-bar class and a progress-bar-* class (* can be danger, info, success, or warning)</w:t>
        </w:r>
      </w:ins>
    </w:p>
    <w:p w:rsidR="0034702B" w:rsidRPr="0034702B" w:rsidRDefault="0034702B" w:rsidP="0034702B">
      <w:pPr>
        <w:numPr>
          <w:ilvl w:val="0"/>
          <w:numId w:val="16"/>
        </w:numPr>
        <w:shd w:val="clear" w:color="auto" w:fill="FFFFFF"/>
        <w:spacing w:after="0" w:line="240" w:lineRule="auto"/>
        <w:rPr>
          <w:ins w:id="140" w:author="Unknown"/>
          <w:rFonts w:ascii="Segoe UI" w:eastAsia="Times New Roman" w:hAnsi="Segoe UI" w:cs="Segoe UI"/>
          <w:color w:val="000000"/>
          <w:sz w:val="23"/>
          <w:szCs w:val="23"/>
        </w:rPr>
      </w:pPr>
      <w:ins w:id="141" w:author="Unknown">
        <w:r w:rsidRPr="0034702B">
          <w:rPr>
            <w:rFonts w:ascii="Segoe UI" w:eastAsia="Times New Roman" w:hAnsi="Segoe UI" w:cs="Segoe UI"/>
            <w:color w:val="000000"/>
            <w:sz w:val="23"/>
            <w:szCs w:val="23"/>
          </w:rPr>
          <w:t>Lastly, add a style attribute with the width expressed as a percentage. E.g., style = “80%”</w:t>
        </w:r>
      </w:ins>
    </w:p>
    <w:p w:rsidR="0034702B" w:rsidRPr="0034702B" w:rsidRDefault="0034702B" w:rsidP="0034702B">
      <w:pPr>
        <w:shd w:val="clear" w:color="auto" w:fill="FFFFFF"/>
        <w:spacing w:after="300" w:line="240" w:lineRule="auto"/>
        <w:jc w:val="both"/>
        <w:rPr>
          <w:ins w:id="142" w:author="Unknown"/>
          <w:rFonts w:ascii="Segoe UI" w:eastAsia="Times New Roman" w:hAnsi="Segoe UI" w:cs="Segoe UI"/>
          <w:color w:val="000000"/>
          <w:sz w:val="23"/>
          <w:szCs w:val="23"/>
        </w:rPr>
      </w:pPr>
      <w:ins w:id="143" w:author="Unknown">
        <w:r w:rsidRPr="0034702B">
          <w:rPr>
            <w:rFonts w:ascii="Segoe UI" w:eastAsia="Times New Roman" w:hAnsi="Segoe UI" w:cs="Segoe UI"/>
            <w:color w:val="000000"/>
            <w:sz w:val="23"/>
            <w:szCs w:val="23"/>
          </w:rPr>
          <w:lastRenderedPageBreak/>
          <w:t>For creating a striped progress bar:</w:t>
        </w:r>
      </w:ins>
    </w:p>
    <w:p w:rsidR="0034702B" w:rsidRPr="0034702B" w:rsidRDefault="0034702B" w:rsidP="0034702B">
      <w:pPr>
        <w:numPr>
          <w:ilvl w:val="0"/>
          <w:numId w:val="17"/>
        </w:numPr>
        <w:shd w:val="clear" w:color="auto" w:fill="FFFFFF"/>
        <w:spacing w:after="0" w:line="240" w:lineRule="auto"/>
        <w:rPr>
          <w:ins w:id="144" w:author="Unknown"/>
          <w:rFonts w:ascii="Segoe UI" w:eastAsia="Times New Roman" w:hAnsi="Segoe UI" w:cs="Segoe UI"/>
          <w:color w:val="000000"/>
          <w:sz w:val="23"/>
          <w:szCs w:val="23"/>
        </w:rPr>
      </w:pPr>
      <w:ins w:id="145" w:author="Unknown">
        <w:r w:rsidRPr="0034702B">
          <w:rPr>
            <w:rFonts w:ascii="Segoe UI" w:eastAsia="Times New Roman" w:hAnsi="Segoe UI" w:cs="Segoe UI"/>
            <w:color w:val="000000"/>
            <w:sz w:val="23"/>
            <w:szCs w:val="23"/>
          </w:rPr>
          <w:t>Add a &lt;div&gt; with .progress and .progress-striped classes</w:t>
        </w:r>
      </w:ins>
    </w:p>
    <w:p w:rsidR="0034702B" w:rsidRPr="0034702B" w:rsidRDefault="0034702B" w:rsidP="0034702B">
      <w:pPr>
        <w:numPr>
          <w:ilvl w:val="0"/>
          <w:numId w:val="17"/>
        </w:numPr>
        <w:shd w:val="clear" w:color="auto" w:fill="FFFFFF"/>
        <w:spacing w:after="0" w:line="240" w:lineRule="auto"/>
        <w:rPr>
          <w:ins w:id="146" w:author="Unknown"/>
          <w:rFonts w:ascii="Segoe UI" w:eastAsia="Times New Roman" w:hAnsi="Segoe UI" w:cs="Segoe UI"/>
          <w:color w:val="000000"/>
          <w:sz w:val="23"/>
          <w:szCs w:val="23"/>
        </w:rPr>
      </w:pPr>
      <w:ins w:id="147" w:author="Unknown">
        <w:r w:rsidRPr="0034702B">
          <w:rPr>
            <w:rFonts w:ascii="Segoe UI" w:eastAsia="Times New Roman" w:hAnsi="Segoe UI" w:cs="Segoe UI"/>
            <w:color w:val="000000"/>
            <w:sz w:val="23"/>
            <w:szCs w:val="23"/>
          </w:rPr>
          <w:t>Inside the &lt;div&gt;, add an empty &lt;div&gt; with a .progress-bar class and progress-bar-* class, where * can be any of the danger, info, success, or warning</w:t>
        </w:r>
      </w:ins>
    </w:p>
    <w:p w:rsidR="0034702B" w:rsidRPr="0034702B" w:rsidRDefault="0034702B" w:rsidP="0034702B">
      <w:pPr>
        <w:numPr>
          <w:ilvl w:val="0"/>
          <w:numId w:val="17"/>
        </w:numPr>
        <w:shd w:val="clear" w:color="auto" w:fill="FFFFFF"/>
        <w:spacing w:after="0" w:line="240" w:lineRule="auto"/>
        <w:rPr>
          <w:ins w:id="148" w:author="Unknown"/>
          <w:rFonts w:ascii="Segoe UI" w:eastAsia="Times New Roman" w:hAnsi="Segoe UI" w:cs="Segoe UI"/>
          <w:color w:val="000000"/>
          <w:sz w:val="23"/>
          <w:szCs w:val="23"/>
        </w:rPr>
      </w:pPr>
      <w:ins w:id="149" w:author="Unknown">
        <w:r w:rsidRPr="0034702B">
          <w:rPr>
            <w:rFonts w:ascii="Segoe UI" w:eastAsia="Times New Roman" w:hAnsi="Segoe UI" w:cs="Segoe UI"/>
            <w:color w:val="000000"/>
            <w:sz w:val="23"/>
            <w:szCs w:val="23"/>
          </w:rPr>
          <w:t>Now, add a style attribute with the width being expressed as a percentage, E.g., style = “70%”</w:t>
        </w:r>
      </w:ins>
    </w:p>
    <w:p w:rsidR="0034702B" w:rsidRPr="0034702B" w:rsidRDefault="0034702B" w:rsidP="0034702B">
      <w:pPr>
        <w:shd w:val="clear" w:color="auto" w:fill="FFFFFF"/>
        <w:spacing w:after="300" w:line="240" w:lineRule="auto"/>
        <w:jc w:val="both"/>
        <w:rPr>
          <w:ins w:id="150" w:author="Unknown"/>
          <w:rFonts w:ascii="Segoe UI" w:eastAsia="Times New Roman" w:hAnsi="Segoe UI" w:cs="Segoe UI"/>
          <w:color w:val="000000"/>
          <w:sz w:val="23"/>
          <w:szCs w:val="23"/>
        </w:rPr>
      </w:pPr>
      <w:ins w:id="151" w:author="Unknown">
        <w:r w:rsidRPr="0034702B">
          <w:rPr>
            <w:rFonts w:ascii="Segoe UI" w:eastAsia="Times New Roman" w:hAnsi="Segoe UI" w:cs="Segoe UI"/>
            <w:b/>
            <w:bCs/>
            <w:color w:val="000000"/>
            <w:sz w:val="23"/>
            <w:szCs w:val="23"/>
          </w:rPr>
          <w:t>Q</w:t>
        </w:r>
        <w:r w:rsidRPr="0034702B">
          <w:rPr>
            <w:rFonts w:ascii="Segoe UI" w:eastAsia="Times New Roman" w:hAnsi="Segoe UI" w:cs="Segoe UI"/>
            <w:color w:val="000000"/>
            <w:sz w:val="23"/>
            <w:szCs w:val="23"/>
          </w:rPr>
          <w:t>: </w:t>
        </w:r>
        <w:r w:rsidRPr="0034702B">
          <w:rPr>
            <w:rFonts w:ascii="Segoe UI" w:eastAsia="Times New Roman" w:hAnsi="Segoe UI" w:cs="Segoe UI"/>
            <w:b/>
            <w:bCs/>
            <w:color w:val="000000"/>
            <w:sz w:val="23"/>
            <w:szCs w:val="23"/>
          </w:rPr>
          <w:t>What do you understand by Bootstrap media objects?</w:t>
        </w:r>
        <w:r w:rsidRPr="0034702B">
          <w:rPr>
            <w:rFonts w:ascii="Segoe UI" w:eastAsia="Times New Roman" w:hAnsi="Segoe UI" w:cs="Segoe UI"/>
            <w:color w:val="000000"/>
            <w:sz w:val="23"/>
            <w:szCs w:val="23"/>
          </w:rPr>
          <w:br/>
        </w:r>
        <w:r w:rsidRPr="0034702B">
          <w:rPr>
            <w:rFonts w:ascii="Segoe UI" w:eastAsia="Times New Roman" w:hAnsi="Segoe UI" w:cs="Segoe UI"/>
            <w:b/>
            <w:bCs/>
            <w:color w:val="000000"/>
            <w:sz w:val="23"/>
            <w:szCs w:val="23"/>
          </w:rPr>
          <w:t>A</w:t>
        </w:r>
        <w:r w:rsidRPr="0034702B">
          <w:rPr>
            <w:rFonts w:ascii="Segoe UI" w:eastAsia="Times New Roman" w:hAnsi="Segoe UI" w:cs="Segoe UI"/>
            <w:color w:val="000000"/>
            <w:sz w:val="23"/>
            <w:szCs w:val="23"/>
          </w:rPr>
          <w:t>: Bootstrap media objects are abstract object styles for building different types of components, such as blog comments and Tweets, which feature either a left-aligned or right-aligned image and textual content.</w:t>
        </w:r>
      </w:ins>
    </w:p>
    <w:p w:rsidR="0034702B" w:rsidRPr="0034702B" w:rsidRDefault="0034702B" w:rsidP="0034702B">
      <w:pPr>
        <w:shd w:val="clear" w:color="auto" w:fill="FFFFFF"/>
        <w:spacing w:after="300" w:line="240" w:lineRule="auto"/>
        <w:jc w:val="both"/>
        <w:rPr>
          <w:ins w:id="152" w:author="Unknown"/>
          <w:rFonts w:ascii="Segoe UI" w:eastAsia="Times New Roman" w:hAnsi="Segoe UI" w:cs="Segoe UI"/>
          <w:color w:val="000000"/>
          <w:sz w:val="23"/>
          <w:szCs w:val="23"/>
        </w:rPr>
      </w:pPr>
      <w:ins w:id="153" w:author="Unknown">
        <w:r w:rsidRPr="0034702B">
          <w:rPr>
            <w:rFonts w:ascii="Segoe UI" w:eastAsia="Times New Roman" w:hAnsi="Segoe UI" w:cs="Segoe UI"/>
            <w:color w:val="000000"/>
            <w:sz w:val="23"/>
            <w:szCs w:val="23"/>
          </w:rPr>
          <w:t>The main aim of a Bootstrap media object is to make code required for developing blocks of information incredibly smaller. In order to achieve easy extensibility, lightweight markup, and other desirable aspects, classes are applied to some of the simple markups.</w:t>
        </w:r>
      </w:ins>
    </w:p>
    <w:p w:rsidR="0034702B" w:rsidRPr="0034702B" w:rsidRDefault="0034702B" w:rsidP="0034702B">
      <w:pPr>
        <w:shd w:val="clear" w:color="auto" w:fill="FFFFFF"/>
        <w:spacing w:after="300" w:line="240" w:lineRule="auto"/>
        <w:jc w:val="both"/>
        <w:rPr>
          <w:ins w:id="154" w:author="Unknown"/>
          <w:rFonts w:ascii="Segoe UI" w:eastAsia="Times New Roman" w:hAnsi="Segoe UI" w:cs="Segoe UI"/>
          <w:color w:val="000000"/>
          <w:sz w:val="23"/>
          <w:szCs w:val="23"/>
        </w:rPr>
      </w:pPr>
      <w:ins w:id="155" w:author="Unknown">
        <w:r w:rsidRPr="0034702B">
          <w:rPr>
            <w:rFonts w:ascii="Segoe UI" w:eastAsia="Times New Roman" w:hAnsi="Segoe UI" w:cs="Segoe UI"/>
            <w:b/>
            <w:bCs/>
            <w:color w:val="000000"/>
            <w:sz w:val="23"/>
            <w:szCs w:val="23"/>
          </w:rPr>
          <w:t>Q</w:t>
        </w:r>
        <w:r w:rsidRPr="0034702B">
          <w:rPr>
            <w:rFonts w:ascii="Segoe UI" w:eastAsia="Times New Roman" w:hAnsi="Segoe UI" w:cs="Segoe UI"/>
            <w:color w:val="000000"/>
            <w:sz w:val="23"/>
            <w:szCs w:val="23"/>
          </w:rPr>
          <w:t>: </w:t>
        </w:r>
        <w:r w:rsidRPr="0034702B">
          <w:rPr>
            <w:rFonts w:ascii="Segoe UI" w:eastAsia="Times New Roman" w:hAnsi="Segoe UI" w:cs="Segoe UI"/>
            <w:b/>
            <w:bCs/>
            <w:color w:val="000000"/>
            <w:sz w:val="23"/>
            <w:szCs w:val="23"/>
          </w:rPr>
          <w:t>What purposes do the .media and .useful classes serve in Bootstrap?</w:t>
        </w:r>
        <w:r w:rsidRPr="0034702B">
          <w:rPr>
            <w:rFonts w:ascii="Segoe UI" w:eastAsia="Times New Roman" w:hAnsi="Segoe UI" w:cs="Segoe UI"/>
            <w:color w:val="000000"/>
            <w:sz w:val="23"/>
            <w:szCs w:val="23"/>
          </w:rPr>
          <w:br/>
        </w:r>
        <w:r w:rsidRPr="0034702B">
          <w:rPr>
            <w:rFonts w:ascii="Segoe UI" w:eastAsia="Times New Roman" w:hAnsi="Segoe UI" w:cs="Segoe UI"/>
            <w:b/>
            <w:bCs/>
            <w:color w:val="000000"/>
            <w:sz w:val="23"/>
            <w:szCs w:val="23"/>
          </w:rPr>
          <w:t>A</w:t>
        </w:r>
        <w:r w:rsidRPr="0034702B">
          <w:rPr>
            <w:rFonts w:ascii="Segoe UI" w:eastAsia="Times New Roman" w:hAnsi="Segoe UI" w:cs="Segoe UI"/>
            <w:color w:val="000000"/>
            <w:sz w:val="23"/>
            <w:szCs w:val="23"/>
          </w:rPr>
          <w:t>: The .media class allows a media object, such as audio, images, or video, to float to the left or right of a content block. For adding article lists or comment threads to an unordered list, we use the .useful class.</w:t>
        </w:r>
      </w:ins>
    </w:p>
    <w:p w:rsidR="0034702B" w:rsidRPr="0034702B" w:rsidRDefault="0034702B" w:rsidP="0034702B">
      <w:pPr>
        <w:shd w:val="clear" w:color="auto" w:fill="FFFFFF"/>
        <w:spacing w:after="300" w:line="240" w:lineRule="auto"/>
        <w:jc w:val="both"/>
        <w:rPr>
          <w:ins w:id="156" w:author="Unknown"/>
          <w:rFonts w:ascii="Segoe UI" w:eastAsia="Times New Roman" w:hAnsi="Segoe UI" w:cs="Segoe UI"/>
          <w:color w:val="000000"/>
          <w:sz w:val="23"/>
          <w:szCs w:val="23"/>
        </w:rPr>
      </w:pPr>
      <w:ins w:id="157" w:author="Unknown">
        <w:r w:rsidRPr="0034702B">
          <w:rPr>
            <w:rFonts w:ascii="Segoe UI" w:eastAsia="Times New Roman" w:hAnsi="Segoe UI" w:cs="Segoe UI"/>
            <w:b/>
            <w:bCs/>
            <w:color w:val="000000"/>
            <w:sz w:val="23"/>
            <w:szCs w:val="23"/>
          </w:rPr>
          <w:t>Q</w:t>
        </w:r>
        <w:r w:rsidRPr="0034702B">
          <w:rPr>
            <w:rFonts w:ascii="Segoe UI" w:eastAsia="Times New Roman" w:hAnsi="Segoe UI" w:cs="Segoe UI"/>
            <w:color w:val="000000"/>
            <w:sz w:val="23"/>
            <w:szCs w:val="23"/>
          </w:rPr>
          <w:t>: </w:t>
        </w:r>
        <w:r w:rsidRPr="0034702B">
          <w:rPr>
            <w:rFonts w:ascii="Segoe UI" w:eastAsia="Times New Roman" w:hAnsi="Segoe UI" w:cs="Segoe UI"/>
            <w:b/>
            <w:bCs/>
            <w:color w:val="000000"/>
            <w:sz w:val="23"/>
            <w:szCs w:val="23"/>
          </w:rPr>
          <w:t>Do you know what Bootstrap panels are? Also, explain how to create a Bootstrap panel with a heading.</w:t>
        </w:r>
        <w:r w:rsidRPr="0034702B">
          <w:rPr>
            <w:rFonts w:ascii="Segoe UI" w:eastAsia="Times New Roman" w:hAnsi="Segoe UI" w:cs="Segoe UI"/>
            <w:color w:val="000000"/>
            <w:sz w:val="23"/>
            <w:szCs w:val="23"/>
          </w:rPr>
          <w:br/>
        </w:r>
        <w:r w:rsidRPr="0034702B">
          <w:rPr>
            <w:rFonts w:ascii="Segoe UI" w:eastAsia="Times New Roman" w:hAnsi="Segoe UI" w:cs="Segoe UI"/>
            <w:b/>
            <w:bCs/>
            <w:color w:val="000000"/>
            <w:sz w:val="23"/>
            <w:szCs w:val="23"/>
          </w:rPr>
          <w:t>A</w:t>
        </w:r>
        <w:r w:rsidRPr="0034702B">
          <w:rPr>
            <w:rFonts w:ascii="Segoe UI" w:eastAsia="Times New Roman" w:hAnsi="Segoe UI" w:cs="Segoe UI"/>
            <w:color w:val="000000"/>
            <w:sz w:val="23"/>
            <w:szCs w:val="23"/>
          </w:rPr>
          <w:t>: Bootstrap panel components are used for putting your DOM component in a box. To get a basic panel, simply add .panel and .panel-default classes to the &lt;div&gt; element. There are two ways of adding panel heading to a Bootstrap panel:</w:t>
        </w:r>
      </w:ins>
    </w:p>
    <w:p w:rsidR="0034702B" w:rsidRPr="0034702B" w:rsidRDefault="0034702B" w:rsidP="0034702B">
      <w:pPr>
        <w:numPr>
          <w:ilvl w:val="0"/>
          <w:numId w:val="18"/>
        </w:numPr>
        <w:shd w:val="clear" w:color="auto" w:fill="FFFFFF"/>
        <w:spacing w:after="0" w:line="240" w:lineRule="auto"/>
        <w:rPr>
          <w:ins w:id="158" w:author="Unknown"/>
          <w:rFonts w:ascii="Segoe UI" w:eastAsia="Times New Roman" w:hAnsi="Segoe UI" w:cs="Segoe UI"/>
          <w:color w:val="000000"/>
          <w:sz w:val="23"/>
          <w:szCs w:val="23"/>
        </w:rPr>
      </w:pPr>
      <w:ins w:id="159" w:author="Unknown">
        <w:r w:rsidRPr="0034702B">
          <w:rPr>
            <w:rFonts w:ascii="Segoe UI" w:eastAsia="Times New Roman" w:hAnsi="Segoe UI" w:cs="Segoe UI"/>
            <w:color w:val="000000"/>
            <w:sz w:val="23"/>
            <w:szCs w:val="23"/>
          </w:rPr>
          <w:t>Use any of the &lt;h1&gt;, &lt;h2&gt;, &lt;h3&gt;, &lt;h4&gt;, &lt;h5&gt;, or &lt;h6&gt; tags with a .panel-title class (Adds a pre-styled heading)</w:t>
        </w:r>
      </w:ins>
    </w:p>
    <w:p w:rsidR="0034702B" w:rsidRPr="0034702B" w:rsidRDefault="0034702B" w:rsidP="0034702B">
      <w:pPr>
        <w:numPr>
          <w:ilvl w:val="0"/>
          <w:numId w:val="18"/>
        </w:numPr>
        <w:shd w:val="clear" w:color="auto" w:fill="FFFFFF"/>
        <w:spacing w:after="0" w:line="240" w:lineRule="auto"/>
        <w:rPr>
          <w:ins w:id="160" w:author="Unknown"/>
          <w:rFonts w:ascii="Segoe UI" w:eastAsia="Times New Roman" w:hAnsi="Segoe UI" w:cs="Segoe UI"/>
          <w:color w:val="000000"/>
          <w:sz w:val="23"/>
          <w:szCs w:val="23"/>
        </w:rPr>
      </w:pPr>
      <w:ins w:id="161" w:author="Unknown">
        <w:r w:rsidRPr="0034702B">
          <w:rPr>
            <w:rFonts w:ascii="Segoe UI" w:eastAsia="Times New Roman" w:hAnsi="Segoe UI" w:cs="Segoe UI"/>
            <w:color w:val="000000"/>
            <w:sz w:val="23"/>
            <w:szCs w:val="23"/>
          </w:rPr>
          <w:t>Use the .panel-heading class (Adds a heading container to the panel)</w:t>
        </w:r>
      </w:ins>
    </w:p>
    <w:p w:rsidR="0034702B" w:rsidRPr="0034702B" w:rsidRDefault="0034702B" w:rsidP="0034702B">
      <w:pPr>
        <w:shd w:val="clear" w:color="auto" w:fill="FFFFFF"/>
        <w:spacing w:after="300" w:line="240" w:lineRule="auto"/>
        <w:jc w:val="both"/>
        <w:rPr>
          <w:ins w:id="162" w:author="Unknown"/>
          <w:rFonts w:ascii="Segoe UI" w:eastAsia="Times New Roman" w:hAnsi="Segoe UI" w:cs="Segoe UI"/>
          <w:color w:val="000000"/>
          <w:sz w:val="23"/>
          <w:szCs w:val="23"/>
        </w:rPr>
      </w:pPr>
      <w:ins w:id="163" w:author="Unknown">
        <w:r w:rsidRPr="0034702B">
          <w:rPr>
            <w:rFonts w:ascii="Segoe UI" w:eastAsia="Times New Roman" w:hAnsi="Segoe UI" w:cs="Segoe UI"/>
            <w:b/>
            <w:bCs/>
            <w:color w:val="000000"/>
            <w:sz w:val="23"/>
            <w:szCs w:val="23"/>
          </w:rPr>
          <w:t>Q</w:t>
        </w:r>
        <w:r w:rsidRPr="0034702B">
          <w:rPr>
            <w:rFonts w:ascii="Segoe UI" w:eastAsia="Times New Roman" w:hAnsi="Segoe UI" w:cs="Segoe UI"/>
            <w:color w:val="000000"/>
            <w:sz w:val="23"/>
            <w:szCs w:val="23"/>
          </w:rPr>
          <w:t>: </w:t>
        </w:r>
        <w:r w:rsidRPr="0034702B">
          <w:rPr>
            <w:rFonts w:ascii="Segoe UI" w:eastAsia="Times New Roman" w:hAnsi="Segoe UI" w:cs="Segoe UI"/>
            <w:b/>
            <w:bCs/>
            <w:color w:val="000000"/>
            <w:sz w:val="23"/>
            <w:szCs w:val="23"/>
          </w:rPr>
          <w:t>Can you explain the purpose of the Scrollspy plugin?</w:t>
        </w:r>
        <w:r w:rsidRPr="0034702B">
          <w:rPr>
            <w:rFonts w:ascii="Segoe UI" w:eastAsia="Times New Roman" w:hAnsi="Segoe UI" w:cs="Segoe UI"/>
            <w:color w:val="000000"/>
            <w:sz w:val="23"/>
            <w:szCs w:val="23"/>
          </w:rPr>
          <w:br/>
        </w:r>
        <w:r w:rsidRPr="0034702B">
          <w:rPr>
            <w:rFonts w:ascii="Segoe UI" w:eastAsia="Times New Roman" w:hAnsi="Segoe UI" w:cs="Segoe UI"/>
            <w:b/>
            <w:bCs/>
            <w:color w:val="000000"/>
            <w:sz w:val="23"/>
            <w:szCs w:val="23"/>
          </w:rPr>
          <w:t>A</w:t>
        </w:r>
        <w:r w:rsidRPr="0034702B">
          <w:rPr>
            <w:rFonts w:ascii="Segoe UI" w:eastAsia="Times New Roman" w:hAnsi="Segoe UI" w:cs="Segoe UI"/>
            <w:color w:val="000000"/>
            <w:sz w:val="23"/>
            <w:szCs w:val="23"/>
          </w:rPr>
          <w:t>: Using the Scrollspy plugin in Bootstrap allows you to target certain sections of the page based on the scroll position. Thereafter, you can add .active classes, based on the scroll position, to the Bootstrap navbar.</w:t>
        </w:r>
      </w:ins>
    </w:p>
    <w:p w:rsidR="0034702B" w:rsidRPr="0034702B" w:rsidRDefault="0034702B" w:rsidP="0034702B">
      <w:pPr>
        <w:shd w:val="clear" w:color="auto" w:fill="FFFFFF"/>
        <w:spacing w:after="300" w:line="240" w:lineRule="auto"/>
        <w:jc w:val="both"/>
        <w:rPr>
          <w:ins w:id="164" w:author="Unknown"/>
          <w:rFonts w:ascii="Segoe UI" w:eastAsia="Times New Roman" w:hAnsi="Segoe UI" w:cs="Segoe UI"/>
          <w:color w:val="000000"/>
          <w:sz w:val="23"/>
          <w:szCs w:val="23"/>
        </w:rPr>
      </w:pPr>
      <w:ins w:id="165" w:author="Unknown">
        <w:r w:rsidRPr="0034702B">
          <w:rPr>
            <w:rFonts w:ascii="Segoe UI" w:eastAsia="Times New Roman" w:hAnsi="Segoe UI" w:cs="Segoe UI"/>
            <w:b/>
            <w:bCs/>
            <w:color w:val="000000"/>
            <w:sz w:val="23"/>
            <w:szCs w:val="23"/>
          </w:rPr>
          <w:t>Q</w:t>
        </w:r>
        <w:r w:rsidRPr="0034702B">
          <w:rPr>
            <w:rFonts w:ascii="Segoe UI" w:eastAsia="Times New Roman" w:hAnsi="Segoe UI" w:cs="Segoe UI"/>
            <w:color w:val="000000"/>
            <w:sz w:val="23"/>
            <w:szCs w:val="23"/>
          </w:rPr>
          <w:t>: </w:t>
        </w:r>
        <w:r w:rsidRPr="0034702B">
          <w:rPr>
            <w:rFonts w:ascii="Segoe UI" w:eastAsia="Times New Roman" w:hAnsi="Segoe UI" w:cs="Segoe UI"/>
            <w:b/>
            <w:bCs/>
            <w:color w:val="000000"/>
            <w:sz w:val="23"/>
            <w:szCs w:val="23"/>
          </w:rPr>
          <w:t>Please enumerate the various contextual classes available for styling the panels in Bootstrap.</w:t>
        </w:r>
        <w:r w:rsidRPr="0034702B">
          <w:rPr>
            <w:rFonts w:ascii="Segoe UI" w:eastAsia="Times New Roman" w:hAnsi="Segoe UI" w:cs="Segoe UI"/>
            <w:color w:val="000000"/>
            <w:sz w:val="23"/>
            <w:szCs w:val="23"/>
          </w:rPr>
          <w:br/>
        </w:r>
        <w:r w:rsidRPr="0034702B">
          <w:rPr>
            <w:rFonts w:ascii="Segoe UI" w:eastAsia="Times New Roman" w:hAnsi="Segoe UI" w:cs="Segoe UI"/>
            <w:b/>
            <w:bCs/>
            <w:color w:val="000000"/>
            <w:sz w:val="23"/>
            <w:szCs w:val="23"/>
          </w:rPr>
          <w:t>A</w:t>
        </w:r>
        <w:r w:rsidRPr="0034702B">
          <w:rPr>
            <w:rFonts w:ascii="Segoe UI" w:eastAsia="Times New Roman" w:hAnsi="Segoe UI" w:cs="Segoe UI"/>
            <w:color w:val="000000"/>
            <w:sz w:val="23"/>
            <w:szCs w:val="23"/>
          </w:rPr>
          <w:t>: Various contextual classes used in Bootstrap for styling the panels, i.e. making them more meaningful, are:</w:t>
        </w:r>
      </w:ins>
    </w:p>
    <w:p w:rsidR="0034702B" w:rsidRPr="0034702B" w:rsidRDefault="0034702B" w:rsidP="0034702B">
      <w:pPr>
        <w:numPr>
          <w:ilvl w:val="0"/>
          <w:numId w:val="19"/>
        </w:numPr>
        <w:shd w:val="clear" w:color="auto" w:fill="FFFFFF"/>
        <w:spacing w:after="0" w:line="240" w:lineRule="auto"/>
        <w:rPr>
          <w:ins w:id="166" w:author="Unknown"/>
          <w:rFonts w:ascii="Segoe UI" w:eastAsia="Times New Roman" w:hAnsi="Segoe UI" w:cs="Segoe UI"/>
          <w:color w:val="000000"/>
          <w:sz w:val="23"/>
          <w:szCs w:val="23"/>
        </w:rPr>
      </w:pPr>
      <w:ins w:id="167" w:author="Unknown">
        <w:r w:rsidRPr="0034702B">
          <w:rPr>
            <w:rFonts w:ascii="Segoe UI" w:eastAsia="Times New Roman" w:hAnsi="Segoe UI" w:cs="Segoe UI"/>
            <w:color w:val="000000"/>
            <w:sz w:val="23"/>
            <w:szCs w:val="23"/>
          </w:rPr>
          <w:t>.panel-danger</w:t>
        </w:r>
      </w:ins>
    </w:p>
    <w:p w:rsidR="0034702B" w:rsidRPr="0034702B" w:rsidRDefault="0034702B" w:rsidP="0034702B">
      <w:pPr>
        <w:numPr>
          <w:ilvl w:val="0"/>
          <w:numId w:val="19"/>
        </w:numPr>
        <w:shd w:val="clear" w:color="auto" w:fill="FFFFFF"/>
        <w:spacing w:after="0" w:line="240" w:lineRule="auto"/>
        <w:rPr>
          <w:ins w:id="168" w:author="Unknown"/>
          <w:rFonts w:ascii="Segoe UI" w:eastAsia="Times New Roman" w:hAnsi="Segoe UI" w:cs="Segoe UI"/>
          <w:color w:val="000000"/>
          <w:sz w:val="23"/>
          <w:szCs w:val="23"/>
        </w:rPr>
      </w:pPr>
      <w:ins w:id="169" w:author="Unknown">
        <w:r w:rsidRPr="0034702B">
          <w:rPr>
            <w:rFonts w:ascii="Segoe UI" w:eastAsia="Times New Roman" w:hAnsi="Segoe UI" w:cs="Segoe UI"/>
            <w:color w:val="000000"/>
            <w:sz w:val="23"/>
            <w:szCs w:val="23"/>
          </w:rPr>
          <w:t>.panel-info</w:t>
        </w:r>
      </w:ins>
    </w:p>
    <w:p w:rsidR="0034702B" w:rsidRPr="0034702B" w:rsidRDefault="0034702B" w:rsidP="0034702B">
      <w:pPr>
        <w:numPr>
          <w:ilvl w:val="0"/>
          <w:numId w:val="19"/>
        </w:numPr>
        <w:shd w:val="clear" w:color="auto" w:fill="FFFFFF"/>
        <w:spacing w:after="0" w:line="240" w:lineRule="auto"/>
        <w:rPr>
          <w:ins w:id="170" w:author="Unknown"/>
          <w:rFonts w:ascii="Segoe UI" w:eastAsia="Times New Roman" w:hAnsi="Segoe UI" w:cs="Segoe UI"/>
          <w:color w:val="000000"/>
          <w:sz w:val="23"/>
          <w:szCs w:val="23"/>
        </w:rPr>
      </w:pPr>
      <w:ins w:id="171" w:author="Unknown">
        <w:r w:rsidRPr="0034702B">
          <w:rPr>
            <w:rFonts w:ascii="Segoe UI" w:eastAsia="Times New Roman" w:hAnsi="Segoe UI" w:cs="Segoe UI"/>
            <w:color w:val="000000"/>
            <w:sz w:val="23"/>
            <w:szCs w:val="23"/>
          </w:rPr>
          <w:t>.panel-primary</w:t>
        </w:r>
      </w:ins>
    </w:p>
    <w:p w:rsidR="0034702B" w:rsidRPr="0034702B" w:rsidRDefault="0034702B" w:rsidP="0034702B">
      <w:pPr>
        <w:numPr>
          <w:ilvl w:val="0"/>
          <w:numId w:val="19"/>
        </w:numPr>
        <w:shd w:val="clear" w:color="auto" w:fill="FFFFFF"/>
        <w:spacing w:after="0" w:line="240" w:lineRule="auto"/>
        <w:rPr>
          <w:ins w:id="172" w:author="Unknown"/>
          <w:rFonts w:ascii="Segoe UI" w:eastAsia="Times New Roman" w:hAnsi="Segoe UI" w:cs="Segoe UI"/>
          <w:color w:val="000000"/>
          <w:sz w:val="23"/>
          <w:szCs w:val="23"/>
        </w:rPr>
      </w:pPr>
      <w:ins w:id="173" w:author="Unknown">
        <w:r w:rsidRPr="0034702B">
          <w:rPr>
            <w:rFonts w:ascii="Segoe UI" w:eastAsia="Times New Roman" w:hAnsi="Segoe UI" w:cs="Segoe UI"/>
            <w:color w:val="000000"/>
            <w:sz w:val="23"/>
            <w:szCs w:val="23"/>
          </w:rPr>
          <w:t>.panel-success</w:t>
        </w:r>
      </w:ins>
    </w:p>
    <w:p w:rsidR="0034702B" w:rsidRPr="0034702B" w:rsidRDefault="0034702B" w:rsidP="0034702B">
      <w:pPr>
        <w:numPr>
          <w:ilvl w:val="0"/>
          <w:numId w:val="19"/>
        </w:numPr>
        <w:shd w:val="clear" w:color="auto" w:fill="FFFFFF"/>
        <w:spacing w:after="0" w:line="240" w:lineRule="auto"/>
        <w:rPr>
          <w:ins w:id="174" w:author="Unknown"/>
          <w:rFonts w:ascii="Segoe UI" w:eastAsia="Times New Roman" w:hAnsi="Segoe UI" w:cs="Segoe UI"/>
          <w:color w:val="000000"/>
          <w:sz w:val="23"/>
          <w:szCs w:val="23"/>
        </w:rPr>
      </w:pPr>
      <w:ins w:id="175" w:author="Unknown">
        <w:r w:rsidRPr="0034702B">
          <w:rPr>
            <w:rFonts w:ascii="Segoe UI" w:eastAsia="Times New Roman" w:hAnsi="Segoe UI" w:cs="Segoe UI"/>
            <w:color w:val="000000"/>
            <w:sz w:val="23"/>
            <w:szCs w:val="23"/>
          </w:rPr>
          <w:lastRenderedPageBreak/>
          <w:t>.panel-warning</w:t>
        </w:r>
      </w:ins>
    </w:p>
    <w:p w:rsidR="0034702B" w:rsidRPr="0034702B" w:rsidRDefault="0034702B" w:rsidP="0034702B">
      <w:pPr>
        <w:shd w:val="clear" w:color="auto" w:fill="FFFFFF"/>
        <w:spacing w:after="300" w:line="240" w:lineRule="auto"/>
        <w:jc w:val="both"/>
        <w:rPr>
          <w:ins w:id="176" w:author="Unknown"/>
          <w:rFonts w:ascii="Segoe UI" w:eastAsia="Times New Roman" w:hAnsi="Segoe UI" w:cs="Segoe UI"/>
          <w:color w:val="000000"/>
          <w:sz w:val="23"/>
          <w:szCs w:val="23"/>
        </w:rPr>
      </w:pPr>
      <w:ins w:id="177" w:author="Unknown">
        <w:r w:rsidRPr="0034702B">
          <w:rPr>
            <w:rFonts w:ascii="Segoe UI" w:eastAsia="Times New Roman" w:hAnsi="Segoe UI" w:cs="Segoe UI"/>
            <w:b/>
            <w:bCs/>
            <w:color w:val="000000"/>
            <w:sz w:val="23"/>
            <w:szCs w:val="23"/>
          </w:rPr>
          <w:t>Q</w:t>
        </w:r>
        <w:r w:rsidRPr="0034702B">
          <w:rPr>
            <w:rFonts w:ascii="Segoe UI" w:eastAsia="Times New Roman" w:hAnsi="Segoe UI" w:cs="Segoe UI"/>
            <w:color w:val="000000"/>
            <w:sz w:val="23"/>
            <w:szCs w:val="23"/>
          </w:rPr>
          <w:t>: </w:t>
        </w:r>
        <w:r w:rsidRPr="0034702B">
          <w:rPr>
            <w:rFonts w:ascii="Segoe UI" w:eastAsia="Times New Roman" w:hAnsi="Segoe UI" w:cs="Segoe UI"/>
            <w:b/>
            <w:bCs/>
            <w:color w:val="000000"/>
            <w:sz w:val="23"/>
            <w:szCs w:val="23"/>
          </w:rPr>
          <w:t>Is it possible to put a table within the Bootstrap panel?</w:t>
        </w:r>
        <w:r w:rsidRPr="0034702B">
          <w:rPr>
            <w:rFonts w:ascii="Segoe UI" w:eastAsia="Times New Roman" w:hAnsi="Segoe UI" w:cs="Segoe UI"/>
            <w:color w:val="000000"/>
            <w:sz w:val="23"/>
            <w:szCs w:val="23"/>
          </w:rPr>
          <w:br/>
        </w:r>
        <w:r w:rsidRPr="0034702B">
          <w:rPr>
            <w:rFonts w:ascii="Segoe UI" w:eastAsia="Times New Roman" w:hAnsi="Segoe UI" w:cs="Segoe UI"/>
            <w:b/>
            <w:bCs/>
            <w:color w:val="000000"/>
            <w:sz w:val="23"/>
            <w:szCs w:val="23"/>
          </w:rPr>
          <w:t>A</w:t>
        </w:r>
        <w:r w:rsidRPr="0034702B">
          <w:rPr>
            <w:rFonts w:ascii="Segoe UI" w:eastAsia="Times New Roman" w:hAnsi="Segoe UI" w:cs="Segoe UI"/>
            <w:color w:val="000000"/>
            <w:sz w:val="23"/>
            <w:szCs w:val="23"/>
          </w:rPr>
          <w:t>: Yes, it is possible to put a table within a Bootstrap panel. Use the .table class within a panel to get a non-bordered table within the same.</w:t>
        </w:r>
      </w:ins>
    </w:p>
    <w:p w:rsidR="0034702B" w:rsidRPr="0034702B" w:rsidRDefault="0034702B" w:rsidP="0034702B">
      <w:pPr>
        <w:shd w:val="clear" w:color="auto" w:fill="FFFFFF"/>
        <w:spacing w:after="300" w:line="240" w:lineRule="auto"/>
        <w:jc w:val="both"/>
        <w:rPr>
          <w:ins w:id="178" w:author="Unknown"/>
          <w:rFonts w:ascii="Segoe UI" w:eastAsia="Times New Roman" w:hAnsi="Segoe UI" w:cs="Segoe UI"/>
          <w:color w:val="000000"/>
          <w:sz w:val="23"/>
          <w:szCs w:val="23"/>
        </w:rPr>
      </w:pPr>
      <w:ins w:id="179" w:author="Unknown">
        <w:r w:rsidRPr="0034702B">
          <w:rPr>
            <w:rFonts w:ascii="Segoe UI" w:eastAsia="Times New Roman" w:hAnsi="Segoe UI" w:cs="Segoe UI"/>
            <w:b/>
            <w:bCs/>
            <w:color w:val="000000"/>
            <w:sz w:val="23"/>
            <w:szCs w:val="23"/>
          </w:rPr>
          <w:t>Note</w:t>
        </w:r>
        <w:r w:rsidRPr="0034702B">
          <w:rPr>
            <w:rFonts w:ascii="Segoe UI" w:eastAsia="Times New Roman" w:hAnsi="Segoe UI" w:cs="Segoe UI"/>
            <w:color w:val="000000"/>
            <w:sz w:val="23"/>
            <w:szCs w:val="23"/>
          </w:rPr>
          <w:t>: – If there is an &lt;div&gt; element containing .panel-body class then we need to add an extra border to the top of the table for clearly defined separation. In case there is no &lt;div&gt; element containing the aforementioned class then the component moves from the panel header to the table without any issues.</w:t>
        </w:r>
      </w:ins>
    </w:p>
    <w:p w:rsidR="0034702B" w:rsidRPr="0034702B" w:rsidRDefault="0034702B" w:rsidP="0034702B">
      <w:pPr>
        <w:shd w:val="clear" w:color="auto" w:fill="FFFFFF"/>
        <w:spacing w:after="300" w:line="240" w:lineRule="auto"/>
        <w:jc w:val="both"/>
        <w:rPr>
          <w:ins w:id="180" w:author="Unknown"/>
          <w:rFonts w:ascii="Segoe UI" w:eastAsia="Times New Roman" w:hAnsi="Segoe UI" w:cs="Segoe UI"/>
          <w:color w:val="000000"/>
          <w:sz w:val="23"/>
          <w:szCs w:val="23"/>
        </w:rPr>
      </w:pPr>
      <w:ins w:id="181" w:author="Unknown">
        <w:r w:rsidRPr="0034702B">
          <w:rPr>
            <w:rFonts w:ascii="Segoe UI" w:eastAsia="Times New Roman" w:hAnsi="Segoe UI" w:cs="Segoe UI"/>
            <w:b/>
            <w:bCs/>
            <w:color w:val="000000"/>
            <w:sz w:val="23"/>
            <w:szCs w:val="23"/>
          </w:rPr>
          <w:t>Q</w:t>
        </w:r>
        <w:r w:rsidRPr="0034702B">
          <w:rPr>
            <w:rFonts w:ascii="Segoe UI" w:eastAsia="Times New Roman" w:hAnsi="Segoe UI" w:cs="Segoe UI"/>
            <w:color w:val="000000"/>
            <w:sz w:val="23"/>
            <w:szCs w:val="23"/>
          </w:rPr>
          <w:t>: </w:t>
        </w:r>
        <w:r w:rsidRPr="0034702B">
          <w:rPr>
            <w:rFonts w:ascii="Segoe UI" w:eastAsia="Times New Roman" w:hAnsi="Segoe UI" w:cs="Segoe UI"/>
            <w:b/>
            <w:bCs/>
            <w:color w:val="000000"/>
            <w:sz w:val="23"/>
            <w:szCs w:val="23"/>
          </w:rPr>
          <w:t>What do you mean by Bootstrap well?</w:t>
        </w:r>
        <w:r w:rsidRPr="0034702B">
          <w:rPr>
            <w:rFonts w:ascii="Segoe UI" w:eastAsia="Times New Roman" w:hAnsi="Segoe UI" w:cs="Segoe UI"/>
            <w:color w:val="000000"/>
            <w:sz w:val="23"/>
            <w:szCs w:val="23"/>
          </w:rPr>
          <w:br/>
        </w:r>
        <w:r w:rsidRPr="0034702B">
          <w:rPr>
            <w:rFonts w:ascii="Segoe UI" w:eastAsia="Times New Roman" w:hAnsi="Segoe UI" w:cs="Segoe UI"/>
            <w:b/>
            <w:bCs/>
            <w:color w:val="000000"/>
            <w:sz w:val="23"/>
            <w:szCs w:val="23"/>
          </w:rPr>
          <w:t>A</w:t>
        </w:r>
        <w:r w:rsidRPr="0034702B">
          <w:rPr>
            <w:rFonts w:ascii="Segoe UI" w:eastAsia="Times New Roman" w:hAnsi="Segoe UI" w:cs="Segoe UI"/>
            <w:color w:val="000000"/>
            <w:sz w:val="23"/>
            <w:szCs w:val="23"/>
          </w:rPr>
          <w:t>: In order to make the content appear sunken or adding an </w:t>
        </w:r>
        <w:r w:rsidRPr="0034702B">
          <w:rPr>
            <w:rFonts w:ascii="Segoe UI" w:eastAsia="Times New Roman" w:hAnsi="Segoe UI" w:cs="Segoe UI"/>
            <w:color w:val="000000"/>
            <w:sz w:val="23"/>
            <w:szCs w:val="23"/>
          </w:rPr>
          <w:fldChar w:fldCharType="begin"/>
        </w:r>
        <w:r w:rsidRPr="0034702B">
          <w:rPr>
            <w:rFonts w:ascii="Segoe UI" w:eastAsia="Times New Roman" w:hAnsi="Segoe UI" w:cs="Segoe UI"/>
            <w:color w:val="000000"/>
            <w:sz w:val="23"/>
            <w:szCs w:val="23"/>
          </w:rPr>
          <w:instrText xml:space="preserve"> HYPERLINK "https://www.webfx.com/blog/web-design/how-to-create-inset-typography-with-css3/" \t "_blank" </w:instrText>
        </w:r>
        <w:r w:rsidRPr="0034702B">
          <w:rPr>
            <w:rFonts w:ascii="Segoe UI" w:eastAsia="Times New Roman" w:hAnsi="Segoe UI" w:cs="Segoe UI"/>
            <w:color w:val="000000"/>
            <w:sz w:val="23"/>
            <w:szCs w:val="23"/>
          </w:rPr>
          <w:fldChar w:fldCharType="separate"/>
        </w:r>
        <w:r w:rsidRPr="0034702B">
          <w:rPr>
            <w:rFonts w:ascii="Segoe UI" w:eastAsia="Times New Roman" w:hAnsi="Segoe UI" w:cs="Segoe UI"/>
            <w:color w:val="3C7DC0"/>
            <w:sz w:val="23"/>
          </w:rPr>
          <w:t>inset effect</w:t>
        </w:r>
        <w:r w:rsidRPr="0034702B">
          <w:rPr>
            <w:rFonts w:ascii="Segoe UI" w:eastAsia="Times New Roman" w:hAnsi="Segoe UI" w:cs="Segoe UI"/>
            <w:color w:val="000000"/>
            <w:sz w:val="23"/>
            <w:szCs w:val="23"/>
          </w:rPr>
          <w:fldChar w:fldCharType="end"/>
        </w:r>
        <w:r w:rsidRPr="0034702B">
          <w:rPr>
            <w:rFonts w:ascii="Segoe UI" w:eastAsia="Times New Roman" w:hAnsi="Segoe UI" w:cs="Segoe UI"/>
            <w:color w:val="000000"/>
            <w:sz w:val="23"/>
            <w:szCs w:val="23"/>
          </w:rPr>
          <w:t> to a webpage, we use the Bootstrap well. In actuality, it is a container in &lt;div&gt;.</w:t>
        </w:r>
      </w:ins>
    </w:p>
    <w:p w:rsidR="0034702B" w:rsidRPr="0034702B" w:rsidRDefault="0034702B" w:rsidP="0034702B">
      <w:pPr>
        <w:shd w:val="clear" w:color="auto" w:fill="FFFFFF"/>
        <w:spacing w:after="300" w:line="240" w:lineRule="auto"/>
        <w:jc w:val="both"/>
        <w:rPr>
          <w:ins w:id="182" w:author="Unknown"/>
          <w:rFonts w:ascii="Segoe UI" w:eastAsia="Times New Roman" w:hAnsi="Segoe UI" w:cs="Segoe UI"/>
          <w:color w:val="000000"/>
          <w:sz w:val="23"/>
          <w:szCs w:val="23"/>
        </w:rPr>
      </w:pPr>
      <w:ins w:id="183" w:author="Unknown">
        <w:r w:rsidRPr="0034702B">
          <w:rPr>
            <w:rFonts w:ascii="Segoe UI" w:eastAsia="Times New Roman" w:hAnsi="Segoe UI" w:cs="Segoe UI"/>
            <w:color w:val="000000"/>
            <w:sz w:val="23"/>
            <w:szCs w:val="23"/>
          </w:rPr>
          <w:t>In order to create a Bootstrap well, simply wrap the entire content that you want to appear in the Bootstrap well with a &lt;div&gt; containing the .well class.</w:t>
        </w:r>
      </w:ins>
    </w:p>
    <w:p w:rsidR="0034702B" w:rsidRPr="0034702B" w:rsidRDefault="0034702B" w:rsidP="0034702B">
      <w:pPr>
        <w:shd w:val="clear" w:color="auto" w:fill="FFFFFF"/>
        <w:spacing w:after="300" w:line="240" w:lineRule="auto"/>
        <w:jc w:val="both"/>
        <w:rPr>
          <w:ins w:id="184" w:author="Unknown"/>
          <w:rFonts w:ascii="Segoe UI" w:eastAsia="Times New Roman" w:hAnsi="Segoe UI" w:cs="Segoe UI"/>
          <w:color w:val="000000"/>
          <w:sz w:val="23"/>
          <w:szCs w:val="23"/>
        </w:rPr>
      </w:pPr>
      <w:ins w:id="185" w:author="Unknown">
        <w:r w:rsidRPr="0034702B">
          <w:rPr>
            <w:rFonts w:ascii="Segoe UI" w:eastAsia="Times New Roman" w:hAnsi="Segoe UI" w:cs="Segoe UI"/>
            <w:b/>
            <w:bCs/>
            <w:color w:val="000000"/>
            <w:sz w:val="23"/>
            <w:szCs w:val="23"/>
          </w:rPr>
          <w:t>Q</w:t>
        </w:r>
        <w:r w:rsidRPr="0034702B">
          <w:rPr>
            <w:rFonts w:ascii="Segoe UI" w:eastAsia="Times New Roman" w:hAnsi="Segoe UI" w:cs="Segoe UI"/>
            <w:color w:val="000000"/>
            <w:sz w:val="23"/>
            <w:szCs w:val="23"/>
          </w:rPr>
          <w:t>: </w:t>
        </w:r>
        <w:r w:rsidRPr="0034702B">
          <w:rPr>
            <w:rFonts w:ascii="Segoe UI" w:eastAsia="Times New Roman" w:hAnsi="Segoe UI" w:cs="Segoe UI"/>
            <w:b/>
            <w:bCs/>
            <w:color w:val="000000"/>
            <w:sz w:val="23"/>
            <w:szCs w:val="23"/>
          </w:rPr>
          <w:t>Why do we use the affix plugin in Bootstrap?</w:t>
        </w:r>
        <w:r w:rsidRPr="0034702B">
          <w:rPr>
            <w:rFonts w:ascii="Segoe UI" w:eastAsia="Times New Roman" w:hAnsi="Segoe UI" w:cs="Segoe UI"/>
            <w:color w:val="000000"/>
            <w:sz w:val="23"/>
            <w:szCs w:val="23"/>
          </w:rPr>
          <w:br/>
        </w:r>
        <w:r w:rsidRPr="0034702B">
          <w:rPr>
            <w:rFonts w:ascii="Segoe UI" w:eastAsia="Times New Roman" w:hAnsi="Segoe UI" w:cs="Segoe UI"/>
            <w:b/>
            <w:bCs/>
            <w:color w:val="000000"/>
            <w:sz w:val="23"/>
            <w:szCs w:val="23"/>
          </w:rPr>
          <w:t>A</w:t>
        </w:r>
        <w:r w:rsidRPr="0034702B">
          <w:rPr>
            <w:rFonts w:ascii="Segoe UI" w:eastAsia="Times New Roman" w:hAnsi="Segoe UI" w:cs="Segoe UI"/>
            <w:color w:val="000000"/>
            <w:sz w:val="23"/>
            <w:szCs w:val="23"/>
          </w:rPr>
          <w:t>: We use the affix plugin in Bootstrap for affixing a &lt;div&gt; to some certain location on a webpage. The plugin also allows toggling pinning on and off for the affixed &lt;div&gt;. Social icons are the most popular example of using the affix plugin in Bootstrap.</w:t>
        </w:r>
      </w:ins>
    </w:p>
    <w:p w:rsidR="0034702B" w:rsidRPr="0034702B" w:rsidRDefault="0034702B" w:rsidP="0034702B">
      <w:pPr>
        <w:shd w:val="clear" w:color="auto" w:fill="FFFFFF"/>
        <w:spacing w:after="300" w:line="240" w:lineRule="auto"/>
        <w:jc w:val="both"/>
        <w:rPr>
          <w:ins w:id="186" w:author="Unknown"/>
          <w:rFonts w:ascii="Segoe UI" w:eastAsia="Times New Roman" w:hAnsi="Segoe UI" w:cs="Segoe UI"/>
          <w:color w:val="000000"/>
          <w:sz w:val="23"/>
          <w:szCs w:val="23"/>
        </w:rPr>
      </w:pPr>
      <w:ins w:id="187" w:author="Unknown">
        <w:r w:rsidRPr="0034702B">
          <w:rPr>
            <w:rFonts w:ascii="Segoe UI" w:eastAsia="Times New Roman" w:hAnsi="Segoe UI" w:cs="Segoe UI"/>
            <w:b/>
            <w:bCs/>
            <w:color w:val="000000"/>
            <w:sz w:val="23"/>
            <w:szCs w:val="23"/>
          </w:rPr>
          <w:t>Note</w:t>
        </w:r>
        <w:r w:rsidRPr="0034702B">
          <w:rPr>
            <w:rFonts w:ascii="Segoe UI" w:eastAsia="Times New Roman" w:hAnsi="Segoe UI" w:cs="Segoe UI"/>
            <w:color w:val="000000"/>
            <w:sz w:val="23"/>
            <w:szCs w:val="23"/>
          </w:rPr>
          <w:t>: – The affixed &lt;div&gt; starts from a particular location on the webpage and scrolls with it. However, after a certain mark, it will be locked in place, thus stopping scrolling with the rest of the webpage.</w:t>
        </w:r>
      </w:ins>
    </w:p>
    <w:p w:rsidR="0034702B" w:rsidRPr="0034702B" w:rsidRDefault="0034702B" w:rsidP="0034702B">
      <w:pPr>
        <w:shd w:val="clear" w:color="auto" w:fill="FFFFFF"/>
        <w:spacing w:after="300" w:line="240" w:lineRule="auto"/>
        <w:jc w:val="both"/>
        <w:rPr>
          <w:ins w:id="188" w:author="Unknown"/>
          <w:rFonts w:ascii="Segoe UI" w:eastAsia="Times New Roman" w:hAnsi="Segoe UI" w:cs="Segoe UI"/>
          <w:color w:val="000000"/>
          <w:sz w:val="23"/>
          <w:szCs w:val="23"/>
        </w:rPr>
      </w:pPr>
      <w:ins w:id="189" w:author="Unknown">
        <w:r w:rsidRPr="0034702B">
          <w:rPr>
            <w:rFonts w:ascii="Segoe UI" w:eastAsia="Times New Roman" w:hAnsi="Segoe UI" w:cs="Segoe UI"/>
            <w:color w:val="000000"/>
            <w:sz w:val="23"/>
            <w:szCs w:val="23"/>
          </w:rPr>
          <w:t>So, that completes the list of 20 Important Bootstrap Interview Questions list. Hope you find them useful in preparing for your upcoming Bootstrap interview. All the best!</w:t>
        </w:r>
      </w:ins>
    </w:p>
    <w:p w:rsidR="0034702B" w:rsidRPr="0034702B" w:rsidRDefault="0034702B" w:rsidP="0034702B">
      <w:pPr>
        <w:shd w:val="clear" w:color="auto" w:fill="FFFFFF"/>
        <w:spacing w:after="300" w:line="240" w:lineRule="auto"/>
        <w:jc w:val="both"/>
        <w:rPr>
          <w:ins w:id="190" w:author="Unknown"/>
          <w:rFonts w:ascii="Segoe UI" w:eastAsia="Times New Roman" w:hAnsi="Segoe UI" w:cs="Segoe UI"/>
          <w:color w:val="000000"/>
          <w:sz w:val="23"/>
          <w:szCs w:val="23"/>
        </w:rPr>
      </w:pPr>
      <w:ins w:id="191" w:author="Unknown">
        <w:r w:rsidRPr="0034702B">
          <w:rPr>
            <w:rFonts w:ascii="Segoe UI" w:eastAsia="Times New Roman" w:hAnsi="Segoe UI" w:cs="Segoe UI"/>
            <w:color w:val="000000"/>
            <w:sz w:val="23"/>
            <w:szCs w:val="23"/>
          </w:rPr>
          <w:t>Looking to further your Bootstrap knowledge? Try these </w:t>
        </w:r>
        <w:r w:rsidRPr="0034702B">
          <w:rPr>
            <w:rFonts w:ascii="Segoe UI" w:eastAsia="Times New Roman" w:hAnsi="Segoe UI" w:cs="Segoe UI"/>
            <w:color w:val="000000"/>
            <w:sz w:val="23"/>
            <w:szCs w:val="23"/>
          </w:rPr>
          <w:fldChar w:fldCharType="begin"/>
        </w:r>
        <w:r w:rsidRPr="0034702B">
          <w:rPr>
            <w:rFonts w:ascii="Segoe UI" w:eastAsia="Times New Roman" w:hAnsi="Segoe UI" w:cs="Segoe UI"/>
            <w:color w:val="000000"/>
            <w:sz w:val="23"/>
            <w:szCs w:val="23"/>
          </w:rPr>
          <w:instrText xml:space="preserve"> HYPERLINK "https://hackr.io/tutorials/learn-bootstrap?ref=blog-post" </w:instrText>
        </w:r>
        <w:r w:rsidRPr="0034702B">
          <w:rPr>
            <w:rFonts w:ascii="Segoe UI" w:eastAsia="Times New Roman" w:hAnsi="Segoe UI" w:cs="Segoe UI"/>
            <w:color w:val="000000"/>
            <w:sz w:val="23"/>
            <w:szCs w:val="23"/>
          </w:rPr>
          <w:fldChar w:fldCharType="separate"/>
        </w:r>
        <w:r w:rsidRPr="0034702B">
          <w:rPr>
            <w:rFonts w:ascii="Segoe UI" w:eastAsia="Times New Roman" w:hAnsi="Segoe UI" w:cs="Segoe UI"/>
            <w:color w:val="3C7DC0"/>
            <w:sz w:val="23"/>
          </w:rPr>
          <w:t>best Bootstrap tutorials</w:t>
        </w:r>
        <w:r w:rsidRPr="0034702B">
          <w:rPr>
            <w:rFonts w:ascii="Segoe UI" w:eastAsia="Times New Roman" w:hAnsi="Segoe UI" w:cs="Segoe UI"/>
            <w:color w:val="000000"/>
            <w:sz w:val="23"/>
            <w:szCs w:val="23"/>
          </w:rPr>
          <w:fldChar w:fldCharType="end"/>
        </w:r>
        <w:r w:rsidRPr="0034702B">
          <w:rPr>
            <w:rFonts w:ascii="Segoe UI" w:eastAsia="Times New Roman" w:hAnsi="Segoe UI" w:cs="Segoe UI"/>
            <w:color w:val="000000"/>
            <w:sz w:val="23"/>
            <w:szCs w:val="23"/>
          </w:rPr>
          <w:t> recommended by the community today!</w:t>
        </w:r>
      </w:ins>
    </w:p>
    <w:p w:rsidR="00412462" w:rsidRDefault="00412462"/>
    <w:sectPr w:rsidR="0041246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8171F"/>
    <w:multiLevelType w:val="multilevel"/>
    <w:tmpl w:val="5298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894AAC"/>
    <w:multiLevelType w:val="multilevel"/>
    <w:tmpl w:val="FFEA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E84C75"/>
    <w:multiLevelType w:val="multilevel"/>
    <w:tmpl w:val="CFE4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513118"/>
    <w:multiLevelType w:val="multilevel"/>
    <w:tmpl w:val="531E0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745C50"/>
    <w:multiLevelType w:val="multilevel"/>
    <w:tmpl w:val="6814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28087D"/>
    <w:multiLevelType w:val="multilevel"/>
    <w:tmpl w:val="CFA0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FC2756"/>
    <w:multiLevelType w:val="multilevel"/>
    <w:tmpl w:val="ABE0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456A91"/>
    <w:multiLevelType w:val="multilevel"/>
    <w:tmpl w:val="1A0A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1D2DC5"/>
    <w:multiLevelType w:val="multilevel"/>
    <w:tmpl w:val="24CE42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375FE7"/>
    <w:multiLevelType w:val="multilevel"/>
    <w:tmpl w:val="B7DC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EE1F0D"/>
    <w:multiLevelType w:val="multilevel"/>
    <w:tmpl w:val="FBDA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D2539B"/>
    <w:multiLevelType w:val="multilevel"/>
    <w:tmpl w:val="645A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42237C"/>
    <w:multiLevelType w:val="multilevel"/>
    <w:tmpl w:val="2EEC7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B9424B"/>
    <w:multiLevelType w:val="multilevel"/>
    <w:tmpl w:val="E1481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D626D8"/>
    <w:multiLevelType w:val="multilevel"/>
    <w:tmpl w:val="CA80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084B85"/>
    <w:multiLevelType w:val="multilevel"/>
    <w:tmpl w:val="BE16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217005"/>
    <w:multiLevelType w:val="multilevel"/>
    <w:tmpl w:val="6DFAAA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B280463"/>
    <w:multiLevelType w:val="multilevel"/>
    <w:tmpl w:val="EE5E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FE0A0B"/>
    <w:multiLevelType w:val="multilevel"/>
    <w:tmpl w:val="DBB8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12"/>
  </w:num>
  <w:num w:numId="4">
    <w:abstractNumId w:val="17"/>
  </w:num>
  <w:num w:numId="5">
    <w:abstractNumId w:val="7"/>
  </w:num>
  <w:num w:numId="6">
    <w:abstractNumId w:val="4"/>
  </w:num>
  <w:num w:numId="7">
    <w:abstractNumId w:val="9"/>
  </w:num>
  <w:num w:numId="8">
    <w:abstractNumId w:val="18"/>
  </w:num>
  <w:num w:numId="9">
    <w:abstractNumId w:val="16"/>
  </w:num>
  <w:num w:numId="10">
    <w:abstractNumId w:val="6"/>
  </w:num>
  <w:num w:numId="11">
    <w:abstractNumId w:val="8"/>
  </w:num>
  <w:num w:numId="12">
    <w:abstractNumId w:val="13"/>
  </w:num>
  <w:num w:numId="13">
    <w:abstractNumId w:val="15"/>
  </w:num>
  <w:num w:numId="14">
    <w:abstractNumId w:val="2"/>
  </w:num>
  <w:num w:numId="15">
    <w:abstractNumId w:val="11"/>
  </w:num>
  <w:num w:numId="16">
    <w:abstractNumId w:val="14"/>
  </w:num>
  <w:num w:numId="17">
    <w:abstractNumId w:val="0"/>
  </w:num>
  <w:num w:numId="18">
    <w:abstractNumId w:val="3"/>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4702B"/>
    <w:rsid w:val="0034702B"/>
    <w:rsid w:val="0041246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470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702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470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4702B"/>
    <w:rPr>
      <w:color w:val="0000FF"/>
      <w:u w:val="single"/>
    </w:rPr>
  </w:style>
  <w:style w:type="character" w:styleId="Strong">
    <w:name w:val="Strong"/>
    <w:basedOn w:val="DefaultParagraphFont"/>
    <w:uiPriority w:val="22"/>
    <w:qFormat/>
    <w:rsid w:val="0034702B"/>
    <w:rPr>
      <w:b/>
      <w:bCs/>
    </w:rPr>
  </w:style>
  <w:style w:type="paragraph" w:styleId="HTMLPreformatted">
    <w:name w:val="HTML Preformatted"/>
    <w:basedOn w:val="Normal"/>
    <w:link w:val="HTMLPreformattedChar"/>
    <w:uiPriority w:val="99"/>
    <w:semiHidden/>
    <w:unhideWhenUsed/>
    <w:rsid w:val="0034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702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6983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1765</Words>
  <Characters>10061</Characters>
  <Application>Microsoft Office Word</Application>
  <DocSecurity>0</DocSecurity>
  <Lines>83</Lines>
  <Paragraphs>23</Paragraphs>
  <ScaleCrop>false</ScaleCrop>
  <Company>Grizli777</Company>
  <LinksUpToDate>false</LinksUpToDate>
  <CharactersWithSpaces>11803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it</dc:creator>
  <cp:keywords/>
  <dc:description/>
  <cp:lastModifiedBy>Naresh it</cp:lastModifiedBy>
  <cp:revision>2</cp:revision>
  <dcterms:created xsi:type="dcterms:W3CDTF">2019-08-26T12:05:00Z</dcterms:created>
  <dcterms:modified xsi:type="dcterms:W3CDTF">2019-08-26T12:05:00Z</dcterms:modified>
</cp:coreProperties>
</file>