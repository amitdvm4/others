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C42" w:rsidRPr="00B07C42" w:rsidRDefault="00B07C42" w:rsidP="00B07C42">
      <w:pPr>
        <w:spacing w:after="0" w:line="240" w:lineRule="auto"/>
        <w:rPr>
          <w:rFonts w:ascii="Times New Roman" w:eastAsia="Times New Roman" w:hAnsi="Times New Roman" w:cs="Times New Roman"/>
          <w:sz w:val="24"/>
          <w:szCs w:val="24"/>
        </w:rPr>
      </w:pPr>
      <w:hyperlink r:id="rId5" w:anchor="Infosys_Interview_Questions" w:tooltip="Infosys Interview Questions" w:history="1">
        <w:r w:rsidRPr="00B07C42">
          <w:rPr>
            <w:rFonts w:ascii="Segoe UI" w:eastAsia="Times New Roman" w:hAnsi="Segoe UI" w:cs="Segoe UI"/>
            <w:color w:val="428BCA"/>
            <w:sz w:val="21"/>
          </w:rPr>
          <w:t>Infosys Interview Questions</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6" w:anchor="Software_development" w:tooltip="Software development" w:history="1">
        <w:r w:rsidRPr="00B07C42">
          <w:rPr>
            <w:rFonts w:ascii="Segoe UI" w:eastAsia="Times New Roman" w:hAnsi="Segoe UI" w:cs="Segoe UI"/>
            <w:color w:val="428BCA"/>
            <w:sz w:val="21"/>
          </w:rPr>
          <w:t>Software development</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7" w:anchor="Question_What_is_SDLC" w:tooltip="Question: What is SDLC?" w:history="1">
        <w:r w:rsidRPr="00B07C42">
          <w:rPr>
            <w:rFonts w:ascii="inherit" w:eastAsia="Times New Roman" w:hAnsi="inherit" w:cs="Segoe UI"/>
            <w:color w:val="428BCA"/>
            <w:sz w:val="21"/>
          </w:rPr>
          <w:t>Question: What is SDLC?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8" w:anchor="Question_Do_you_know_what_is_waterfall_model_experienced_candidates" w:tooltip="Question: Do you know what is waterfall model? (experienced candidates)" w:history="1">
        <w:r w:rsidRPr="00B07C42">
          <w:rPr>
            <w:rFonts w:ascii="inherit" w:eastAsia="Times New Roman" w:hAnsi="inherit" w:cs="Segoe UI"/>
            <w:color w:val="428BCA"/>
            <w:sz w:val="21"/>
          </w:rPr>
          <w:t>Question: Do you know what is waterfall model? (experienced candidates)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9" w:anchor="Question_Which_is_the_most_popular_SDLC_model_experienced_candidates" w:tooltip="Question: Which is the most popular SDLC model? (experienced candidates)" w:history="1">
        <w:r w:rsidRPr="00B07C42">
          <w:rPr>
            <w:rFonts w:ascii="inherit" w:eastAsia="Times New Roman" w:hAnsi="inherit" w:cs="Segoe UI"/>
            <w:color w:val="428BCA"/>
            <w:sz w:val="21"/>
          </w:rPr>
          <w:t>Question: Which is the most popular SDLC model? (experienced candidates)</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10" w:anchor="C_C_Questions" w:tooltip="C &amp; C++ Questions" w:history="1">
        <w:r w:rsidRPr="00B07C42">
          <w:rPr>
            <w:rFonts w:ascii="Segoe UI" w:eastAsia="Times New Roman" w:hAnsi="Segoe UI" w:cs="Segoe UI"/>
            <w:color w:val="428BCA"/>
            <w:sz w:val="21"/>
          </w:rPr>
          <w:t>C &amp; C++ Questions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1" w:anchor="Question_Explain_some_important_differences_between_C_C" w:tooltip="Question: Explain some important differences between C &amp; C++." w:history="1">
        <w:r w:rsidRPr="00B07C42">
          <w:rPr>
            <w:rFonts w:ascii="inherit" w:eastAsia="Times New Roman" w:hAnsi="inherit" w:cs="Segoe UI"/>
            <w:color w:val="428BCA"/>
            <w:sz w:val="21"/>
          </w:rPr>
          <w:t>Question: Explain some important differences between C &amp; 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2" w:anchor="Question_What_are_the_differences_between_C_and_Java_Which_one_do_you_think_is_better_and_why" w:tooltip="Question: What are the differences between C++ and Java? Which one do you think is better and why?" w:history="1">
        <w:r w:rsidRPr="00B07C42">
          <w:rPr>
            <w:rFonts w:ascii="inherit" w:eastAsia="Times New Roman" w:hAnsi="inherit" w:cs="Segoe UI"/>
            <w:color w:val="428BCA"/>
            <w:sz w:val="21"/>
          </w:rPr>
          <w:t>Question: What are the differences between C++ and Java? Which one do you think is better and why?</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3" w:anchor="Question_What_is_OOPS_concept_and_how_is_it_implemented_in_C" w:tooltip="Question: What is OOPS concept and how is it implemented in C++?" w:history="1">
        <w:r w:rsidRPr="00B07C42">
          <w:rPr>
            <w:rFonts w:ascii="inherit" w:eastAsia="Times New Roman" w:hAnsi="inherit" w:cs="Segoe UI"/>
            <w:color w:val="428BCA"/>
            <w:sz w:val="21"/>
          </w:rPr>
          <w:t>Question: What is OOPS concept and how is it implemented in 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4" w:anchor="Question_What_are_Structs_and_how_are_they_different_from_Classes" w:tooltip="Question: What are Structs and how are they different from Classes?" w:history="1">
        <w:r w:rsidRPr="00B07C42">
          <w:rPr>
            <w:rFonts w:ascii="inherit" w:eastAsia="Times New Roman" w:hAnsi="inherit" w:cs="Segoe UI"/>
            <w:color w:val="428BCA"/>
            <w:sz w:val="21"/>
          </w:rPr>
          <w:t>Question: What are Structs and how are they different from Classes?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5" w:anchor="Question_What_is_a_pointer_Give_an_example" w:tooltip="Question: What is a pointer? Give an example." w:history="1">
        <w:r w:rsidRPr="00B07C42">
          <w:rPr>
            <w:rFonts w:ascii="inherit" w:eastAsia="Times New Roman" w:hAnsi="inherit" w:cs="Segoe UI"/>
            <w:color w:val="428BCA"/>
            <w:sz w:val="21"/>
          </w:rPr>
          <w:t>Question: What is a pointer? Give an example.</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6" w:anchor="Question_What_is_the_difference_between_reference_and_pointer" w:tooltip="Question: What is the difference between reference and pointer?" w:history="1">
        <w:r w:rsidRPr="00B07C42">
          <w:rPr>
            <w:rFonts w:ascii="inherit" w:eastAsia="Times New Roman" w:hAnsi="inherit" w:cs="Segoe UI"/>
            <w:color w:val="428BCA"/>
            <w:sz w:val="21"/>
          </w:rPr>
          <w:t>Question: What is the difference between reference and pointer?</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7" w:anchor="Question_How_is_dynamic_memory_allocation_done_in_CC" w:tooltip="Question: How is dynamic memory allocation done in C/C++?" w:history="1">
        <w:r w:rsidRPr="00B07C42">
          <w:rPr>
            <w:rFonts w:ascii="inherit" w:eastAsia="Times New Roman" w:hAnsi="inherit" w:cs="Segoe UI"/>
            <w:color w:val="428BCA"/>
            <w:sz w:val="21"/>
          </w:rPr>
          <w:t>Question: How is dynamic memory allocation done in C/C++?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8" w:anchor="Question_What_are_virtual_functions" w:tooltip="Question: What are virtual functions?" w:history="1">
        <w:r w:rsidRPr="00B07C42">
          <w:rPr>
            <w:rFonts w:ascii="inherit" w:eastAsia="Times New Roman" w:hAnsi="inherit" w:cs="Segoe UI"/>
            <w:color w:val="428BCA"/>
            <w:sz w:val="21"/>
          </w:rPr>
          <w:t>Question: What are virtual functions?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19" w:anchor="Question_Give_examples_of_data_structures_in_C" w:tooltip="Question: Give examples of data structures in C++." w:history="1">
        <w:r w:rsidRPr="00B07C42">
          <w:rPr>
            <w:rFonts w:ascii="inherit" w:eastAsia="Times New Roman" w:hAnsi="inherit" w:cs="Segoe UI"/>
            <w:color w:val="428BCA"/>
            <w:sz w:val="21"/>
          </w:rPr>
          <w:t>Question: Give examples of data structures in 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0" w:anchor="Question_Tell_me_one_disadvantage_of_using_C" w:tooltip="Question: Tell me one disadvantage of using C++." w:history="1">
        <w:r w:rsidRPr="00B07C42">
          <w:rPr>
            <w:rFonts w:ascii="inherit" w:eastAsia="Times New Roman" w:hAnsi="inherit" w:cs="Segoe UI"/>
            <w:color w:val="428BCA"/>
            <w:sz w:val="21"/>
          </w:rPr>
          <w:t>Question: Tell me one disadvantage of using 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1" w:anchor="Question_What_is_friend_functionclass" w:tooltip="Question: What is friend function/class? " w:history="1">
        <w:r w:rsidRPr="00B07C42">
          <w:rPr>
            <w:rFonts w:ascii="inherit" w:eastAsia="Times New Roman" w:hAnsi="inherit" w:cs="Segoe UI"/>
            <w:color w:val="428BCA"/>
            <w:sz w:val="21"/>
          </w:rPr>
          <w:t>Question: What is friend function/class?</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22" w:anchor="Frequently_Asked_Java_Questions" w:tooltip="Frequently Asked Java Questions " w:history="1">
        <w:r w:rsidRPr="00B07C42">
          <w:rPr>
            <w:rFonts w:ascii="Segoe UI" w:eastAsia="Times New Roman" w:hAnsi="Segoe UI" w:cs="Segoe UI"/>
            <w:color w:val="428BCA"/>
            <w:sz w:val="21"/>
          </w:rPr>
          <w:t>Frequently Asked Java Questions </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3" w:anchor="Question_How_is_polymorphism_implemented_in_Java" w:tooltip="Question: How is polymorphism implemented in Java?" w:history="1">
        <w:r w:rsidRPr="00B07C42">
          <w:rPr>
            <w:rFonts w:ascii="inherit" w:eastAsia="Times New Roman" w:hAnsi="inherit" w:cs="Segoe UI"/>
            <w:color w:val="428BCA"/>
            <w:sz w:val="21"/>
          </w:rPr>
          <w:t>Question: How is polymorphism implemented in Java?</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4" w:anchor="Question_What_is_the_difference_between_stack_and_heap_memory" w:tooltip="Question: What is the difference between stack and heap memory?" w:history="1">
        <w:r w:rsidRPr="00B07C42">
          <w:rPr>
            <w:rFonts w:ascii="inherit" w:eastAsia="Times New Roman" w:hAnsi="inherit" w:cs="Segoe UI"/>
            <w:color w:val="428BCA"/>
            <w:sz w:val="21"/>
          </w:rPr>
          <w:t>Question: What is the difference between stack and heap memory?</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5" w:anchor="Question_Write_a_program_to_check_if_a_number_is_prime" w:tooltip="Question: Write a program to check if a number is prime." w:history="1">
        <w:r w:rsidRPr="00B07C42">
          <w:rPr>
            <w:rFonts w:ascii="inherit" w:eastAsia="Times New Roman" w:hAnsi="inherit" w:cs="Segoe UI"/>
            <w:color w:val="428BCA"/>
            <w:sz w:val="21"/>
          </w:rPr>
          <w:t>Question: Write a program to check if a number is prime.</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6" w:anchor="Question_Explain_the_concept_of_inheritance" w:tooltip="Question: Explain the concept of inheritance." w:history="1">
        <w:r w:rsidRPr="00B07C42">
          <w:rPr>
            <w:rFonts w:ascii="inherit" w:eastAsia="Times New Roman" w:hAnsi="inherit" w:cs="Segoe UI"/>
            <w:color w:val="428BCA"/>
            <w:sz w:val="21"/>
          </w:rPr>
          <w:t>Question: Explain the concept of inheritance.</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7" w:anchor="Question_How_is_exception_handling_done_in_C_and_Java" w:tooltip="Question: How is exception handling done in C++ and Java?" w:history="1">
        <w:r w:rsidRPr="00B07C42">
          <w:rPr>
            <w:rFonts w:ascii="inherit" w:eastAsia="Times New Roman" w:hAnsi="inherit" w:cs="Segoe UI"/>
            <w:color w:val="428BCA"/>
            <w:sz w:val="21"/>
          </w:rPr>
          <w:t>Question: How is exception handling done in C++ and Java?</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8" w:anchor="Question_What_is_null_and_how_is_memory_allocation_done_for_null_objects" w:tooltip="Question: What is ‘null’ and how is memory allocation done for null objects?" w:history="1">
        <w:r w:rsidRPr="00B07C42">
          <w:rPr>
            <w:rFonts w:ascii="inherit" w:eastAsia="Times New Roman" w:hAnsi="inherit" w:cs="Segoe UI"/>
            <w:color w:val="428BCA"/>
            <w:sz w:val="21"/>
          </w:rPr>
          <w:t>Question: What is ‘null’ and how is memory allocation done for null objects?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29" w:anchor="Question_What_is_the_difference_between_Array_and_ArrayList" w:tooltip="Question: What is the difference between Array and ArrayList?" w:history="1">
        <w:r w:rsidRPr="00B07C42">
          <w:rPr>
            <w:rFonts w:ascii="inherit" w:eastAsia="Times New Roman" w:hAnsi="inherit" w:cs="Segoe UI"/>
            <w:color w:val="428BCA"/>
            <w:sz w:val="21"/>
          </w:rPr>
          <w:t>Question: What is the difference between Array and ArrayList?</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0" w:anchor="Question_Can_you_write_a_program_to_swap_two_numbers" w:tooltip="Question: Can you write a program to swap two numbers?" w:history="1">
        <w:r w:rsidRPr="00B07C42">
          <w:rPr>
            <w:rFonts w:ascii="inherit" w:eastAsia="Times New Roman" w:hAnsi="inherit" w:cs="Segoe UI"/>
            <w:color w:val="428BCA"/>
            <w:sz w:val="21"/>
          </w:rPr>
          <w:t>Question: Can you write a program to swap two numbers?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1" w:anchor="Question_Now_write_the_same_above_program_without_using_temporary_variable_Is_it_possible" w:tooltip="Question: Now write the same (above) program without using temporary variable. Is it possible?" w:history="1">
        <w:r w:rsidRPr="00B07C42">
          <w:rPr>
            <w:rFonts w:ascii="inherit" w:eastAsia="Times New Roman" w:hAnsi="inherit" w:cs="Segoe UI"/>
            <w:color w:val="428BCA"/>
            <w:sz w:val="21"/>
          </w:rPr>
          <w:t>Question: Now write the same (above) program without using temporary variable. Is it possible?</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2" w:anchor="Question_What_is_a_circular_linked_list" w:tooltip="Question: What is a circular linked list?" w:history="1">
        <w:r w:rsidRPr="00B07C42">
          <w:rPr>
            <w:rFonts w:ascii="inherit" w:eastAsia="Times New Roman" w:hAnsi="inherit" w:cs="Segoe UI"/>
            <w:color w:val="428BCA"/>
            <w:sz w:val="21"/>
          </w:rPr>
          <w:t>Question: What is a circular linked list?</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3" w:anchor="Question_What_are_the_different_modifiers_in_Java" w:tooltip="Question: What are the different modifiers in Java?" w:history="1">
        <w:r w:rsidRPr="00B07C42">
          <w:rPr>
            <w:rFonts w:ascii="inherit" w:eastAsia="Times New Roman" w:hAnsi="inherit" w:cs="Segoe UI"/>
            <w:color w:val="428BCA"/>
            <w:sz w:val="21"/>
          </w:rPr>
          <w:t>Question: What are the different modifiers in Java?</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4" w:anchor="Question_What_is_a_class_How_to_create_an_object_If_a_class_is_static_can_you_create_an_object" w:tooltip="Question: What is a class? How to create an object? If a class is static, can you create an object?" w:history="1">
        <w:r w:rsidRPr="00B07C42">
          <w:rPr>
            <w:rFonts w:ascii="inherit" w:eastAsia="Times New Roman" w:hAnsi="inherit" w:cs="Segoe UI"/>
            <w:color w:val="428BCA"/>
            <w:sz w:val="21"/>
          </w:rPr>
          <w:t>Question: What is a class? How to create an object? If a class is static, can you create an object?</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5" w:anchor="Question_What_are_the_different_types_of_loops_in_Java" w:tooltip="Question: What are the different types of loops in Java?" w:history="1">
        <w:r w:rsidRPr="00B07C42">
          <w:rPr>
            <w:rFonts w:ascii="inherit" w:eastAsia="Times New Roman" w:hAnsi="inherit" w:cs="Segoe UI"/>
            <w:color w:val="428BCA"/>
            <w:sz w:val="21"/>
          </w:rPr>
          <w:t>Question: What are the different types of loops in Java?</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36" w:anchor="Frequently_Asked_Database_SQL_Interview_Questions" w:tooltip="Frequently Asked Database (SQL) Interview Questions" w:history="1">
        <w:r w:rsidRPr="00B07C42">
          <w:rPr>
            <w:rFonts w:ascii="Segoe UI" w:eastAsia="Times New Roman" w:hAnsi="Segoe UI" w:cs="Segoe UI"/>
            <w:color w:val="428BCA"/>
            <w:sz w:val="21"/>
          </w:rPr>
          <w:t>Frequently Asked Database (SQL) Interview Questions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7" w:anchor="Question_What_is_a_database_schema" w:tooltip="Question: What is a database schema?" w:history="1">
        <w:r w:rsidRPr="00B07C42">
          <w:rPr>
            <w:rFonts w:ascii="inherit" w:eastAsia="Times New Roman" w:hAnsi="inherit" w:cs="Segoe UI"/>
            <w:color w:val="428BCA"/>
            <w:sz w:val="21"/>
          </w:rPr>
          <w:t>Question: What is a database schema?</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8" w:anchor="Question_What_is_RDBMS" w:tooltip="Question: What is RDBMS?" w:history="1">
        <w:r w:rsidRPr="00B07C42">
          <w:rPr>
            <w:rFonts w:ascii="inherit" w:eastAsia="Times New Roman" w:hAnsi="inherit" w:cs="Segoe UI"/>
            <w:color w:val="428BCA"/>
            <w:sz w:val="21"/>
          </w:rPr>
          <w:t>Question: What is RDBMS?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39" w:anchor="Question_What_is_the_difference_between_unique_key_foreign_key_and_primary_key" w:tooltip="Question: What is the difference between unique key, foreign key and primary key?" w:history="1">
        <w:r w:rsidRPr="00B07C42">
          <w:rPr>
            <w:rFonts w:ascii="inherit" w:eastAsia="Times New Roman" w:hAnsi="inherit" w:cs="Segoe UI"/>
            <w:color w:val="428BCA"/>
            <w:sz w:val="21"/>
          </w:rPr>
          <w:t>Question: What is the difference between unique key, foreign key and primary key?</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0" w:anchor="Question_What_are_clustered_indexes" w:tooltip="Question: What are clustered indexes?" w:history="1">
        <w:r w:rsidRPr="00B07C42">
          <w:rPr>
            <w:rFonts w:ascii="inherit" w:eastAsia="Times New Roman" w:hAnsi="inherit" w:cs="Segoe UI"/>
            <w:color w:val="428BCA"/>
            <w:sz w:val="21"/>
          </w:rPr>
          <w:t>Question: What are clustered indexes?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1" w:anchor="Question_What_are_SQL_joins_How_to_use_them_to_fetch_data_from_multiple_tables" w:tooltip="Question: What are SQL joins? How to use them to fetch data from multiple tables?" w:history="1">
        <w:r w:rsidRPr="00B07C42">
          <w:rPr>
            <w:rFonts w:ascii="inherit" w:eastAsia="Times New Roman" w:hAnsi="inherit" w:cs="Segoe UI"/>
            <w:color w:val="428BCA"/>
            <w:sz w:val="21"/>
          </w:rPr>
          <w:t>Question: What are SQL joins? How to use them to fetch data from multiple tables?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2" w:anchor="Question_What_are_SQL_triggers" w:tooltip="Question: What are SQL triggers?" w:history="1">
        <w:r w:rsidRPr="00B07C42">
          <w:rPr>
            <w:rFonts w:ascii="inherit" w:eastAsia="Times New Roman" w:hAnsi="inherit" w:cs="Segoe UI"/>
            <w:color w:val="428BCA"/>
            <w:sz w:val="21"/>
          </w:rPr>
          <w:t>Question: What are SQL triggers?</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43" w:anchor="Frequently_Asked_HTML_Interview_Questions" w:tooltip="Frequently Asked HTML Interview Questions" w:history="1">
        <w:r w:rsidRPr="00B07C42">
          <w:rPr>
            <w:rFonts w:ascii="Segoe UI" w:eastAsia="Times New Roman" w:hAnsi="Segoe UI" w:cs="Segoe UI"/>
            <w:color w:val="428BCA"/>
            <w:sz w:val="21"/>
          </w:rPr>
          <w:t>Frequently Asked HTML Interview Questions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4" w:anchor="Question_What_is_the_full_form_of_HTML" w:tooltip="Question: What is the full form of HTML?" w:history="1">
        <w:r w:rsidRPr="00B07C42">
          <w:rPr>
            <w:rFonts w:ascii="inherit" w:eastAsia="Times New Roman" w:hAnsi="inherit" w:cs="Segoe UI"/>
            <w:color w:val="428BCA"/>
            <w:sz w:val="21"/>
          </w:rPr>
          <w:t>Question: What is the full form of HTML?</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5" w:anchor="Question_Name_some_common_tags_used_in_HTML" w:tooltip="Question: Name some common tags used in HTML." w:history="1">
        <w:r w:rsidRPr="00B07C42">
          <w:rPr>
            <w:rFonts w:ascii="inherit" w:eastAsia="Times New Roman" w:hAnsi="inherit" w:cs="Segoe UI"/>
            <w:color w:val="428BCA"/>
            <w:sz w:val="21"/>
          </w:rPr>
          <w:t>Question: Name some common tags used in HTML.</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6" w:anchor="Question_How_can_you_add_a_hyperlink_in_a_page" w:tooltip="Question: How can you add a hyperlink in a page?" w:history="1">
        <w:r w:rsidRPr="00B07C42">
          <w:rPr>
            <w:rFonts w:ascii="inherit" w:eastAsia="Times New Roman" w:hAnsi="inherit" w:cs="Segoe UI"/>
            <w:color w:val="428BCA"/>
            <w:sz w:val="21"/>
          </w:rPr>
          <w:t>Question: How can you add a hyperlink in a page?</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7" w:anchor="Question_What_is_the_basic_structure_of_html_pages" w:tooltip="Question: What is the basic structure of html pages?" w:history="1">
        <w:r w:rsidRPr="00B07C42">
          <w:rPr>
            <w:rFonts w:ascii="inherit" w:eastAsia="Times New Roman" w:hAnsi="inherit" w:cs="Segoe UI"/>
            <w:color w:val="428BCA"/>
            <w:sz w:val="21"/>
          </w:rPr>
          <w:t>Question: What is the basic structure of html pages?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48" w:anchor="Question_What_is_a_frame" w:tooltip="Question: What is a frame?" w:history="1">
        <w:r w:rsidRPr="00B07C42">
          <w:rPr>
            <w:rFonts w:ascii="inherit" w:eastAsia="Times New Roman" w:hAnsi="inherit" w:cs="Segoe UI"/>
            <w:color w:val="428BCA"/>
            <w:sz w:val="21"/>
          </w:rPr>
          <w:t>Question: What is a frame?</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49" w:anchor="HR_Questions_for_Freshers" w:tooltip="HR Questions for Freshers" w:history="1">
        <w:r w:rsidRPr="00B07C42">
          <w:rPr>
            <w:rFonts w:ascii="Segoe UI" w:eastAsia="Times New Roman" w:hAnsi="Segoe UI" w:cs="Segoe UI"/>
            <w:color w:val="428BCA"/>
            <w:sz w:val="21"/>
          </w:rPr>
          <w:t>HR Questions for Freshers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0" w:anchor="Question_Tell_me_about_yourself" w:tooltip="Question: Tell me about yourself." w:history="1">
        <w:r w:rsidRPr="00B07C42">
          <w:rPr>
            <w:rFonts w:ascii="inherit" w:eastAsia="Times New Roman" w:hAnsi="inherit" w:cs="Segoe UI"/>
            <w:color w:val="428BCA"/>
            <w:sz w:val="21"/>
          </w:rPr>
          <w:t>Question: Tell me about yourself.</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1" w:anchor="Question_Some_questions_from_your_resume_regarding_projects_previous_projects_etc" w:tooltip="Question: Some questions from your resume – regarding projects, previous projects etc…" w:history="1">
        <w:r w:rsidRPr="00B07C42">
          <w:rPr>
            <w:rFonts w:ascii="inherit" w:eastAsia="Times New Roman" w:hAnsi="inherit" w:cs="Segoe UI"/>
            <w:color w:val="428BCA"/>
            <w:sz w:val="21"/>
          </w:rPr>
          <w:t>Question: Some questions from your resume – regarding projects, previous projects etc…</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2" w:anchor="Question_What_is_the_most_difficult_challenge_you_have_faced_working_in_a_teamproject" w:tooltip="Question: What is the most difficult challenge you have faced working in a team/project?" w:history="1">
        <w:r w:rsidRPr="00B07C42">
          <w:rPr>
            <w:rFonts w:ascii="inherit" w:eastAsia="Times New Roman" w:hAnsi="inherit" w:cs="Segoe UI"/>
            <w:color w:val="428BCA"/>
            <w:sz w:val="21"/>
          </w:rPr>
          <w:t>Question: What is the most difficult challenge you have faced working in a team/project?</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3" w:anchor="Question_What_are_your_strengths_and_weaknesses" w:tooltip="Question: What are your strengths and weaknesses?" w:history="1">
        <w:r w:rsidRPr="00B07C42">
          <w:rPr>
            <w:rFonts w:ascii="inherit" w:eastAsia="Times New Roman" w:hAnsi="inherit" w:cs="Segoe UI"/>
            <w:color w:val="428BCA"/>
            <w:sz w:val="21"/>
          </w:rPr>
          <w:t>Question: What are your strengths and weaknesses?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4" w:anchor="Question_Why_do_you_think_Infosys_is_a_good_choice_for_your_career" w:tooltip="Question: Why do you think Infosys is a good choice for your career?" w:history="1">
        <w:r w:rsidRPr="00B07C42">
          <w:rPr>
            <w:rFonts w:ascii="inherit" w:eastAsia="Times New Roman" w:hAnsi="inherit" w:cs="Segoe UI"/>
            <w:color w:val="428BCA"/>
            <w:sz w:val="21"/>
          </w:rPr>
          <w:t>Question: Why do you think Infosys is a good choice for your career?</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5" w:anchor="Question_What_do_you_know_about_Infosys" w:tooltip="Question: What do you know about Infosys?" w:history="1">
        <w:r w:rsidRPr="00B07C42">
          <w:rPr>
            <w:rFonts w:ascii="inherit" w:eastAsia="Times New Roman" w:hAnsi="inherit" w:cs="Segoe UI"/>
            <w:color w:val="428BCA"/>
            <w:sz w:val="21"/>
          </w:rPr>
          <w:t>Question: What do you know about Infosys?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6" w:anchor="Question_What_are_your_long-term_career_goals" w:tooltip="Question: What are your long-term career goals?" w:history="1">
        <w:r w:rsidRPr="00B07C42">
          <w:rPr>
            <w:rFonts w:ascii="inherit" w:eastAsia="Times New Roman" w:hAnsi="inherit" w:cs="Segoe UI"/>
            <w:color w:val="428BCA"/>
            <w:sz w:val="21"/>
          </w:rPr>
          <w:t>Question: What are your long-term career goals?</w:t>
        </w:r>
      </w:hyperlink>
    </w:p>
    <w:p w:rsidR="00B07C42" w:rsidRPr="00B07C42" w:rsidRDefault="00B07C42" w:rsidP="00B07C42">
      <w:pPr>
        <w:numPr>
          <w:ilvl w:val="1"/>
          <w:numId w:val="1"/>
        </w:numPr>
        <w:spacing w:after="0" w:line="240" w:lineRule="auto"/>
        <w:ind w:left="300"/>
        <w:rPr>
          <w:rFonts w:ascii="inherit" w:eastAsia="Times New Roman" w:hAnsi="inherit" w:cs="Segoe UI"/>
          <w:color w:val="000000"/>
          <w:sz w:val="21"/>
          <w:szCs w:val="21"/>
        </w:rPr>
      </w:pPr>
      <w:hyperlink r:id="rId57" w:anchor="Question_Why_should_we_hire_you" w:tooltip="Question: Why should we hire you?" w:history="1">
        <w:r w:rsidRPr="00B07C42">
          <w:rPr>
            <w:rFonts w:ascii="inherit" w:eastAsia="Times New Roman" w:hAnsi="inherit" w:cs="Segoe UI"/>
            <w:color w:val="428BCA"/>
            <w:sz w:val="21"/>
          </w:rPr>
          <w:t>Question: Why should we hire you?</w:t>
        </w:r>
      </w:hyperlink>
    </w:p>
    <w:p w:rsidR="00B07C42" w:rsidRPr="00B07C42" w:rsidRDefault="00B07C42" w:rsidP="00B07C42">
      <w:pPr>
        <w:numPr>
          <w:ilvl w:val="0"/>
          <w:numId w:val="1"/>
        </w:numPr>
        <w:spacing w:after="0" w:line="240" w:lineRule="auto"/>
        <w:ind w:left="150"/>
        <w:rPr>
          <w:rFonts w:ascii="Segoe UI" w:eastAsia="Times New Roman" w:hAnsi="Segoe UI" w:cs="Segoe UI"/>
          <w:color w:val="000000"/>
          <w:sz w:val="21"/>
          <w:szCs w:val="21"/>
        </w:rPr>
      </w:pPr>
      <w:hyperlink r:id="rId58" w:anchor="HR_Questions_for_Experienced_Candidates" w:tooltip="HR Questions for Experienced Candidates" w:history="1">
        <w:r w:rsidRPr="00B07C42">
          <w:rPr>
            <w:rFonts w:ascii="Segoe UI" w:eastAsia="Times New Roman" w:hAnsi="Segoe UI" w:cs="Segoe UI"/>
            <w:color w:val="0000FF"/>
            <w:sz w:val="21"/>
            <w:u w:val="single"/>
          </w:rPr>
          <w:t>HR Questions for Experienced Candidates</w:t>
        </w:r>
      </w:hyperlink>
    </w:p>
    <w:p w:rsidR="00000000" w:rsidRDefault="00C21DBA"/>
    <w:p w:rsidR="00B07C42" w:rsidRDefault="00B07C42"/>
    <w:p w:rsidR="00B07C42" w:rsidRDefault="00B07C42"/>
    <w:p w:rsidR="00B07C42" w:rsidRDefault="00B07C42"/>
    <w:p w:rsidR="00B07C42" w:rsidRDefault="00B07C42"/>
    <w:p w:rsidR="00B07C42" w:rsidRDefault="00B07C42"/>
    <w:p w:rsidR="00B07C42" w:rsidRDefault="00B07C42"/>
    <w:p w:rsidR="00B07C42" w:rsidRPr="00B07C42" w:rsidRDefault="00B07C42" w:rsidP="00B07C42">
      <w:pPr>
        <w:shd w:val="clear" w:color="auto" w:fill="FFFFFF"/>
        <w:spacing w:after="300" w:line="240" w:lineRule="auto"/>
        <w:jc w:val="both"/>
        <w:rPr>
          <w:rFonts w:ascii="Segoe UI" w:eastAsia="Times New Roman" w:hAnsi="Segoe UI" w:cs="Segoe UI"/>
          <w:color w:val="000000"/>
          <w:sz w:val="23"/>
          <w:szCs w:val="23"/>
        </w:rPr>
      </w:pPr>
      <w:r w:rsidRPr="00B07C42">
        <w:rPr>
          <w:rFonts w:ascii="Segoe UI" w:eastAsia="Times New Roman" w:hAnsi="Segoe UI" w:cs="Segoe UI"/>
          <w:color w:val="000000"/>
          <w:sz w:val="23"/>
          <w:szCs w:val="23"/>
        </w:rPr>
        <w:t>Infosys is one company where interviewers are quite friendly and try to make you comfortable. In this blog, we will discuss a lot of questions that are popularly asked in the personal interview (technical) round as well as touch some important HR round questions. HR questions play an important role because unlike many other companies, Infosys filters at least 20-30% candidates after the final HR round too. I wouldn’t say it is easy to crack Infosys interview, but if you have practiced enough, you will be confident. The confidence will surely show in the way you would answer – that’s the attitude interviewer will look for!</w:t>
      </w:r>
    </w:p>
    <w:p w:rsidR="00B07C42" w:rsidRPr="00B07C42" w:rsidRDefault="00B07C42" w:rsidP="00B07C42">
      <w:pPr>
        <w:shd w:val="clear" w:color="auto" w:fill="FFFFFF"/>
        <w:spacing w:before="100" w:beforeAutospacing="1" w:after="100" w:afterAutospacing="1" w:line="240" w:lineRule="auto"/>
        <w:outlineLvl w:val="1"/>
        <w:rPr>
          <w:ins w:id="0" w:author="Unknown"/>
          <w:rFonts w:ascii="Arial" w:eastAsia="Times New Roman" w:hAnsi="Arial" w:cs="Arial"/>
          <w:b/>
          <w:bCs/>
          <w:color w:val="222222"/>
          <w:sz w:val="36"/>
          <w:szCs w:val="36"/>
        </w:rPr>
      </w:pPr>
      <w:ins w:id="1" w:author="Unknown">
        <w:r w:rsidRPr="00B07C42">
          <w:rPr>
            <w:rFonts w:ascii="Arial" w:eastAsia="Times New Roman" w:hAnsi="Arial" w:cs="Arial"/>
            <w:b/>
            <w:bCs/>
            <w:color w:val="222222"/>
            <w:sz w:val="36"/>
            <w:szCs w:val="36"/>
          </w:rPr>
          <w:t>Infosys Interview Questions</w:t>
        </w:r>
      </w:ins>
    </w:p>
    <w:p w:rsidR="00B07C42" w:rsidRPr="00B07C42" w:rsidRDefault="00B07C42" w:rsidP="00B07C42">
      <w:pPr>
        <w:shd w:val="clear" w:color="auto" w:fill="FFFFFF"/>
        <w:spacing w:after="300" w:line="240" w:lineRule="auto"/>
        <w:jc w:val="both"/>
        <w:rPr>
          <w:ins w:id="2" w:author="Unknown"/>
          <w:rFonts w:ascii="Segoe UI" w:eastAsia="Times New Roman" w:hAnsi="Segoe UI" w:cs="Segoe UI"/>
          <w:color w:val="000000"/>
          <w:sz w:val="23"/>
          <w:szCs w:val="23"/>
        </w:rPr>
      </w:pPr>
      <w:ins w:id="3" w:author="Unknown">
        <w:r w:rsidRPr="00B07C42">
          <w:rPr>
            <w:rFonts w:ascii="Segoe UI" w:eastAsia="Times New Roman" w:hAnsi="Segoe UI" w:cs="Segoe UI"/>
            <w:color w:val="000000"/>
            <w:sz w:val="23"/>
            <w:szCs w:val="23"/>
          </w:rPr>
          <w:t>Infosys technical interview is not purely technical. They focus more on overall personality and behavioral aspects – for example, how you respond to different situations (communication), whether you are able to think logically (reasoning), what is your approach to different types of problems (problem-solving) and handling stress (for experienced) are some important factors.</w:t>
        </w:r>
      </w:ins>
    </w:p>
    <w:p w:rsidR="00B07C42" w:rsidRPr="00B07C42" w:rsidRDefault="00B07C42" w:rsidP="00B07C42">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B07C42">
          <w:rPr>
            <w:rFonts w:ascii="Segoe UI" w:eastAsia="Times New Roman" w:hAnsi="Segoe UI" w:cs="Segoe UI"/>
            <w:color w:val="000000"/>
            <w:sz w:val="23"/>
            <w:szCs w:val="23"/>
          </w:rPr>
          <w:t>A typical interview will start with an exchange of pleasantries. These can be –</w:t>
        </w:r>
      </w:ins>
    </w:p>
    <w:p w:rsidR="00B07C42" w:rsidRPr="00B07C42" w:rsidRDefault="00B07C42" w:rsidP="00B07C42">
      <w:pPr>
        <w:numPr>
          <w:ilvl w:val="0"/>
          <w:numId w:val="2"/>
        </w:numPr>
        <w:shd w:val="clear" w:color="auto" w:fill="FFFFFF"/>
        <w:spacing w:after="0" w:line="240" w:lineRule="auto"/>
        <w:rPr>
          <w:ins w:id="6" w:author="Unknown"/>
          <w:rFonts w:ascii="Segoe UI" w:eastAsia="Times New Roman" w:hAnsi="Segoe UI" w:cs="Segoe UI"/>
          <w:color w:val="000000"/>
          <w:sz w:val="23"/>
          <w:szCs w:val="23"/>
        </w:rPr>
      </w:pPr>
      <w:ins w:id="7" w:author="Unknown">
        <w:r w:rsidRPr="00B07C42">
          <w:rPr>
            <w:rFonts w:ascii="Segoe UI" w:eastAsia="Times New Roman" w:hAnsi="Segoe UI" w:cs="Segoe UI"/>
            <w:color w:val="000000"/>
            <w:sz w:val="23"/>
            <w:szCs w:val="23"/>
          </w:rPr>
          <w:t>How are you doing today or how was your day so far?</w:t>
        </w:r>
      </w:ins>
    </w:p>
    <w:p w:rsidR="00B07C42" w:rsidRPr="00B07C42" w:rsidRDefault="00B07C42" w:rsidP="00B07C42">
      <w:pPr>
        <w:numPr>
          <w:ilvl w:val="0"/>
          <w:numId w:val="2"/>
        </w:numPr>
        <w:shd w:val="clear" w:color="auto" w:fill="FFFFFF"/>
        <w:spacing w:after="0" w:line="240" w:lineRule="auto"/>
        <w:rPr>
          <w:ins w:id="8" w:author="Unknown"/>
          <w:rFonts w:ascii="Segoe UI" w:eastAsia="Times New Roman" w:hAnsi="Segoe UI" w:cs="Segoe UI"/>
          <w:color w:val="000000"/>
          <w:sz w:val="23"/>
          <w:szCs w:val="23"/>
        </w:rPr>
      </w:pPr>
      <w:ins w:id="9" w:author="Unknown">
        <w:r w:rsidRPr="00B07C42">
          <w:rPr>
            <w:rFonts w:ascii="Segoe UI" w:eastAsia="Times New Roman" w:hAnsi="Segoe UI" w:cs="Segoe UI"/>
            <w:color w:val="000000"/>
            <w:sz w:val="23"/>
            <w:szCs w:val="23"/>
          </w:rPr>
          <w:t>Tell about yourself – previous experiences, any specific projects, etc…</w:t>
        </w:r>
      </w:ins>
    </w:p>
    <w:p w:rsidR="00B07C42" w:rsidRPr="00B07C42" w:rsidRDefault="00B07C42" w:rsidP="00B07C42">
      <w:pPr>
        <w:numPr>
          <w:ilvl w:val="0"/>
          <w:numId w:val="2"/>
        </w:numPr>
        <w:shd w:val="clear" w:color="auto" w:fill="FFFFFF"/>
        <w:spacing w:after="0" w:line="240" w:lineRule="auto"/>
        <w:rPr>
          <w:ins w:id="10" w:author="Unknown"/>
          <w:rFonts w:ascii="Segoe UI" w:eastAsia="Times New Roman" w:hAnsi="Segoe UI" w:cs="Segoe UI"/>
          <w:color w:val="000000"/>
          <w:sz w:val="23"/>
          <w:szCs w:val="23"/>
        </w:rPr>
      </w:pPr>
      <w:ins w:id="11" w:author="Unknown">
        <w:r w:rsidRPr="00B07C42">
          <w:rPr>
            <w:rFonts w:ascii="Segoe UI" w:eastAsia="Times New Roman" w:hAnsi="Segoe UI" w:cs="Segoe UI"/>
            <w:color w:val="000000"/>
            <w:sz w:val="23"/>
            <w:szCs w:val="23"/>
          </w:rPr>
          <w:t>How do you spend your weekends – your hobbies, favorite food, places to hang out, etc…</w:t>
        </w:r>
      </w:ins>
    </w:p>
    <w:p w:rsidR="00B07C42" w:rsidRPr="00B07C42" w:rsidRDefault="00B07C42" w:rsidP="00B07C42">
      <w:pPr>
        <w:numPr>
          <w:ilvl w:val="0"/>
          <w:numId w:val="2"/>
        </w:numPr>
        <w:shd w:val="clear" w:color="auto" w:fill="FFFFFF"/>
        <w:spacing w:after="0" w:line="240" w:lineRule="auto"/>
        <w:rPr>
          <w:ins w:id="12" w:author="Unknown"/>
          <w:rFonts w:ascii="Segoe UI" w:eastAsia="Times New Roman" w:hAnsi="Segoe UI" w:cs="Segoe UI"/>
          <w:color w:val="000000"/>
          <w:sz w:val="23"/>
          <w:szCs w:val="23"/>
        </w:rPr>
      </w:pPr>
      <w:ins w:id="13" w:author="Unknown">
        <w:r w:rsidRPr="00B07C42">
          <w:rPr>
            <w:rFonts w:ascii="Segoe UI" w:eastAsia="Times New Roman" w:hAnsi="Segoe UI" w:cs="Segoe UI"/>
            <w:color w:val="000000"/>
            <w:sz w:val="23"/>
            <w:szCs w:val="23"/>
          </w:rPr>
          <w:t>What is your favorite programming language?</w:t>
        </w:r>
      </w:ins>
    </w:p>
    <w:p w:rsidR="00B07C42" w:rsidRPr="00B07C42" w:rsidRDefault="00B07C42" w:rsidP="00B07C42">
      <w:pPr>
        <w:shd w:val="clear" w:color="auto" w:fill="FFFFFF"/>
        <w:spacing w:after="300" w:line="240" w:lineRule="auto"/>
        <w:jc w:val="both"/>
        <w:rPr>
          <w:ins w:id="14" w:author="Unknown"/>
          <w:rFonts w:ascii="Segoe UI" w:eastAsia="Times New Roman" w:hAnsi="Segoe UI" w:cs="Segoe UI"/>
          <w:color w:val="000000"/>
          <w:sz w:val="23"/>
          <w:szCs w:val="23"/>
        </w:rPr>
      </w:pPr>
      <w:ins w:id="15" w:author="Unknown">
        <w:r w:rsidRPr="00B07C42">
          <w:rPr>
            <w:rFonts w:ascii="Segoe UI" w:eastAsia="Times New Roman" w:hAnsi="Segoe UI" w:cs="Segoe UI"/>
            <w:color w:val="000000"/>
            <w:sz w:val="23"/>
            <w:szCs w:val="23"/>
          </w:rPr>
          <w:t>Even if you choose one particular language as your favorite, the interviewer will touch upon questions around all the languages you have mentioned in your resume. As long as you are clear with the basics, you should be good to go.</w:t>
        </w:r>
      </w:ins>
    </w:p>
    <w:p w:rsidR="00B07C42" w:rsidRPr="00B07C42" w:rsidRDefault="00B07C42" w:rsidP="00B07C42">
      <w:pPr>
        <w:shd w:val="clear" w:color="auto" w:fill="FFFFFF"/>
        <w:spacing w:after="300" w:line="240" w:lineRule="auto"/>
        <w:jc w:val="both"/>
        <w:rPr>
          <w:ins w:id="16" w:author="Unknown"/>
          <w:rFonts w:ascii="Segoe UI" w:eastAsia="Times New Roman" w:hAnsi="Segoe UI" w:cs="Segoe UI"/>
          <w:color w:val="000000"/>
          <w:sz w:val="23"/>
          <w:szCs w:val="23"/>
        </w:rPr>
      </w:pPr>
      <w:ins w:id="17" w:author="Unknown">
        <w:r w:rsidRPr="00B07C42">
          <w:rPr>
            <w:rFonts w:ascii="Segoe UI" w:eastAsia="Times New Roman" w:hAnsi="Segoe UI" w:cs="Segoe UI"/>
            <w:color w:val="000000"/>
            <w:sz w:val="23"/>
            <w:szCs w:val="23"/>
          </w:rPr>
          <w:t>Note that this list is compiled based on many interviews and all these questions are not from a single interview. Here are a few typically asked Infosys interview questions –</w:t>
        </w:r>
      </w:ins>
    </w:p>
    <w:p w:rsidR="00B07C42" w:rsidRPr="00B07C42" w:rsidRDefault="00B07C42" w:rsidP="00B07C42">
      <w:pPr>
        <w:shd w:val="clear" w:color="auto" w:fill="FFFFFF"/>
        <w:spacing w:before="100" w:beforeAutospacing="1" w:after="100" w:afterAutospacing="1" w:line="240" w:lineRule="auto"/>
        <w:outlineLvl w:val="2"/>
        <w:rPr>
          <w:ins w:id="18" w:author="Unknown"/>
          <w:rFonts w:ascii="Arial" w:eastAsia="Times New Roman" w:hAnsi="Arial" w:cs="Arial"/>
          <w:b/>
          <w:bCs/>
          <w:color w:val="222222"/>
          <w:sz w:val="27"/>
          <w:szCs w:val="27"/>
        </w:rPr>
      </w:pPr>
      <w:ins w:id="19" w:author="Unknown">
        <w:r w:rsidRPr="00B07C42">
          <w:rPr>
            <w:rFonts w:ascii="Arial" w:eastAsia="Times New Roman" w:hAnsi="Arial" w:cs="Arial"/>
            <w:b/>
            <w:bCs/>
            <w:color w:val="222222"/>
            <w:sz w:val="27"/>
            <w:szCs w:val="27"/>
          </w:rPr>
          <w:t>Software development</w:t>
        </w:r>
      </w:ins>
    </w:p>
    <w:p w:rsidR="00B07C42" w:rsidRPr="00B07C42" w:rsidRDefault="00B07C42" w:rsidP="00B07C42">
      <w:pPr>
        <w:shd w:val="clear" w:color="auto" w:fill="FFFFFF"/>
        <w:spacing w:before="100" w:beforeAutospacing="1" w:after="100" w:afterAutospacing="1" w:line="240" w:lineRule="auto"/>
        <w:outlineLvl w:val="3"/>
        <w:rPr>
          <w:ins w:id="20" w:author="Unknown"/>
          <w:rFonts w:ascii="Arial" w:eastAsia="Times New Roman" w:hAnsi="Arial" w:cs="Arial"/>
          <w:b/>
          <w:bCs/>
          <w:color w:val="222222"/>
          <w:sz w:val="24"/>
          <w:szCs w:val="24"/>
        </w:rPr>
      </w:pPr>
      <w:ins w:id="21" w:author="Unknown">
        <w:r w:rsidRPr="00B07C42">
          <w:rPr>
            <w:rFonts w:ascii="Arial" w:eastAsia="Times New Roman" w:hAnsi="Arial" w:cs="Arial"/>
            <w:b/>
            <w:bCs/>
            <w:color w:val="222222"/>
            <w:sz w:val="24"/>
            <w:szCs w:val="24"/>
          </w:rPr>
          <w:t>Question: What is SDLC?</w:t>
        </w:r>
      </w:ins>
    </w:p>
    <w:p w:rsidR="00B07C42" w:rsidRPr="00B07C42" w:rsidRDefault="00B07C42" w:rsidP="00B07C42">
      <w:pPr>
        <w:shd w:val="clear" w:color="auto" w:fill="FFFFFF"/>
        <w:spacing w:after="300" w:line="240" w:lineRule="auto"/>
        <w:jc w:val="both"/>
        <w:rPr>
          <w:ins w:id="22" w:author="Unknown"/>
          <w:rFonts w:ascii="Segoe UI" w:eastAsia="Times New Roman" w:hAnsi="Segoe UI" w:cs="Segoe UI"/>
          <w:color w:val="000000"/>
          <w:sz w:val="23"/>
          <w:szCs w:val="23"/>
        </w:rPr>
      </w:pPr>
      <w:ins w:id="23" w:author="Unknown">
        <w:r w:rsidRPr="00B07C42">
          <w:rPr>
            <w:rFonts w:ascii="Segoe UI" w:eastAsia="Times New Roman" w:hAnsi="Segoe UI" w:cs="Segoe UI"/>
            <w:b/>
            <w:bCs/>
            <w:color w:val="000000"/>
            <w:sz w:val="23"/>
          </w:rPr>
          <w:lastRenderedPageBreak/>
          <w:t>Answer:</w:t>
        </w:r>
        <w:r w:rsidRPr="00B07C42">
          <w:rPr>
            <w:rFonts w:ascii="Segoe UI" w:eastAsia="Times New Roman" w:hAnsi="Segoe UI" w:cs="Segoe UI"/>
            <w:color w:val="000000"/>
            <w:sz w:val="23"/>
            <w:szCs w:val="23"/>
          </w:rPr>
          <w:t> Software Development Life Cycle (SDLC) is an end to end process that defines the flow of the development of a project from requirements stage to the maintenance and support stage. The stages in SDLC are requirements analysis, planning, definition, design, development, testing, deployment, and support (maintenance).</w:t>
        </w:r>
      </w:ins>
    </w:p>
    <w:p w:rsidR="00B07C42" w:rsidRPr="00B07C42" w:rsidRDefault="00B07C42" w:rsidP="00B07C42">
      <w:pPr>
        <w:shd w:val="clear" w:color="auto" w:fill="FFFFFF"/>
        <w:spacing w:after="300" w:line="240" w:lineRule="auto"/>
        <w:jc w:val="both"/>
        <w:rPr>
          <w:ins w:id="24" w:author="Unknown"/>
          <w:rFonts w:ascii="Segoe UI" w:eastAsia="Times New Roman" w:hAnsi="Segoe UI" w:cs="Segoe UI"/>
          <w:color w:val="000000"/>
          <w:sz w:val="23"/>
          <w:szCs w:val="23"/>
        </w:rPr>
      </w:pPr>
      <w:ins w:id="25" w:author="Unknown">
        <w:r w:rsidRPr="00B07C42">
          <w:rPr>
            <w:rFonts w:ascii="Segoe UI" w:eastAsia="Times New Roman" w:hAnsi="Segoe UI" w:cs="Segoe UI"/>
            <w:b/>
            <w:bCs/>
            <w:color w:val="000000"/>
            <w:sz w:val="23"/>
          </w:rPr>
          <w:t>Read more:</w:t>
        </w:r>
        <w:r w:rsidRPr="00B07C42">
          <w:rPr>
            <w:rFonts w:ascii="Segoe UI" w:eastAsia="Times New Roman" w:hAnsi="Segoe UI" w:cs="Segoe UI"/>
            <w:color w:val="000000"/>
            <w:sz w:val="23"/>
            <w:szCs w:val="23"/>
          </w:rPr>
          <w:t>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"https://hackr.io/blog/sdlc-methodologies"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What are different SDLC Methodologies?</w:t>
        </w:r>
        <w:r w:rsidRPr="00B07C42">
          <w:rPr>
            <w:rFonts w:ascii="Segoe UI" w:eastAsia="Times New Roman" w:hAnsi="Segoe UI" w:cs="Segoe UI"/>
            <w:color w:val="000000"/>
            <w:sz w:val="23"/>
            <w:szCs w:val="23"/>
          </w:rPr>
          <w:fldChar w:fldCharType="end"/>
        </w:r>
      </w:ins>
    </w:p>
    <w:p w:rsidR="00B07C42" w:rsidRPr="00B07C42" w:rsidRDefault="00B07C42" w:rsidP="00B07C42">
      <w:pPr>
        <w:shd w:val="clear" w:color="auto" w:fill="FFFFFF"/>
        <w:spacing w:before="100" w:beforeAutospacing="1" w:after="100" w:afterAutospacing="1" w:line="240" w:lineRule="auto"/>
        <w:outlineLvl w:val="3"/>
        <w:rPr>
          <w:ins w:id="26" w:author="Unknown"/>
          <w:rFonts w:ascii="Arial" w:eastAsia="Times New Roman" w:hAnsi="Arial" w:cs="Arial"/>
          <w:b/>
          <w:bCs/>
          <w:color w:val="222222"/>
          <w:sz w:val="24"/>
          <w:szCs w:val="24"/>
        </w:rPr>
      </w:pPr>
      <w:ins w:id="27" w:author="Unknown">
        <w:r w:rsidRPr="00B07C42">
          <w:rPr>
            <w:rFonts w:ascii="Arial" w:eastAsia="Times New Roman" w:hAnsi="Arial" w:cs="Arial"/>
            <w:b/>
            <w:bCs/>
            <w:color w:val="222222"/>
            <w:sz w:val="24"/>
            <w:szCs w:val="24"/>
          </w:rPr>
          <w:t>Question: Do you know what is waterfall model? (experienced candidates)</w:t>
        </w:r>
      </w:ins>
    </w:p>
    <w:p w:rsidR="00B07C42" w:rsidRPr="00B07C42" w:rsidRDefault="00B07C42" w:rsidP="00B07C42">
      <w:pPr>
        <w:shd w:val="clear" w:color="auto" w:fill="FFFFFF"/>
        <w:spacing w:after="300" w:line="240" w:lineRule="auto"/>
        <w:jc w:val="both"/>
        <w:rPr>
          <w:ins w:id="28" w:author="Unknown"/>
          <w:rFonts w:ascii="Segoe UI" w:eastAsia="Times New Roman" w:hAnsi="Segoe UI" w:cs="Segoe UI"/>
          <w:color w:val="000000"/>
          <w:sz w:val="23"/>
          <w:szCs w:val="23"/>
        </w:rPr>
      </w:pPr>
      <w:ins w:id="29"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Just like waterfalls from top to bottom, this approach follows breaking down of project activities into different phases. Once a stage is completed, the next stage in the sequence is followed. Each stage is dependent on the result of the previous stage.</w:t>
        </w:r>
      </w:ins>
    </w:p>
    <w:p w:rsidR="00B07C42" w:rsidRPr="00B07C42" w:rsidRDefault="00B07C42" w:rsidP="00B07C42">
      <w:pPr>
        <w:shd w:val="clear" w:color="auto" w:fill="FFFFFF"/>
        <w:spacing w:before="100" w:beforeAutospacing="1" w:after="100" w:afterAutospacing="1" w:line="240" w:lineRule="auto"/>
        <w:outlineLvl w:val="3"/>
        <w:rPr>
          <w:ins w:id="30" w:author="Unknown"/>
          <w:rFonts w:ascii="Arial" w:eastAsia="Times New Roman" w:hAnsi="Arial" w:cs="Arial"/>
          <w:b/>
          <w:bCs/>
          <w:color w:val="222222"/>
          <w:sz w:val="24"/>
          <w:szCs w:val="24"/>
        </w:rPr>
      </w:pPr>
      <w:ins w:id="31" w:author="Unknown">
        <w:r w:rsidRPr="00B07C42">
          <w:rPr>
            <w:rFonts w:ascii="Arial" w:eastAsia="Times New Roman" w:hAnsi="Arial" w:cs="Arial"/>
            <w:b/>
            <w:bCs/>
            <w:color w:val="222222"/>
            <w:sz w:val="24"/>
            <w:szCs w:val="24"/>
          </w:rPr>
          <w:t>Question: Which is the most popular SDLC model? (experienced candidates)</w:t>
        </w:r>
      </w:ins>
    </w:p>
    <w:p w:rsidR="00B07C42" w:rsidRPr="00B07C42" w:rsidRDefault="00B07C42" w:rsidP="00B07C42">
      <w:pPr>
        <w:shd w:val="clear" w:color="auto" w:fill="FFFFFF"/>
        <w:spacing w:after="300" w:line="240" w:lineRule="auto"/>
        <w:jc w:val="both"/>
        <w:rPr>
          <w:ins w:id="32" w:author="Unknown"/>
          <w:rFonts w:ascii="Segoe UI" w:eastAsia="Times New Roman" w:hAnsi="Segoe UI" w:cs="Segoe UI"/>
          <w:color w:val="000000"/>
          <w:sz w:val="23"/>
          <w:szCs w:val="23"/>
        </w:rPr>
      </w:pPr>
      <w:ins w:id="33"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One of them is the waterfall model. The other is AGILE which is gaining more popularity now because of its continuous iteration methodology that is less prone to errors during production environment.</w:t>
        </w:r>
      </w:ins>
    </w:p>
    <w:p w:rsidR="00B07C42" w:rsidRPr="00B07C42" w:rsidRDefault="00B07C42" w:rsidP="00B07C42">
      <w:pPr>
        <w:shd w:val="clear" w:color="auto" w:fill="FFFFFF"/>
        <w:spacing w:before="750" w:after="300" w:line="240" w:lineRule="auto"/>
        <w:jc w:val="both"/>
        <w:rPr>
          <w:ins w:id="34" w:author="Unknown"/>
          <w:rFonts w:ascii="Segoe UI" w:eastAsia="Times New Roman" w:hAnsi="Segoe UI" w:cs="Segoe UI"/>
          <w:color w:val="000000"/>
          <w:sz w:val="23"/>
          <w:szCs w:val="23"/>
        </w:rPr>
      </w:pPr>
      <w:ins w:id="35" w:author="Unknown">
        <w:r w:rsidRPr="00B07C42">
          <w:rPr>
            <w:rFonts w:ascii="Segoe UI" w:eastAsia="Times New Roman" w:hAnsi="Segoe UI" w:cs="Segoe UI"/>
            <w:color w:val="000000"/>
            <w:sz w:val="23"/>
            <w:szCs w:val="23"/>
          </w:rPr>
          <w:t>The interviewer may ask you differences between agile and waterfall models, learn them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"https://hackr.io/blog/agile-vs-waterfall"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here</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w:t>
        </w:r>
      </w:ins>
    </w:p>
    <w:p w:rsidR="00B07C42" w:rsidRPr="00B07C42" w:rsidRDefault="00B07C42" w:rsidP="00B07C42">
      <w:pPr>
        <w:shd w:val="clear" w:color="auto" w:fill="FFFFFF"/>
        <w:spacing w:before="100" w:beforeAutospacing="1" w:after="100" w:afterAutospacing="1" w:line="240" w:lineRule="auto"/>
        <w:outlineLvl w:val="2"/>
        <w:rPr>
          <w:ins w:id="36" w:author="Unknown"/>
          <w:rFonts w:ascii="Arial" w:eastAsia="Times New Roman" w:hAnsi="Arial" w:cs="Arial"/>
          <w:b/>
          <w:bCs/>
          <w:color w:val="222222"/>
          <w:sz w:val="27"/>
          <w:szCs w:val="27"/>
        </w:rPr>
      </w:pPr>
      <w:ins w:id="37" w:author="Unknown">
        <w:r w:rsidRPr="00B07C42">
          <w:rPr>
            <w:rFonts w:ascii="Arial" w:eastAsia="Times New Roman" w:hAnsi="Arial" w:cs="Arial"/>
            <w:b/>
            <w:bCs/>
            <w:color w:val="222222"/>
            <w:sz w:val="27"/>
            <w:szCs w:val="27"/>
          </w:rPr>
          <w:t>C &amp; C++ Questions</w:t>
        </w:r>
      </w:ins>
    </w:p>
    <w:p w:rsidR="00B07C42" w:rsidRPr="00B07C42" w:rsidRDefault="00B07C42" w:rsidP="00B07C42">
      <w:pPr>
        <w:shd w:val="clear" w:color="auto" w:fill="FFFFFF"/>
        <w:spacing w:before="100" w:beforeAutospacing="1" w:after="100" w:afterAutospacing="1" w:line="240" w:lineRule="auto"/>
        <w:outlineLvl w:val="3"/>
        <w:rPr>
          <w:ins w:id="38" w:author="Unknown"/>
          <w:rFonts w:ascii="Arial" w:eastAsia="Times New Roman" w:hAnsi="Arial" w:cs="Arial"/>
          <w:b/>
          <w:bCs/>
          <w:color w:val="222222"/>
          <w:sz w:val="24"/>
          <w:szCs w:val="24"/>
        </w:rPr>
      </w:pPr>
      <w:ins w:id="39" w:author="Unknown">
        <w:r w:rsidRPr="00B07C42">
          <w:rPr>
            <w:rFonts w:ascii="Arial" w:eastAsia="Times New Roman" w:hAnsi="Arial" w:cs="Arial"/>
            <w:b/>
            <w:bCs/>
            <w:color w:val="222222"/>
            <w:sz w:val="24"/>
            <w:szCs w:val="24"/>
          </w:rPr>
          <w:t>Question: Explain some important differences between C &amp; C++.</w:t>
        </w:r>
      </w:ins>
    </w:p>
    <w:p w:rsidR="00B07C42" w:rsidRPr="00B07C42" w:rsidRDefault="00B07C42" w:rsidP="00B07C42">
      <w:pPr>
        <w:shd w:val="clear" w:color="auto" w:fill="FFFFFF"/>
        <w:spacing w:after="300" w:line="240" w:lineRule="auto"/>
        <w:jc w:val="both"/>
        <w:rPr>
          <w:ins w:id="40" w:author="Unknown"/>
          <w:rFonts w:ascii="Segoe UI" w:eastAsia="Times New Roman" w:hAnsi="Segoe UI" w:cs="Segoe UI"/>
          <w:color w:val="000000"/>
          <w:sz w:val="23"/>
          <w:szCs w:val="23"/>
        </w:rPr>
      </w:pPr>
      <w:ins w:id="41"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For the interview, you will be checked only for your basic knowledge and key differences like –</w:t>
        </w:r>
      </w:ins>
    </w:p>
    <w:tbl>
      <w:tblPr>
        <w:tblW w:w="96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956"/>
        <w:gridCol w:w="4644"/>
      </w:tblGrid>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b/>
                <w:bCs/>
                <w:color w:val="222222"/>
                <w:sz w:val="24"/>
                <w:szCs w:val="24"/>
              </w:rPr>
              <w:t>C</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b/>
                <w:bCs/>
                <w:color w:val="222222"/>
                <w:sz w:val="24"/>
                <w:szCs w:val="24"/>
              </w:rPr>
              <w:t>C++</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C is a procedural language, hence there is no concept of classes, objects, inheritance, encapsulation, and polymorphism.</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C++ is an Object-Oriented language. Polymorphism, encapsulation and inheritance are the essences of OOPS.</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Dynamic memory allocation is done through malloc() and calloc() functions</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Memory allocation is done using the ‘new’ operator.</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Main function can be called from any other functions.</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Main function cannot be called from any other functions.</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No operator and function overloading</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It is easy to implement function overloading and operator overloading in C++</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You cannot run C++ code in C</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You can run most of the C code in C++</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 xml:space="preserve">For input and output scanf and printf </w:t>
            </w:r>
            <w:r w:rsidRPr="00B07C42">
              <w:rPr>
                <w:rFonts w:ascii="Segoe UI" w:eastAsia="Times New Roman" w:hAnsi="Segoe UI" w:cs="Segoe UI"/>
                <w:color w:val="222222"/>
                <w:sz w:val="24"/>
                <w:szCs w:val="24"/>
              </w:rPr>
              <w:lastRenderedPageBreak/>
              <w:t>functions are used respectively.</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lastRenderedPageBreak/>
              <w:t xml:space="preserve">Cin and cout are respectively used for </w:t>
            </w:r>
            <w:r w:rsidRPr="00B07C42">
              <w:rPr>
                <w:rFonts w:ascii="Segoe UI" w:eastAsia="Times New Roman" w:hAnsi="Segoe UI" w:cs="Segoe UI"/>
                <w:color w:val="222222"/>
                <w:sz w:val="24"/>
                <w:szCs w:val="24"/>
              </w:rPr>
              <w:lastRenderedPageBreak/>
              <w:t>input and output.</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lastRenderedPageBreak/>
              <w:t>Reference variables, virtual and friend functions are not supported</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These are supported fully</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Exception handling is not supported</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Full support for exception handling</w:t>
            </w:r>
          </w:p>
        </w:tc>
      </w:tr>
    </w:tbl>
    <w:p w:rsidR="00B07C42" w:rsidRPr="00B07C42" w:rsidRDefault="00B07C42" w:rsidP="00B07C42">
      <w:pPr>
        <w:shd w:val="clear" w:color="auto" w:fill="FFFFFF"/>
        <w:spacing w:after="300" w:line="240" w:lineRule="auto"/>
        <w:jc w:val="both"/>
        <w:rPr>
          <w:ins w:id="42" w:author="Unknown"/>
          <w:rFonts w:ascii="Segoe UI" w:eastAsia="Times New Roman" w:hAnsi="Segoe UI" w:cs="Segoe UI"/>
          <w:color w:val="000000"/>
          <w:sz w:val="23"/>
          <w:szCs w:val="23"/>
        </w:rPr>
      </w:pPr>
      <w:ins w:id="43" w:author="Unknown">
        <w:r w:rsidRPr="00B07C42">
          <w:rPr>
            <w:rFonts w:ascii="Segoe UI" w:eastAsia="Times New Roman" w:hAnsi="Segoe UI" w:cs="Segoe UI"/>
            <w:color w:val="000000"/>
            <w:sz w:val="23"/>
            <w:szCs w:val="23"/>
          </w:rPr>
          <w:t>For your own curiosity, you can read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"https://hackr.io/blog/c-vs-cpp"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this article</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 to learn in-depth about the differences.</w:t>
        </w:r>
      </w:ins>
    </w:p>
    <w:p w:rsidR="00B07C42" w:rsidRPr="00B07C42" w:rsidRDefault="00B07C42" w:rsidP="00B07C42">
      <w:pPr>
        <w:shd w:val="clear" w:color="auto" w:fill="FFFFFF"/>
        <w:spacing w:before="100" w:beforeAutospacing="1" w:after="100" w:afterAutospacing="1" w:line="240" w:lineRule="auto"/>
        <w:outlineLvl w:val="3"/>
        <w:rPr>
          <w:ins w:id="44" w:author="Unknown"/>
          <w:rFonts w:ascii="Arial" w:eastAsia="Times New Roman" w:hAnsi="Arial" w:cs="Arial"/>
          <w:b/>
          <w:bCs/>
          <w:color w:val="222222"/>
          <w:sz w:val="24"/>
          <w:szCs w:val="24"/>
        </w:rPr>
      </w:pPr>
      <w:ins w:id="45" w:author="Unknown">
        <w:r w:rsidRPr="00B07C42">
          <w:rPr>
            <w:rFonts w:ascii="Arial" w:eastAsia="Times New Roman" w:hAnsi="Arial" w:cs="Arial"/>
            <w:b/>
            <w:bCs/>
            <w:color w:val="222222"/>
            <w:sz w:val="24"/>
            <w:szCs w:val="24"/>
          </w:rPr>
          <w:t>Question: What are the differences between C++ and Java? Which one do you think is better and why?</w:t>
        </w:r>
      </w:ins>
    </w:p>
    <w:p w:rsidR="00B07C42" w:rsidRPr="00B07C42" w:rsidRDefault="00B07C42" w:rsidP="00B07C42">
      <w:pPr>
        <w:shd w:val="clear" w:color="auto" w:fill="FFFFFF"/>
        <w:spacing w:after="300" w:line="240" w:lineRule="auto"/>
        <w:jc w:val="both"/>
        <w:rPr>
          <w:ins w:id="46" w:author="Unknown"/>
          <w:rFonts w:ascii="Segoe UI" w:eastAsia="Times New Roman" w:hAnsi="Segoe UI" w:cs="Segoe UI"/>
          <w:color w:val="000000"/>
          <w:sz w:val="23"/>
          <w:szCs w:val="23"/>
        </w:rPr>
      </w:pPr>
      <w:ins w:id="47"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Both are based on OOPS concept. Following are the basic differences –</w:t>
        </w:r>
      </w:ins>
    </w:p>
    <w:tbl>
      <w:tblPr>
        <w:tblW w:w="96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989"/>
        <w:gridCol w:w="5611"/>
      </w:tblGrid>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b/>
                <w:bCs/>
                <w:color w:val="222222"/>
                <w:sz w:val="24"/>
                <w:szCs w:val="24"/>
              </w:rPr>
              <w:t>C++</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b/>
                <w:bCs/>
                <w:color w:val="222222"/>
                <w:sz w:val="24"/>
                <w:szCs w:val="24"/>
              </w:rPr>
              <w:t>JAVA</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Platform dependent language</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You can write the code and run it anywhere. Java is platform-independent.</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Used for system programming, for example OSs are written in C++.</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Used for application programming, like mobile and web-based applications.</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Supports both pass by value and pass by reference</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Can pass variables only by the value</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Developers can explicitly write code for pointers.</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Java uses pointers internally. Developers can’t write programs i.e. there is restricted support for pointers</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Supports operator overloading</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No support for operator overloading</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Supports multiple inheritances</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Doesn’t support multiple inheritances. (can be achieved through an interface)</w:t>
            </w:r>
          </w:p>
        </w:tc>
      </w:tr>
    </w:tbl>
    <w:p w:rsidR="00B07C42" w:rsidRPr="00B07C42" w:rsidRDefault="00B07C42" w:rsidP="00B07C42">
      <w:pPr>
        <w:shd w:val="clear" w:color="auto" w:fill="FFFFFF"/>
        <w:spacing w:after="300" w:line="240" w:lineRule="auto"/>
        <w:jc w:val="both"/>
        <w:rPr>
          <w:ins w:id="48" w:author="Unknown"/>
          <w:rFonts w:ascii="Segoe UI" w:eastAsia="Times New Roman" w:hAnsi="Segoe UI" w:cs="Segoe UI"/>
          <w:color w:val="000000"/>
          <w:sz w:val="23"/>
          <w:szCs w:val="23"/>
        </w:rPr>
      </w:pPr>
      <w:ins w:id="49" w:author="Unknown">
        <w:r w:rsidRPr="00B07C42">
          <w:rPr>
            <w:rFonts w:ascii="Segoe UI" w:eastAsia="Times New Roman" w:hAnsi="Segoe UI" w:cs="Segoe UI"/>
            <w:color w:val="000000"/>
            <w:sz w:val="23"/>
            <w:szCs w:val="23"/>
          </w:rPr>
          <w:t>When asked your opinion on which is better, there is no right or wrong answer. You can say what you like about C++ or Java more. For example, I don’t like pointers and Java doesn’t have it, so I can vote for Java. On the other hand, C++ supports operator overloading and passing by reference while Java doesn’t, so I can like C++ more because of this flexibility. This question is just to test if you can analyze and weigh the pros and cons of each.</w:t>
        </w:r>
      </w:ins>
    </w:p>
    <w:p w:rsidR="00B07C42" w:rsidRPr="00B07C42" w:rsidRDefault="00B07C42" w:rsidP="00B07C42">
      <w:pPr>
        <w:shd w:val="clear" w:color="auto" w:fill="FFFFFF"/>
        <w:spacing w:before="100" w:beforeAutospacing="1" w:after="100" w:afterAutospacing="1" w:line="240" w:lineRule="auto"/>
        <w:outlineLvl w:val="3"/>
        <w:rPr>
          <w:ins w:id="50" w:author="Unknown"/>
          <w:rFonts w:ascii="Arial" w:eastAsia="Times New Roman" w:hAnsi="Arial" w:cs="Arial"/>
          <w:b/>
          <w:bCs/>
          <w:color w:val="222222"/>
          <w:sz w:val="24"/>
          <w:szCs w:val="24"/>
        </w:rPr>
      </w:pPr>
      <w:ins w:id="51" w:author="Unknown">
        <w:r w:rsidRPr="00B07C42">
          <w:rPr>
            <w:rFonts w:ascii="Arial" w:eastAsia="Times New Roman" w:hAnsi="Arial" w:cs="Arial"/>
            <w:b/>
            <w:bCs/>
            <w:color w:val="222222"/>
            <w:sz w:val="24"/>
            <w:szCs w:val="24"/>
          </w:rPr>
          <w:t>Question: What is OOPS concept and how is it implemented in C++?</w:t>
        </w:r>
      </w:ins>
    </w:p>
    <w:p w:rsidR="00B07C42" w:rsidRPr="00B07C42" w:rsidRDefault="00B07C42" w:rsidP="00B07C42">
      <w:pPr>
        <w:shd w:val="clear" w:color="auto" w:fill="FFFFFF"/>
        <w:spacing w:after="300" w:line="240" w:lineRule="auto"/>
        <w:jc w:val="both"/>
        <w:rPr>
          <w:ins w:id="52" w:author="Unknown"/>
          <w:rFonts w:ascii="Segoe UI" w:eastAsia="Times New Roman" w:hAnsi="Segoe UI" w:cs="Segoe UI"/>
          <w:color w:val="000000"/>
          <w:sz w:val="23"/>
          <w:szCs w:val="23"/>
        </w:rPr>
      </w:pPr>
      <w:ins w:id="53"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OOPS (or object-oriented programming) is a programming methodology where an application program is designed considering everything as objects. It makes programming easy. The main oops concepts are –</w:t>
        </w:r>
      </w:ins>
    </w:p>
    <w:p w:rsidR="00B07C42" w:rsidRPr="00B07C42" w:rsidRDefault="00B07C42" w:rsidP="00B07C42">
      <w:pPr>
        <w:numPr>
          <w:ilvl w:val="0"/>
          <w:numId w:val="3"/>
        </w:numPr>
        <w:shd w:val="clear" w:color="auto" w:fill="FFFFFF"/>
        <w:spacing w:after="0" w:line="240" w:lineRule="auto"/>
        <w:rPr>
          <w:ins w:id="54" w:author="Unknown"/>
          <w:rFonts w:ascii="Segoe UI" w:eastAsia="Times New Roman" w:hAnsi="Segoe UI" w:cs="Segoe UI"/>
          <w:color w:val="000000"/>
          <w:sz w:val="23"/>
          <w:szCs w:val="23"/>
        </w:rPr>
      </w:pPr>
      <w:ins w:id="55" w:author="Unknown">
        <w:r w:rsidRPr="00B07C42">
          <w:rPr>
            <w:rFonts w:ascii="Segoe UI" w:eastAsia="Times New Roman" w:hAnsi="Segoe UI" w:cs="Segoe UI"/>
            <w:b/>
            <w:bCs/>
            <w:color w:val="000000"/>
            <w:sz w:val="23"/>
          </w:rPr>
          <w:t>Class –</w:t>
        </w:r>
        <w:r w:rsidRPr="00B07C42">
          <w:rPr>
            <w:rFonts w:ascii="Segoe UI" w:eastAsia="Times New Roman" w:hAnsi="Segoe UI" w:cs="Segoe UI"/>
            <w:color w:val="000000"/>
            <w:sz w:val="23"/>
            <w:szCs w:val="23"/>
          </w:rPr>
          <w:t> contains methods and variables. You can use a class by creating objects of the class.</w:t>
        </w:r>
      </w:ins>
    </w:p>
    <w:p w:rsidR="00B07C42" w:rsidRPr="00B07C42" w:rsidRDefault="00B07C42" w:rsidP="00B07C42">
      <w:pPr>
        <w:numPr>
          <w:ilvl w:val="0"/>
          <w:numId w:val="3"/>
        </w:numPr>
        <w:shd w:val="clear" w:color="auto" w:fill="FFFFFF"/>
        <w:spacing w:after="0" w:line="240" w:lineRule="auto"/>
        <w:rPr>
          <w:ins w:id="56" w:author="Unknown"/>
          <w:rFonts w:ascii="Segoe UI" w:eastAsia="Times New Roman" w:hAnsi="Segoe UI" w:cs="Segoe UI"/>
          <w:color w:val="000000"/>
          <w:sz w:val="23"/>
          <w:szCs w:val="23"/>
        </w:rPr>
      </w:pPr>
      <w:ins w:id="57" w:author="Unknown">
        <w:r w:rsidRPr="00B07C42">
          <w:rPr>
            <w:rFonts w:ascii="Segoe UI" w:eastAsia="Times New Roman" w:hAnsi="Segoe UI" w:cs="Segoe UI"/>
            <w:b/>
            <w:bCs/>
            <w:color w:val="000000"/>
            <w:sz w:val="23"/>
          </w:rPr>
          <w:t>Inheritance –</w:t>
        </w:r>
        <w:r w:rsidRPr="00B07C42">
          <w:rPr>
            <w:rFonts w:ascii="Segoe UI" w:eastAsia="Times New Roman" w:hAnsi="Segoe UI" w:cs="Segoe UI"/>
            <w:color w:val="000000"/>
            <w:sz w:val="23"/>
            <w:szCs w:val="23"/>
          </w:rPr>
          <w:t xml:space="preserve"> when there are common properties that can be reused, we can create a parent class. The child classes can then inherit the common methods and variables of the parent class. A very common example is the Animal class. If Dog and Lion are two different animals, they can inherit the common methods of </w:t>
        </w:r>
        <w:r w:rsidRPr="00B07C42">
          <w:rPr>
            <w:rFonts w:ascii="Segoe UI" w:eastAsia="Times New Roman" w:hAnsi="Segoe UI" w:cs="Segoe UI"/>
            <w:color w:val="000000"/>
            <w:sz w:val="23"/>
            <w:szCs w:val="23"/>
          </w:rPr>
          <w:lastRenderedPageBreak/>
          <w:t>Animal like run(), eat() or makeSound(). The sound of Dog and Lion are different, so each will have their own implementation.</w:t>
        </w:r>
      </w:ins>
    </w:p>
    <w:p w:rsidR="00B07C42" w:rsidRPr="00B07C42" w:rsidRDefault="00B07C42" w:rsidP="00B07C42">
      <w:pPr>
        <w:numPr>
          <w:ilvl w:val="0"/>
          <w:numId w:val="3"/>
        </w:numPr>
        <w:shd w:val="clear" w:color="auto" w:fill="FFFFFF"/>
        <w:spacing w:after="0" w:line="240" w:lineRule="auto"/>
        <w:rPr>
          <w:ins w:id="58" w:author="Unknown"/>
          <w:rFonts w:ascii="Segoe UI" w:eastAsia="Times New Roman" w:hAnsi="Segoe UI" w:cs="Segoe UI"/>
          <w:color w:val="000000"/>
          <w:sz w:val="23"/>
          <w:szCs w:val="23"/>
        </w:rPr>
      </w:pPr>
      <w:ins w:id="59" w:author="Unknown">
        <w:r w:rsidRPr="00B07C42">
          <w:rPr>
            <w:rFonts w:ascii="Segoe UI" w:eastAsia="Times New Roman" w:hAnsi="Segoe UI" w:cs="Segoe UI"/>
            <w:b/>
            <w:bCs/>
            <w:color w:val="000000"/>
            <w:sz w:val="23"/>
          </w:rPr>
          <w:t>Polymorphism –</w:t>
        </w:r>
        <w:r w:rsidRPr="00B07C42">
          <w:rPr>
            <w:rFonts w:ascii="Segoe UI" w:eastAsia="Times New Roman" w:hAnsi="Segoe UI" w:cs="Segoe UI"/>
            <w:color w:val="000000"/>
            <w:sz w:val="23"/>
            <w:szCs w:val="23"/>
          </w:rPr>
          <w:t> redefine the way the certain thing works using a different implementation. Polymorphism can be achieved using overloading and overriding.</w:t>
        </w:r>
      </w:ins>
    </w:p>
    <w:p w:rsidR="00B07C42" w:rsidRPr="00B07C42" w:rsidRDefault="00B07C42" w:rsidP="00B07C42">
      <w:pPr>
        <w:numPr>
          <w:ilvl w:val="0"/>
          <w:numId w:val="3"/>
        </w:numPr>
        <w:shd w:val="clear" w:color="auto" w:fill="FFFFFF"/>
        <w:spacing w:after="0" w:line="240" w:lineRule="auto"/>
        <w:rPr>
          <w:ins w:id="60" w:author="Unknown"/>
          <w:rFonts w:ascii="Segoe UI" w:eastAsia="Times New Roman" w:hAnsi="Segoe UI" w:cs="Segoe UI"/>
          <w:color w:val="000000"/>
          <w:sz w:val="23"/>
          <w:szCs w:val="23"/>
        </w:rPr>
      </w:pPr>
      <w:ins w:id="61" w:author="Unknown">
        <w:r w:rsidRPr="00B07C42">
          <w:rPr>
            <w:rFonts w:ascii="Segoe UI" w:eastAsia="Times New Roman" w:hAnsi="Segoe UI" w:cs="Segoe UI"/>
            <w:b/>
            <w:bCs/>
            <w:color w:val="000000"/>
            <w:sz w:val="23"/>
          </w:rPr>
          <w:t>Abstraction –</w:t>
        </w:r>
        <w:r w:rsidRPr="00B07C42">
          <w:rPr>
            <w:rFonts w:ascii="Segoe UI" w:eastAsia="Times New Roman" w:hAnsi="Segoe UI" w:cs="Segoe UI"/>
            <w:color w:val="000000"/>
            <w:sz w:val="23"/>
            <w:szCs w:val="23"/>
          </w:rPr>
          <w:t> for complex real-time programs, not all the details need to be shown to the user. Through abstraction, we can separate what an object does from how the object works and show only ‘what’ to the user.</w:t>
        </w:r>
      </w:ins>
    </w:p>
    <w:p w:rsidR="00B07C42" w:rsidRPr="00B07C42" w:rsidRDefault="00B07C42" w:rsidP="00B07C42">
      <w:pPr>
        <w:numPr>
          <w:ilvl w:val="0"/>
          <w:numId w:val="3"/>
        </w:numPr>
        <w:shd w:val="clear" w:color="auto" w:fill="FFFFFF"/>
        <w:spacing w:after="0" w:line="240" w:lineRule="auto"/>
        <w:rPr>
          <w:ins w:id="62" w:author="Unknown"/>
          <w:rFonts w:ascii="Segoe UI" w:eastAsia="Times New Roman" w:hAnsi="Segoe UI" w:cs="Segoe UI"/>
          <w:color w:val="000000"/>
          <w:sz w:val="23"/>
          <w:szCs w:val="23"/>
        </w:rPr>
      </w:pPr>
      <w:ins w:id="63" w:author="Unknown">
        <w:r w:rsidRPr="00B07C42">
          <w:rPr>
            <w:rFonts w:ascii="Segoe UI" w:eastAsia="Times New Roman" w:hAnsi="Segoe UI" w:cs="Segoe UI"/>
            <w:b/>
            <w:bCs/>
            <w:color w:val="000000"/>
            <w:sz w:val="23"/>
          </w:rPr>
          <w:t>Encapsulation –</w:t>
        </w:r>
        <w:r w:rsidRPr="00B07C42">
          <w:rPr>
            <w:rFonts w:ascii="Segoe UI" w:eastAsia="Times New Roman" w:hAnsi="Segoe UI" w:cs="Segoe UI"/>
            <w:color w:val="000000"/>
            <w:sz w:val="23"/>
            <w:szCs w:val="23"/>
          </w:rPr>
          <w:t> encapsulation is based on the concept of having the data and code into a single unit to hide the internal workings of the code to an end-user. For example, a class encapsulates several member variables and methods that may not be accessible outside the class.</w:t>
        </w:r>
      </w:ins>
    </w:p>
    <w:p w:rsidR="00B07C42" w:rsidRPr="00B07C42" w:rsidRDefault="00B07C42" w:rsidP="00B07C42">
      <w:pPr>
        <w:shd w:val="clear" w:color="auto" w:fill="FFFFFF"/>
        <w:spacing w:after="300" w:line="240" w:lineRule="auto"/>
        <w:jc w:val="both"/>
        <w:rPr>
          <w:ins w:id="64" w:author="Unknown"/>
          <w:rFonts w:ascii="Segoe UI" w:eastAsia="Times New Roman" w:hAnsi="Segoe UI" w:cs="Segoe UI"/>
          <w:color w:val="000000"/>
          <w:sz w:val="23"/>
          <w:szCs w:val="23"/>
        </w:rPr>
      </w:pPr>
      <w:ins w:id="65" w:author="Unknown">
        <w:r w:rsidRPr="00B07C42">
          <w:rPr>
            <w:rFonts w:ascii="Segoe UI" w:eastAsia="Times New Roman" w:hAnsi="Segoe UI" w:cs="Segoe UI"/>
            <w:color w:val="000000"/>
            <w:sz w:val="23"/>
            <w:szCs w:val="23"/>
          </w:rPr>
          <w:t>As an extension, the interviewer can ask you to describe each or any of these. You can just explain the basic concept.</w:t>
        </w:r>
      </w:ins>
    </w:p>
    <w:p w:rsidR="00B07C42" w:rsidRPr="00B07C42" w:rsidRDefault="00B07C42" w:rsidP="00B07C42">
      <w:pPr>
        <w:shd w:val="clear" w:color="auto" w:fill="FFFFFF"/>
        <w:spacing w:before="100" w:beforeAutospacing="1" w:after="100" w:afterAutospacing="1" w:line="240" w:lineRule="auto"/>
        <w:outlineLvl w:val="3"/>
        <w:rPr>
          <w:ins w:id="66" w:author="Unknown"/>
          <w:rFonts w:ascii="Arial" w:eastAsia="Times New Roman" w:hAnsi="Arial" w:cs="Arial"/>
          <w:b/>
          <w:bCs/>
          <w:color w:val="222222"/>
          <w:sz w:val="24"/>
          <w:szCs w:val="24"/>
        </w:rPr>
      </w:pPr>
      <w:ins w:id="67" w:author="Unknown">
        <w:r w:rsidRPr="00B07C42">
          <w:rPr>
            <w:rFonts w:ascii="Arial" w:eastAsia="Times New Roman" w:hAnsi="Arial" w:cs="Arial"/>
            <w:b/>
            <w:bCs/>
            <w:color w:val="222222"/>
            <w:sz w:val="24"/>
            <w:szCs w:val="24"/>
          </w:rPr>
          <w:t>Question: What are Structs and how are they different from Classes?</w:t>
        </w:r>
      </w:ins>
    </w:p>
    <w:p w:rsidR="00B07C42" w:rsidRPr="00B07C42" w:rsidRDefault="00B07C42" w:rsidP="00B07C42">
      <w:pPr>
        <w:shd w:val="clear" w:color="auto" w:fill="FFFFFF"/>
        <w:spacing w:after="300" w:line="240" w:lineRule="auto"/>
        <w:jc w:val="both"/>
        <w:rPr>
          <w:ins w:id="68" w:author="Unknown"/>
          <w:rFonts w:ascii="Segoe UI" w:eastAsia="Times New Roman" w:hAnsi="Segoe UI" w:cs="Segoe UI"/>
          <w:color w:val="000000"/>
          <w:sz w:val="23"/>
          <w:szCs w:val="23"/>
        </w:rPr>
      </w:pPr>
      <w:ins w:id="69"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Struct is a customized data type that contains other data types. For example,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 w:author="Unknown"/>
          <w:rFonts w:ascii="Courier" w:eastAsia="Times New Roman" w:hAnsi="Courier" w:cs="Courier New"/>
          <w:color w:val="333333"/>
          <w:sz w:val="20"/>
          <w:szCs w:val="20"/>
        </w:rPr>
      </w:pPr>
      <w:ins w:id="71" w:author="Unknown">
        <w:r w:rsidRPr="00B07C42">
          <w:rPr>
            <w:rFonts w:ascii="Courier" w:eastAsia="Times New Roman" w:hAnsi="Courier" w:cs="Courier New"/>
            <w:color w:val="333333"/>
            <w:sz w:val="20"/>
            <w:szCs w:val="20"/>
          </w:rPr>
          <w:t>struct Student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 w:author="Unknown"/>
          <w:rFonts w:ascii="Courier" w:eastAsia="Times New Roman" w:hAnsi="Courier" w:cs="Courier New"/>
          <w:color w:val="333333"/>
          <w:sz w:val="20"/>
          <w:szCs w:val="20"/>
        </w:rPr>
      </w:pPr>
      <w:ins w:id="73" w:author="Unknown">
        <w:r w:rsidRPr="00B07C42">
          <w:rPr>
            <w:rFonts w:ascii="Courier" w:eastAsia="Times New Roman" w:hAnsi="Courier" w:cs="Courier New"/>
            <w:color w:val="333333"/>
            <w:sz w:val="20"/>
            <w:szCs w:val="20"/>
          </w:rPr>
          <w:t>int rollNumber;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 w:author="Unknown"/>
          <w:rFonts w:ascii="Courier" w:eastAsia="Times New Roman" w:hAnsi="Courier" w:cs="Courier New"/>
          <w:color w:val="333333"/>
          <w:sz w:val="20"/>
          <w:szCs w:val="20"/>
        </w:rPr>
      </w:pPr>
      <w:ins w:id="75" w:author="Unknown">
        <w:r w:rsidRPr="00B07C42">
          <w:rPr>
            <w:rFonts w:ascii="Courier" w:eastAsia="Times New Roman" w:hAnsi="Courier" w:cs="Courier New"/>
            <w:color w:val="333333"/>
            <w:sz w:val="20"/>
            <w:szCs w:val="20"/>
          </w:rPr>
          <w:t>char section;</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 w:author="Unknown"/>
          <w:rFonts w:ascii="Courier" w:eastAsia="Times New Roman" w:hAnsi="Courier" w:cs="Courier New"/>
          <w:color w:val="333333"/>
          <w:sz w:val="20"/>
          <w:szCs w:val="20"/>
        </w:rPr>
      </w:pPr>
      <w:ins w:id="77" w:author="Unknown">
        <w:r w:rsidRPr="00B07C42">
          <w:rPr>
            <w:rFonts w:ascii="Courier" w:eastAsia="Times New Roman" w:hAnsi="Courier" w:cs="Courier New"/>
            <w:color w:val="333333"/>
            <w:sz w:val="20"/>
            <w:szCs w:val="20"/>
          </w:rPr>
          <w:t>void getName();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 w:author="Unknown"/>
          <w:rFonts w:ascii="Courier" w:eastAsia="Times New Roman" w:hAnsi="Courier" w:cs="Courier New"/>
          <w:color w:val="333333"/>
          <w:sz w:val="20"/>
          <w:szCs w:val="20"/>
        </w:rPr>
      </w:pPr>
      <w:ins w:id="79" w:author="Unknown">
        <w:r w:rsidRPr="00B07C42">
          <w:rPr>
            <w:rFonts w:ascii="Courier" w:eastAsia="Times New Roman" w:hAnsi="Courier" w:cs="Courier New"/>
            <w:color w:val="333333"/>
            <w:sz w:val="20"/>
            <w:szCs w:val="20"/>
          </w:rPr>
          <w:t>};</w:t>
        </w:r>
      </w:ins>
    </w:p>
    <w:p w:rsidR="00B07C42" w:rsidRPr="00B07C42" w:rsidRDefault="00B07C42" w:rsidP="00B07C42">
      <w:pPr>
        <w:numPr>
          <w:ilvl w:val="0"/>
          <w:numId w:val="4"/>
        </w:numPr>
        <w:shd w:val="clear" w:color="auto" w:fill="FFFFFF"/>
        <w:spacing w:after="0" w:line="240" w:lineRule="auto"/>
        <w:rPr>
          <w:ins w:id="80" w:author="Unknown"/>
          <w:rFonts w:ascii="Segoe UI" w:eastAsia="Times New Roman" w:hAnsi="Segoe UI" w:cs="Segoe UI"/>
          <w:color w:val="000000"/>
          <w:sz w:val="23"/>
          <w:szCs w:val="23"/>
        </w:rPr>
      </w:pPr>
      <w:ins w:id="81" w:author="Unknown">
        <w:r w:rsidRPr="00B07C42">
          <w:rPr>
            <w:rFonts w:ascii="Segoe UI" w:eastAsia="Times New Roman" w:hAnsi="Segoe UI" w:cs="Segoe UI"/>
            <w:color w:val="000000"/>
            <w:sz w:val="23"/>
            <w:szCs w:val="23"/>
          </w:rPr>
          <w:t>Members of a class are private by default, to make a variable public, we need to add the public modifier. In a struct, by default members are public and if we need any private members, we have to use a modifier.</w:t>
        </w:r>
      </w:ins>
    </w:p>
    <w:p w:rsidR="00B07C42" w:rsidRPr="00B07C42" w:rsidRDefault="00B07C42" w:rsidP="00B07C42">
      <w:pPr>
        <w:numPr>
          <w:ilvl w:val="0"/>
          <w:numId w:val="4"/>
        </w:numPr>
        <w:shd w:val="clear" w:color="auto" w:fill="FFFFFF"/>
        <w:spacing w:after="0" w:line="240" w:lineRule="auto"/>
        <w:rPr>
          <w:ins w:id="82" w:author="Unknown"/>
          <w:rFonts w:ascii="Segoe UI" w:eastAsia="Times New Roman" w:hAnsi="Segoe UI" w:cs="Segoe UI"/>
          <w:color w:val="000000"/>
          <w:sz w:val="23"/>
          <w:szCs w:val="23"/>
        </w:rPr>
      </w:pPr>
      <w:ins w:id="83" w:author="Unknown">
        <w:r w:rsidRPr="00B07C42">
          <w:rPr>
            <w:rFonts w:ascii="Segoe UI" w:eastAsia="Times New Roman" w:hAnsi="Segoe UI" w:cs="Segoe UI"/>
            <w:color w:val="000000"/>
            <w:sz w:val="23"/>
            <w:szCs w:val="23"/>
          </w:rPr>
          <w:t>A class can be inherited but structs cannot.</w:t>
        </w:r>
      </w:ins>
    </w:p>
    <w:p w:rsidR="00B07C42" w:rsidRPr="00B07C42" w:rsidRDefault="00B07C42" w:rsidP="00B07C42">
      <w:pPr>
        <w:shd w:val="clear" w:color="auto" w:fill="FFFFFF"/>
        <w:spacing w:before="100" w:beforeAutospacing="1" w:after="100" w:afterAutospacing="1" w:line="240" w:lineRule="auto"/>
        <w:outlineLvl w:val="3"/>
        <w:rPr>
          <w:ins w:id="84" w:author="Unknown"/>
          <w:rFonts w:ascii="Arial" w:eastAsia="Times New Roman" w:hAnsi="Arial" w:cs="Arial"/>
          <w:b/>
          <w:bCs/>
          <w:color w:val="222222"/>
          <w:sz w:val="24"/>
          <w:szCs w:val="24"/>
        </w:rPr>
      </w:pPr>
      <w:ins w:id="85" w:author="Unknown">
        <w:r w:rsidRPr="00B07C42">
          <w:rPr>
            <w:rFonts w:ascii="Arial" w:eastAsia="Times New Roman" w:hAnsi="Arial" w:cs="Arial"/>
            <w:b/>
            <w:bCs/>
            <w:color w:val="222222"/>
            <w:sz w:val="24"/>
            <w:szCs w:val="24"/>
          </w:rPr>
          <w:t>Question: What is a pointer? Give an example.</w:t>
        </w:r>
      </w:ins>
    </w:p>
    <w:p w:rsidR="00B07C42" w:rsidRPr="00B07C42" w:rsidRDefault="00B07C42" w:rsidP="00B07C42">
      <w:pPr>
        <w:shd w:val="clear" w:color="auto" w:fill="FFFFFF"/>
        <w:spacing w:after="300" w:line="240" w:lineRule="auto"/>
        <w:jc w:val="both"/>
        <w:rPr>
          <w:ins w:id="86" w:author="Unknown"/>
          <w:rFonts w:ascii="Segoe UI" w:eastAsia="Times New Roman" w:hAnsi="Segoe UI" w:cs="Segoe UI"/>
          <w:color w:val="000000"/>
          <w:sz w:val="23"/>
          <w:szCs w:val="23"/>
        </w:rPr>
      </w:pPr>
      <w:ins w:id="87"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Pointer is a variable that stores the address of another variable. Pointers allow passing variables by references using the address. For example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 w:author="Unknown"/>
          <w:rFonts w:ascii="Courier" w:eastAsia="Times New Roman" w:hAnsi="Courier" w:cs="Courier New"/>
          <w:color w:val="333333"/>
          <w:sz w:val="20"/>
          <w:szCs w:val="20"/>
        </w:rPr>
      </w:pPr>
      <w:ins w:id="89" w:author="Unknown">
        <w:r w:rsidRPr="00B07C42">
          <w:rPr>
            <w:rFonts w:ascii="Courier" w:eastAsia="Times New Roman" w:hAnsi="Courier" w:cs="Courier New"/>
            <w:color w:val="333333"/>
            <w:sz w:val="20"/>
            <w:szCs w:val="20"/>
          </w:rPr>
          <w:t>int a = 23;</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0" w:author="Unknown"/>
          <w:rFonts w:ascii="Courier" w:eastAsia="Times New Roman" w:hAnsi="Courier" w:cs="Courier New"/>
          <w:color w:val="333333"/>
          <w:sz w:val="20"/>
          <w:szCs w:val="20"/>
        </w:rPr>
      </w:pPr>
      <w:ins w:id="91" w:author="Unknown">
        <w:r w:rsidRPr="00B07C42">
          <w:rPr>
            <w:rFonts w:ascii="Courier" w:eastAsia="Times New Roman" w:hAnsi="Courier" w:cs="Courier New"/>
            <w:color w:val="333333"/>
            <w:sz w:val="20"/>
            <w:szCs w:val="20"/>
          </w:rPr>
          <w:t>int *ptr = &amp;a;</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 w:author="Unknown"/>
          <w:rFonts w:ascii="Courier" w:eastAsia="Times New Roman" w:hAnsi="Courier" w:cs="Courier New"/>
          <w:color w:val="333333"/>
          <w:sz w:val="20"/>
          <w:szCs w:val="20"/>
        </w:rPr>
      </w:pPr>
      <w:ins w:id="93" w:author="Unknown">
        <w:r w:rsidRPr="00B07C42">
          <w:rPr>
            <w:rFonts w:ascii="Courier" w:eastAsia="Times New Roman" w:hAnsi="Courier" w:cs="Courier New"/>
            <w:color w:val="333333"/>
            <w:sz w:val="20"/>
            <w:szCs w:val="20"/>
          </w:rPr>
          <w:t>cout &lt;&lt; ptr;</w:t>
        </w:r>
      </w:ins>
    </w:p>
    <w:p w:rsidR="00B07C42" w:rsidRPr="00B07C42" w:rsidRDefault="00B07C42" w:rsidP="00B07C42">
      <w:pPr>
        <w:shd w:val="clear" w:color="auto" w:fill="FFFFFF"/>
        <w:spacing w:after="300" w:line="240" w:lineRule="auto"/>
        <w:jc w:val="both"/>
        <w:rPr>
          <w:ins w:id="94" w:author="Unknown"/>
          <w:rFonts w:ascii="Segoe UI" w:eastAsia="Times New Roman" w:hAnsi="Segoe UI" w:cs="Segoe UI"/>
          <w:color w:val="000000"/>
          <w:sz w:val="23"/>
          <w:szCs w:val="23"/>
        </w:rPr>
      </w:pPr>
      <w:ins w:id="95" w:author="Unknown">
        <w:r w:rsidRPr="00B07C42">
          <w:rPr>
            <w:rFonts w:ascii="Segoe UI" w:eastAsia="Times New Roman" w:hAnsi="Segoe UI" w:cs="Segoe UI"/>
            <w:color w:val="000000"/>
            <w:sz w:val="23"/>
            <w:szCs w:val="23"/>
          </w:rPr>
          <w:t>ptr will store the address of a. That means the address of a is the value of ptr.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 w:author="Unknown"/>
          <w:rFonts w:ascii="Courier" w:eastAsia="Times New Roman" w:hAnsi="Courier" w:cs="Courier New"/>
          <w:color w:val="333333"/>
          <w:sz w:val="20"/>
          <w:szCs w:val="20"/>
        </w:rPr>
      </w:pPr>
      <w:ins w:id="97" w:author="Unknown">
        <w:r w:rsidRPr="00B07C42">
          <w:rPr>
            <w:rFonts w:ascii="Courier" w:eastAsia="Times New Roman" w:hAnsi="Courier" w:cs="Courier New"/>
            <w:color w:val="333333"/>
            <w:sz w:val="20"/>
            <w:szCs w:val="20"/>
          </w:rPr>
          <w:t>0x6788f30 0x4563edd81x</w:t>
        </w:r>
      </w:ins>
    </w:p>
    <w:p w:rsidR="00B07C42" w:rsidRPr="00B07C42" w:rsidRDefault="00B07C42" w:rsidP="00B07C42">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B07C42">
          <w:rPr>
            <w:rFonts w:ascii="Segoe UI" w:eastAsia="Times New Roman" w:hAnsi="Segoe UI" w:cs="Segoe UI"/>
            <w:color w:val="000000"/>
            <w:sz w:val="23"/>
            <w:szCs w:val="23"/>
          </w:rPr>
          <w:lastRenderedPageBreak/>
          <w:t>When we do *ptr, we will get the value stored in the address referenced by ptr i.e. 23. * is called the dereference operator.</w:t>
        </w:r>
      </w:ins>
    </w:p>
    <w:p w:rsidR="00B07C42" w:rsidRPr="00B07C42" w:rsidRDefault="00B07C42" w:rsidP="00B07C42">
      <w:pPr>
        <w:shd w:val="clear" w:color="auto" w:fill="FFFFFF"/>
        <w:spacing w:before="100" w:beforeAutospacing="1" w:after="100" w:afterAutospacing="1" w:line="240" w:lineRule="auto"/>
        <w:outlineLvl w:val="3"/>
        <w:rPr>
          <w:ins w:id="100" w:author="Unknown"/>
          <w:rFonts w:ascii="Arial" w:eastAsia="Times New Roman" w:hAnsi="Arial" w:cs="Arial"/>
          <w:b/>
          <w:bCs/>
          <w:color w:val="222222"/>
          <w:sz w:val="24"/>
          <w:szCs w:val="24"/>
        </w:rPr>
      </w:pPr>
      <w:ins w:id="101" w:author="Unknown">
        <w:r w:rsidRPr="00B07C42">
          <w:rPr>
            <w:rFonts w:ascii="Arial" w:eastAsia="Times New Roman" w:hAnsi="Arial" w:cs="Arial"/>
            <w:b/>
            <w:bCs/>
            <w:color w:val="222222"/>
            <w:sz w:val="24"/>
            <w:szCs w:val="24"/>
          </w:rPr>
          <w:t>Question: What is the difference between reference and pointer?</w:t>
        </w:r>
      </w:ins>
    </w:p>
    <w:p w:rsidR="00B07C42" w:rsidRPr="00B07C42" w:rsidRDefault="00B07C42" w:rsidP="00B07C42">
      <w:pPr>
        <w:shd w:val="clear" w:color="auto" w:fill="FFFFFF"/>
        <w:spacing w:after="300" w:line="240" w:lineRule="auto"/>
        <w:jc w:val="both"/>
        <w:rPr>
          <w:ins w:id="102" w:author="Unknown"/>
          <w:rFonts w:ascii="Segoe UI" w:eastAsia="Times New Roman" w:hAnsi="Segoe UI" w:cs="Segoe UI"/>
          <w:color w:val="000000"/>
          <w:sz w:val="23"/>
          <w:szCs w:val="23"/>
        </w:rPr>
      </w:pPr>
      <w:ins w:id="103"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Pointer stores the address of a variable, but the reference is just a copy of a variable with a different name. References have to be initialized, whereas pointer need not be. To initialize pointer, we use the dereference operator,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 w:author="Unknown"/>
          <w:rFonts w:ascii="Courier" w:eastAsia="Times New Roman" w:hAnsi="Courier" w:cs="Courier New"/>
          <w:color w:val="333333"/>
          <w:sz w:val="20"/>
          <w:szCs w:val="20"/>
        </w:rPr>
      </w:pPr>
      <w:ins w:id="105" w:author="Unknown">
        <w:r w:rsidRPr="00B07C42">
          <w:rPr>
            <w:rFonts w:ascii="Courier" w:eastAsia="Times New Roman" w:hAnsi="Courier" w:cs="Courier New"/>
            <w:color w:val="333333"/>
            <w:sz w:val="20"/>
            <w:szCs w:val="20"/>
          </w:rPr>
          <w:t>int a;</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6" w:author="Unknown"/>
          <w:rFonts w:ascii="Courier" w:eastAsia="Times New Roman" w:hAnsi="Courier" w:cs="Courier New"/>
          <w:color w:val="333333"/>
          <w:sz w:val="20"/>
          <w:szCs w:val="20"/>
        </w:rPr>
      </w:pPr>
      <w:ins w:id="107" w:author="Unknown">
        <w:r w:rsidRPr="00B07C42">
          <w:rPr>
            <w:rFonts w:ascii="Courier" w:eastAsia="Times New Roman" w:hAnsi="Courier" w:cs="Courier New"/>
            <w:color w:val="333333"/>
            <w:sz w:val="20"/>
            <w:szCs w:val="20"/>
          </w:rPr>
          <w:t>int *ptr = &amp;a;</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 w:author="Unknown"/>
          <w:rFonts w:ascii="Courier" w:eastAsia="Times New Roman" w:hAnsi="Courier" w:cs="Courier New"/>
          <w:color w:val="333333"/>
          <w:sz w:val="20"/>
          <w:szCs w:val="20"/>
        </w:rPr>
      </w:pPr>
      <w:ins w:id="109" w:author="Unknown">
        <w:r w:rsidRPr="00B07C42">
          <w:rPr>
            <w:rFonts w:ascii="Courier" w:eastAsia="Times New Roman" w:hAnsi="Courier" w:cs="Courier New"/>
            <w:color w:val="333333"/>
            <w:sz w:val="20"/>
            <w:szCs w:val="20"/>
          </w:rPr>
          <w:t>// We use the &amp; reference operator to initialize reference variable.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 w:author="Unknown"/>
          <w:rFonts w:ascii="Courier" w:eastAsia="Times New Roman" w:hAnsi="Courier" w:cs="Courier New"/>
          <w:color w:val="333333"/>
          <w:sz w:val="20"/>
          <w:szCs w:val="20"/>
        </w:rPr>
      </w:pPr>
      <w:ins w:id="111" w:author="Unknown">
        <w:r w:rsidRPr="00B07C42">
          <w:rPr>
            <w:rFonts w:ascii="Courier" w:eastAsia="Times New Roman" w:hAnsi="Courier" w:cs="Courier New"/>
            <w:color w:val="333333"/>
            <w:sz w:val="20"/>
            <w:szCs w:val="20"/>
          </w:rPr>
          <w:t>int a = 20;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 w:author="Unknown"/>
          <w:rFonts w:ascii="Courier" w:eastAsia="Times New Roman" w:hAnsi="Courier" w:cs="Courier New"/>
          <w:color w:val="333333"/>
          <w:sz w:val="20"/>
          <w:szCs w:val="20"/>
        </w:rPr>
      </w:pPr>
      <w:ins w:id="113" w:author="Unknown">
        <w:r w:rsidRPr="00B07C42">
          <w:rPr>
            <w:rFonts w:ascii="Courier" w:eastAsia="Times New Roman" w:hAnsi="Courier" w:cs="Courier New"/>
            <w:color w:val="333333"/>
            <w:sz w:val="20"/>
            <w:szCs w:val="20"/>
          </w:rPr>
          <w:t>int &amp;ref = a;</w:t>
        </w:r>
      </w:ins>
    </w:p>
    <w:p w:rsidR="00B07C42" w:rsidRPr="00B07C42" w:rsidRDefault="00B07C42" w:rsidP="00B07C42">
      <w:pPr>
        <w:shd w:val="clear" w:color="auto" w:fill="FFFFFF"/>
        <w:spacing w:after="300" w:line="240" w:lineRule="auto"/>
        <w:jc w:val="both"/>
        <w:rPr>
          <w:ins w:id="114" w:author="Unknown"/>
          <w:rFonts w:ascii="Segoe UI" w:eastAsia="Times New Roman" w:hAnsi="Segoe UI" w:cs="Segoe UI"/>
          <w:color w:val="000000"/>
          <w:sz w:val="23"/>
          <w:szCs w:val="23"/>
        </w:rPr>
      </w:pPr>
      <w:ins w:id="115" w:author="Unknown">
        <w:r w:rsidRPr="00B07C42">
          <w:rPr>
            <w:rFonts w:ascii="Segoe UI" w:eastAsia="Times New Roman" w:hAnsi="Segoe UI" w:cs="Segoe UI"/>
            <w:color w:val="000000"/>
            <w:sz w:val="23"/>
            <w:szCs w:val="23"/>
          </w:rPr>
          <w:t>In the above, while ptr will store address of a, ref will store the value of a (20). Learn more about references and pointers through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"https://hackr.io/blog/pass-by-reference-vs-pass-by-pointer"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this</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 detailed article.</w:t>
        </w:r>
      </w:ins>
    </w:p>
    <w:p w:rsidR="00B07C42" w:rsidRPr="00B07C42" w:rsidRDefault="00B07C42" w:rsidP="00B07C42">
      <w:pPr>
        <w:shd w:val="clear" w:color="auto" w:fill="FFFFFF"/>
        <w:spacing w:before="100" w:beforeAutospacing="1" w:after="100" w:afterAutospacing="1" w:line="240" w:lineRule="auto"/>
        <w:outlineLvl w:val="3"/>
        <w:rPr>
          <w:ins w:id="116" w:author="Unknown"/>
          <w:rFonts w:ascii="Arial" w:eastAsia="Times New Roman" w:hAnsi="Arial" w:cs="Arial"/>
          <w:b/>
          <w:bCs/>
          <w:color w:val="222222"/>
          <w:sz w:val="24"/>
          <w:szCs w:val="24"/>
        </w:rPr>
      </w:pPr>
      <w:ins w:id="117" w:author="Unknown">
        <w:r w:rsidRPr="00B07C42">
          <w:rPr>
            <w:rFonts w:ascii="Arial" w:eastAsia="Times New Roman" w:hAnsi="Arial" w:cs="Arial"/>
            <w:b/>
            <w:bCs/>
            <w:color w:val="222222"/>
            <w:sz w:val="24"/>
            <w:szCs w:val="24"/>
          </w:rPr>
          <w:t>Question: How is dynamic memory allocation done in C/C++?</w:t>
        </w:r>
      </w:ins>
    </w:p>
    <w:p w:rsidR="00B07C42" w:rsidRPr="00B07C42" w:rsidRDefault="00B07C42" w:rsidP="00B07C42">
      <w:pPr>
        <w:shd w:val="clear" w:color="auto" w:fill="FFFFFF"/>
        <w:spacing w:after="300" w:line="240" w:lineRule="auto"/>
        <w:jc w:val="both"/>
        <w:rPr>
          <w:ins w:id="118" w:author="Unknown"/>
          <w:rFonts w:ascii="Segoe UI" w:eastAsia="Times New Roman" w:hAnsi="Segoe UI" w:cs="Segoe UI"/>
          <w:color w:val="000000"/>
          <w:sz w:val="23"/>
          <w:szCs w:val="23"/>
        </w:rPr>
      </w:pPr>
      <w:ins w:id="119"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We have covered this answer in question 4 (comparison).</w:t>
        </w:r>
      </w:ins>
    </w:p>
    <w:p w:rsidR="00B07C42" w:rsidRPr="00B07C42" w:rsidRDefault="00B07C42" w:rsidP="00B07C42">
      <w:pPr>
        <w:shd w:val="clear" w:color="auto" w:fill="FFFFFF"/>
        <w:spacing w:before="100" w:beforeAutospacing="1" w:after="100" w:afterAutospacing="1" w:line="240" w:lineRule="auto"/>
        <w:outlineLvl w:val="3"/>
        <w:rPr>
          <w:ins w:id="120" w:author="Unknown"/>
          <w:rFonts w:ascii="Arial" w:eastAsia="Times New Roman" w:hAnsi="Arial" w:cs="Arial"/>
          <w:b/>
          <w:bCs/>
          <w:color w:val="222222"/>
          <w:sz w:val="24"/>
          <w:szCs w:val="24"/>
        </w:rPr>
      </w:pPr>
      <w:ins w:id="121" w:author="Unknown">
        <w:r w:rsidRPr="00B07C42">
          <w:rPr>
            <w:rFonts w:ascii="Arial" w:eastAsia="Times New Roman" w:hAnsi="Arial" w:cs="Arial"/>
            <w:b/>
            <w:bCs/>
            <w:color w:val="222222"/>
            <w:sz w:val="24"/>
            <w:szCs w:val="24"/>
          </w:rPr>
          <w:t>Question: What are virtual functions?</w:t>
        </w:r>
      </w:ins>
    </w:p>
    <w:p w:rsidR="00B07C42" w:rsidRPr="00B07C42" w:rsidRDefault="00B07C42" w:rsidP="00B07C42">
      <w:pPr>
        <w:shd w:val="clear" w:color="auto" w:fill="FFFFFF"/>
        <w:spacing w:after="300" w:line="240" w:lineRule="auto"/>
        <w:jc w:val="both"/>
        <w:rPr>
          <w:ins w:id="122" w:author="Unknown"/>
          <w:rFonts w:ascii="Segoe UI" w:eastAsia="Times New Roman" w:hAnsi="Segoe UI" w:cs="Segoe UI"/>
          <w:color w:val="000000"/>
          <w:sz w:val="23"/>
          <w:szCs w:val="23"/>
        </w:rPr>
      </w:pPr>
      <w:ins w:id="123"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Suppose there is a class Customer. It has a function SendEmail() marked as virtual. Now any class that is derived from Customer must have its own implementation of SendEmail() function. Let us say the class PrivilegedCustomer is derived from Customer. PrivilegedCustomer should override the function SendEmail() to provide its own implementation.</w:t>
        </w:r>
      </w:ins>
    </w:p>
    <w:p w:rsidR="00B07C42" w:rsidRPr="00B07C42" w:rsidRDefault="00B07C42" w:rsidP="00B07C42">
      <w:pPr>
        <w:shd w:val="clear" w:color="auto" w:fill="FFFFFF"/>
        <w:spacing w:after="300" w:line="240" w:lineRule="auto"/>
        <w:jc w:val="both"/>
        <w:rPr>
          <w:ins w:id="124" w:author="Unknown"/>
          <w:rFonts w:ascii="Segoe UI" w:eastAsia="Times New Roman" w:hAnsi="Segoe UI" w:cs="Segoe UI"/>
          <w:color w:val="000000"/>
          <w:sz w:val="23"/>
          <w:szCs w:val="23"/>
        </w:rPr>
      </w:pPr>
      <w:ins w:id="125" w:author="Unknown">
        <w:r w:rsidRPr="00B07C42">
          <w:rPr>
            <w:rFonts w:ascii="Segoe UI" w:eastAsia="Times New Roman" w:hAnsi="Segoe UI" w:cs="Segoe UI"/>
            <w:color w:val="000000"/>
            <w:sz w:val="23"/>
            <w:szCs w:val="23"/>
          </w:rPr>
          <w:t>Hence, virtual functions are functions that have to be overridden and ensure that the correct method is called.</w:t>
        </w:r>
      </w:ins>
    </w:p>
    <w:p w:rsidR="00B07C42" w:rsidRPr="00B07C42" w:rsidRDefault="00B07C42" w:rsidP="00B07C42">
      <w:pPr>
        <w:shd w:val="clear" w:color="auto" w:fill="FFFFFF"/>
        <w:spacing w:before="100" w:beforeAutospacing="1" w:after="100" w:afterAutospacing="1" w:line="240" w:lineRule="auto"/>
        <w:outlineLvl w:val="3"/>
        <w:rPr>
          <w:ins w:id="126" w:author="Unknown"/>
          <w:rFonts w:ascii="Arial" w:eastAsia="Times New Roman" w:hAnsi="Arial" w:cs="Arial"/>
          <w:b/>
          <w:bCs/>
          <w:color w:val="222222"/>
          <w:sz w:val="24"/>
          <w:szCs w:val="24"/>
        </w:rPr>
      </w:pPr>
      <w:ins w:id="127" w:author="Unknown">
        <w:r w:rsidRPr="00B07C42">
          <w:rPr>
            <w:rFonts w:ascii="Arial" w:eastAsia="Times New Roman" w:hAnsi="Arial" w:cs="Arial"/>
            <w:b/>
            <w:bCs/>
            <w:color w:val="222222"/>
            <w:sz w:val="24"/>
            <w:szCs w:val="24"/>
          </w:rPr>
          <w:t>Question: Give examples of data structures in C++.</w:t>
        </w:r>
      </w:ins>
    </w:p>
    <w:p w:rsidR="00B07C42" w:rsidRPr="00B07C42" w:rsidRDefault="00B07C42" w:rsidP="00B07C42">
      <w:pPr>
        <w:shd w:val="clear" w:color="auto" w:fill="FFFFFF"/>
        <w:spacing w:after="300" w:line="240" w:lineRule="auto"/>
        <w:jc w:val="both"/>
        <w:rPr>
          <w:ins w:id="128" w:author="Unknown"/>
          <w:rFonts w:ascii="Segoe UI" w:eastAsia="Times New Roman" w:hAnsi="Segoe UI" w:cs="Segoe UI"/>
          <w:color w:val="000000"/>
          <w:sz w:val="23"/>
          <w:szCs w:val="23"/>
        </w:rPr>
      </w:pPr>
      <w:ins w:id="129"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There are two types of data structures in C++ 🡪 linear and nonlinear.</w:t>
        </w:r>
      </w:ins>
    </w:p>
    <w:p w:rsidR="00B07C42" w:rsidRPr="00B07C42" w:rsidRDefault="00B07C42" w:rsidP="00B07C42">
      <w:pPr>
        <w:numPr>
          <w:ilvl w:val="0"/>
          <w:numId w:val="5"/>
        </w:numPr>
        <w:shd w:val="clear" w:color="auto" w:fill="FFFFFF"/>
        <w:spacing w:after="0" w:line="240" w:lineRule="auto"/>
        <w:rPr>
          <w:ins w:id="130" w:author="Unknown"/>
          <w:rFonts w:ascii="Segoe UI" w:eastAsia="Times New Roman" w:hAnsi="Segoe UI" w:cs="Segoe UI"/>
          <w:color w:val="000000"/>
          <w:sz w:val="23"/>
          <w:szCs w:val="23"/>
        </w:rPr>
      </w:pPr>
      <w:ins w:id="131" w:author="Unknown">
        <w:r w:rsidRPr="00B07C42">
          <w:rPr>
            <w:rFonts w:ascii="Segoe UI" w:eastAsia="Times New Roman" w:hAnsi="Segoe UI" w:cs="Segoe UI"/>
            <w:b/>
            <w:bCs/>
            <w:color w:val="000000"/>
            <w:sz w:val="23"/>
          </w:rPr>
          <w:t>Linear –</w:t>
        </w:r>
        <w:r w:rsidRPr="00B07C42">
          <w:rPr>
            <w:rFonts w:ascii="Segoe UI" w:eastAsia="Times New Roman" w:hAnsi="Segoe UI" w:cs="Segoe UI"/>
            <w:color w:val="000000"/>
            <w:sz w:val="23"/>
            <w:szCs w:val="23"/>
          </w:rPr>
          <w:t> data elements are stored in sequence. Example, stack, queue and linked list.</w:t>
        </w:r>
      </w:ins>
    </w:p>
    <w:p w:rsidR="00B07C42" w:rsidRPr="00B07C42" w:rsidRDefault="00B07C42" w:rsidP="00B07C42">
      <w:pPr>
        <w:numPr>
          <w:ilvl w:val="0"/>
          <w:numId w:val="5"/>
        </w:numPr>
        <w:shd w:val="clear" w:color="auto" w:fill="FFFFFF"/>
        <w:spacing w:after="0" w:line="240" w:lineRule="auto"/>
        <w:rPr>
          <w:ins w:id="132" w:author="Unknown"/>
          <w:rFonts w:ascii="Segoe UI" w:eastAsia="Times New Roman" w:hAnsi="Segoe UI" w:cs="Segoe UI"/>
          <w:color w:val="000000"/>
          <w:sz w:val="23"/>
          <w:szCs w:val="23"/>
        </w:rPr>
      </w:pPr>
      <w:ins w:id="133" w:author="Unknown">
        <w:r w:rsidRPr="00B07C42">
          <w:rPr>
            <w:rFonts w:ascii="Segoe UI" w:eastAsia="Times New Roman" w:hAnsi="Segoe UI" w:cs="Segoe UI"/>
            <w:b/>
            <w:bCs/>
            <w:color w:val="000000"/>
            <w:sz w:val="23"/>
          </w:rPr>
          <w:t>Non-linear –</w:t>
        </w:r>
        <w:r w:rsidRPr="00B07C42">
          <w:rPr>
            <w:rFonts w:ascii="Segoe UI" w:eastAsia="Times New Roman" w:hAnsi="Segoe UI" w:cs="Segoe UI"/>
            <w:color w:val="000000"/>
            <w:sz w:val="23"/>
            <w:szCs w:val="23"/>
          </w:rPr>
          <w:t> tree and graph that are not stored in sequential manner.</w:t>
        </w:r>
      </w:ins>
    </w:p>
    <w:p w:rsidR="00B07C42" w:rsidRPr="00B07C42" w:rsidRDefault="00B07C42" w:rsidP="00B07C42">
      <w:pPr>
        <w:shd w:val="clear" w:color="auto" w:fill="FFFFFF"/>
        <w:spacing w:before="100" w:beforeAutospacing="1" w:after="100" w:afterAutospacing="1" w:line="240" w:lineRule="auto"/>
        <w:outlineLvl w:val="3"/>
        <w:rPr>
          <w:ins w:id="134" w:author="Unknown"/>
          <w:rFonts w:ascii="Arial" w:eastAsia="Times New Roman" w:hAnsi="Arial" w:cs="Arial"/>
          <w:b/>
          <w:bCs/>
          <w:color w:val="222222"/>
          <w:sz w:val="24"/>
          <w:szCs w:val="24"/>
        </w:rPr>
      </w:pPr>
      <w:ins w:id="135" w:author="Unknown">
        <w:r w:rsidRPr="00B07C42">
          <w:rPr>
            <w:rFonts w:ascii="Arial" w:eastAsia="Times New Roman" w:hAnsi="Arial" w:cs="Arial"/>
            <w:b/>
            <w:bCs/>
            <w:color w:val="222222"/>
            <w:sz w:val="24"/>
            <w:szCs w:val="24"/>
          </w:rPr>
          <w:t>Question: Tell me one disadvantage of using C++.</w:t>
        </w:r>
      </w:ins>
    </w:p>
    <w:p w:rsidR="00B07C42" w:rsidRPr="00B07C42" w:rsidRDefault="00B07C42" w:rsidP="00B07C42">
      <w:pPr>
        <w:shd w:val="clear" w:color="auto" w:fill="FFFFFF"/>
        <w:spacing w:after="300" w:line="240" w:lineRule="auto"/>
        <w:jc w:val="both"/>
        <w:rPr>
          <w:ins w:id="136" w:author="Unknown"/>
          <w:rFonts w:ascii="Segoe UI" w:eastAsia="Times New Roman" w:hAnsi="Segoe UI" w:cs="Segoe UI"/>
          <w:color w:val="000000"/>
          <w:sz w:val="23"/>
          <w:szCs w:val="23"/>
        </w:rPr>
      </w:pPr>
      <w:ins w:id="137" w:author="Unknown">
        <w:r w:rsidRPr="00B07C42">
          <w:rPr>
            <w:rFonts w:ascii="Segoe UI" w:eastAsia="Times New Roman" w:hAnsi="Segoe UI" w:cs="Segoe UI"/>
            <w:b/>
            <w:bCs/>
            <w:color w:val="000000"/>
            <w:sz w:val="23"/>
          </w:rPr>
          <w:lastRenderedPageBreak/>
          <w:t>Answer: </w:t>
        </w:r>
        <w:r w:rsidRPr="00B07C42">
          <w:rPr>
            <w:rFonts w:ascii="Segoe UI" w:eastAsia="Times New Roman" w:hAnsi="Segoe UI" w:cs="Segoe UI"/>
            <w:color w:val="000000"/>
            <w:sz w:val="23"/>
            <w:szCs w:val="23"/>
          </w:rPr>
          <w:t>There is no built-in support for threads. If they ask more, you can say it doesn’t support garbage collection.</w:t>
        </w:r>
      </w:ins>
    </w:p>
    <w:p w:rsidR="00B07C42" w:rsidRPr="00B07C42" w:rsidRDefault="00B07C42" w:rsidP="00B07C42">
      <w:pPr>
        <w:shd w:val="clear" w:color="auto" w:fill="FFFFFF"/>
        <w:spacing w:before="100" w:beforeAutospacing="1" w:after="100" w:afterAutospacing="1" w:line="240" w:lineRule="auto"/>
        <w:outlineLvl w:val="3"/>
        <w:rPr>
          <w:ins w:id="138" w:author="Unknown"/>
          <w:rFonts w:ascii="Arial" w:eastAsia="Times New Roman" w:hAnsi="Arial" w:cs="Arial"/>
          <w:b/>
          <w:bCs/>
          <w:color w:val="222222"/>
          <w:sz w:val="24"/>
          <w:szCs w:val="24"/>
        </w:rPr>
      </w:pPr>
      <w:ins w:id="139" w:author="Unknown">
        <w:r w:rsidRPr="00B07C42">
          <w:rPr>
            <w:rFonts w:ascii="Arial" w:eastAsia="Times New Roman" w:hAnsi="Arial" w:cs="Arial"/>
            <w:b/>
            <w:bCs/>
            <w:color w:val="222222"/>
            <w:sz w:val="24"/>
            <w:szCs w:val="24"/>
          </w:rPr>
          <w:t>Question: What is friend function/class?</w:t>
        </w:r>
      </w:ins>
    </w:p>
    <w:p w:rsidR="00B07C42" w:rsidRPr="00B07C42" w:rsidRDefault="00B07C42" w:rsidP="00B07C42">
      <w:pPr>
        <w:shd w:val="clear" w:color="auto" w:fill="FFFFFF"/>
        <w:spacing w:after="300" w:line="240" w:lineRule="auto"/>
        <w:jc w:val="both"/>
        <w:rPr>
          <w:ins w:id="140" w:author="Unknown"/>
          <w:rFonts w:ascii="Segoe UI" w:eastAsia="Times New Roman" w:hAnsi="Segoe UI" w:cs="Segoe UI"/>
          <w:color w:val="000000"/>
          <w:sz w:val="23"/>
          <w:szCs w:val="23"/>
        </w:rPr>
      </w:pPr>
      <w:ins w:id="141" w:author="Unknown">
        <w:r w:rsidRPr="00B07C42">
          <w:rPr>
            <w:rFonts w:ascii="Segoe UI" w:eastAsia="Times New Roman" w:hAnsi="Segoe UI" w:cs="Segoe UI"/>
            <w:b/>
            <w:bCs/>
            <w:color w:val="000000"/>
            <w:sz w:val="23"/>
          </w:rPr>
          <w:t>Answer:</w:t>
        </w:r>
      </w:ins>
    </w:p>
    <w:p w:rsidR="00B07C42" w:rsidRPr="00B07C42" w:rsidRDefault="00B07C42" w:rsidP="00B07C42">
      <w:pPr>
        <w:numPr>
          <w:ilvl w:val="0"/>
          <w:numId w:val="6"/>
        </w:numPr>
        <w:shd w:val="clear" w:color="auto" w:fill="FFFFFF"/>
        <w:spacing w:after="0" w:line="240" w:lineRule="auto"/>
        <w:rPr>
          <w:ins w:id="142" w:author="Unknown"/>
          <w:rFonts w:ascii="Segoe UI" w:eastAsia="Times New Roman" w:hAnsi="Segoe UI" w:cs="Segoe UI"/>
          <w:color w:val="000000"/>
          <w:sz w:val="23"/>
          <w:szCs w:val="23"/>
        </w:rPr>
      </w:pPr>
      <w:ins w:id="143" w:author="Unknown">
        <w:r w:rsidRPr="00B07C42">
          <w:rPr>
            <w:rFonts w:ascii="Segoe UI" w:eastAsia="Times New Roman" w:hAnsi="Segoe UI" w:cs="Segoe UI"/>
            <w:b/>
            <w:bCs/>
            <w:color w:val="000000"/>
            <w:sz w:val="23"/>
          </w:rPr>
          <w:t>Friend function –</w:t>
        </w:r>
        <w:r w:rsidRPr="00B07C42">
          <w:rPr>
            <w:rFonts w:ascii="Segoe UI" w:eastAsia="Times New Roman" w:hAnsi="Segoe UI" w:cs="Segoe UI"/>
            <w:color w:val="000000"/>
            <w:sz w:val="23"/>
            <w:szCs w:val="23"/>
          </w:rPr>
          <w:t> if a function is marked as a ‘friend’ of a particular class, it can access the protected and private members of the class.</w:t>
        </w:r>
      </w:ins>
    </w:p>
    <w:p w:rsidR="00B07C42" w:rsidRPr="00B07C42" w:rsidRDefault="00B07C42" w:rsidP="00B07C42">
      <w:pPr>
        <w:numPr>
          <w:ilvl w:val="0"/>
          <w:numId w:val="6"/>
        </w:numPr>
        <w:shd w:val="clear" w:color="auto" w:fill="FFFFFF"/>
        <w:spacing w:after="0" w:line="240" w:lineRule="auto"/>
        <w:rPr>
          <w:ins w:id="144" w:author="Unknown"/>
          <w:rFonts w:ascii="Segoe UI" w:eastAsia="Times New Roman" w:hAnsi="Segoe UI" w:cs="Segoe UI"/>
          <w:color w:val="000000"/>
          <w:sz w:val="23"/>
          <w:szCs w:val="23"/>
        </w:rPr>
      </w:pPr>
      <w:ins w:id="145" w:author="Unknown">
        <w:r w:rsidRPr="00B07C42">
          <w:rPr>
            <w:rFonts w:ascii="Segoe UI" w:eastAsia="Times New Roman" w:hAnsi="Segoe UI" w:cs="Segoe UI"/>
            <w:b/>
            <w:bCs/>
            <w:color w:val="000000"/>
            <w:sz w:val="23"/>
          </w:rPr>
          <w:t>Friend class –</w:t>
        </w:r>
        <w:r w:rsidRPr="00B07C42">
          <w:rPr>
            <w:rFonts w:ascii="Segoe UI" w:eastAsia="Times New Roman" w:hAnsi="Segoe UI" w:cs="Segoe UI"/>
            <w:color w:val="000000"/>
            <w:sz w:val="23"/>
            <w:szCs w:val="23"/>
          </w:rPr>
          <w:t> same as function, if a class is marked as friend of another class, it can access the protected and private members of that class.</w:t>
        </w:r>
      </w:ins>
    </w:p>
    <w:p w:rsidR="00B07C42" w:rsidRPr="00B07C42" w:rsidRDefault="00B07C42" w:rsidP="00B07C42">
      <w:pPr>
        <w:shd w:val="clear" w:color="auto" w:fill="FFFFFF"/>
        <w:spacing w:after="300" w:line="240" w:lineRule="auto"/>
        <w:jc w:val="both"/>
        <w:rPr>
          <w:ins w:id="146" w:author="Unknown"/>
          <w:rFonts w:ascii="Segoe UI" w:eastAsia="Times New Roman" w:hAnsi="Segoe UI" w:cs="Segoe UI"/>
          <w:color w:val="000000"/>
          <w:sz w:val="23"/>
          <w:szCs w:val="23"/>
        </w:rPr>
      </w:pPr>
      <w:ins w:id="147" w:author="Unknown">
        <w:r w:rsidRPr="00B07C42">
          <w:rPr>
            <w:rFonts w:ascii="Segoe UI" w:eastAsia="Times New Roman" w:hAnsi="Segoe UI" w:cs="Segoe UI"/>
            <w:color w:val="000000"/>
            <w:sz w:val="23"/>
            <w:szCs w:val="23"/>
          </w:rPr>
          <w:t>Example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 w:author="Unknown"/>
          <w:rFonts w:ascii="Courier" w:eastAsia="Times New Roman" w:hAnsi="Courier" w:cs="Courier New"/>
          <w:color w:val="333333"/>
          <w:sz w:val="20"/>
          <w:szCs w:val="20"/>
        </w:rPr>
      </w:pPr>
      <w:ins w:id="149" w:author="Unknown">
        <w:r w:rsidRPr="00B07C42">
          <w:rPr>
            <w:rFonts w:ascii="Courier" w:eastAsia="Times New Roman" w:hAnsi="Courier" w:cs="Courier New"/>
            <w:color w:val="333333"/>
            <w:sz w:val="20"/>
            <w:szCs w:val="20"/>
          </w:rPr>
          <w:t>class Student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 w:author="Unknown"/>
          <w:rFonts w:ascii="Courier" w:eastAsia="Times New Roman" w:hAnsi="Courier" w:cs="Courier New"/>
          <w:color w:val="333333"/>
          <w:sz w:val="20"/>
          <w:szCs w:val="20"/>
        </w:rPr>
      </w:pPr>
      <w:ins w:id="151" w:author="Unknown">
        <w:r w:rsidRPr="00B07C42">
          <w:rPr>
            <w:rFonts w:ascii="Courier" w:eastAsia="Times New Roman" w:hAnsi="Courier" w:cs="Courier New"/>
            <w:color w:val="333333"/>
            <w:sz w:val="20"/>
            <w:szCs w:val="20"/>
          </w:rPr>
          <w:t>private: int roll;</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 w:author="Unknown"/>
          <w:rFonts w:ascii="Courier" w:eastAsia="Times New Roman" w:hAnsi="Courier" w:cs="Courier New"/>
          <w:color w:val="333333"/>
          <w:sz w:val="20"/>
          <w:szCs w:val="20"/>
        </w:rPr>
      </w:pPr>
      <w:ins w:id="153" w:author="Unknown">
        <w:r w:rsidRPr="00B07C42">
          <w:rPr>
            <w:rFonts w:ascii="Courier" w:eastAsia="Times New Roman" w:hAnsi="Courier" w:cs="Courier New"/>
            <w:color w:val="333333"/>
            <w:sz w:val="20"/>
            <w:szCs w:val="20"/>
          </w:rPr>
          <w:t>public: friend class Teacher;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4" w:author="Unknown"/>
          <w:rFonts w:ascii="Courier" w:eastAsia="Times New Roman" w:hAnsi="Courier" w:cs="Courier New"/>
          <w:color w:val="333333"/>
          <w:sz w:val="20"/>
          <w:szCs w:val="20"/>
        </w:rPr>
      </w:pPr>
      <w:ins w:id="155"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 w:author="Unknown"/>
          <w:rFonts w:ascii="Courier" w:eastAsia="Times New Roman" w:hAnsi="Courier" w:cs="Courier New"/>
          <w:color w:val="333333"/>
          <w:sz w:val="20"/>
          <w:szCs w:val="20"/>
        </w:rPr>
      </w:pPr>
      <w:ins w:id="157" w:author="Unknown">
        <w:r w:rsidRPr="00B07C42">
          <w:rPr>
            <w:rFonts w:ascii="Courier" w:eastAsia="Times New Roman" w:hAnsi="Courier" w:cs="Courier New"/>
            <w:color w:val="333333"/>
            <w:sz w:val="20"/>
            <w:szCs w:val="20"/>
          </w:rPr>
          <w:t>Class Teacher{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 w:author="Unknown"/>
          <w:rFonts w:ascii="Courier" w:eastAsia="Times New Roman" w:hAnsi="Courier" w:cs="Courier New"/>
          <w:color w:val="333333"/>
          <w:sz w:val="20"/>
          <w:szCs w:val="20"/>
        </w:rPr>
      </w:pPr>
      <w:ins w:id="159" w:author="Unknown">
        <w:r w:rsidRPr="00B07C42">
          <w:rPr>
            <w:rFonts w:ascii="Courier" w:eastAsia="Times New Roman" w:hAnsi="Courier" w:cs="Courier New"/>
            <w:color w:val="333333"/>
            <w:sz w:val="20"/>
            <w:szCs w:val="20"/>
          </w:rPr>
          <w:t>private: float marks;</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 w:author="Unknown"/>
          <w:rFonts w:ascii="Courier" w:eastAsia="Times New Roman" w:hAnsi="Courier" w:cs="Courier New"/>
          <w:color w:val="333333"/>
          <w:sz w:val="20"/>
          <w:szCs w:val="20"/>
        </w:rPr>
      </w:pPr>
      <w:ins w:id="161" w:author="Unknown">
        <w:r w:rsidRPr="00B07C42">
          <w:rPr>
            <w:rFonts w:ascii="Courier" w:eastAsia="Times New Roman" w:hAnsi="Courier" w:cs="Courier New"/>
            <w:color w:val="333333"/>
            <w:sz w:val="20"/>
            <w:szCs w:val="20"/>
          </w:rPr>
          <w:t>public: void getRollNumber(Student&amp; stud){</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 w:author="Unknown"/>
          <w:rFonts w:ascii="Courier" w:eastAsia="Times New Roman" w:hAnsi="Courier" w:cs="Courier New"/>
          <w:color w:val="333333"/>
          <w:sz w:val="20"/>
          <w:szCs w:val="20"/>
        </w:rPr>
      </w:pPr>
      <w:ins w:id="163" w:author="Unknown">
        <w:r w:rsidRPr="00B07C42">
          <w:rPr>
            <w:rFonts w:ascii="Courier" w:eastAsia="Times New Roman" w:hAnsi="Courier" w:cs="Courier New"/>
            <w:color w:val="333333"/>
            <w:sz w:val="20"/>
            <w:szCs w:val="20"/>
          </w:rPr>
          <w:t>cout &lt;&lt; stud.roll;</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4" w:author="Unknown"/>
          <w:rFonts w:ascii="Courier" w:eastAsia="Times New Roman" w:hAnsi="Courier" w:cs="Courier New"/>
          <w:color w:val="333333"/>
          <w:sz w:val="20"/>
          <w:szCs w:val="20"/>
        </w:rPr>
      </w:pPr>
      <w:ins w:id="165"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 w:author="Unknown"/>
          <w:rFonts w:ascii="Courier" w:eastAsia="Times New Roman" w:hAnsi="Courier" w:cs="Courier New"/>
          <w:color w:val="333333"/>
          <w:sz w:val="20"/>
          <w:szCs w:val="20"/>
        </w:rPr>
      </w:pPr>
      <w:ins w:id="167"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FFFFF"/>
        <w:spacing w:after="300" w:line="240" w:lineRule="auto"/>
        <w:jc w:val="both"/>
        <w:rPr>
          <w:ins w:id="168" w:author="Unknown"/>
          <w:rFonts w:ascii="Segoe UI" w:eastAsia="Times New Roman" w:hAnsi="Segoe UI" w:cs="Segoe UI"/>
          <w:color w:val="000000"/>
          <w:sz w:val="23"/>
          <w:szCs w:val="23"/>
        </w:rPr>
      </w:pPr>
      <w:ins w:id="169" w:author="Unknown">
        <w:r w:rsidRPr="00B07C42">
          <w:rPr>
            <w:rFonts w:ascii="Segoe UI" w:eastAsia="Times New Roman" w:hAnsi="Segoe UI" w:cs="Segoe UI"/>
            <w:color w:val="000000"/>
            <w:sz w:val="23"/>
            <w:szCs w:val="23"/>
          </w:rPr>
          <w:t>More C++ Cnterview Question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"https://hackr.io/blog/cpp-interview-questions"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Check here</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w:t>
        </w:r>
      </w:ins>
    </w:p>
    <w:p w:rsidR="00B07C42" w:rsidRPr="00B07C42" w:rsidRDefault="00B07C42" w:rsidP="00B07C42">
      <w:pPr>
        <w:shd w:val="clear" w:color="auto" w:fill="FFFFFF"/>
        <w:spacing w:before="100" w:beforeAutospacing="1" w:after="100" w:afterAutospacing="1" w:line="240" w:lineRule="auto"/>
        <w:outlineLvl w:val="2"/>
        <w:rPr>
          <w:ins w:id="170" w:author="Unknown"/>
          <w:rFonts w:ascii="Arial" w:eastAsia="Times New Roman" w:hAnsi="Arial" w:cs="Arial"/>
          <w:b/>
          <w:bCs/>
          <w:color w:val="222222"/>
          <w:sz w:val="27"/>
          <w:szCs w:val="27"/>
        </w:rPr>
      </w:pPr>
      <w:ins w:id="171" w:author="Unknown">
        <w:r w:rsidRPr="00B07C42">
          <w:rPr>
            <w:rFonts w:ascii="Arial" w:eastAsia="Times New Roman" w:hAnsi="Arial" w:cs="Arial"/>
            <w:b/>
            <w:bCs/>
            <w:color w:val="222222"/>
            <w:sz w:val="27"/>
            <w:szCs w:val="27"/>
          </w:rPr>
          <w:t>Frequently Asked Java Questions </w:t>
        </w:r>
      </w:ins>
    </w:p>
    <w:p w:rsidR="00B07C42" w:rsidRPr="00B07C42" w:rsidRDefault="00B07C42" w:rsidP="00B07C42">
      <w:pPr>
        <w:shd w:val="clear" w:color="auto" w:fill="FFFFFF"/>
        <w:spacing w:before="100" w:beforeAutospacing="1" w:after="100" w:afterAutospacing="1" w:line="240" w:lineRule="auto"/>
        <w:outlineLvl w:val="3"/>
        <w:rPr>
          <w:ins w:id="172" w:author="Unknown"/>
          <w:rFonts w:ascii="Arial" w:eastAsia="Times New Roman" w:hAnsi="Arial" w:cs="Arial"/>
          <w:b/>
          <w:bCs/>
          <w:color w:val="222222"/>
          <w:sz w:val="24"/>
          <w:szCs w:val="24"/>
        </w:rPr>
      </w:pPr>
      <w:ins w:id="173" w:author="Unknown">
        <w:r w:rsidRPr="00B07C42">
          <w:rPr>
            <w:rFonts w:ascii="Arial" w:eastAsia="Times New Roman" w:hAnsi="Arial" w:cs="Arial"/>
            <w:b/>
            <w:bCs/>
            <w:color w:val="222222"/>
            <w:sz w:val="24"/>
            <w:szCs w:val="24"/>
          </w:rPr>
          <w:t>Question: How is polymorphism implemented in Java?</w:t>
        </w:r>
      </w:ins>
    </w:p>
    <w:p w:rsidR="00B07C42" w:rsidRPr="00B07C42" w:rsidRDefault="00B07C42" w:rsidP="00B07C42">
      <w:pPr>
        <w:shd w:val="clear" w:color="auto" w:fill="FFFFFF"/>
        <w:spacing w:after="300" w:line="240" w:lineRule="auto"/>
        <w:jc w:val="both"/>
        <w:rPr>
          <w:ins w:id="174" w:author="Unknown"/>
          <w:rFonts w:ascii="Segoe UI" w:eastAsia="Times New Roman" w:hAnsi="Segoe UI" w:cs="Segoe UI"/>
          <w:color w:val="000000"/>
          <w:sz w:val="23"/>
          <w:szCs w:val="23"/>
        </w:rPr>
      </w:pPr>
      <w:ins w:id="175"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Method overloading or static polymorphism</w:t>
        </w:r>
      </w:ins>
    </w:p>
    <w:p w:rsidR="00B07C42" w:rsidRPr="00B07C42" w:rsidRDefault="00B07C42" w:rsidP="00B07C42">
      <w:pPr>
        <w:shd w:val="clear" w:color="auto" w:fill="FFFFFF"/>
        <w:spacing w:after="300" w:line="240" w:lineRule="auto"/>
        <w:jc w:val="both"/>
        <w:rPr>
          <w:ins w:id="176" w:author="Unknown"/>
          <w:rFonts w:ascii="Segoe UI" w:eastAsia="Times New Roman" w:hAnsi="Segoe UI" w:cs="Segoe UI"/>
          <w:color w:val="000000"/>
          <w:sz w:val="23"/>
          <w:szCs w:val="23"/>
        </w:rPr>
      </w:pPr>
      <w:ins w:id="177" w:author="Unknown">
        <w:r w:rsidRPr="00B07C42">
          <w:rPr>
            <w:rFonts w:ascii="Segoe UI" w:eastAsia="Times New Roman" w:hAnsi="Segoe UI" w:cs="Segoe UI"/>
            <w:color w:val="000000"/>
            <w:sz w:val="23"/>
            <w:szCs w:val="23"/>
          </w:rPr>
          <w:t>That means a method with the same name can have different number of parameters. Based on the parameter list, the appropriate method will be called. For example,</w:t>
        </w:r>
      </w:ins>
    </w:p>
    <w:p w:rsidR="00B07C42" w:rsidRPr="00B07C42" w:rsidRDefault="00B07C42" w:rsidP="00B07C42">
      <w:pPr>
        <w:shd w:val="clear" w:color="auto" w:fill="FFFFFF"/>
        <w:spacing w:after="300" w:line="240" w:lineRule="auto"/>
        <w:jc w:val="both"/>
        <w:rPr>
          <w:ins w:id="178" w:author="Unknown"/>
          <w:rFonts w:ascii="Segoe UI" w:eastAsia="Times New Roman" w:hAnsi="Segoe UI" w:cs="Segoe UI"/>
          <w:color w:val="000000"/>
          <w:sz w:val="23"/>
          <w:szCs w:val="23"/>
        </w:rPr>
      </w:pPr>
      <w:ins w:id="179" w:author="Unknown">
        <w:r w:rsidRPr="00B07C42">
          <w:rPr>
            <w:rFonts w:ascii="Segoe UI" w:eastAsia="Times New Roman" w:hAnsi="Segoe UI" w:cs="Segoe UI"/>
            <w:b/>
            <w:bCs/>
            <w:color w:val="000000"/>
            <w:sz w:val="23"/>
          </w:rPr>
          <w:t>Method overloading</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 w:author="Unknown"/>
          <w:rFonts w:ascii="Courier" w:eastAsia="Times New Roman" w:hAnsi="Courier" w:cs="Courier New"/>
          <w:color w:val="333333"/>
          <w:sz w:val="20"/>
          <w:szCs w:val="20"/>
        </w:rPr>
      </w:pPr>
      <w:ins w:id="181" w:author="Unknown">
        <w:r w:rsidRPr="00B07C42">
          <w:rPr>
            <w:rFonts w:ascii="Courier" w:eastAsia="Times New Roman" w:hAnsi="Courier" w:cs="Courier New"/>
            <w:color w:val="333333"/>
            <w:sz w:val="20"/>
            <w:szCs w:val="20"/>
          </w:rPr>
          <w:t>print(String 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 w:author="Unknown"/>
          <w:rFonts w:ascii="Courier" w:eastAsia="Times New Roman" w:hAnsi="Courier" w:cs="Courier New"/>
          <w:color w:val="333333"/>
          <w:sz w:val="20"/>
          <w:szCs w:val="20"/>
        </w:rPr>
      </w:pPr>
      <w:ins w:id="183" w:author="Unknown">
        <w:r w:rsidRPr="00B07C42">
          <w:rPr>
            <w:rFonts w:ascii="Courier" w:eastAsia="Times New Roman" w:hAnsi="Courier" w:cs="Courier New"/>
            <w:color w:val="333333"/>
            <w:sz w:val="20"/>
            <w:szCs w:val="20"/>
          </w:rPr>
          <w:t>//code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 w:author="Unknown"/>
          <w:rFonts w:ascii="Courier" w:eastAsia="Times New Roman" w:hAnsi="Courier" w:cs="Courier New"/>
          <w:color w:val="333333"/>
          <w:sz w:val="20"/>
          <w:szCs w:val="20"/>
        </w:rPr>
      </w:pPr>
      <w:ins w:id="185" w:author="Unknown">
        <w:r w:rsidRPr="00B07C42">
          <w:rPr>
            <w:rFonts w:ascii="Courier" w:eastAsia="Times New Roman" w:hAnsi="Courier" w:cs="Courier New"/>
            <w:color w:val="333333"/>
            <w:sz w:val="20"/>
            <w:szCs w:val="20"/>
          </w:rPr>
          <w:lastRenderedPageBreak/>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 w:author="Unknown"/>
          <w:rFonts w:ascii="Courier" w:eastAsia="Times New Roman" w:hAnsi="Courier" w:cs="Courier New"/>
          <w:color w:val="333333"/>
          <w:sz w:val="20"/>
          <w:szCs w:val="20"/>
        </w:rPr>
      </w:pPr>
      <w:ins w:id="187" w:author="Unknown">
        <w:r w:rsidRPr="00B07C42">
          <w:rPr>
            <w:rFonts w:ascii="Courier" w:eastAsia="Times New Roman" w:hAnsi="Courier" w:cs="Courier New"/>
            <w:color w:val="333333"/>
            <w:sz w:val="20"/>
            <w:szCs w:val="20"/>
          </w:rPr>
          <w:t>print(int marks, String 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 w:author="Unknown"/>
          <w:rFonts w:ascii="Courier" w:eastAsia="Times New Roman" w:hAnsi="Courier" w:cs="Courier New"/>
          <w:color w:val="333333"/>
          <w:sz w:val="20"/>
          <w:szCs w:val="20"/>
        </w:rPr>
      </w:pPr>
      <w:ins w:id="189" w:author="Unknown">
        <w:r w:rsidRPr="00B07C42">
          <w:rPr>
            <w:rFonts w:ascii="Courier" w:eastAsia="Times New Roman" w:hAnsi="Courier" w:cs="Courier New"/>
            <w:color w:val="333333"/>
            <w:sz w:val="20"/>
            <w:szCs w:val="20"/>
          </w:rPr>
          <w:t>//code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0" w:author="Unknown"/>
          <w:rFonts w:ascii="Courier" w:eastAsia="Times New Roman" w:hAnsi="Courier" w:cs="Courier New"/>
          <w:color w:val="333333"/>
          <w:sz w:val="20"/>
          <w:szCs w:val="20"/>
        </w:rPr>
      </w:pPr>
      <w:ins w:id="191"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 w:author="Unknown"/>
          <w:rFonts w:ascii="Courier" w:eastAsia="Times New Roman" w:hAnsi="Courier" w:cs="Courier New"/>
          <w:color w:val="333333"/>
          <w:sz w:val="20"/>
          <w:szCs w:val="20"/>
        </w:rPr>
      </w:pPr>
      <w:ins w:id="193" w:author="Unknown">
        <w:r w:rsidRPr="00B07C42">
          <w:rPr>
            <w:rFonts w:ascii="Courier" w:eastAsia="Times New Roman" w:hAnsi="Courier" w:cs="Courier New"/>
            <w:color w:val="333333"/>
            <w:sz w:val="20"/>
            <w:szCs w:val="20"/>
          </w:rPr>
          <w:t>print(String[] subjects, String 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 w:author="Unknown"/>
          <w:rFonts w:ascii="Courier" w:eastAsia="Times New Roman" w:hAnsi="Courier" w:cs="Courier New"/>
          <w:color w:val="333333"/>
          <w:sz w:val="20"/>
          <w:szCs w:val="20"/>
        </w:rPr>
      </w:pPr>
      <w:ins w:id="195" w:author="Unknown">
        <w:r w:rsidRPr="00B07C42">
          <w:rPr>
            <w:rFonts w:ascii="Courier" w:eastAsia="Times New Roman" w:hAnsi="Courier" w:cs="Courier New"/>
            <w:color w:val="333333"/>
            <w:sz w:val="20"/>
            <w:szCs w:val="20"/>
          </w:rPr>
          <w:t>//code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 w:author="Unknown"/>
          <w:rFonts w:ascii="Courier" w:eastAsia="Times New Roman" w:hAnsi="Courier" w:cs="Courier New"/>
          <w:color w:val="333333"/>
          <w:sz w:val="20"/>
          <w:szCs w:val="20"/>
        </w:rPr>
      </w:pPr>
      <w:ins w:id="197"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8" w:author="Unknown"/>
          <w:rFonts w:ascii="Courier" w:eastAsia="Times New Roman" w:hAnsi="Courier" w:cs="Courier New"/>
          <w:color w:val="333333"/>
          <w:sz w:val="20"/>
          <w:szCs w:val="20"/>
        </w:rPr>
      </w:pPr>
      <w:ins w:id="199" w:author="Unknown">
        <w:r w:rsidRPr="00B07C42">
          <w:rPr>
            <w:rFonts w:ascii="Courier" w:eastAsia="Times New Roman" w:hAnsi="Courier" w:cs="Courier New"/>
            <w:color w:val="333333"/>
            <w:sz w:val="20"/>
            <w:szCs w:val="20"/>
          </w:rPr>
          <w:t>// in the main program,</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 w:author="Unknown"/>
          <w:rFonts w:ascii="Courier" w:eastAsia="Times New Roman" w:hAnsi="Courier" w:cs="Courier New"/>
          <w:color w:val="333333"/>
          <w:sz w:val="20"/>
          <w:szCs w:val="20"/>
        </w:rPr>
      </w:pPr>
      <w:ins w:id="201" w:author="Unknown">
        <w:r w:rsidRPr="00B07C42">
          <w:rPr>
            <w:rFonts w:ascii="Courier" w:eastAsia="Times New Roman" w:hAnsi="Courier" w:cs="Courier New"/>
            <w:color w:val="333333"/>
            <w:sz w:val="20"/>
            <w:szCs w:val="20"/>
          </w:rPr>
          <w:t>if(subjects.length &gt;0){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 w:author="Unknown"/>
          <w:rFonts w:ascii="Courier" w:eastAsia="Times New Roman" w:hAnsi="Courier" w:cs="Courier New"/>
          <w:color w:val="333333"/>
          <w:sz w:val="20"/>
          <w:szCs w:val="20"/>
        </w:rPr>
      </w:pPr>
      <w:ins w:id="203" w:author="Unknown">
        <w:r w:rsidRPr="00B07C42">
          <w:rPr>
            <w:rFonts w:ascii="Courier" w:eastAsia="Times New Roman" w:hAnsi="Courier" w:cs="Courier New"/>
            <w:color w:val="333333"/>
            <w:sz w:val="20"/>
            <w:szCs w:val="20"/>
          </w:rPr>
          <w:t>print(String[] subjects, String 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 w:author="Unknown"/>
          <w:rFonts w:ascii="Courier" w:eastAsia="Times New Roman" w:hAnsi="Courier" w:cs="Courier New"/>
          <w:color w:val="333333"/>
          <w:sz w:val="20"/>
          <w:szCs w:val="20"/>
        </w:rPr>
      </w:pPr>
      <w:ins w:id="205" w:author="Unknown">
        <w:r w:rsidRPr="00B07C42">
          <w:rPr>
            <w:rFonts w:ascii="Courier" w:eastAsia="Times New Roman" w:hAnsi="Courier" w:cs="Courier New"/>
            <w:color w:val="333333"/>
            <w:sz w:val="20"/>
            <w:szCs w:val="20"/>
          </w:rPr>
          <w:t>}else if(marks&gt;0){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 w:author="Unknown"/>
          <w:rFonts w:ascii="Courier" w:eastAsia="Times New Roman" w:hAnsi="Courier" w:cs="Courier New"/>
          <w:color w:val="333333"/>
          <w:sz w:val="20"/>
          <w:szCs w:val="20"/>
        </w:rPr>
      </w:pPr>
      <w:ins w:id="207" w:author="Unknown">
        <w:r w:rsidRPr="00B07C42">
          <w:rPr>
            <w:rFonts w:ascii="Courier" w:eastAsia="Times New Roman" w:hAnsi="Courier" w:cs="Courier New"/>
            <w:color w:val="333333"/>
            <w:sz w:val="20"/>
            <w:szCs w:val="20"/>
          </w:rPr>
          <w:t>print(int marks, String name);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 w:author="Unknown"/>
          <w:rFonts w:ascii="Courier" w:eastAsia="Times New Roman" w:hAnsi="Courier" w:cs="Courier New"/>
          <w:color w:val="333333"/>
          <w:sz w:val="20"/>
          <w:szCs w:val="20"/>
        </w:rPr>
      </w:pPr>
      <w:ins w:id="209" w:author="Unknown">
        <w:r w:rsidRPr="00B07C42">
          <w:rPr>
            <w:rFonts w:ascii="Courier" w:eastAsia="Times New Roman" w:hAnsi="Courier" w:cs="Courier New"/>
            <w:color w:val="333333"/>
            <w:sz w:val="20"/>
            <w:szCs w:val="20"/>
          </w:rPr>
          <w:t>}else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 w:author="Unknown"/>
          <w:rFonts w:ascii="Courier" w:eastAsia="Times New Roman" w:hAnsi="Courier" w:cs="Courier New"/>
          <w:color w:val="333333"/>
          <w:sz w:val="20"/>
          <w:szCs w:val="20"/>
        </w:rPr>
      </w:pPr>
      <w:ins w:id="211" w:author="Unknown">
        <w:r w:rsidRPr="00B07C42">
          <w:rPr>
            <w:rFonts w:ascii="Courier" w:eastAsia="Times New Roman" w:hAnsi="Courier" w:cs="Courier New"/>
            <w:color w:val="333333"/>
            <w:sz w:val="20"/>
            <w:szCs w:val="20"/>
          </w:rPr>
          <w:t>print(String name);</w:t>
        </w:r>
      </w:ins>
    </w:p>
    <w:p w:rsidR="00B07C42" w:rsidRPr="00B07C42" w:rsidRDefault="00B07C42" w:rsidP="00B07C42">
      <w:pPr>
        <w:shd w:val="clear" w:color="auto" w:fill="FFFFFF"/>
        <w:spacing w:after="300" w:line="240" w:lineRule="auto"/>
        <w:jc w:val="both"/>
        <w:rPr>
          <w:ins w:id="212" w:author="Unknown"/>
          <w:rFonts w:ascii="Segoe UI" w:eastAsia="Times New Roman" w:hAnsi="Segoe UI" w:cs="Segoe UI"/>
          <w:color w:val="000000"/>
          <w:sz w:val="23"/>
          <w:szCs w:val="23"/>
        </w:rPr>
      </w:pPr>
      <w:ins w:id="213" w:author="Unknown">
        <w:r w:rsidRPr="00B07C42">
          <w:rPr>
            <w:rFonts w:ascii="Segoe UI" w:eastAsia="Times New Roman" w:hAnsi="Segoe UI" w:cs="Segoe UI"/>
            <w:b/>
            <w:bCs/>
            <w:color w:val="000000"/>
            <w:sz w:val="23"/>
          </w:rPr>
          <w:t>Overriding or dynamic polymorphism</w:t>
        </w:r>
      </w:ins>
    </w:p>
    <w:p w:rsidR="00B07C42" w:rsidRPr="00B07C42" w:rsidRDefault="00B07C42" w:rsidP="00B07C42">
      <w:pPr>
        <w:shd w:val="clear" w:color="auto" w:fill="FFFFFF"/>
        <w:spacing w:after="300" w:line="240" w:lineRule="auto"/>
        <w:jc w:val="both"/>
        <w:rPr>
          <w:ins w:id="214" w:author="Unknown"/>
          <w:rFonts w:ascii="Segoe UI" w:eastAsia="Times New Roman" w:hAnsi="Segoe UI" w:cs="Segoe UI"/>
          <w:color w:val="000000"/>
          <w:sz w:val="23"/>
          <w:szCs w:val="23"/>
        </w:rPr>
      </w:pPr>
      <w:ins w:id="215" w:author="Unknown">
        <w:r w:rsidRPr="00B07C42">
          <w:rPr>
            <w:rFonts w:ascii="Segoe UI" w:eastAsia="Times New Roman" w:hAnsi="Segoe UI" w:cs="Segoe UI"/>
            <w:color w:val="000000"/>
            <w:sz w:val="23"/>
            <w:szCs w:val="23"/>
          </w:rPr>
          <w:t>This is the case when a child class extends parent class. During run time when the object is created, the appropriate method will be created. You can take the popular PizzaShop example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 w:author="Unknown"/>
          <w:rFonts w:ascii="Courier" w:eastAsia="Times New Roman" w:hAnsi="Courier" w:cs="Courier New"/>
          <w:color w:val="333333"/>
          <w:sz w:val="20"/>
          <w:szCs w:val="20"/>
        </w:rPr>
      </w:pPr>
      <w:ins w:id="217" w:author="Unknown">
        <w:r w:rsidRPr="00B07C42">
          <w:rPr>
            <w:rFonts w:ascii="Courier" w:eastAsia="Times New Roman" w:hAnsi="Courier" w:cs="Courier New"/>
            <w:color w:val="333333"/>
            <w:sz w:val="20"/>
            <w:szCs w:val="20"/>
          </w:rPr>
          <w:t>class PizzaShop{</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 w:author="Unknown"/>
          <w:rFonts w:ascii="Courier" w:eastAsia="Times New Roman" w:hAnsi="Courier" w:cs="Courier New"/>
          <w:color w:val="333333"/>
          <w:sz w:val="20"/>
          <w:szCs w:val="20"/>
        </w:rPr>
      </w:pPr>
      <w:ins w:id="219" w:author="Unknown">
        <w:r w:rsidRPr="00B07C42">
          <w:rPr>
            <w:rFonts w:ascii="Courier" w:eastAsia="Times New Roman" w:hAnsi="Courier" w:cs="Courier New"/>
            <w:color w:val="333333"/>
            <w:sz w:val="20"/>
            <w:szCs w:val="20"/>
          </w:rPr>
          <w:t>void prepareDough(){</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0" w:author="Unknown"/>
          <w:rFonts w:ascii="Courier" w:eastAsia="Times New Roman" w:hAnsi="Courier" w:cs="Courier New"/>
          <w:color w:val="333333"/>
          <w:sz w:val="20"/>
          <w:szCs w:val="20"/>
        </w:rPr>
      </w:pPr>
      <w:ins w:id="221" w:author="Unknown">
        <w:r w:rsidRPr="00B07C42">
          <w:rPr>
            <w:rFonts w:ascii="Courier" w:eastAsia="Times New Roman" w:hAnsi="Courier" w:cs="Courier New"/>
            <w:color w:val="333333"/>
            <w:sz w:val="20"/>
            <w:szCs w:val="20"/>
          </w:rPr>
          <w:t>System.out.println(“Pizza shop fresh dough ready!”);</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2" w:author="Unknown"/>
          <w:rFonts w:ascii="Courier" w:eastAsia="Times New Roman" w:hAnsi="Courier" w:cs="Courier New"/>
          <w:color w:val="333333"/>
          <w:sz w:val="20"/>
          <w:szCs w:val="20"/>
        </w:rPr>
      </w:pPr>
      <w:ins w:id="223"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4" w:author="Unknown"/>
          <w:rFonts w:ascii="Courier" w:eastAsia="Times New Roman" w:hAnsi="Courier" w:cs="Courier New"/>
          <w:color w:val="333333"/>
          <w:sz w:val="20"/>
          <w:szCs w:val="20"/>
        </w:rPr>
      </w:pPr>
      <w:ins w:id="225"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6" w:author="Unknown"/>
          <w:rFonts w:ascii="Courier" w:eastAsia="Times New Roman" w:hAnsi="Courier" w:cs="Courier New"/>
          <w:color w:val="333333"/>
          <w:sz w:val="20"/>
          <w:szCs w:val="20"/>
        </w:rPr>
      </w:pPr>
      <w:ins w:id="227" w:author="Unknown">
        <w:r w:rsidRPr="00B07C42">
          <w:rPr>
            <w:rFonts w:ascii="Courier" w:eastAsia="Times New Roman" w:hAnsi="Courier" w:cs="Courier New"/>
            <w:color w:val="333333"/>
            <w:sz w:val="20"/>
            <w:szCs w:val="20"/>
          </w:rPr>
          <w:t>class IndianPizzaShop extends PizzaShop{</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8" w:author="Unknown"/>
          <w:rFonts w:ascii="Courier" w:eastAsia="Times New Roman" w:hAnsi="Courier" w:cs="Courier New"/>
          <w:color w:val="333333"/>
          <w:sz w:val="20"/>
          <w:szCs w:val="20"/>
        </w:rPr>
      </w:pPr>
      <w:ins w:id="229" w:author="Unknown">
        <w:r w:rsidRPr="00B07C42">
          <w:rPr>
            <w:rFonts w:ascii="Courier" w:eastAsia="Times New Roman" w:hAnsi="Courier" w:cs="Courier New"/>
            <w:color w:val="333333"/>
            <w:sz w:val="20"/>
            <w:szCs w:val="20"/>
          </w:rPr>
          <w:t>void prepareDough(){</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0" w:author="Unknown"/>
          <w:rFonts w:ascii="Courier" w:eastAsia="Times New Roman" w:hAnsi="Courier" w:cs="Courier New"/>
          <w:color w:val="333333"/>
          <w:sz w:val="20"/>
          <w:szCs w:val="20"/>
        </w:rPr>
      </w:pPr>
      <w:ins w:id="231" w:author="Unknown">
        <w:r w:rsidRPr="00B07C42">
          <w:rPr>
            <w:rFonts w:ascii="Courier" w:eastAsia="Times New Roman" w:hAnsi="Courier" w:cs="Courier New"/>
            <w:color w:val="333333"/>
            <w:sz w:val="20"/>
            <w:szCs w:val="20"/>
          </w:rPr>
          <w:t>System.out.println(“Welcome to IndianPizza, fresh dough is ready!”);</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 w:author="Unknown"/>
          <w:rFonts w:ascii="Courier" w:eastAsia="Times New Roman" w:hAnsi="Courier" w:cs="Courier New"/>
          <w:color w:val="333333"/>
          <w:sz w:val="20"/>
          <w:szCs w:val="20"/>
        </w:rPr>
      </w:pPr>
      <w:ins w:id="233"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 w:author="Unknown"/>
          <w:rFonts w:ascii="Courier" w:eastAsia="Times New Roman" w:hAnsi="Courier" w:cs="Courier New"/>
          <w:color w:val="333333"/>
          <w:sz w:val="20"/>
          <w:szCs w:val="20"/>
        </w:rPr>
      </w:pPr>
      <w:ins w:id="235" w:author="Unknown">
        <w:r w:rsidRPr="00B07C42">
          <w:rPr>
            <w:rFonts w:ascii="Courier" w:eastAsia="Times New Roman" w:hAnsi="Courier" w:cs="Courier New"/>
            <w:color w:val="333333"/>
            <w:sz w:val="20"/>
            <w:szCs w:val="20"/>
          </w:rPr>
          <w:lastRenderedPageBreak/>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6" w:author="Unknown"/>
          <w:rFonts w:ascii="Courier" w:eastAsia="Times New Roman" w:hAnsi="Courier" w:cs="Courier New"/>
          <w:color w:val="333333"/>
          <w:sz w:val="20"/>
          <w:szCs w:val="20"/>
        </w:rPr>
      </w:pPr>
      <w:ins w:id="237" w:author="Unknown">
        <w:r w:rsidRPr="00B07C42">
          <w:rPr>
            <w:rFonts w:ascii="Courier" w:eastAsia="Times New Roman" w:hAnsi="Courier" w:cs="Courier New"/>
            <w:color w:val="333333"/>
            <w:sz w:val="20"/>
            <w:szCs w:val="20"/>
          </w:rPr>
          <w:t>In the main class,</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8" w:author="Unknown"/>
          <w:rFonts w:ascii="Courier" w:eastAsia="Times New Roman" w:hAnsi="Courier" w:cs="Courier New"/>
          <w:color w:val="333333"/>
          <w:sz w:val="20"/>
          <w:szCs w:val="20"/>
        </w:rPr>
      </w:pPr>
      <w:ins w:id="239" w:author="Unknown">
        <w:r w:rsidRPr="00B07C42">
          <w:rPr>
            <w:rFonts w:ascii="Courier" w:eastAsia="Times New Roman" w:hAnsi="Courier" w:cs="Courier New"/>
            <w:color w:val="333333"/>
            <w:sz w:val="20"/>
            <w:szCs w:val="20"/>
          </w:rPr>
          <w:t>public static void main(String[] args)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0" w:author="Unknown"/>
          <w:rFonts w:ascii="Courier" w:eastAsia="Times New Roman" w:hAnsi="Courier" w:cs="Courier New"/>
          <w:color w:val="333333"/>
          <w:sz w:val="20"/>
          <w:szCs w:val="20"/>
        </w:rPr>
      </w:pPr>
      <w:ins w:id="241" w:author="Unknown">
        <w:r w:rsidRPr="00B07C42">
          <w:rPr>
            <w:rFonts w:ascii="Courier" w:eastAsia="Times New Roman" w:hAnsi="Courier" w:cs="Courier New"/>
            <w:color w:val="333333"/>
            <w:sz w:val="20"/>
            <w:szCs w:val="20"/>
          </w:rPr>
          <w:t>PizzaShop pizza = new IndianPizzaShop();</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2" w:author="Unknown"/>
          <w:rFonts w:ascii="Courier" w:eastAsia="Times New Roman" w:hAnsi="Courier" w:cs="Courier New"/>
          <w:color w:val="333333"/>
          <w:sz w:val="20"/>
          <w:szCs w:val="20"/>
        </w:rPr>
      </w:pPr>
      <w:ins w:id="243" w:author="Unknown">
        <w:r w:rsidRPr="00B07C42">
          <w:rPr>
            <w:rFonts w:ascii="Courier" w:eastAsia="Times New Roman" w:hAnsi="Courier" w:cs="Courier New"/>
            <w:color w:val="333333"/>
            <w:sz w:val="20"/>
            <w:szCs w:val="20"/>
          </w:rPr>
          <w:t>pizza.prepareDough();</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4" w:author="Unknown"/>
          <w:rFonts w:ascii="Courier" w:eastAsia="Times New Roman" w:hAnsi="Courier" w:cs="Courier New"/>
          <w:color w:val="333333"/>
          <w:sz w:val="20"/>
          <w:szCs w:val="20"/>
        </w:rPr>
      </w:pPr>
      <w:ins w:id="245"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FFFFF"/>
        <w:spacing w:after="300" w:line="240" w:lineRule="auto"/>
        <w:jc w:val="both"/>
        <w:rPr>
          <w:ins w:id="246" w:author="Unknown"/>
          <w:rFonts w:ascii="Segoe UI" w:eastAsia="Times New Roman" w:hAnsi="Segoe UI" w:cs="Segoe UI"/>
          <w:color w:val="000000"/>
          <w:sz w:val="23"/>
          <w:szCs w:val="23"/>
        </w:rPr>
      </w:pPr>
      <w:ins w:id="247" w:author="Unknown">
        <w:r w:rsidRPr="00B07C42">
          <w:rPr>
            <w:rFonts w:ascii="Segoe UI" w:eastAsia="Times New Roman" w:hAnsi="Segoe UI" w:cs="Segoe UI"/>
            <w:color w:val="000000"/>
            <w:sz w:val="23"/>
            <w:szCs w:val="23"/>
          </w:rPr>
          <w:t>The output will be – Welcome to IndianPizza, fresh dough is ready!</w:t>
        </w:r>
      </w:ins>
    </w:p>
    <w:p w:rsidR="00B07C42" w:rsidRPr="00B07C42" w:rsidRDefault="00B07C42" w:rsidP="00B07C42">
      <w:pPr>
        <w:shd w:val="clear" w:color="auto" w:fill="FFFFFF"/>
        <w:spacing w:after="300" w:line="240" w:lineRule="auto"/>
        <w:jc w:val="both"/>
        <w:rPr>
          <w:ins w:id="248" w:author="Unknown"/>
          <w:rFonts w:ascii="Segoe UI" w:eastAsia="Times New Roman" w:hAnsi="Segoe UI" w:cs="Segoe UI"/>
          <w:color w:val="000000"/>
          <w:sz w:val="23"/>
          <w:szCs w:val="23"/>
        </w:rPr>
      </w:pPr>
      <w:ins w:id="249" w:author="Unknown">
        <w:r w:rsidRPr="00B07C42">
          <w:rPr>
            <w:rFonts w:ascii="Segoe UI" w:eastAsia="Times New Roman" w:hAnsi="Segoe UI" w:cs="Segoe UI"/>
            <w:color w:val="000000"/>
            <w:sz w:val="23"/>
            <w:szCs w:val="23"/>
          </w:rPr>
          <w:t>This means that the method prepareDough() is overridden by the child class IndianPizzaShop at runtime.</w:t>
        </w:r>
      </w:ins>
    </w:p>
    <w:p w:rsidR="00B07C42" w:rsidRPr="00B07C42" w:rsidRDefault="00B07C42" w:rsidP="00B07C42">
      <w:pPr>
        <w:shd w:val="clear" w:color="auto" w:fill="FFFFFF"/>
        <w:spacing w:before="100" w:beforeAutospacing="1" w:after="100" w:afterAutospacing="1" w:line="240" w:lineRule="auto"/>
        <w:outlineLvl w:val="3"/>
        <w:rPr>
          <w:ins w:id="250" w:author="Unknown"/>
          <w:rFonts w:ascii="Arial" w:eastAsia="Times New Roman" w:hAnsi="Arial" w:cs="Arial"/>
          <w:b/>
          <w:bCs/>
          <w:color w:val="222222"/>
          <w:sz w:val="24"/>
          <w:szCs w:val="24"/>
        </w:rPr>
      </w:pPr>
      <w:ins w:id="251" w:author="Unknown">
        <w:r w:rsidRPr="00B07C42">
          <w:rPr>
            <w:rFonts w:ascii="Arial" w:eastAsia="Times New Roman" w:hAnsi="Arial" w:cs="Arial"/>
            <w:b/>
            <w:bCs/>
            <w:color w:val="222222"/>
            <w:sz w:val="24"/>
            <w:szCs w:val="24"/>
          </w:rPr>
          <w:t>Question: What is the difference between stack and heap memory?</w:t>
        </w:r>
      </w:ins>
    </w:p>
    <w:p w:rsidR="00B07C42" w:rsidRPr="00B07C42" w:rsidRDefault="00B07C42" w:rsidP="00B07C42">
      <w:pPr>
        <w:shd w:val="clear" w:color="auto" w:fill="FFFFFF"/>
        <w:spacing w:after="300" w:line="240" w:lineRule="auto"/>
        <w:jc w:val="both"/>
        <w:rPr>
          <w:ins w:id="252" w:author="Unknown"/>
          <w:rFonts w:ascii="Segoe UI" w:eastAsia="Times New Roman" w:hAnsi="Segoe UI" w:cs="Segoe UI"/>
          <w:color w:val="000000"/>
          <w:sz w:val="23"/>
          <w:szCs w:val="23"/>
        </w:rPr>
      </w:pPr>
      <w:ins w:id="253" w:author="Unknown">
        <w:r w:rsidRPr="00B07C42">
          <w:rPr>
            <w:rFonts w:ascii="Segoe UI" w:eastAsia="Times New Roman" w:hAnsi="Segoe UI" w:cs="Segoe UI"/>
            <w:b/>
            <w:bCs/>
            <w:color w:val="000000"/>
            <w:sz w:val="23"/>
          </w:rPr>
          <w:t>Answer:</w:t>
        </w:r>
      </w:ins>
    </w:p>
    <w:p w:rsidR="00B07C42" w:rsidRPr="00B07C42" w:rsidRDefault="00B07C42" w:rsidP="00B07C42">
      <w:pPr>
        <w:shd w:val="clear" w:color="auto" w:fill="FFFFFF"/>
        <w:spacing w:after="300" w:line="240" w:lineRule="auto"/>
        <w:jc w:val="both"/>
        <w:rPr>
          <w:ins w:id="254" w:author="Unknown"/>
          <w:rFonts w:ascii="Segoe UI" w:eastAsia="Times New Roman" w:hAnsi="Segoe UI" w:cs="Segoe UI"/>
          <w:color w:val="000000"/>
          <w:sz w:val="23"/>
          <w:szCs w:val="23"/>
        </w:rPr>
      </w:pPr>
      <w:ins w:id="255" w:author="Unknown">
        <w:r w:rsidRPr="00B07C42">
          <w:rPr>
            <w:rFonts w:ascii="Segoe UI" w:eastAsia="Times New Roman" w:hAnsi="Segoe UI" w:cs="Segoe UI"/>
            <w:b/>
            <w:bCs/>
            <w:color w:val="000000"/>
            <w:sz w:val="23"/>
          </w:rPr>
          <w:t>Heap –</w:t>
        </w:r>
      </w:ins>
    </w:p>
    <w:p w:rsidR="00B07C42" w:rsidRPr="00B07C42" w:rsidRDefault="00B07C42" w:rsidP="00B07C42">
      <w:pPr>
        <w:numPr>
          <w:ilvl w:val="0"/>
          <w:numId w:val="7"/>
        </w:numPr>
        <w:shd w:val="clear" w:color="auto" w:fill="FFFFFF"/>
        <w:spacing w:after="0" w:line="240" w:lineRule="auto"/>
        <w:rPr>
          <w:ins w:id="256" w:author="Unknown"/>
          <w:rFonts w:ascii="Segoe UI" w:eastAsia="Times New Roman" w:hAnsi="Segoe UI" w:cs="Segoe UI"/>
          <w:color w:val="000000"/>
          <w:sz w:val="23"/>
          <w:szCs w:val="23"/>
        </w:rPr>
      </w:pPr>
      <w:ins w:id="257" w:author="Unknown">
        <w:r w:rsidRPr="00B07C42">
          <w:rPr>
            <w:rFonts w:ascii="Segoe UI" w:eastAsia="Times New Roman" w:hAnsi="Segoe UI" w:cs="Segoe UI"/>
            <w:color w:val="000000"/>
            <w:sz w:val="23"/>
            <w:szCs w:val="23"/>
          </w:rPr>
          <w:t>JRE uses it to allocate memory for objects and JRE classes.</w:t>
        </w:r>
      </w:ins>
    </w:p>
    <w:p w:rsidR="00B07C42" w:rsidRPr="00B07C42" w:rsidRDefault="00B07C42" w:rsidP="00B07C42">
      <w:pPr>
        <w:numPr>
          <w:ilvl w:val="0"/>
          <w:numId w:val="7"/>
        </w:numPr>
        <w:shd w:val="clear" w:color="auto" w:fill="FFFFFF"/>
        <w:spacing w:after="0" w:line="240" w:lineRule="auto"/>
        <w:rPr>
          <w:ins w:id="258" w:author="Unknown"/>
          <w:rFonts w:ascii="Segoe UI" w:eastAsia="Times New Roman" w:hAnsi="Segoe UI" w:cs="Segoe UI"/>
          <w:color w:val="000000"/>
          <w:sz w:val="23"/>
          <w:szCs w:val="23"/>
        </w:rPr>
      </w:pPr>
      <w:ins w:id="259" w:author="Unknown">
        <w:r w:rsidRPr="00B07C42">
          <w:rPr>
            <w:rFonts w:ascii="Segoe UI" w:eastAsia="Times New Roman" w:hAnsi="Segoe UI" w:cs="Segoe UI"/>
            <w:color w:val="000000"/>
            <w:sz w:val="23"/>
            <w:szCs w:val="23"/>
          </w:rPr>
          <w:t>Garbage collection is done on heap memory</w:t>
        </w:r>
      </w:ins>
    </w:p>
    <w:p w:rsidR="00B07C42" w:rsidRPr="00B07C42" w:rsidRDefault="00B07C42" w:rsidP="00B07C42">
      <w:pPr>
        <w:numPr>
          <w:ilvl w:val="0"/>
          <w:numId w:val="7"/>
        </w:numPr>
        <w:shd w:val="clear" w:color="auto" w:fill="FFFFFF"/>
        <w:spacing w:after="0" w:line="240" w:lineRule="auto"/>
        <w:rPr>
          <w:ins w:id="260" w:author="Unknown"/>
          <w:rFonts w:ascii="Segoe UI" w:eastAsia="Times New Roman" w:hAnsi="Segoe UI" w:cs="Segoe UI"/>
          <w:color w:val="000000"/>
          <w:sz w:val="23"/>
          <w:szCs w:val="23"/>
        </w:rPr>
      </w:pPr>
      <w:ins w:id="261" w:author="Unknown">
        <w:r w:rsidRPr="00B07C42">
          <w:rPr>
            <w:rFonts w:ascii="Segoe UI" w:eastAsia="Times New Roman" w:hAnsi="Segoe UI" w:cs="Segoe UI"/>
            <w:color w:val="000000"/>
            <w:sz w:val="23"/>
            <w:szCs w:val="23"/>
          </w:rPr>
          <w:t>Objects created on heap are accessible globally.</w:t>
        </w:r>
      </w:ins>
    </w:p>
    <w:p w:rsidR="00B07C42" w:rsidRPr="00B07C42" w:rsidRDefault="00B07C42" w:rsidP="00B07C42">
      <w:pPr>
        <w:shd w:val="clear" w:color="auto" w:fill="FFFFFF"/>
        <w:spacing w:after="300" w:line="240" w:lineRule="auto"/>
        <w:jc w:val="both"/>
        <w:rPr>
          <w:ins w:id="262" w:author="Unknown"/>
          <w:rFonts w:ascii="Segoe UI" w:eastAsia="Times New Roman" w:hAnsi="Segoe UI" w:cs="Segoe UI"/>
          <w:color w:val="000000"/>
          <w:sz w:val="23"/>
          <w:szCs w:val="23"/>
        </w:rPr>
      </w:pPr>
      <w:ins w:id="263" w:author="Unknown">
        <w:r w:rsidRPr="00B07C42">
          <w:rPr>
            <w:rFonts w:ascii="Segoe UI" w:eastAsia="Times New Roman" w:hAnsi="Segoe UI" w:cs="Segoe UI"/>
            <w:b/>
            <w:bCs/>
            <w:color w:val="000000"/>
            <w:sz w:val="23"/>
          </w:rPr>
          <w:t>Stack –</w:t>
        </w:r>
      </w:ins>
    </w:p>
    <w:p w:rsidR="00B07C42" w:rsidRPr="00B07C42" w:rsidRDefault="00B07C42" w:rsidP="00B07C42">
      <w:pPr>
        <w:numPr>
          <w:ilvl w:val="0"/>
          <w:numId w:val="8"/>
        </w:numPr>
        <w:shd w:val="clear" w:color="auto" w:fill="FFFFFF"/>
        <w:spacing w:after="0" w:line="240" w:lineRule="auto"/>
        <w:rPr>
          <w:ins w:id="264" w:author="Unknown"/>
          <w:rFonts w:ascii="Segoe UI" w:eastAsia="Times New Roman" w:hAnsi="Segoe UI" w:cs="Segoe UI"/>
          <w:color w:val="000000"/>
          <w:sz w:val="23"/>
          <w:szCs w:val="23"/>
        </w:rPr>
      </w:pPr>
      <w:ins w:id="265" w:author="Unknown">
        <w:r w:rsidRPr="00B07C42">
          <w:rPr>
            <w:rFonts w:ascii="Segoe UI" w:eastAsia="Times New Roman" w:hAnsi="Segoe UI" w:cs="Segoe UI"/>
            <w:color w:val="000000"/>
            <w:sz w:val="23"/>
            <w:szCs w:val="23"/>
          </w:rPr>
          <w:t>Short term references like the current thread of execution</w:t>
        </w:r>
      </w:ins>
    </w:p>
    <w:p w:rsidR="00B07C42" w:rsidRPr="00B07C42" w:rsidRDefault="00B07C42" w:rsidP="00B07C42">
      <w:pPr>
        <w:numPr>
          <w:ilvl w:val="0"/>
          <w:numId w:val="8"/>
        </w:numPr>
        <w:shd w:val="clear" w:color="auto" w:fill="FFFFFF"/>
        <w:spacing w:after="0" w:line="240" w:lineRule="auto"/>
        <w:rPr>
          <w:ins w:id="266" w:author="Unknown"/>
          <w:rFonts w:ascii="Segoe UI" w:eastAsia="Times New Roman" w:hAnsi="Segoe UI" w:cs="Segoe UI"/>
          <w:color w:val="000000"/>
          <w:sz w:val="23"/>
          <w:szCs w:val="23"/>
        </w:rPr>
      </w:pPr>
      <w:ins w:id="267" w:author="Unknown">
        <w:r w:rsidRPr="00B07C42">
          <w:rPr>
            <w:rFonts w:ascii="Segoe UI" w:eastAsia="Times New Roman" w:hAnsi="Segoe UI" w:cs="Segoe UI"/>
            <w:color w:val="000000"/>
            <w:sz w:val="23"/>
            <w:szCs w:val="23"/>
          </w:rPr>
          <w:t>References to heap objects are stored in stack</w:t>
        </w:r>
      </w:ins>
    </w:p>
    <w:p w:rsidR="00B07C42" w:rsidRPr="00B07C42" w:rsidRDefault="00B07C42" w:rsidP="00B07C42">
      <w:pPr>
        <w:numPr>
          <w:ilvl w:val="0"/>
          <w:numId w:val="8"/>
        </w:numPr>
        <w:shd w:val="clear" w:color="auto" w:fill="FFFFFF"/>
        <w:spacing w:after="0" w:line="240" w:lineRule="auto"/>
        <w:rPr>
          <w:ins w:id="268" w:author="Unknown"/>
          <w:rFonts w:ascii="Segoe UI" w:eastAsia="Times New Roman" w:hAnsi="Segoe UI" w:cs="Segoe UI"/>
          <w:color w:val="000000"/>
          <w:sz w:val="23"/>
          <w:szCs w:val="23"/>
        </w:rPr>
      </w:pPr>
      <w:ins w:id="269" w:author="Unknown">
        <w:r w:rsidRPr="00B07C42">
          <w:rPr>
            <w:rFonts w:ascii="Segoe UI" w:eastAsia="Times New Roman" w:hAnsi="Segoe UI" w:cs="Segoe UI"/>
            <w:color w:val="000000"/>
            <w:sz w:val="23"/>
            <w:szCs w:val="23"/>
          </w:rPr>
          <w:t>When a method is called, a new memory block is created. Once the method gets executed, the block is used by the next program.</w:t>
        </w:r>
      </w:ins>
    </w:p>
    <w:p w:rsidR="00B07C42" w:rsidRPr="00B07C42" w:rsidRDefault="00B07C42" w:rsidP="00B07C42">
      <w:pPr>
        <w:shd w:val="clear" w:color="auto" w:fill="FFFFFF"/>
        <w:spacing w:after="300" w:line="240" w:lineRule="auto"/>
        <w:jc w:val="both"/>
        <w:rPr>
          <w:ins w:id="270" w:author="Unknown"/>
          <w:rFonts w:ascii="Segoe UI" w:eastAsia="Times New Roman" w:hAnsi="Segoe UI" w:cs="Segoe UI"/>
          <w:color w:val="000000"/>
          <w:sz w:val="23"/>
          <w:szCs w:val="23"/>
        </w:rPr>
      </w:pPr>
      <w:ins w:id="271" w:author="Unknown">
        <w:r w:rsidRPr="00B07C42">
          <w:rPr>
            <w:rFonts w:ascii="Segoe UI" w:eastAsia="Times New Roman" w:hAnsi="Segoe UI" w:cs="Segoe UI"/>
            <w:color w:val="000000"/>
            <w:sz w:val="23"/>
            <w:szCs w:val="23"/>
          </w:rPr>
          <w:t>Stack memory size is smaller compared to heap memory.</w:t>
        </w:r>
      </w:ins>
    </w:p>
    <w:p w:rsidR="00B07C42" w:rsidRPr="00B07C42" w:rsidRDefault="00B07C42" w:rsidP="00B07C42">
      <w:pPr>
        <w:shd w:val="clear" w:color="auto" w:fill="FFFFFF"/>
        <w:spacing w:before="100" w:beforeAutospacing="1" w:after="100" w:afterAutospacing="1" w:line="240" w:lineRule="auto"/>
        <w:outlineLvl w:val="3"/>
        <w:rPr>
          <w:ins w:id="272" w:author="Unknown"/>
          <w:rFonts w:ascii="Arial" w:eastAsia="Times New Roman" w:hAnsi="Arial" w:cs="Arial"/>
          <w:b/>
          <w:bCs/>
          <w:color w:val="222222"/>
          <w:sz w:val="24"/>
          <w:szCs w:val="24"/>
        </w:rPr>
      </w:pPr>
      <w:ins w:id="273" w:author="Unknown">
        <w:r w:rsidRPr="00B07C42">
          <w:rPr>
            <w:rFonts w:ascii="Arial" w:eastAsia="Times New Roman" w:hAnsi="Arial" w:cs="Arial"/>
            <w:b/>
            <w:bCs/>
            <w:color w:val="222222"/>
            <w:sz w:val="24"/>
            <w:szCs w:val="24"/>
          </w:rPr>
          <w:t>Question: Write a program to check if a number is prime.</w:t>
        </w:r>
      </w:ins>
    </w:p>
    <w:p w:rsidR="00B07C42" w:rsidRPr="00B07C42" w:rsidRDefault="00B07C42" w:rsidP="00B07C42">
      <w:pPr>
        <w:shd w:val="clear" w:color="auto" w:fill="FFFFFF"/>
        <w:spacing w:after="300" w:line="240" w:lineRule="auto"/>
        <w:jc w:val="both"/>
        <w:rPr>
          <w:ins w:id="274" w:author="Unknown"/>
          <w:rFonts w:ascii="Segoe UI" w:eastAsia="Times New Roman" w:hAnsi="Segoe UI" w:cs="Segoe UI"/>
          <w:color w:val="000000"/>
          <w:sz w:val="23"/>
          <w:szCs w:val="23"/>
        </w:rPr>
      </w:pPr>
      <w:ins w:id="275"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Pass the number let us say int number = 47;</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6" w:author="Unknown"/>
          <w:rFonts w:ascii="Courier" w:eastAsia="Times New Roman" w:hAnsi="Courier" w:cs="Courier New"/>
          <w:color w:val="333333"/>
          <w:sz w:val="20"/>
          <w:szCs w:val="20"/>
        </w:rPr>
      </w:pPr>
      <w:ins w:id="277" w:author="Unknown">
        <w:r w:rsidRPr="00B07C42">
          <w:rPr>
            <w:rFonts w:ascii="Courier" w:eastAsia="Times New Roman" w:hAnsi="Courier" w:cs="Courier New"/>
            <w:color w:val="333333"/>
            <w:sz w:val="20"/>
            <w:szCs w:val="20"/>
          </w:rPr>
          <w:t>// set default to not prime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8" w:author="Unknown"/>
          <w:rFonts w:ascii="Courier" w:eastAsia="Times New Roman" w:hAnsi="Courier" w:cs="Courier New"/>
          <w:color w:val="333333"/>
          <w:sz w:val="20"/>
          <w:szCs w:val="20"/>
        </w:rPr>
      </w:pPr>
      <w:ins w:id="279" w:author="Unknown">
        <w:r w:rsidRPr="00B07C42">
          <w:rPr>
            <w:rFonts w:ascii="Courier" w:eastAsia="Times New Roman" w:hAnsi="Courier" w:cs="Courier New"/>
            <w:color w:val="333333"/>
            <w:sz w:val="20"/>
            <w:szCs w:val="20"/>
          </w:rPr>
          <w:t>boolean flag = false;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0" w:author="Unknown"/>
          <w:rFonts w:ascii="Courier" w:eastAsia="Times New Roman" w:hAnsi="Courier" w:cs="Courier New"/>
          <w:color w:val="333333"/>
          <w:sz w:val="20"/>
          <w:szCs w:val="20"/>
        </w:rPr>
      </w:pPr>
      <w:ins w:id="281" w:author="Unknown">
        <w:r w:rsidRPr="00B07C42">
          <w:rPr>
            <w:rFonts w:ascii="Courier" w:eastAsia="Times New Roman" w:hAnsi="Courier" w:cs="Courier New"/>
            <w:color w:val="333333"/>
            <w:sz w:val="20"/>
            <w:szCs w:val="20"/>
          </w:rPr>
          <w:t>// prime numbers are divisible only by themselves and 1</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2" w:author="Unknown"/>
          <w:rFonts w:ascii="Courier" w:eastAsia="Times New Roman" w:hAnsi="Courier" w:cs="Courier New"/>
          <w:color w:val="333333"/>
          <w:sz w:val="20"/>
          <w:szCs w:val="20"/>
        </w:rPr>
      </w:pPr>
      <w:ins w:id="283" w:author="Unknown">
        <w:r w:rsidRPr="00B07C42">
          <w:rPr>
            <w:rFonts w:ascii="Courier" w:eastAsia="Times New Roman" w:hAnsi="Courier" w:cs="Courier New"/>
            <w:color w:val="333333"/>
            <w:sz w:val="20"/>
            <w:szCs w:val="20"/>
          </w:rPr>
          <w:t>for(int i = 2; i &lt;= number/2; ++i)</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4" w:author="Unknown"/>
          <w:rFonts w:ascii="Courier" w:eastAsia="Times New Roman" w:hAnsi="Courier" w:cs="Courier New"/>
          <w:color w:val="333333"/>
          <w:sz w:val="20"/>
          <w:szCs w:val="20"/>
        </w:rPr>
      </w:pPr>
      <w:ins w:id="285"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6" w:author="Unknown"/>
          <w:rFonts w:ascii="Courier" w:eastAsia="Times New Roman" w:hAnsi="Courier" w:cs="Courier New"/>
          <w:color w:val="333333"/>
          <w:sz w:val="20"/>
          <w:szCs w:val="20"/>
        </w:rPr>
      </w:pPr>
      <w:ins w:id="287" w:author="Unknown">
        <w:r w:rsidRPr="00B07C42">
          <w:rPr>
            <w:rFonts w:ascii="Courier" w:eastAsia="Times New Roman" w:hAnsi="Courier" w:cs="Courier New"/>
            <w:color w:val="333333"/>
            <w:sz w:val="20"/>
            <w:szCs w:val="20"/>
          </w:rPr>
          <w:t>// if no remainder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8" w:author="Unknown"/>
          <w:rFonts w:ascii="Courier" w:eastAsia="Times New Roman" w:hAnsi="Courier" w:cs="Courier New"/>
          <w:color w:val="333333"/>
          <w:sz w:val="20"/>
          <w:szCs w:val="20"/>
        </w:rPr>
      </w:pPr>
      <w:ins w:id="289" w:author="Unknown">
        <w:r w:rsidRPr="00B07C42">
          <w:rPr>
            <w:rFonts w:ascii="Courier" w:eastAsia="Times New Roman" w:hAnsi="Courier" w:cs="Courier New"/>
            <w:color w:val="333333"/>
            <w:sz w:val="20"/>
            <w:szCs w:val="20"/>
          </w:rPr>
          <w:lastRenderedPageBreak/>
          <w:t>if(number % i == 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0" w:author="Unknown"/>
          <w:rFonts w:ascii="Courier" w:eastAsia="Times New Roman" w:hAnsi="Courier" w:cs="Courier New"/>
          <w:color w:val="333333"/>
          <w:sz w:val="20"/>
          <w:szCs w:val="20"/>
        </w:rPr>
      </w:pPr>
      <w:ins w:id="291"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2" w:author="Unknown"/>
          <w:rFonts w:ascii="Courier" w:eastAsia="Times New Roman" w:hAnsi="Courier" w:cs="Courier New"/>
          <w:color w:val="333333"/>
          <w:sz w:val="20"/>
          <w:szCs w:val="20"/>
        </w:rPr>
      </w:pPr>
      <w:ins w:id="293" w:author="Unknown">
        <w:r w:rsidRPr="00B07C42">
          <w:rPr>
            <w:rFonts w:ascii="Courier" w:eastAsia="Times New Roman" w:hAnsi="Courier" w:cs="Courier New"/>
            <w:color w:val="333333"/>
            <w:sz w:val="20"/>
            <w:szCs w:val="20"/>
          </w:rPr>
          <w:t>// number is divisible by i, so it is not prime.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4" w:author="Unknown"/>
          <w:rFonts w:ascii="Courier" w:eastAsia="Times New Roman" w:hAnsi="Courier" w:cs="Courier New"/>
          <w:color w:val="333333"/>
          <w:sz w:val="20"/>
          <w:szCs w:val="20"/>
        </w:rPr>
      </w:pPr>
      <w:ins w:id="295" w:author="Unknown">
        <w:r w:rsidRPr="00B07C42">
          <w:rPr>
            <w:rFonts w:ascii="Courier" w:eastAsia="Times New Roman" w:hAnsi="Courier" w:cs="Courier New"/>
            <w:color w:val="333333"/>
            <w:sz w:val="20"/>
            <w:szCs w:val="20"/>
          </w:rPr>
          <w:t>flag = true;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6" w:author="Unknown"/>
          <w:rFonts w:ascii="Courier" w:eastAsia="Times New Roman" w:hAnsi="Courier" w:cs="Courier New"/>
          <w:color w:val="333333"/>
          <w:sz w:val="20"/>
          <w:szCs w:val="20"/>
        </w:rPr>
      </w:pPr>
      <w:ins w:id="297" w:author="Unknown">
        <w:r w:rsidRPr="00B07C42">
          <w:rPr>
            <w:rFonts w:ascii="Courier" w:eastAsia="Times New Roman" w:hAnsi="Courier" w:cs="Courier New"/>
            <w:color w:val="333333"/>
            <w:sz w:val="20"/>
            <w:szCs w:val="20"/>
          </w:rPr>
          <w:t>// break the loop if the number is not prime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8" w:author="Unknown"/>
          <w:rFonts w:ascii="Courier" w:eastAsia="Times New Roman" w:hAnsi="Courier" w:cs="Courier New"/>
          <w:color w:val="333333"/>
          <w:sz w:val="20"/>
          <w:szCs w:val="20"/>
        </w:rPr>
      </w:pPr>
      <w:ins w:id="299" w:author="Unknown">
        <w:r w:rsidRPr="00B07C42">
          <w:rPr>
            <w:rFonts w:ascii="Courier" w:eastAsia="Times New Roman" w:hAnsi="Courier" w:cs="Courier New"/>
            <w:color w:val="333333"/>
            <w:sz w:val="20"/>
            <w:szCs w:val="20"/>
          </w:rPr>
          <w:t>break;</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0" w:author="Unknown"/>
          <w:rFonts w:ascii="Courier" w:eastAsia="Times New Roman" w:hAnsi="Courier" w:cs="Courier New"/>
          <w:color w:val="333333"/>
          <w:sz w:val="20"/>
          <w:szCs w:val="20"/>
        </w:rPr>
      </w:pPr>
      <w:ins w:id="301"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2" w:author="Unknown"/>
          <w:rFonts w:ascii="Courier" w:eastAsia="Times New Roman" w:hAnsi="Courier" w:cs="Courier New"/>
          <w:color w:val="333333"/>
          <w:sz w:val="20"/>
          <w:szCs w:val="20"/>
        </w:rPr>
      </w:pPr>
      <w:ins w:id="303"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4" w:author="Unknown"/>
          <w:rFonts w:ascii="Courier" w:eastAsia="Times New Roman" w:hAnsi="Courier" w:cs="Courier New"/>
          <w:color w:val="333333"/>
          <w:sz w:val="20"/>
          <w:szCs w:val="20"/>
        </w:rPr>
      </w:pPr>
      <w:ins w:id="305" w:author="Unknown">
        <w:r w:rsidRPr="00B07C42">
          <w:rPr>
            <w:rFonts w:ascii="Courier" w:eastAsia="Times New Roman" w:hAnsi="Courier" w:cs="Courier New"/>
            <w:color w:val="333333"/>
            <w:sz w:val="20"/>
            <w:szCs w:val="20"/>
          </w:rPr>
          <w:t>// if flag is not equal to true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6" w:author="Unknown"/>
          <w:rFonts w:ascii="Courier" w:eastAsia="Times New Roman" w:hAnsi="Courier" w:cs="Courier New"/>
          <w:color w:val="333333"/>
          <w:sz w:val="20"/>
          <w:szCs w:val="20"/>
        </w:rPr>
      </w:pPr>
      <w:ins w:id="307" w:author="Unknown">
        <w:r w:rsidRPr="00B07C42">
          <w:rPr>
            <w:rFonts w:ascii="Courier" w:eastAsia="Times New Roman" w:hAnsi="Courier" w:cs="Courier New"/>
            <w:color w:val="333333"/>
            <w:sz w:val="20"/>
            <w:szCs w:val="20"/>
          </w:rPr>
          <w:t>if (!flag)</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8" w:author="Unknown"/>
          <w:rFonts w:ascii="Courier" w:eastAsia="Times New Roman" w:hAnsi="Courier" w:cs="Courier New"/>
          <w:color w:val="333333"/>
          <w:sz w:val="20"/>
          <w:szCs w:val="20"/>
        </w:rPr>
      </w:pPr>
      <w:ins w:id="309" w:author="Unknown">
        <w:r w:rsidRPr="00B07C42">
          <w:rPr>
            <w:rFonts w:ascii="Courier" w:eastAsia="Times New Roman" w:hAnsi="Courier" w:cs="Courier New"/>
            <w:color w:val="333333"/>
            <w:sz w:val="20"/>
            <w:szCs w:val="20"/>
          </w:rPr>
          <w:t>System.out.println(number + " is prime.");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10" w:author="Unknown"/>
          <w:rFonts w:ascii="Courier" w:eastAsia="Times New Roman" w:hAnsi="Courier" w:cs="Courier New"/>
          <w:color w:val="333333"/>
          <w:sz w:val="20"/>
          <w:szCs w:val="20"/>
        </w:rPr>
      </w:pPr>
      <w:ins w:id="311" w:author="Unknown">
        <w:r w:rsidRPr="00B07C42">
          <w:rPr>
            <w:rFonts w:ascii="Courier" w:eastAsia="Times New Roman" w:hAnsi="Courier" w:cs="Courier New"/>
            <w:color w:val="333333"/>
            <w:sz w:val="20"/>
            <w:szCs w:val="20"/>
          </w:rPr>
          <w:t>else</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12" w:author="Unknown"/>
          <w:rFonts w:ascii="Courier" w:eastAsia="Times New Roman" w:hAnsi="Courier" w:cs="Courier New"/>
          <w:color w:val="333333"/>
          <w:sz w:val="20"/>
          <w:szCs w:val="20"/>
        </w:rPr>
      </w:pPr>
      <w:ins w:id="313" w:author="Unknown">
        <w:r w:rsidRPr="00B07C42">
          <w:rPr>
            <w:rFonts w:ascii="Courier" w:eastAsia="Times New Roman" w:hAnsi="Courier" w:cs="Courier New"/>
            <w:color w:val="333333"/>
            <w:sz w:val="20"/>
            <w:szCs w:val="20"/>
          </w:rPr>
          <w:t>System.out.println(number + " is not prime.");</w:t>
        </w:r>
      </w:ins>
    </w:p>
    <w:p w:rsidR="00B07C42" w:rsidRPr="00B07C42" w:rsidRDefault="00B07C42" w:rsidP="00B07C42">
      <w:pPr>
        <w:shd w:val="clear" w:color="auto" w:fill="FFFFFF"/>
        <w:spacing w:before="100" w:beforeAutospacing="1" w:after="100" w:afterAutospacing="1" w:line="240" w:lineRule="auto"/>
        <w:outlineLvl w:val="3"/>
        <w:rPr>
          <w:ins w:id="314" w:author="Unknown"/>
          <w:rFonts w:ascii="Arial" w:eastAsia="Times New Roman" w:hAnsi="Arial" w:cs="Arial"/>
          <w:b/>
          <w:bCs/>
          <w:color w:val="222222"/>
          <w:sz w:val="24"/>
          <w:szCs w:val="24"/>
        </w:rPr>
      </w:pPr>
      <w:ins w:id="315" w:author="Unknown">
        <w:r w:rsidRPr="00B07C42">
          <w:rPr>
            <w:rFonts w:ascii="Arial" w:eastAsia="Times New Roman" w:hAnsi="Arial" w:cs="Arial"/>
            <w:b/>
            <w:bCs/>
            <w:color w:val="222222"/>
            <w:sz w:val="24"/>
            <w:szCs w:val="24"/>
          </w:rPr>
          <w:t>Question: Explain the concept of inheritance.</w:t>
        </w:r>
      </w:ins>
    </w:p>
    <w:p w:rsidR="00B07C42" w:rsidRPr="00B07C42" w:rsidRDefault="00B07C42" w:rsidP="00B07C42">
      <w:pPr>
        <w:shd w:val="clear" w:color="auto" w:fill="FFFFFF"/>
        <w:spacing w:after="300" w:line="240" w:lineRule="auto"/>
        <w:jc w:val="both"/>
        <w:rPr>
          <w:ins w:id="316" w:author="Unknown"/>
          <w:rFonts w:ascii="Segoe UI" w:eastAsia="Times New Roman" w:hAnsi="Segoe UI" w:cs="Segoe UI"/>
          <w:color w:val="000000"/>
          <w:sz w:val="23"/>
          <w:szCs w:val="23"/>
        </w:rPr>
      </w:pPr>
      <w:ins w:id="317"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Inheritance is a concept where a child class can access the methods of a base class. Inheritance can be achieved by extending a parent class or by using interfaces.</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18" w:author="Unknown"/>
          <w:rFonts w:ascii="Courier" w:eastAsia="Times New Roman" w:hAnsi="Courier" w:cs="Courier New"/>
          <w:color w:val="333333"/>
          <w:sz w:val="20"/>
          <w:szCs w:val="20"/>
        </w:rPr>
      </w:pPr>
      <w:ins w:id="319" w:author="Unknown">
        <w:r w:rsidRPr="00B07C42">
          <w:rPr>
            <w:rFonts w:ascii="Courier" w:eastAsia="Times New Roman" w:hAnsi="Courier" w:cs="Courier New"/>
            <w:color w:val="333333"/>
            <w:sz w:val="20"/>
            <w:szCs w:val="20"/>
          </w:rPr>
          <w:t>class A{}</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20" w:author="Unknown"/>
          <w:rFonts w:ascii="Courier" w:eastAsia="Times New Roman" w:hAnsi="Courier" w:cs="Courier New"/>
          <w:color w:val="333333"/>
          <w:sz w:val="20"/>
          <w:szCs w:val="20"/>
        </w:rPr>
      </w:pPr>
      <w:ins w:id="321" w:author="Unknown">
        <w:r w:rsidRPr="00B07C42">
          <w:rPr>
            <w:rFonts w:ascii="Courier" w:eastAsia="Times New Roman" w:hAnsi="Courier" w:cs="Courier New"/>
            <w:color w:val="333333"/>
            <w:sz w:val="20"/>
            <w:szCs w:val="20"/>
          </w:rPr>
          <w:t xml:space="preserve">class B </w:t>
        </w:r>
        <w:r w:rsidRPr="00B07C42">
          <w:rPr>
            <w:rFonts w:ascii="Courier" w:eastAsia="Times New Roman" w:hAnsi="Courier" w:cs="Courier New"/>
            <w:b/>
            <w:bCs/>
            <w:color w:val="333333"/>
            <w:sz w:val="20"/>
            <w:szCs w:val="20"/>
          </w:rPr>
          <w:t>extends</w:t>
        </w:r>
        <w:r w:rsidRPr="00B07C42">
          <w:rPr>
            <w:rFonts w:ascii="Courier" w:eastAsia="Times New Roman" w:hAnsi="Courier" w:cs="Courier New"/>
            <w:color w:val="333333"/>
            <w:sz w:val="20"/>
            <w:szCs w:val="20"/>
          </w:rPr>
          <w:t xml:space="preserve"> A{}</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22" w:author="Unknown"/>
          <w:rFonts w:ascii="Courier" w:eastAsia="Times New Roman" w:hAnsi="Courier" w:cs="Courier New"/>
          <w:color w:val="333333"/>
          <w:sz w:val="20"/>
          <w:szCs w:val="20"/>
        </w:rPr>
      </w:pPr>
      <w:ins w:id="323" w:author="Unknown">
        <w:r w:rsidRPr="00B07C42">
          <w:rPr>
            <w:rFonts w:ascii="Courier" w:eastAsia="Times New Roman" w:hAnsi="Courier" w:cs="Courier New"/>
            <w:color w:val="333333"/>
            <w:sz w:val="20"/>
            <w:szCs w:val="20"/>
          </w:rPr>
          <w:t>interface C{}</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24" w:author="Unknown"/>
          <w:rFonts w:ascii="Courier" w:eastAsia="Times New Roman" w:hAnsi="Courier" w:cs="Courier New"/>
          <w:color w:val="333333"/>
          <w:sz w:val="20"/>
          <w:szCs w:val="20"/>
        </w:rPr>
      </w:pPr>
      <w:ins w:id="325" w:author="Unknown">
        <w:r w:rsidRPr="00B07C42">
          <w:rPr>
            <w:rFonts w:ascii="Courier" w:eastAsia="Times New Roman" w:hAnsi="Courier" w:cs="Courier New"/>
            <w:color w:val="333333"/>
            <w:sz w:val="20"/>
            <w:szCs w:val="20"/>
          </w:rPr>
          <w:t xml:space="preserve">class D extends A </w:t>
        </w:r>
        <w:r w:rsidRPr="00B07C42">
          <w:rPr>
            <w:rFonts w:ascii="Courier" w:eastAsia="Times New Roman" w:hAnsi="Courier" w:cs="Courier New"/>
            <w:b/>
            <w:bCs/>
            <w:color w:val="333333"/>
            <w:sz w:val="20"/>
            <w:szCs w:val="20"/>
          </w:rPr>
          <w:t>implements</w:t>
        </w:r>
        <w:r w:rsidRPr="00B07C42">
          <w:rPr>
            <w:rFonts w:ascii="Courier" w:eastAsia="Times New Roman" w:hAnsi="Courier" w:cs="Courier New"/>
            <w:color w:val="333333"/>
            <w:sz w:val="20"/>
            <w:szCs w:val="20"/>
          </w:rPr>
          <w:t xml:space="preserve"> C{}</w:t>
        </w:r>
      </w:ins>
    </w:p>
    <w:p w:rsidR="00B07C42" w:rsidRPr="00B07C42" w:rsidRDefault="00B07C42" w:rsidP="00B07C42">
      <w:pPr>
        <w:shd w:val="clear" w:color="auto" w:fill="FFFFFF"/>
        <w:spacing w:before="100" w:beforeAutospacing="1" w:after="100" w:afterAutospacing="1" w:line="240" w:lineRule="auto"/>
        <w:outlineLvl w:val="3"/>
        <w:rPr>
          <w:ins w:id="326" w:author="Unknown"/>
          <w:rFonts w:ascii="Arial" w:eastAsia="Times New Roman" w:hAnsi="Arial" w:cs="Arial"/>
          <w:b/>
          <w:bCs/>
          <w:color w:val="222222"/>
          <w:sz w:val="24"/>
          <w:szCs w:val="24"/>
        </w:rPr>
      </w:pPr>
      <w:ins w:id="327" w:author="Unknown">
        <w:r w:rsidRPr="00B07C42">
          <w:rPr>
            <w:rFonts w:ascii="Arial" w:eastAsia="Times New Roman" w:hAnsi="Arial" w:cs="Arial"/>
            <w:b/>
            <w:bCs/>
            <w:color w:val="222222"/>
            <w:sz w:val="24"/>
            <w:szCs w:val="24"/>
          </w:rPr>
          <w:t>Question: How is exception handling done in C++ and Java?</w:t>
        </w:r>
      </w:ins>
    </w:p>
    <w:p w:rsidR="00B07C42" w:rsidRPr="00B07C42" w:rsidRDefault="00B07C42" w:rsidP="00B07C42">
      <w:pPr>
        <w:shd w:val="clear" w:color="auto" w:fill="FFFFFF"/>
        <w:spacing w:after="300" w:line="240" w:lineRule="auto"/>
        <w:jc w:val="both"/>
        <w:rPr>
          <w:ins w:id="328" w:author="Unknown"/>
          <w:rFonts w:ascii="Segoe UI" w:eastAsia="Times New Roman" w:hAnsi="Segoe UI" w:cs="Segoe UI"/>
          <w:color w:val="000000"/>
          <w:sz w:val="23"/>
          <w:szCs w:val="23"/>
        </w:rPr>
      </w:pPr>
      <w:ins w:id="329"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C++ and Java use the try/catch and throw keywords to handle exceptions. However,</w:t>
        </w:r>
      </w:ins>
    </w:p>
    <w:p w:rsidR="00B07C42" w:rsidRPr="00B07C42" w:rsidRDefault="00B07C42" w:rsidP="00B07C42">
      <w:pPr>
        <w:numPr>
          <w:ilvl w:val="0"/>
          <w:numId w:val="9"/>
        </w:numPr>
        <w:shd w:val="clear" w:color="auto" w:fill="FFFFFF"/>
        <w:spacing w:after="0" w:line="240" w:lineRule="auto"/>
        <w:rPr>
          <w:ins w:id="330" w:author="Unknown"/>
          <w:rFonts w:ascii="Segoe UI" w:eastAsia="Times New Roman" w:hAnsi="Segoe UI" w:cs="Segoe UI"/>
          <w:color w:val="000000"/>
          <w:sz w:val="23"/>
          <w:szCs w:val="23"/>
        </w:rPr>
      </w:pPr>
      <w:ins w:id="331" w:author="Unknown">
        <w:r w:rsidRPr="00B07C42">
          <w:rPr>
            <w:rFonts w:ascii="Segoe UI" w:eastAsia="Times New Roman" w:hAnsi="Segoe UI" w:cs="Segoe UI"/>
            <w:color w:val="000000"/>
            <w:sz w:val="23"/>
            <w:szCs w:val="23"/>
          </w:rPr>
          <w:t>In Java only the instances of Throwable or subclasses of Throwable can be thrown as an exception. In C++, even primitive types and pointers are allowed to be thrown as an exception.</w:t>
        </w:r>
      </w:ins>
    </w:p>
    <w:p w:rsidR="00B07C42" w:rsidRPr="00B07C42" w:rsidRDefault="00B07C42" w:rsidP="00B07C42">
      <w:pPr>
        <w:numPr>
          <w:ilvl w:val="0"/>
          <w:numId w:val="9"/>
        </w:numPr>
        <w:shd w:val="clear" w:color="auto" w:fill="FFFFFF"/>
        <w:spacing w:after="0" w:line="240" w:lineRule="auto"/>
        <w:rPr>
          <w:ins w:id="332" w:author="Unknown"/>
          <w:rFonts w:ascii="Segoe UI" w:eastAsia="Times New Roman" w:hAnsi="Segoe UI" w:cs="Segoe UI"/>
          <w:color w:val="000000"/>
          <w:sz w:val="23"/>
          <w:szCs w:val="23"/>
        </w:rPr>
      </w:pPr>
      <w:ins w:id="333" w:author="Unknown">
        <w:r w:rsidRPr="00B07C42">
          <w:rPr>
            <w:rFonts w:ascii="Segoe UI" w:eastAsia="Times New Roman" w:hAnsi="Segoe UI" w:cs="Segoe UI"/>
            <w:color w:val="000000"/>
            <w:sz w:val="23"/>
            <w:szCs w:val="23"/>
          </w:rPr>
          <w:t>Java has finally block which is executed after try-catch block. This block is used to execute some code irrespective of what happens in the code (clean up, clearing variables etc…). there is no such provision in C++.</w:t>
        </w:r>
      </w:ins>
    </w:p>
    <w:p w:rsidR="00B07C42" w:rsidRPr="00B07C42" w:rsidRDefault="00B07C42" w:rsidP="00B07C42">
      <w:pPr>
        <w:numPr>
          <w:ilvl w:val="0"/>
          <w:numId w:val="9"/>
        </w:numPr>
        <w:shd w:val="clear" w:color="auto" w:fill="FFFFFF"/>
        <w:spacing w:after="0" w:line="240" w:lineRule="auto"/>
        <w:rPr>
          <w:ins w:id="334" w:author="Unknown"/>
          <w:rFonts w:ascii="Segoe UI" w:eastAsia="Times New Roman" w:hAnsi="Segoe UI" w:cs="Segoe UI"/>
          <w:color w:val="000000"/>
          <w:sz w:val="23"/>
          <w:szCs w:val="23"/>
        </w:rPr>
      </w:pPr>
      <w:ins w:id="335" w:author="Unknown">
        <w:r w:rsidRPr="00B07C42">
          <w:rPr>
            <w:rFonts w:ascii="Segoe UI" w:eastAsia="Times New Roman" w:hAnsi="Segoe UI" w:cs="Segoe UI"/>
            <w:color w:val="000000"/>
            <w:sz w:val="23"/>
            <w:szCs w:val="23"/>
          </w:rPr>
          <w:lastRenderedPageBreak/>
          <w:t>To list the set of exceptions a method can throw, Java uses the ‘throw</w:t>
        </w:r>
        <w:r w:rsidRPr="00B07C42">
          <w:rPr>
            <w:rFonts w:ascii="Segoe UI" w:eastAsia="Times New Roman" w:hAnsi="Segoe UI" w:cs="Segoe UI"/>
            <w:b/>
            <w:bCs/>
            <w:color w:val="000000"/>
            <w:sz w:val="23"/>
            <w:szCs w:val="23"/>
          </w:rPr>
          <w:t>s</w:t>
        </w:r>
        <w:r w:rsidRPr="00B07C42">
          <w:rPr>
            <w:rFonts w:ascii="Segoe UI" w:eastAsia="Times New Roman" w:hAnsi="Segoe UI" w:cs="Segoe UI"/>
            <w:color w:val="000000"/>
            <w:sz w:val="23"/>
            <w:szCs w:val="23"/>
          </w:rPr>
          <w:t>’ keyword, whereas in C++, throw does the job.</w:t>
        </w:r>
      </w:ins>
    </w:p>
    <w:p w:rsidR="00B07C42" w:rsidRPr="00B07C42" w:rsidRDefault="00B07C42" w:rsidP="00B07C42">
      <w:pPr>
        <w:numPr>
          <w:ilvl w:val="0"/>
          <w:numId w:val="9"/>
        </w:numPr>
        <w:shd w:val="clear" w:color="auto" w:fill="FFFFFF"/>
        <w:spacing w:after="0" w:line="240" w:lineRule="auto"/>
        <w:rPr>
          <w:ins w:id="336" w:author="Unknown"/>
          <w:rFonts w:ascii="Segoe UI" w:eastAsia="Times New Roman" w:hAnsi="Segoe UI" w:cs="Segoe UI"/>
          <w:color w:val="000000"/>
          <w:sz w:val="23"/>
          <w:szCs w:val="23"/>
        </w:rPr>
      </w:pPr>
      <w:ins w:id="337" w:author="Unknown">
        <w:r w:rsidRPr="00B07C42">
          <w:rPr>
            <w:rFonts w:ascii="Segoe UI" w:eastAsia="Times New Roman" w:hAnsi="Segoe UI" w:cs="Segoe UI"/>
            <w:color w:val="000000"/>
            <w:sz w:val="23"/>
            <w:szCs w:val="23"/>
          </w:rPr>
          <w:t>All exceptions are unchecked in C++. Java can have checked and unchecked exceptions.</w:t>
        </w:r>
      </w:ins>
    </w:p>
    <w:p w:rsidR="00B07C42" w:rsidRPr="00B07C42" w:rsidRDefault="00B07C42" w:rsidP="00B07C42">
      <w:pPr>
        <w:shd w:val="clear" w:color="auto" w:fill="FFFFFF"/>
        <w:spacing w:before="100" w:beforeAutospacing="1" w:after="100" w:afterAutospacing="1" w:line="240" w:lineRule="auto"/>
        <w:outlineLvl w:val="3"/>
        <w:rPr>
          <w:ins w:id="338" w:author="Unknown"/>
          <w:rFonts w:ascii="Arial" w:eastAsia="Times New Roman" w:hAnsi="Arial" w:cs="Arial"/>
          <w:b/>
          <w:bCs/>
          <w:color w:val="222222"/>
          <w:sz w:val="24"/>
          <w:szCs w:val="24"/>
        </w:rPr>
      </w:pPr>
      <w:ins w:id="339" w:author="Unknown">
        <w:r w:rsidRPr="00B07C42">
          <w:rPr>
            <w:rFonts w:ascii="Arial" w:eastAsia="Times New Roman" w:hAnsi="Arial" w:cs="Arial"/>
            <w:b/>
            <w:bCs/>
            <w:color w:val="222222"/>
            <w:sz w:val="24"/>
            <w:szCs w:val="24"/>
          </w:rPr>
          <w:t>Question: What is ‘null’ and how is memory allocation done for null objects?</w:t>
        </w:r>
      </w:ins>
    </w:p>
    <w:p w:rsidR="00B07C42" w:rsidRPr="00B07C42" w:rsidRDefault="00B07C42" w:rsidP="00B07C42">
      <w:pPr>
        <w:shd w:val="clear" w:color="auto" w:fill="FFFFFF"/>
        <w:spacing w:after="300" w:line="240" w:lineRule="auto"/>
        <w:jc w:val="both"/>
        <w:rPr>
          <w:ins w:id="340" w:author="Unknown"/>
          <w:rFonts w:ascii="Segoe UI" w:eastAsia="Times New Roman" w:hAnsi="Segoe UI" w:cs="Segoe UI"/>
          <w:color w:val="000000"/>
          <w:sz w:val="23"/>
          <w:szCs w:val="23"/>
        </w:rPr>
      </w:pPr>
      <w:ins w:id="341"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When a non-primitive variable doesn’t point or refer to any object, it is called null.</w:t>
        </w:r>
      </w:ins>
    </w:p>
    <w:p w:rsidR="00B07C42" w:rsidRPr="00B07C42" w:rsidRDefault="00B07C42" w:rsidP="00B07C42">
      <w:pPr>
        <w:numPr>
          <w:ilvl w:val="0"/>
          <w:numId w:val="10"/>
        </w:numPr>
        <w:shd w:val="clear" w:color="auto" w:fill="FFFFFF"/>
        <w:spacing w:after="0" w:line="240" w:lineRule="auto"/>
        <w:rPr>
          <w:ins w:id="342" w:author="Unknown"/>
          <w:rFonts w:ascii="Segoe UI" w:eastAsia="Times New Roman" w:hAnsi="Segoe UI" w:cs="Segoe UI"/>
          <w:color w:val="000000"/>
          <w:sz w:val="23"/>
          <w:szCs w:val="23"/>
        </w:rPr>
      </w:pPr>
      <w:ins w:id="343" w:author="Unknown">
        <w:r w:rsidRPr="00B07C42">
          <w:rPr>
            <w:rFonts w:ascii="Segoe UI" w:eastAsia="Times New Roman" w:hAnsi="Segoe UI" w:cs="Segoe UI"/>
            <w:color w:val="000000"/>
            <w:sz w:val="23"/>
            <w:szCs w:val="23"/>
          </w:rPr>
          <w:t>String str = null; //declaring null</w:t>
        </w:r>
      </w:ins>
    </w:p>
    <w:p w:rsidR="00B07C42" w:rsidRPr="00B07C42" w:rsidRDefault="00B07C42" w:rsidP="00B07C42">
      <w:pPr>
        <w:numPr>
          <w:ilvl w:val="0"/>
          <w:numId w:val="10"/>
        </w:numPr>
        <w:shd w:val="clear" w:color="auto" w:fill="FFFFFF"/>
        <w:spacing w:after="0" w:line="240" w:lineRule="auto"/>
        <w:rPr>
          <w:ins w:id="344" w:author="Unknown"/>
          <w:rFonts w:ascii="Segoe UI" w:eastAsia="Times New Roman" w:hAnsi="Segoe UI" w:cs="Segoe UI"/>
          <w:color w:val="000000"/>
          <w:sz w:val="23"/>
          <w:szCs w:val="23"/>
        </w:rPr>
      </w:pPr>
      <w:ins w:id="345" w:author="Unknown">
        <w:r w:rsidRPr="00B07C42">
          <w:rPr>
            <w:rFonts w:ascii="Segoe UI" w:eastAsia="Times New Roman" w:hAnsi="Segoe UI" w:cs="Segoe UI"/>
            <w:color w:val="000000"/>
            <w:sz w:val="23"/>
            <w:szCs w:val="23"/>
          </w:rPr>
          <w:t>if(str == null) //Finding out if value is null</w:t>
        </w:r>
      </w:ins>
    </w:p>
    <w:p w:rsidR="00B07C42" w:rsidRPr="00B07C42" w:rsidRDefault="00B07C42" w:rsidP="00B07C42">
      <w:pPr>
        <w:numPr>
          <w:ilvl w:val="0"/>
          <w:numId w:val="10"/>
        </w:numPr>
        <w:shd w:val="clear" w:color="auto" w:fill="FFFFFF"/>
        <w:spacing w:after="0" w:line="240" w:lineRule="auto"/>
        <w:rPr>
          <w:ins w:id="346" w:author="Unknown"/>
          <w:rFonts w:ascii="Segoe UI" w:eastAsia="Times New Roman" w:hAnsi="Segoe UI" w:cs="Segoe UI"/>
          <w:color w:val="000000"/>
          <w:sz w:val="23"/>
          <w:szCs w:val="23"/>
        </w:rPr>
      </w:pPr>
      <w:ins w:id="347" w:author="Unknown">
        <w:r w:rsidRPr="00B07C42">
          <w:rPr>
            <w:rFonts w:ascii="Segoe UI" w:eastAsia="Times New Roman" w:hAnsi="Segoe UI" w:cs="Segoe UI"/>
            <w:color w:val="000000"/>
            <w:sz w:val="23"/>
            <w:szCs w:val="23"/>
          </w:rPr>
          <w:t>int length = str.length();//using a null value will throw NullPointerException;</w:t>
        </w:r>
      </w:ins>
    </w:p>
    <w:p w:rsidR="00B07C42" w:rsidRPr="00B07C42" w:rsidRDefault="00B07C42" w:rsidP="00B07C42">
      <w:pPr>
        <w:shd w:val="clear" w:color="auto" w:fill="FFFFFF"/>
        <w:spacing w:before="100" w:beforeAutospacing="1" w:after="100" w:afterAutospacing="1" w:line="240" w:lineRule="auto"/>
        <w:outlineLvl w:val="3"/>
        <w:rPr>
          <w:ins w:id="348" w:author="Unknown"/>
          <w:rFonts w:ascii="Arial" w:eastAsia="Times New Roman" w:hAnsi="Arial" w:cs="Arial"/>
          <w:b/>
          <w:bCs/>
          <w:color w:val="222222"/>
          <w:sz w:val="24"/>
          <w:szCs w:val="24"/>
        </w:rPr>
      </w:pPr>
      <w:ins w:id="349" w:author="Unknown">
        <w:r w:rsidRPr="00B07C42">
          <w:rPr>
            <w:rFonts w:ascii="Arial" w:eastAsia="Times New Roman" w:hAnsi="Arial" w:cs="Arial"/>
            <w:b/>
            <w:bCs/>
            <w:color w:val="222222"/>
            <w:sz w:val="24"/>
            <w:szCs w:val="24"/>
          </w:rPr>
          <w:t>Question: What is the difference between Array and ArrayList?</w:t>
        </w:r>
      </w:ins>
    </w:p>
    <w:p w:rsidR="00B07C42" w:rsidRPr="00B07C42" w:rsidRDefault="00B07C42" w:rsidP="00B07C42">
      <w:pPr>
        <w:shd w:val="clear" w:color="auto" w:fill="FFFFFF"/>
        <w:spacing w:after="300" w:line="240" w:lineRule="auto"/>
        <w:jc w:val="both"/>
        <w:rPr>
          <w:ins w:id="350" w:author="Unknown"/>
          <w:rFonts w:ascii="Segoe UI" w:eastAsia="Times New Roman" w:hAnsi="Segoe UI" w:cs="Segoe UI"/>
          <w:color w:val="000000"/>
          <w:sz w:val="23"/>
          <w:szCs w:val="23"/>
        </w:rPr>
      </w:pPr>
      <w:ins w:id="351" w:author="Unknown">
        <w:r w:rsidRPr="00B07C42">
          <w:rPr>
            <w:rFonts w:ascii="Segoe UI" w:eastAsia="Times New Roman" w:hAnsi="Segoe UI" w:cs="Segoe UI"/>
            <w:b/>
            <w:bCs/>
            <w:color w:val="000000"/>
            <w:sz w:val="23"/>
          </w:rPr>
          <w:t>Answer:</w:t>
        </w:r>
      </w:ins>
    </w:p>
    <w:p w:rsidR="00B07C42" w:rsidRPr="00B07C42" w:rsidRDefault="00B07C42" w:rsidP="00B07C42">
      <w:pPr>
        <w:numPr>
          <w:ilvl w:val="0"/>
          <w:numId w:val="11"/>
        </w:numPr>
        <w:shd w:val="clear" w:color="auto" w:fill="FFFFFF"/>
        <w:spacing w:after="0" w:line="240" w:lineRule="auto"/>
        <w:rPr>
          <w:ins w:id="352" w:author="Unknown"/>
          <w:rFonts w:ascii="Segoe UI" w:eastAsia="Times New Roman" w:hAnsi="Segoe UI" w:cs="Segoe UI"/>
          <w:color w:val="000000"/>
          <w:sz w:val="23"/>
          <w:szCs w:val="23"/>
        </w:rPr>
      </w:pPr>
      <w:ins w:id="353" w:author="Unknown">
        <w:r w:rsidRPr="00B07C42">
          <w:rPr>
            <w:rFonts w:ascii="Segoe UI" w:eastAsia="Times New Roman" w:hAnsi="Segoe UI" w:cs="Segoe UI"/>
            <w:color w:val="000000"/>
            <w:sz w:val="23"/>
            <w:szCs w:val="23"/>
          </w:rPr>
          <w:t>The array has a fixed length, whereas the size of ArrayList can grow dynamically as elements are added.</w:t>
        </w:r>
      </w:ins>
    </w:p>
    <w:p w:rsidR="00B07C42" w:rsidRPr="00B07C42" w:rsidRDefault="00B07C42" w:rsidP="00B07C42">
      <w:pPr>
        <w:numPr>
          <w:ilvl w:val="0"/>
          <w:numId w:val="11"/>
        </w:numPr>
        <w:shd w:val="clear" w:color="auto" w:fill="FFFFFF"/>
        <w:spacing w:after="0" w:line="240" w:lineRule="auto"/>
        <w:rPr>
          <w:ins w:id="354" w:author="Unknown"/>
          <w:rFonts w:ascii="Segoe UI" w:eastAsia="Times New Roman" w:hAnsi="Segoe UI" w:cs="Segoe UI"/>
          <w:color w:val="000000"/>
          <w:sz w:val="23"/>
          <w:szCs w:val="23"/>
        </w:rPr>
      </w:pPr>
      <w:ins w:id="355" w:author="Unknown">
        <w:r w:rsidRPr="00B07C42">
          <w:rPr>
            <w:rFonts w:ascii="Segoe UI" w:eastAsia="Times New Roman" w:hAnsi="Segoe UI" w:cs="Segoe UI"/>
            <w:color w:val="000000"/>
            <w:sz w:val="23"/>
            <w:szCs w:val="23"/>
          </w:rPr>
          <w:t>ArrayList does not store primitives. If we have to store int elements, each should be wrapped into Integer objects to be stored in ArrayList. This is not the case with Array.</w:t>
        </w:r>
      </w:ins>
    </w:p>
    <w:p w:rsidR="00B07C42" w:rsidRPr="00B07C42" w:rsidRDefault="00B07C42" w:rsidP="00B07C42">
      <w:pPr>
        <w:shd w:val="clear" w:color="auto" w:fill="FFFFFF"/>
        <w:spacing w:before="100" w:beforeAutospacing="1" w:after="100" w:afterAutospacing="1" w:line="240" w:lineRule="auto"/>
        <w:outlineLvl w:val="3"/>
        <w:rPr>
          <w:ins w:id="356" w:author="Unknown"/>
          <w:rFonts w:ascii="Arial" w:eastAsia="Times New Roman" w:hAnsi="Arial" w:cs="Arial"/>
          <w:b/>
          <w:bCs/>
          <w:color w:val="222222"/>
          <w:sz w:val="24"/>
          <w:szCs w:val="24"/>
        </w:rPr>
      </w:pPr>
      <w:ins w:id="357" w:author="Unknown">
        <w:r w:rsidRPr="00B07C42">
          <w:rPr>
            <w:rFonts w:ascii="Arial" w:eastAsia="Times New Roman" w:hAnsi="Arial" w:cs="Arial"/>
            <w:b/>
            <w:bCs/>
            <w:color w:val="222222"/>
            <w:sz w:val="24"/>
            <w:szCs w:val="24"/>
          </w:rPr>
          <w:t>Question: Can you write a program to swap two numbers?</w:t>
        </w:r>
      </w:ins>
    </w:p>
    <w:p w:rsidR="00B07C42" w:rsidRPr="00B07C42" w:rsidRDefault="00B07C42" w:rsidP="00B07C42">
      <w:pPr>
        <w:shd w:val="clear" w:color="auto" w:fill="FFFFFF"/>
        <w:spacing w:after="300" w:line="240" w:lineRule="auto"/>
        <w:jc w:val="both"/>
        <w:rPr>
          <w:ins w:id="358" w:author="Unknown"/>
          <w:rFonts w:ascii="Segoe UI" w:eastAsia="Times New Roman" w:hAnsi="Segoe UI" w:cs="Segoe UI"/>
          <w:color w:val="000000"/>
          <w:sz w:val="23"/>
          <w:szCs w:val="23"/>
        </w:rPr>
      </w:pPr>
      <w:ins w:id="359" w:author="Unknown">
        <w:r w:rsidRPr="00B07C42">
          <w:rPr>
            <w:rFonts w:ascii="Segoe UI" w:eastAsia="Times New Roman" w:hAnsi="Segoe UI" w:cs="Segoe UI"/>
            <w:b/>
            <w:bCs/>
            <w:color w:val="000000"/>
            <w:sz w:val="23"/>
          </w:rPr>
          <w:t>Answer: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0" w:author="Unknown"/>
          <w:rFonts w:ascii="Courier" w:eastAsia="Times New Roman" w:hAnsi="Courier" w:cs="Courier New"/>
          <w:color w:val="333333"/>
          <w:sz w:val="20"/>
          <w:szCs w:val="20"/>
        </w:rPr>
      </w:pPr>
      <w:ins w:id="361" w:author="Unknown">
        <w:r w:rsidRPr="00B07C42">
          <w:rPr>
            <w:rFonts w:ascii="Courier" w:eastAsia="Times New Roman" w:hAnsi="Courier" w:cs="Courier New"/>
            <w:color w:val="333333"/>
            <w:sz w:val="20"/>
            <w:szCs w:val="20"/>
          </w:rPr>
          <w:t>int temp = 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2" w:author="Unknown"/>
          <w:rFonts w:ascii="Courier" w:eastAsia="Times New Roman" w:hAnsi="Courier" w:cs="Courier New"/>
          <w:color w:val="333333"/>
          <w:sz w:val="20"/>
          <w:szCs w:val="20"/>
        </w:rPr>
      </w:pPr>
      <w:ins w:id="363" w:author="Unknown">
        <w:r w:rsidRPr="00B07C42">
          <w:rPr>
            <w:rFonts w:ascii="Courier" w:eastAsia="Times New Roman" w:hAnsi="Courier" w:cs="Courier New"/>
            <w:color w:val="333333"/>
            <w:sz w:val="20"/>
            <w:szCs w:val="20"/>
          </w:rPr>
          <w:t>temp = number1;</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4" w:author="Unknown"/>
          <w:rFonts w:ascii="Courier" w:eastAsia="Times New Roman" w:hAnsi="Courier" w:cs="Courier New"/>
          <w:color w:val="333333"/>
          <w:sz w:val="20"/>
          <w:szCs w:val="20"/>
        </w:rPr>
      </w:pPr>
      <w:ins w:id="365" w:author="Unknown">
        <w:r w:rsidRPr="00B07C42">
          <w:rPr>
            <w:rFonts w:ascii="Courier" w:eastAsia="Times New Roman" w:hAnsi="Courier" w:cs="Courier New"/>
            <w:color w:val="333333"/>
            <w:sz w:val="20"/>
            <w:szCs w:val="20"/>
          </w:rPr>
          <w:t>number1 = number2;</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6" w:author="Unknown"/>
          <w:rFonts w:ascii="Courier" w:eastAsia="Times New Roman" w:hAnsi="Courier" w:cs="Courier New"/>
          <w:color w:val="333333"/>
          <w:sz w:val="20"/>
          <w:szCs w:val="20"/>
        </w:rPr>
      </w:pPr>
      <w:ins w:id="367" w:author="Unknown">
        <w:r w:rsidRPr="00B07C42">
          <w:rPr>
            <w:rFonts w:ascii="Courier" w:eastAsia="Times New Roman" w:hAnsi="Courier" w:cs="Courier New"/>
            <w:color w:val="333333"/>
            <w:sz w:val="20"/>
            <w:szCs w:val="20"/>
          </w:rPr>
          <w:t>number2 = temp;</w:t>
        </w:r>
      </w:ins>
    </w:p>
    <w:p w:rsidR="00B07C42" w:rsidRPr="00B07C42" w:rsidRDefault="00B07C42" w:rsidP="00B07C42">
      <w:pPr>
        <w:shd w:val="clear" w:color="auto" w:fill="FFFFFF"/>
        <w:spacing w:before="100" w:beforeAutospacing="1" w:after="100" w:afterAutospacing="1" w:line="240" w:lineRule="auto"/>
        <w:outlineLvl w:val="3"/>
        <w:rPr>
          <w:ins w:id="368" w:author="Unknown"/>
          <w:rFonts w:ascii="Arial" w:eastAsia="Times New Roman" w:hAnsi="Arial" w:cs="Arial"/>
          <w:b/>
          <w:bCs/>
          <w:color w:val="222222"/>
          <w:sz w:val="24"/>
          <w:szCs w:val="24"/>
        </w:rPr>
      </w:pPr>
      <w:ins w:id="369" w:author="Unknown">
        <w:r w:rsidRPr="00B07C42">
          <w:rPr>
            <w:rFonts w:ascii="Arial" w:eastAsia="Times New Roman" w:hAnsi="Arial" w:cs="Arial"/>
            <w:b/>
            <w:bCs/>
            <w:color w:val="222222"/>
            <w:sz w:val="24"/>
            <w:szCs w:val="24"/>
          </w:rPr>
          <w:t>Question: Now write the same (above) program without using temporary variable. Is it possible?</w:t>
        </w:r>
      </w:ins>
    </w:p>
    <w:p w:rsidR="00B07C42" w:rsidRPr="00B07C42" w:rsidRDefault="00B07C42" w:rsidP="00B07C42">
      <w:pPr>
        <w:shd w:val="clear" w:color="auto" w:fill="FFFFFF"/>
        <w:spacing w:after="300" w:line="240" w:lineRule="auto"/>
        <w:jc w:val="both"/>
        <w:rPr>
          <w:ins w:id="370" w:author="Unknown"/>
          <w:rFonts w:ascii="Segoe UI" w:eastAsia="Times New Roman" w:hAnsi="Segoe UI" w:cs="Segoe UI"/>
          <w:color w:val="000000"/>
          <w:sz w:val="23"/>
          <w:szCs w:val="23"/>
        </w:rPr>
      </w:pPr>
      <w:ins w:id="371" w:author="Unknown">
        <w:r w:rsidRPr="00B07C42">
          <w:rPr>
            <w:rFonts w:ascii="Segoe UI" w:eastAsia="Times New Roman" w:hAnsi="Segoe UI" w:cs="Segoe UI"/>
            <w:b/>
            <w:bCs/>
            <w:color w:val="000000"/>
            <w:sz w:val="23"/>
          </w:rPr>
          <w:t>Answer:</w:t>
        </w:r>
      </w:ins>
    </w:p>
    <w:p w:rsidR="00B07C42" w:rsidRPr="00B07C42" w:rsidRDefault="00B07C42" w:rsidP="00B07C42">
      <w:pPr>
        <w:shd w:val="clear" w:color="auto" w:fill="FFFFFF"/>
        <w:spacing w:after="300" w:line="240" w:lineRule="auto"/>
        <w:jc w:val="both"/>
        <w:rPr>
          <w:ins w:id="372" w:author="Unknown"/>
          <w:rFonts w:ascii="Segoe UI" w:eastAsia="Times New Roman" w:hAnsi="Segoe UI" w:cs="Segoe UI"/>
          <w:color w:val="000000"/>
          <w:sz w:val="23"/>
          <w:szCs w:val="23"/>
        </w:rPr>
      </w:pPr>
      <w:ins w:id="373" w:author="Unknown">
        <w:r w:rsidRPr="00B07C42">
          <w:rPr>
            <w:rFonts w:ascii="Segoe UI" w:eastAsia="Times New Roman" w:hAnsi="Segoe UI" w:cs="Segoe UI"/>
            <w:color w:val="000000"/>
            <w:sz w:val="23"/>
            <w:szCs w:val="23"/>
          </w:rPr>
          <w:t>Let us say number1 = 10 and number2 = 20;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4" w:author="Unknown"/>
          <w:rFonts w:ascii="Courier" w:eastAsia="Times New Roman" w:hAnsi="Courier" w:cs="Courier New"/>
          <w:color w:val="333333"/>
          <w:sz w:val="20"/>
          <w:szCs w:val="20"/>
        </w:rPr>
      </w:pPr>
      <w:ins w:id="375" w:author="Unknown">
        <w:r w:rsidRPr="00B07C42">
          <w:rPr>
            <w:rFonts w:ascii="Courier" w:eastAsia="Times New Roman" w:hAnsi="Courier" w:cs="Courier New"/>
            <w:color w:val="333333"/>
            <w:sz w:val="20"/>
            <w:szCs w:val="20"/>
          </w:rPr>
          <w:t>number1 = number1 + number2; // number1 is now 30</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6" w:author="Unknown"/>
          <w:rFonts w:ascii="Courier" w:eastAsia="Times New Roman" w:hAnsi="Courier" w:cs="Courier New"/>
          <w:color w:val="333333"/>
          <w:sz w:val="20"/>
          <w:szCs w:val="20"/>
        </w:rPr>
      </w:pPr>
      <w:ins w:id="377" w:author="Unknown">
        <w:r w:rsidRPr="00B07C42">
          <w:rPr>
            <w:rFonts w:ascii="Courier" w:eastAsia="Times New Roman" w:hAnsi="Courier" w:cs="Courier New"/>
            <w:color w:val="333333"/>
            <w:sz w:val="20"/>
            <w:szCs w:val="20"/>
          </w:rPr>
          <w:t>number2 = number1 - number2; // number2 is now 10(number1)</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8" w:author="Unknown"/>
          <w:rFonts w:ascii="Courier" w:eastAsia="Times New Roman" w:hAnsi="Courier" w:cs="Courier New"/>
          <w:color w:val="333333"/>
          <w:sz w:val="20"/>
          <w:szCs w:val="20"/>
        </w:rPr>
      </w:pPr>
      <w:ins w:id="379" w:author="Unknown">
        <w:r w:rsidRPr="00B07C42">
          <w:rPr>
            <w:rFonts w:ascii="Courier" w:eastAsia="Times New Roman" w:hAnsi="Courier" w:cs="Courier New"/>
            <w:color w:val="333333"/>
            <w:sz w:val="20"/>
            <w:szCs w:val="20"/>
          </w:rPr>
          <w:t>number1 = number1 - number2; // number1 is now 20(number2)</w:t>
        </w:r>
      </w:ins>
    </w:p>
    <w:p w:rsidR="00B07C42" w:rsidRPr="00B07C42" w:rsidRDefault="00B07C42" w:rsidP="00B07C42">
      <w:pPr>
        <w:shd w:val="clear" w:color="auto" w:fill="FFFFFF"/>
        <w:spacing w:before="100" w:beforeAutospacing="1" w:after="100" w:afterAutospacing="1" w:line="240" w:lineRule="auto"/>
        <w:outlineLvl w:val="3"/>
        <w:rPr>
          <w:ins w:id="380" w:author="Unknown"/>
          <w:rFonts w:ascii="Arial" w:eastAsia="Times New Roman" w:hAnsi="Arial" w:cs="Arial"/>
          <w:b/>
          <w:bCs/>
          <w:color w:val="222222"/>
          <w:sz w:val="24"/>
          <w:szCs w:val="24"/>
        </w:rPr>
      </w:pPr>
      <w:ins w:id="381" w:author="Unknown">
        <w:r w:rsidRPr="00B07C42">
          <w:rPr>
            <w:rFonts w:ascii="Arial" w:eastAsia="Times New Roman" w:hAnsi="Arial" w:cs="Arial"/>
            <w:b/>
            <w:bCs/>
            <w:color w:val="222222"/>
            <w:sz w:val="24"/>
            <w:szCs w:val="24"/>
          </w:rPr>
          <w:lastRenderedPageBreak/>
          <w:t>Question: What is a circular linked list?</w:t>
        </w:r>
      </w:ins>
    </w:p>
    <w:p w:rsidR="00B07C42" w:rsidRPr="00B07C42" w:rsidRDefault="00B07C42" w:rsidP="00B07C42">
      <w:pPr>
        <w:shd w:val="clear" w:color="auto" w:fill="FFFFFF"/>
        <w:spacing w:after="300" w:line="240" w:lineRule="auto"/>
        <w:jc w:val="both"/>
        <w:rPr>
          <w:ins w:id="382" w:author="Unknown"/>
          <w:rFonts w:ascii="Segoe UI" w:eastAsia="Times New Roman" w:hAnsi="Segoe UI" w:cs="Segoe UI"/>
          <w:color w:val="000000"/>
          <w:sz w:val="23"/>
          <w:szCs w:val="23"/>
        </w:rPr>
      </w:pPr>
      <w:ins w:id="383"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Circular linked list is a list in which each node is linked to the next and the last one (tail) is linked to the first (head), completing a circle.</w:t>
        </w:r>
      </w:ins>
    </w:p>
    <w:p w:rsidR="00B07C42" w:rsidRPr="00B07C42" w:rsidRDefault="00B07C42" w:rsidP="00B07C42">
      <w:pPr>
        <w:shd w:val="clear" w:color="auto" w:fill="FFFFFF"/>
        <w:spacing w:after="300" w:line="240" w:lineRule="auto"/>
        <w:jc w:val="both"/>
        <w:rPr>
          <w:ins w:id="384" w:author="Unknown"/>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extent cx="3771900" cy="914400"/>
            <wp:effectExtent l="19050" t="0" r="0" b="0"/>
            <wp:docPr id="1" name="Picture 1"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Linked List"/>
                    <pic:cNvPicPr>
                      <a:picLocks noChangeAspect="1" noChangeArrowheads="1"/>
                    </pic:cNvPicPr>
                  </pic:nvPicPr>
                  <pic:blipFill>
                    <a:blip r:embed="rId59"/>
                    <a:srcRect/>
                    <a:stretch>
                      <a:fillRect/>
                    </a:stretch>
                  </pic:blipFill>
                  <pic:spPr bwMode="auto">
                    <a:xfrm>
                      <a:off x="0" y="0"/>
                      <a:ext cx="3771900" cy="914400"/>
                    </a:xfrm>
                    <a:prstGeom prst="rect">
                      <a:avLst/>
                    </a:prstGeom>
                    <a:noFill/>
                    <a:ln w="9525">
                      <a:noFill/>
                      <a:miter lim="800000"/>
                      <a:headEnd/>
                      <a:tailEnd/>
                    </a:ln>
                  </pic:spPr>
                </pic:pic>
              </a:graphicData>
            </a:graphic>
          </wp:inline>
        </w:drawing>
      </w:r>
    </w:p>
    <w:p w:rsidR="00B07C42" w:rsidRPr="00B07C42" w:rsidRDefault="00B07C42" w:rsidP="00B07C42">
      <w:pPr>
        <w:shd w:val="clear" w:color="auto" w:fill="FFFFFF"/>
        <w:spacing w:after="300" w:line="240" w:lineRule="auto"/>
        <w:jc w:val="center"/>
        <w:rPr>
          <w:ins w:id="385" w:author="Unknown"/>
          <w:rFonts w:ascii="Segoe UI" w:eastAsia="Times New Roman" w:hAnsi="Segoe UI" w:cs="Segoe UI"/>
          <w:color w:val="000000"/>
          <w:sz w:val="23"/>
          <w:szCs w:val="23"/>
        </w:rPr>
      </w:pPr>
      <w:ins w:id="386" w:author="Unknown">
        <w:r w:rsidRPr="00B07C42">
          <w:rPr>
            <w:rFonts w:ascii="Segoe UI" w:eastAsia="Times New Roman" w:hAnsi="Segoe UI" w:cs="Segoe UI"/>
            <w:color w:val="000000"/>
            <w:sz w:val="23"/>
            <w:szCs w:val="23"/>
          </w:rPr>
          <w:t>Image source: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"https://en.wikipedia.org/wiki/Linked_list"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Wikipedia</w:t>
        </w:r>
        <w:r w:rsidRPr="00B07C42">
          <w:rPr>
            <w:rFonts w:ascii="Segoe UI" w:eastAsia="Times New Roman" w:hAnsi="Segoe UI" w:cs="Segoe UI"/>
            <w:color w:val="000000"/>
            <w:sz w:val="23"/>
            <w:szCs w:val="23"/>
          </w:rPr>
          <w:fldChar w:fldCharType="end"/>
        </w:r>
      </w:ins>
    </w:p>
    <w:p w:rsidR="00B07C42" w:rsidRPr="00B07C42" w:rsidRDefault="00B07C42" w:rsidP="00B07C42">
      <w:pPr>
        <w:shd w:val="clear" w:color="auto" w:fill="FFFFFF"/>
        <w:spacing w:before="100" w:beforeAutospacing="1" w:after="100" w:afterAutospacing="1" w:line="240" w:lineRule="auto"/>
        <w:outlineLvl w:val="3"/>
        <w:rPr>
          <w:ins w:id="387" w:author="Unknown"/>
          <w:rFonts w:ascii="Arial" w:eastAsia="Times New Roman" w:hAnsi="Arial" w:cs="Arial"/>
          <w:b/>
          <w:bCs/>
          <w:color w:val="222222"/>
          <w:sz w:val="24"/>
          <w:szCs w:val="24"/>
        </w:rPr>
      </w:pPr>
      <w:ins w:id="388" w:author="Unknown">
        <w:r w:rsidRPr="00B07C42">
          <w:rPr>
            <w:rFonts w:ascii="Arial" w:eastAsia="Times New Roman" w:hAnsi="Arial" w:cs="Arial"/>
            <w:b/>
            <w:bCs/>
            <w:color w:val="222222"/>
            <w:sz w:val="24"/>
            <w:szCs w:val="24"/>
          </w:rPr>
          <w:t>Question: What are the different modifiers in Java?</w:t>
        </w:r>
      </w:ins>
    </w:p>
    <w:p w:rsidR="00B07C42" w:rsidRPr="00B07C42" w:rsidRDefault="00B07C42" w:rsidP="00B07C42">
      <w:pPr>
        <w:shd w:val="clear" w:color="auto" w:fill="FFFFFF"/>
        <w:spacing w:after="300" w:line="240" w:lineRule="auto"/>
        <w:jc w:val="both"/>
        <w:rPr>
          <w:ins w:id="389" w:author="Unknown"/>
          <w:rFonts w:ascii="Segoe UI" w:eastAsia="Times New Roman" w:hAnsi="Segoe UI" w:cs="Segoe UI"/>
          <w:color w:val="000000"/>
          <w:sz w:val="23"/>
          <w:szCs w:val="23"/>
        </w:rPr>
      </w:pPr>
      <w:ins w:id="390"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public, private, protected and default are the modifiers in Java.</w:t>
        </w:r>
      </w:ins>
    </w:p>
    <w:p w:rsidR="00B07C42" w:rsidRPr="00B07C42" w:rsidRDefault="00B07C42" w:rsidP="00B07C42">
      <w:pPr>
        <w:shd w:val="clear" w:color="auto" w:fill="FFFFFF"/>
        <w:spacing w:before="100" w:beforeAutospacing="1" w:after="100" w:afterAutospacing="1" w:line="240" w:lineRule="auto"/>
        <w:outlineLvl w:val="3"/>
        <w:rPr>
          <w:ins w:id="391" w:author="Unknown"/>
          <w:rFonts w:ascii="Arial" w:eastAsia="Times New Roman" w:hAnsi="Arial" w:cs="Arial"/>
          <w:b/>
          <w:bCs/>
          <w:color w:val="222222"/>
          <w:sz w:val="24"/>
          <w:szCs w:val="24"/>
        </w:rPr>
      </w:pPr>
      <w:ins w:id="392" w:author="Unknown">
        <w:r w:rsidRPr="00B07C42">
          <w:rPr>
            <w:rFonts w:ascii="Arial" w:eastAsia="Times New Roman" w:hAnsi="Arial" w:cs="Arial"/>
            <w:b/>
            <w:bCs/>
            <w:color w:val="222222"/>
            <w:sz w:val="24"/>
            <w:szCs w:val="24"/>
          </w:rPr>
          <w:t>Question: What is a class? How to create an object? If a class is static, can you create an object?</w:t>
        </w:r>
      </w:ins>
    </w:p>
    <w:p w:rsidR="00B07C42" w:rsidRPr="00B07C42" w:rsidRDefault="00B07C42" w:rsidP="00B07C42">
      <w:pPr>
        <w:shd w:val="clear" w:color="auto" w:fill="FFFFFF"/>
        <w:spacing w:after="300" w:line="240" w:lineRule="auto"/>
        <w:jc w:val="both"/>
        <w:rPr>
          <w:ins w:id="393" w:author="Unknown"/>
          <w:rFonts w:ascii="Segoe UI" w:eastAsia="Times New Roman" w:hAnsi="Segoe UI" w:cs="Segoe UI"/>
          <w:color w:val="000000"/>
          <w:sz w:val="23"/>
          <w:szCs w:val="23"/>
        </w:rPr>
      </w:pPr>
      <w:ins w:id="394"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Class encapsulates variables of different types and methods that can be clubbed together.</w:t>
        </w:r>
      </w:ins>
    </w:p>
    <w:p w:rsidR="00B07C42" w:rsidRPr="00B07C42" w:rsidRDefault="00B07C42" w:rsidP="00B07C42">
      <w:pPr>
        <w:shd w:val="clear" w:color="auto" w:fill="FFFFFF"/>
        <w:spacing w:after="300" w:line="240" w:lineRule="auto"/>
        <w:jc w:val="both"/>
        <w:rPr>
          <w:ins w:id="395" w:author="Unknown"/>
          <w:rFonts w:ascii="Segoe UI" w:eastAsia="Times New Roman" w:hAnsi="Segoe UI" w:cs="Segoe UI"/>
          <w:color w:val="000000"/>
          <w:sz w:val="23"/>
          <w:szCs w:val="23"/>
        </w:rPr>
      </w:pPr>
      <w:ins w:id="396" w:author="Unknown">
        <w:r w:rsidRPr="00B07C42">
          <w:rPr>
            <w:rFonts w:ascii="Segoe UI" w:eastAsia="Times New Roman" w:hAnsi="Segoe UI" w:cs="Segoe UI"/>
            <w:color w:val="000000"/>
            <w:sz w:val="23"/>
            <w:szCs w:val="23"/>
          </w:rPr>
          <w:t>For example,</w:t>
        </w:r>
      </w:ins>
    </w:p>
    <w:p w:rsidR="00B07C42" w:rsidRPr="00B07C42" w:rsidRDefault="00B07C42" w:rsidP="00B07C42">
      <w:pPr>
        <w:shd w:val="clear" w:color="auto" w:fill="FFFFFF"/>
        <w:spacing w:after="300" w:line="240" w:lineRule="auto"/>
        <w:jc w:val="both"/>
        <w:rPr>
          <w:ins w:id="397" w:author="Unknown"/>
          <w:rFonts w:ascii="Segoe UI" w:eastAsia="Times New Roman" w:hAnsi="Segoe UI" w:cs="Segoe UI"/>
          <w:color w:val="000000"/>
          <w:sz w:val="23"/>
          <w:szCs w:val="23"/>
        </w:rPr>
      </w:pPr>
      <w:ins w:id="398" w:author="Unknown">
        <w:r w:rsidRPr="00B07C42">
          <w:rPr>
            <w:rFonts w:ascii="Segoe UI" w:eastAsia="Times New Roman" w:hAnsi="Segoe UI" w:cs="Segoe UI"/>
            <w:color w:val="000000"/>
            <w:sz w:val="23"/>
            <w:szCs w:val="23"/>
          </w:rPr>
          <w:t>Class Student can have all the variables and methods related to a student like name, roll number, marks, subjects chosen etc… When an application wants the details of a Student, an object of this class can be created to fetch all the details of the student.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99" w:author="Unknown"/>
          <w:rFonts w:ascii="Courier" w:eastAsia="Times New Roman" w:hAnsi="Courier" w:cs="Courier New"/>
          <w:color w:val="333333"/>
          <w:sz w:val="20"/>
          <w:szCs w:val="20"/>
        </w:rPr>
      </w:pPr>
      <w:ins w:id="400" w:author="Unknown">
        <w:r w:rsidRPr="00B07C42">
          <w:rPr>
            <w:rFonts w:ascii="Courier" w:eastAsia="Times New Roman" w:hAnsi="Courier" w:cs="Courier New"/>
            <w:color w:val="333333"/>
            <w:sz w:val="20"/>
            <w:szCs w:val="20"/>
          </w:rPr>
          <w:t>Student student1 = new Student();</w:t>
        </w:r>
      </w:ins>
    </w:p>
    <w:p w:rsidR="00B07C42" w:rsidRPr="00B07C42" w:rsidRDefault="00B07C42" w:rsidP="00B07C42">
      <w:pPr>
        <w:shd w:val="clear" w:color="auto" w:fill="FFFFFF"/>
        <w:spacing w:after="300" w:line="240" w:lineRule="auto"/>
        <w:jc w:val="both"/>
        <w:rPr>
          <w:ins w:id="401" w:author="Unknown"/>
          <w:rFonts w:ascii="Segoe UI" w:eastAsia="Times New Roman" w:hAnsi="Segoe UI" w:cs="Segoe UI"/>
          <w:color w:val="000000"/>
          <w:sz w:val="23"/>
          <w:szCs w:val="23"/>
        </w:rPr>
      </w:pPr>
      <w:ins w:id="402" w:author="Unknown">
        <w:r w:rsidRPr="00B07C42">
          <w:rPr>
            <w:rFonts w:ascii="Segoe UI" w:eastAsia="Times New Roman" w:hAnsi="Segoe UI" w:cs="Segoe UI"/>
            <w:color w:val="000000"/>
            <w:sz w:val="23"/>
            <w:szCs w:val="23"/>
          </w:rPr>
          <w:t>In java, only a nested class can be static. A top level (outer) class cannot be static.</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3" w:author="Unknown"/>
          <w:rFonts w:ascii="Courier" w:eastAsia="Times New Roman" w:hAnsi="Courier" w:cs="Courier New"/>
          <w:color w:val="333333"/>
          <w:sz w:val="20"/>
          <w:szCs w:val="20"/>
        </w:rPr>
      </w:pPr>
      <w:ins w:id="404" w:author="Unknown">
        <w:r w:rsidRPr="00B07C42">
          <w:rPr>
            <w:rFonts w:ascii="Courier" w:eastAsia="Times New Roman" w:hAnsi="Courier" w:cs="Courier New"/>
            <w:color w:val="333333"/>
            <w:sz w:val="20"/>
            <w:szCs w:val="20"/>
          </w:rPr>
          <w:t>public class Outer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5" w:author="Unknown"/>
          <w:rFonts w:ascii="Courier" w:eastAsia="Times New Roman" w:hAnsi="Courier" w:cs="Courier New"/>
          <w:color w:val="333333"/>
          <w:sz w:val="20"/>
          <w:szCs w:val="20"/>
        </w:rPr>
      </w:pPr>
      <w:ins w:id="406" w:author="Unknown">
        <w:r w:rsidRPr="00B07C42">
          <w:rPr>
            <w:rFonts w:ascii="Courier" w:eastAsia="Times New Roman" w:hAnsi="Courier" w:cs="Courier New"/>
            <w:color w:val="333333"/>
            <w:sz w:val="20"/>
            <w:szCs w:val="20"/>
          </w:rPr>
          <w:t>public static class Nested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7" w:author="Unknown"/>
          <w:rFonts w:ascii="Courier" w:eastAsia="Times New Roman" w:hAnsi="Courier" w:cs="Courier New"/>
          <w:color w:val="333333"/>
          <w:sz w:val="20"/>
          <w:szCs w:val="20"/>
        </w:rPr>
      </w:pPr>
      <w:ins w:id="408"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9" w:author="Unknown"/>
          <w:rFonts w:ascii="Courier" w:eastAsia="Times New Roman" w:hAnsi="Courier" w:cs="Courier New"/>
          <w:color w:val="333333"/>
          <w:sz w:val="20"/>
          <w:szCs w:val="20"/>
        </w:rPr>
      </w:pPr>
      <w:ins w:id="410" w:author="Unknown">
        <w:r w:rsidRPr="00B07C42">
          <w:rPr>
            <w:rFonts w:ascii="Courier" w:eastAsia="Times New Roman" w:hAnsi="Courier" w:cs="Courier New"/>
            <w:color w:val="333333"/>
            <w:sz w:val="20"/>
            <w:szCs w:val="20"/>
          </w:rPr>
          <w:t>}</w:t>
        </w:r>
      </w:ins>
    </w:p>
    <w:p w:rsidR="00B07C42" w:rsidRPr="00B07C42" w:rsidRDefault="00B07C42" w:rsidP="00B07C42">
      <w:pPr>
        <w:shd w:val="clear" w:color="auto" w:fill="FFFFFF"/>
        <w:spacing w:after="300" w:line="240" w:lineRule="auto"/>
        <w:jc w:val="both"/>
        <w:rPr>
          <w:ins w:id="411" w:author="Unknown"/>
          <w:rFonts w:ascii="Segoe UI" w:eastAsia="Times New Roman" w:hAnsi="Segoe UI" w:cs="Segoe UI"/>
          <w:color w:val="000000"/>
          <w:sz w:val="23"/>
          <w:szCs w:val="23"/>
        </w:rPr>
      </w:pPr>
      <w:ins w:id="412" w:author="Unknown">
        <w:r w:rsidRPr="00B07C42">
          <w:rPr>
            <w:rFonts w:ascii="Segoe UI" w:eastAsia="Times New Roman" w:hAnsi="Segoe UI" w:cs="Segoe UI"/>
            <w:color w:val="000000"/>
            <w:sz w:val="23"/>
            <w:szCs w:val="23"/>
          </w:rPr>
          <w:t>Yes, an object of static class can be directly created in another class without creating an instance of the outer class.</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3" w:author="Unknown"/>
          <w:rFonts w:ascii="Courier" w:eastAsia="Times New Roman" w:hAnsi="Courier" w:cs="Courier New"/>
          <w:color w:val="333333"/>
          <w:sz w:val="20"/>
          <w:szCs w:val="20"/>
        </w:rPr>
      </w:pPr>
      <w:ins w:id="414" w:author="Unknown">
        <w:r w:rsidRPr="00B07C42">
          <w:rPr>
            <w:rFonts w:ascii="Courier" w:eastAsia="Times New Roman" w:hAnsi="Courier" w:cs="Courier New"/>
            <w:color w:val="333333"/>
            <w:sz w:val="20"/>
            <w:szCs w:val="20"/>
          </w:rPr>
          <w:t>public class Test {</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5" w:author="Unknown"/>
          <w:rFonts w:ascii="Courier" w:eastAsia="Times New Roman" w:hAnsi="Courier" w:cs="Courier New"/>
          <w:color w:val="333333"/>
          <w:sz w:val="20"/>
          <w:szCs w:val="20"/>
        </w:rPr>
      </w:pPr>
      <w:ins w:id="416" w:author="Unknown">
        <w:r w:rsidRPr="00B07C42">
          <w:rPr>
            <w:rFonts w:ascii="Courier" w:eastAsia="Times New Roman" w:hAnsi="Courier" w:cs="Courier New"/>
            <w:color w:val="333333"/>
            <w:sz w:val="20"/>
            <w:szCs w:val="20"/>
          </w:rPr>
          <w:t>Outer.Nested obj = new Outer.Nested();</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7" w:author="Unknown"/>
          <w:rFonts w:ascii="Courier" w:eastAsia="Times New Roman" w:hAnsi="Courier" w:cs="Courier New"/>
          <w:color w:val="333333"/>
          <w:sz w:val="20"/>
          <w:szCs w:val="20"/>
        </w:rPr>
      </w:pPr>
      <w:ins w:id="418" w:author="Unknown">
        <w:r w:rsidRPr="00B07C42">
          <w:rPr>
            <w:rFonts w:ascii="Courier" w:eastAsia="Times New Roman" w:hAnsi="Courier" w:cs="Courier New"/>
            <w:color w:val="333333"/>
            <w:sz w:val="20"/>
            <w:szCs w:val="20"/>
          </w:rPr>
          <w:lastRenderedPageBreak/>
          <w:t>}</w:t>
        </w:r>
      </w:ins>
    </w:p>
    <w:p w:rsidR="00B07C42" w:rsidRPr="00B07C42" w:rsidRDefault="00B07C42" w:rsidP="00B07C42">
      <w:pPr>
        <w:shd w:val="clear" w:color="auto" w:fill="FFFFFF"/>
        <w:spacing w:before="100" w:beforeAutospacing="1" w:after="100" w:afterAutospacing="1" w:line="240" w:lineRule="auto"/>
        <w:outlineLvl w:val="3"/>
        <w:rPr>
          <w:ins w:id="419" w:author="Unknown"/>
          <w:rFonts w:ascii="Arial" w:eastAsia="Times New Roman" w:hAnsi="Arial" w:cs="Arial"/>
          <w:b/>
          <w:bCs/>
          <w:color w:val="222222"/>
          <w:sz w:val="24"/>
          <w:szCs w:val="24"/>
        </w:rPr>
      </w:pPr>
      <w:ins w:id="420" w:author="Unknown">
        <w:r w:rsidRPr="00B07C42">
          <w:rPr>
            <w:rFonts w:ascii="Arial" w:eastAsia="Times New Roman" w:hAnsi="Arial" w:cs="Arial"/>
            <w:b/>
            <w:bCs/>
            <w:color w:val="222222"/>
            <w:sz w:val="24"/>
            <w:szCs w:val="24"/>
          </w:rPr>
          <w:t>Question: What are the different types of loops in Java?</w:t>
        </w:r>
      </w:ins>
    </w:p>
    <w:p w:rsidR="00B07C42" w:rsidRPr="00B07C42" w:rsidRDefault="00B07C42" w:rsidP="00B07C42">
      <w:pPr>
        <w:shd w:val="clear" w:color="auto" w:fill="FFFFFF"/>
        <w:spacing w:after="300" w:line="240" w:lineRule="auto"/>
        <w:jc w:val="both"/>
        <w:rPr>
          <w:ins w:id="421" w:author="Unknown"/>
          <w:rFonts w:ascii="Segoe UI" w:eastAsia="Times New Roman" w:hAnsi="Segoe UI" w:cs="Segoe UI"/>
          <w:color w:val="000000"/>
          <w:sz w:val="23"/>
          <w:szCs w:val="23"/>
        </w:rPr>
      </w:pPr>
      <w:ins w:id="42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For loop, While loop, do while loop.</w:t>
        </w:r>
      </w:ins>
    </w:p>
    <w:p w:rsidR="00B07C42" w:rsidRPr="00B07C42" w:rsidRDefault="00B07C42" w:rsidP="00B07C42">
      <w:pPr>
        <w:shd w:val="clear" w:color="auto" w:fill="FFFFFF"/>
        <w:spacing w:before="100" w:beforeAutospacing="1" w:after="100" w:afterAutospacing="1" w:line="240" w:lineRule="auto"/>
        <w:outlineLvl w:val="2"/>
        <w:rPr>
          <w:ins w:id="423" w:author="Unknown"/>
          <w:rFonts w:ascii="Arial" w:eastAsia="Times New Roman" w:hAnsi="Arial" w:cs="Arial"/>
          <w:b/>
          <w:bCs/>
          <w:color w:val="222222"/>
          <w:sz w:val="27"/>
          <w:szCs w:val="27"/>
        </w:rPr>
      </w:pPr>
      <w:ins w:id="424" w:author="Unknown">
        <w:r w:rsidRPr="00B07C42">
          <w:rPr>
            <w:rFonts w:ascii="Arial" w:eastAsia="Times New Roman" w:hAnsi="Arial" w:cs="Arial"/>
            <w:b/>
            <w:bCs/>
            <w:color w:val="222222"/>
            <w:sz w:val="27"/>
            <w:szCs w:val="27"/>
          </w:rPr>
          <w:t>Frequently Asked Database (SQL) Interview Questions</w:t>
        </w:r>
      </w:ins>
    </w:p>
    <w:p w:rsidR="00B07C42" w:rsidRPr="00B07C42" w:rsidRDefault="00B07C42" w:rsidP="00B07C42">
      <w:pPr>
        <w:shd w:val="clear" w:color="auto" w:fill="FFFFFF"/>
        <w:spacing w:before="100" w:beforeAutospacing="1" w:after="100" w:afterAutospacing="1" w:line="240" w:lineRule="auto"/>
        <w:outlineLvl w:val="3"/>
        <w:rPr>
          <w:ins w:id="425" w:author="Unknown"/>
          <w:rFonts w:ascii="Arial" w:eastAsia="Times New Roman" w:hAnsi="Arial" w:cs="Arial"/>
          <w:b/>
          <w:bCs/>
          <w:color w:val="222222"/>
          <w:sz w:val="24"/>
          <w:szCs w:val="24"/>
        </w:rPr>
      </w:pPr>
      <w:ins w:id="426" w:author="Unknown">
        <w:r w:rsidRPr="00B07C42">
          <w:rPr>
            <w:rFonts w:ascii="Arial" w:eastAsia="Times New Roman" w:hAnsi="Arial" w:cs="Arial"/>
            <w:b/>
            <w:bCs/>
            <w:color w:val="222222"/>
            <w:sz w:val="24"/>
            <w:szCs w:val="24"/>
          </w:rPr>
          <w:t>Question: What is a database schema?</w:t>
        </w:r>
      </w:ins>
    </w:p>
    <w:p w:rsidR="00B07C42" w:rsidRPr="00B07C42" w:rsidRDefault="00B07C42" w:rsidP="00B07C42">
      <w:pPr>
        <w:shd w:val="clear" w:color="auto" w:fill="FFFFFF"/>
        <w:spacing w:after="300" w:line="240" w:lineRule="auto"/>
        <w:jc w:val="both"/>
        <w:rPr>
          <w:ins w:id="427" w:author="Unknown"/>
          <w:rFonts w:ascii="Segoe UI" w:eastAsia="Times New Roman" w:hAnsi="Segoe UI" w:cs="Segoe UI"/>
          <w:color w:val="000000"/>
          <w:sz w:val="23"/>
          <w:szCs w:val="23"/>
        </w:rPr>
      </w:pPr>
      <w:ins w:id="428"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Schema is a logical representation or structure of the entire database. It defines how the data is organized, associated and stored in the database.</w:t>
        </w:r>
      </w:ins>
    </w:p>
    <w:p w:rsidR="00B07C42" w:rsidRPr="00B07C42" w:rsidRDefault="00B07C42" w:rsidP="00B07C42">
      <w:pPr>
        <w:shd w:val="clear" w:color="auto" w:fill="FFFFFF"/>
        <w:spacing w:before="100" w:beforeAutospacing="1" w:after="100" w:afterAutospacing="1" w:line="240" w:lineRule="auto"/>
        <w:outlineLvl w:val="3"/>
        <w:rPr>
          <w:ins w:id="429" w:author="Unknown"/>
          <w:rFonts w:ascii="Arial" w:eastAsia="Times New Roman" w:hAnsi="Arial" w:cs="Arial"/>
          <w:b/>
          <w:bCs/>
          <w:color w:val="222222"/>
          <w:sz w:val="24"/>
          <w:szCs w:val="24"/>
        </w:rPr>
      </w:pPr>
      <w:ins w:id="430" w:author="Unknown">
        <w:r w:rsidRPr="00B07C42">
          <w:rPr>
            <w:rFonts w:ascii="Arial" w:eastAsia="Times New Roman" w:hAnsi="Arial" w:cs="Arial"/>
            <w:b/>
            <w:bCs/>
            <w:color w:val="222222"/>
            <w:sz w:val="24"/>
            <w:szCs w:val="24"/>
          </w:rPr>
          <w:t>Question: What is RDBMS?</w:t>
        </w:r>
      </w:ins>
    </w:p>
    <w:p w:rsidR="00B07C42" w:rsidRPr="00B07C42" w:rsidRDefault="00B07C42" w:rsidP="00B07C42">
      <w:pPr>
        <w:shd w:val="clear" w:color="auto" w:fill="FFFFFF"/>
        <w:spacing w:after="300" w:line="240" w:lineRule="auto"/>
        <w:jc w:val="both"/>
        <w:rPr>
          <w:ins w:id="431" w:author="Unknown"/>
          <w:rFonts w:ascii="Segoe UI" w:eastAsia="Times New Roman" w:hAnsi="Segoe UI" w:cs="Segoe UI"/>
          <w:color w:val="000000"/>
          <w:sz w:val="23"/>
          <w:szCs w:val="23"/>
        </w:rPr>
      </w:pPr>
      <w:ins w:id="43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Relational Database Management System (RDBMS) is a set of programs that helps a developer to interact with the database for creating, updating or deleting data. This is done through queries (SQL). For example, each data element can be a row in the table.</w:t>
        </w:r>
      </w:ins>
    </w:p>
    <w:p w:rsidR="00B07C42" w:rsidRPr="00B07C42" w:rsidRDefault="00B07C42" w:rsidP="00B07C42">
      <w:pPr>
        <w:shd w:val="clear" w:color="auto" w:fill="FFFFFF"/>
        <w:spacing w:before="100" w:beforeAutospacing="1" w:after="100" w:afterAutospacing="1" w:line="240" w:lineRule="auto"/>
        <w:outlineLvl w:val="3"/>
        <w:rPr>
          <w:ins w:id="433" w:author="Unknown"/>
          <w:rFonts w:ascii="Arial" w:eastAsia="Times New Roman" w:hAnsi="Arial" w:cs="Arial"/>
          <w:b/>
          <w:bCs/>
          <w:color w:val="222222"/>
          <w:sz w:val="24"/>
          <w:szCs w:val="24"/>
        </w:rPr>
      </w:pPr>
      <w:ins w:id="434" w:author="Unknown">
        <w:r w:rsidRPr="00B07C42">
          <w:rPr>
            <w:rFonts w:ascii="Arial" w:eastAsia="Times New Roman" w:hAnsi="Arial" w:cs="Arial"/>
            <w:b/>
            <w:bCs/>
            <w:color w:val="222222"/>
            <w:sz w:val="24"/>
            <w:szCs w:val="24"/>
          </w:rPr>
          <w:t>Question: What is the difference between unique key, foreign key and primary key?</w:t>
        </w:r>
      </w:ins>
    </w:p>
    <w:p w:rsidR="00B07C42" w:rsidRPr="00B07C42" w:rsidRDefault="00B07C42" w:rsidP="00B07C42">
      <w:pPr>
        <w:shd w:val="clear" w:color="auto" w:fill="FFFFFF"/>
        <w:spacing w:after="300" w:line="240" w:lineRule="auto"/>
        <w:jc w:val="both"/>
        <w:rPr>
          <w:ins w:id="435" w:author="Unknown"/>
          <w:rFonts w:ascii="Segoe UI" w:eastAsia="Times New Roman" w:hAnsi="Segoe UI" w:cs="Segoe UI"/>
          <w:color w:val="000000"/>
          <w:sz w:val="23"/>
          <w:szCs w:val="23"/>
        </w:rPr>
      </w:pPr>
      <w:ins w:id="436" w:author="Unknown">
        <w:r w:rsidRPr="00B07C42">
          <w:rPr>
            <w:rFonts w:ascii="Segoe UI" w:eastAsia="Times New Roman" w:hAnsi="Segoe UI" w:cs="Segoe UI"/>
            <w:b/>
            <w:bCs/>
            <w:color w:val="000000"/>
            <w:sz w:val="23"/>
          </w:rPr>
          <w:t>Answer:</w:t>
        </w:r>
      </w:ins>
    </w:p>
    <w:p w:rsidR="00B07C42" w:rsidRPr="00B07C42" w:rsidRDefault="00B07C42" w:rsidP="00B07C42">
      <w:pPr>
        <w:shd w:val="clear" w:color="auto" w:fill="FFFFFF"/>
        <w:spacing w:after="300" w:line="240" w:lineRule="auto"/>
        <w:jc w:val="both"/>
        <w:rPr>
          <w:ins w:id="437" w:author="Unknown"/>
          <w:rFonts w:ascii="Segoe UI" w:eastAsia="Times New Roman" w:hAnsi="Segoe UI" w:cs="Segoe UI"/>
          <w:color w:val="000000"/>
          <w:sz w:val="23"/>
          <w:szCs w:val="23"/>
        </w:rPr>
      </w:pPr>
      <w:ins w:id="438" w:author="Unknown">
        <w:r w:rsidRPr="00B07C42">
          <w:rPr>
            <w:rFonts w:ascii="Segoe UI" w:eastAsia="Times New Roman" w:hAnsi="Segoe UI" w:cs="Segoe UI"/>
            <w:b/>
            <w:bCs/>
            <w:color w:val="000000"/>
            <w:sz w:val="23"/>
          </w:rPr>
          <w:t>Primary key –</w:t>
        </w:r>
        <w:r w:rsidRPr="00B07C42">
          <w:rPr>
            <w:rFonts w:ascii="Segoe UI" w:eastAsia="Times New Roman" w:hAnsi="Segoe UI" w:cs="Segoe UI"/>
            <w:color w:val="000000"/>
            <w:sz w:val="23"/>
            <w:szCs w:val="23"/>
          </w:rPr>
          <w:t> identifies each row in a table. For example, in the student table, student_id can be the primary key used to access the details of student. student_id will always be different for different students. Can’t be null.</w:t>
        </w:r>
      </w:ins>
    </w:p>
    <w:p w:rsidR="00B07C42" w:rsidRPr="00B07C42" w:rsidRDefault="00B07C42" w:rsidP="00B07C42">
      <w:pPr>
        <w:shd w:val="clear" w:color="auto" w:fill="FFFFFF"/>
        <w:spacing w:after="300" w:line="240" w:lineRule="auto"/>
        <w:jc w:val="both"/>
        <w:rPr>
          <w:ins w:id="439" w:author="Unknown"/>
          <w:rFonts w:ascii="Segoe UI" w:eastAsia="Times New Roman" w:hAnsi="Segoe UI" w:cs="Segoe UI"/>
          <w:color w:val="000000"/>
          <w:sz w:val="23"/>
          <w:szCs w:val="23"/>
        </w:rPr>
      </w:pPr>
      <w:ins w:id="440" w:author="Unknown">
        <w:r w:rsidRPr="00B07C42">
          <w:rPr>
            <w:rFonts w:ascii="Segoe UI" w:eastAsia="Times New Roman" w:hAnsi="Segoe UI" w:cs="Segoe UI"/>
            <w:b/>
            <w:bCs/>
            <w:color w:val="000000"/>
            <w:sz w:val="23"/>
          </w:rPr>
          <w:t>Unique key –</w:t>
        </w:r>
        <w:r w:rsidRPr="00B07C42">
          <w:rPr>
            <w:rFonts w:ascii="Segoe UI" w:eastAsia="Times New Roman" w:hAnsi="Segoe UI" w:cs="Segoe UI"/>
            <w:color w:val="000000"/>
            <w:sz w:val="23"/>
            <w:szCs w:val="23"/>
          </w:rPr>
          <w:t> set of one or more fields that collectively identify a database record. This should not include the primary key. Unique key can have one null value. For example, student_name and batch_number can be collectively used to identify top students in last 3 years.</w:t>
        </w:r>
      </w:ins>
    </w:p>
    <w:p w:rsidR="00B07C42" w:rsidRPr="00B07C42" w:rsidRDefault="00B07C42" w:rsidP="00B07C42">
      <w:pPr>
        <w:shd w:val="clear" w:color="auto" w:fill="FFFFFF"/>
        <w:spacing w:after="300" w:line="240" w:lineRule="auto"/>
        <w:jc w:val="both"/>
        <w:rPr>
          <w:ins w:id="441" w:author="Unknown"/>
          <w:rFonts w:ascii="Segoe UI" w:eastAsia="Times New Roman" w:hAnsi="Segoe UI" w:cs="Segoe UI"/>
          <w:color w:val="000000"/>
          <w:sz w:val="23"/>
          <w:szCs w:val="23"/>
        </w:rPr>
      </w:pPr>
      <w:ins w:id="442" w:author="Unknown">
        <w:r w:rsidRPr="00B07C42">
          <w:rPr>
            <w:rFonts w:ascii="Segoe UI" w:eastAsia="Times New Roman" w:hAnsi="Segoe UI" w:cs="Segoe UI"/>
            <w:b/>
            <w:bCs/>
            <w:color w:val="000000"/>
            <w:sz w:val="23"/>
          </w:rPr>
          <w:t>Foreign key –</w:t>
        </w:r>
        <w:r w:rsidRPr="00B07C42">
          <w:rPr>
            <w:rFonts w:ascii="Segoe UI" w:eastAsia="Times New Roman" w:hAnsi="Segoe UI" w:cs="Segoe UI"/>
            <w:color w:val="000000"/>
            <w:sz w:val="23"/>
            <w:szCs w:val="23"/>
          </w:rPr>
          <w:t> a column that references the column of another table to establish the relationship between two tables. Most of the times, the primary key in one table is the foreign key in another. For example, the book table can have student_id as a foreign key that will determine the details of the books a student has taken.</w:t>
        </w:r>
      </w:ins>
    </w:p>
    <w:p w:rsidR="00B07C42" w:rsidRPr="00B07C42" w:rsidRDefault="00B07C42" w:rsidP="00B07C42">
      <w:pPr>
        <w:shd w:val="clear" w:color="auto" w:fill="FFFFFF"/>
        <w:spacing w:before="100" w:beforeAutospacing="1" w:after="100" w:afterAutospacing="1" w:line="240" w:lineRule="auto"/>
        <w:outlineLvl w:val="3"/>
        <w:rPr>
          <w:ins w:id="443" w:author="Unknown"/>
          <w:rFonts w:ascii="Arial" w:eastAsia="Times New Roman" w:hAnsi="Arial" w:cs="Arial"/>
          <w:b/>
          <w:bCs/>
          <w:color w:val="222222"/>
          <w:sz w:val="24"/>
          <w:szCs w:val="24"/>
        </w:rPr>
      </w:pPr>
      <w:ins w:id="444" w:author="Unknown">
        <w:r w:rsidRPr="00B07C42">
          <w:rPr>
            <w:rFonts w:ascii="Arial" w:eastAsia="Times New Roman" w:hAnsi="Arial" w:cs="Arial"/>
            <w:b/>
            <w:bCs/>
            <w:color w:val="222222"/>
            <w:sz w:val="24"/>
            <w:szCs w:val="24"/>
          </w:rPr>
          <w:t>Question: What are clustered indexes?</w:t>
        </w:r>
      </w:ins>
    </w:p>
    <w:p w:rsidR="00B07C42" w:rsidRPr="00B07C42" w:rsidRDefault="00B07C42" w:rsidP="00B07C42">
      <w:pPr>
        <w:shd w:val="clear" w:color="auto" w:fill="FFFFFF"/>
        <w:spacing w:after="300" w:line="240" w:lineRule="auto"/>
        <w:jc w:val="both"/>
        <w:rPr>
          <w:ins w:id="445" w:author="Unknown"/>
          <w:rFonts w:ascii="Segoe UI" w:eastAsia="Times New Roman" w:hAnsi="Segoe UI" w:cs="Segoe UI"/>
          <w:color w:val="000000"/>
          <w:sz w:val="23"/>
          <w:szCs w:val="23"/>
        </w:rPr>
      </w:pPr>
      <w:ins w:id="446"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Indexes are used to speed the query time to improve performance. Think of it as an index in a book, which makes it easy for you to navigate to a particular page or chapter. Clustered index maintains the physical order of the data in a table. For example, if a clustered index is created on the student_id column of student table, student with student_id 5, will be stored as the 5th row and with id 10 will be in the 10th row, irrespective of the order in which the data is inserted.</w:t>
        </w:r>
      </w:ins>
    </w:p>
    <w:p w:rsidR="00B07C42" w:rsidRPr="00B07C42" w:rsidRDefault="00B07C42" w:rsidP="00B07C42">
      <w:pPr>
        <w:shd w:val="clear" w:color="auto" w:fill="FFFFFF"/>
        <w:spacing w:before="100" w:beforeAutospacing="1" w:after="100" w:afterAutospacing="1" w:line="240" w:lineRule="auto"/>
        <w:outlineLvl w:val="3"/>
        <w:rPr>
          <w:ins w:id="447" w:author="Unknown"/>
          <w:rFonts w:ascii="Arial" w:eastAsia="Times New Roman" w:hAnsi="Arial" w:cs="Arial"/>
          <w:b/>
          <w:bCs/>
          <w:color w:val="222222"/>
          <w:sz w:val="24"/>
          <w:szCs w:val="24"/>
        </w:rPr>
      </w:pPr>
      <w:ins w:id="448" w:author="Unknown">
        <w:r w:rsidRPr="00B07C42">
          <w:rPr>
            <w:rFonts w:ascii="Arial" w:eastAsia="Times New Roman" w:hAnsi="Arial" w:cs="Arial"/>
            <w:b/>
            <w:bCs/>
            <w:color w:val="222222"/>
            <w:sz w:val="24"/>
            <w:szCs w:val="24"/>
          </w:rPr>
          <w:lastRenderedPageBreak/>
          <w:t>Question: What are SQL joins? How to use them to fetch data from multiple tables?</w:t>
        </w:r>
      </w:ins>
    </w:p>
    <w:p w:rsidR="00B07C42" w:rsidRPr="00B07C42" w:rsidRDefault="00B07C42" w:rsidP="00B07C42">
      <w:pPr>
        <w:shd w:val="clear" w:color="auto" w:fill="FFFFFF"/>
        <w:spacing w:after="300" w:line="240" w:lineRule="auto"/>
        <w:jc w:val="both"/>
        <w:rPr>
          <w:ins w:id="449" w:author="Unknown"/>
          <w:rFonts w:ascii="Segoe UI" w:eastAsia="Times New Roman" w:hAnsi="Segoe UI" w:cs="Segoe UI"/>
          <w:color w:val="000000"/>
          <w:sz w:val="23"/>
          <w:szCs w:val="23"/>
        </w:rPr>
      </w:pPr>
      <w:ins w:id="450"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Joins are used to get results from multiple tables using primary and foreign keys of the related tables. Example –</w:t>
        </w:r>
      </w:ins>
    </w:p>
    <w:tbl>
      <w:tblPr>
        <w:tblW w:w="96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847"/>
        <w:gridCol w:w="4753"/>
      </w:tblGrid>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table – student</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table – books</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student_id (primary key)</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book_id (primary key)</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student_name</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book_title</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student_batch</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student_id (foreign key)</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student_department</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book_author</w:t>
            </w:r>
          </w:p>
        </w:tc>
      </w:tr>
    </w:tbl>
    <w:p w:rsidR="00B07C42" w:rsidRPr="00B07C42" w:rsidRDefault="00B07C42" w:rsidP="00B07C42">
      <w:pPr>
        <w:shd w:val="clear" w:color="auto" w:fill="FFFFFF"/>
        <w:spacing w:after="300" w:line="240" w:lineRule="auto"/>
        <w:jc w:val="both"/>
        <w:rPr>
          <w:ins w:id="451" w:author="Unknown"/>
          <w:rFonts w:ascii="Segoe UI" w:eastAsia="Times New Roman" w:hAnsi="Segoe UI" w:cs="Segoe UI"/>
          <w:color w:val="000000"/>
          <w:sz w:val="23"/>
          <w:szCs w:val="23"/>
        </w:rPr>
      </w:pPr>
      <w:ins w:id="452" w:author="Unknown">
        <w:r w:rsidRPr="00B07C42">
          <w:rPr>
            <w:rFonts w:ascii="Segoe UI" w:eastAsia="Times New Roman" w:hAnsi="Segoe UI" w:cs="Segoe UI"/>
            <w:color w:val="000000"/>
            <w:sz w:val="23"/>
            <w:szCs w:val="23"/>
          </w:rPr>
          <w:t>Now, to get the name of the books that a student has taken, we can simply write a query as –</w:t>
        </w:r>
      </w:ins>
    </w:p>
    <w:p w:rsidR="00B07C42" w:rsidRPr="00B07C42" w:rsidRDefault="00B07C42" w:rsidP="00B07C42">
      <w:pPr>
        <w:shd w:val="clear" w:color="auto" w:fill="FFFFFF"/>
        <w:spacing w:after="300" w:line="240" w:lineRule="auto"/>
        <w:jc w:val="both"/>
        <w:rPr>
          <w:ins w:id="453" w:author="Unknown"/>
          <w:rFonts w:ascii="Segoe UI" w:eastAsia="Times New Roman" w:hAnsi="Segoe UI" w:cs="Segoe UI"/>
          <w:color w:val="000000"/>
          <w:sz w:val="23"/>
          <w:szCs w:val="23"/>
        </w:rPr>
      </w:pPr>
      <w:ins w:id="454" w:author="Unknown">
        <w:r w:rsidRPr="00B07C42">
          <w:rPr>
            <w:rFonts w:ascii="Segoe UI" w:eastAsia="Times New Roman" w:hAnsi="Segoe UI" w:cs="Segoe UI"/>
            <w:color w:val="000000"/>
            <w:sz w:val="23"/>
            <w:szCs w:val="23"/>
          </w:rPr>
          <w:t>select student.student_name, student.student_batch, book.book_title, book.book_author from student, book where student.student_id = book.student_id;</w:t>
        </w:r>
      </w:ins>
    </w:p>
    <w:p w:rsidR="00B07C42" w:rsidRPr="00B07C42" w:rsidRDefault="00B07C42" w:rsidP="00B07C42">
      <w:pPr>
        <w:shd w:val="clear" w:color="auto" w:fill="FFFFFF"/>
        <w:spacing w:after="300" w:line="240" w:lineRule="auto"/>
        <w:jc w:val="both"/>
        <w:rPr>
          <w:ins w:id="455" w:author="Unknown"/>
          <w:rFonts w:ascii="Segoe UI" w:eastAsia="Times New Roman" w:hAnsi="Segoe UI" w:cs="Segoe UI"/>
          <w:color w:val="000000"/>
          <w:sz w:val="23"/>
          <w:szCs w:val="23"/>
        </w:rPr>
      </w:pPr>
      <w:ins w:id="456" w:author="Unknown">
        <w:r w:rsidRPr="00B07C42">
          <w:rPr>
            <w:rFonts w:ascii="Segoe UI" w:eastAsia="Times New Roman" w:hAnsi="Segoe UI" w:cs="Segoe UI"/>
            <w:color w:val="000000"/>
            <w:sz w:val="23"/>
            <w:szCs w:val="23"/>
          </w:rPr>
          <w:t>The results will be –</w:t>
        </w:r>
      </w:ins>
    </w:p>
    <w:tbl>
      <w:tblPr>
        <w:tblW w:w="96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94"/>
        <w:gridCol w:w="2060"/>
        <w:gridCol w:w="2677"/>
        <w:gridCol w:w="2769"/>
      </w:tblGrid>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student_name</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student_batch</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book_title</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book_author</w:t>
            </w:r>
          </w:p>
        </w:tc>
      </w:tr>
      <w:tr w:rsidR="00B07C42" w:rsidRPr="00B07C42" w:rsidTr="00B07C42">
        <w:trPr>
          <w:tblCellSpacing w:w="15" w:type="dxa"/>
        </w:trPr>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Karan</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2008</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C++ for beginners</w:t>
            </w:r>
          </w:p>
        </w:tc>
        <w:tc>
          <w:tcPr>
            <w:tcW w:w="0" w:type="auto"/>
            <w:shd w:val="clear" w:color="auto" w:fill="F9F9F9"/>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Yashwant Kanetkar</w:t>
            </w:r>
          </w:p>
        </w:tc>
      </w:tr>
      <w:tr w:rsidR="00B07C42" w:rsidRPr="00B07C42" w:rsidTr="00B07C42">
        <w:trPr>
          <w:tblCellSpacing w:w="15" w:type="dxa"/>
        </w:trPr>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Karan</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2008</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Java for dummies</w:t>
            </w:r>
          </w:p>
        </w:tc>
        <w:tc>
          <w:tcPr>
            <w:tcW w:w="0" w:type="auto"/>
            <w:shd w:val="clear" w:color="auto" w:fill="FFFFFF"/>
            <w:vAlign w:val="center"/>
            <w:hideMark/>
          </w:tcPr>
          <w:p w:rsidR="00B07C42" w:rsidRPr="00B07C42" w:rsidRDefault="00B07C42" w:rsidP="00B07C42">
            <w:pPr>
              <w:spacing w:after="0" w:line="240" w:lineRule="auto"/>
              <w:rPr>
                <w:rFonts w:ascii="Segoe UI" w:eastAsia="Times New Roman" w:hAnsi="Segoe UI" w:cs="Segoe UI"/>
                <w:color w:val="222222"/>
                <w:sz w:val="24"/>
                <w:szCs w:val="24"/>
              </w:rPr>
            </w:pPr>
            <w:r w:rsidRPr="00B07C42">
              <w:rPr>
                <w:rFonts w:ascii="Segoe UI" w:eastAsia="Times New Roman" w:hAnsi="Segoe UI" w:cs="Segoe UI"/>
                <w:color w:val="222222"/>
                <w:sz w:val="24"/>
                <w:szCs w:val="24"/>
              </w:rPr>
              <w:t>Kathy Sierra</w:t>
            </w:r>
          </w:p>
        </w:tc>
      </w:tr>
    </w:tbl>
    <w:p w:rsidR="00B07C42" w:rsidRPr="00B07C42" w:rsidRDefault="00B07C42" w:rsidP="00B07C42">
      <w:pPr>
        <w:shd w:val="clear" w:color="auto" w:fill="FFFFFF"/>
        <w:spacing w:before="100" w:beforeAutospacing="1" w:after="100" w:afterAutospacing="1" w:line="240" w:lineRule="auto"/>
        <w:outlineLvl w:val="3"/>
        <w:rPr>
          <w:ins w:id="457" w:author="Unknown"/>
          <w:rFonts w:ascii="Arial" w:eastAsia="Times New Roman" w:hAnsi="Arial" w:cs="Arial"/>
          <w:b/>
          <w:bCs/>
          <w:color w:val="222222"/>
          <w:sz w:val="24"/>
          <w:szCs w:val="24"/>
        </w:rPr>
      </w:pPr>
      <w:ins w:id="458" w:author="Unknown">
        <w:r w:rsidRPr="00B07C42">
          <w:rPr>
            <w:rFonts w:ascii="Arial" w:eastAsia="Times New Roman" w:hAnsi="Arial" w:cs="Arial"/>
            <w:b/>
            <w:bCs/>
            <w:color w:val="222222"/>
            <w:sz w:val="24"/>
            <w:szCs w:val="24"/>
          </w:rPr>
          <w:t>Question: What are SQL triggers?</w:t>
        </w:r>
      </w:ins>
    </w:p>
    <w:p w:rsidR="00B07C42" w:rsidRPr="00B07C42" w:rsidRDefault="00B07C42" w:rsidP="00B07C42">
      <w:pPr>
        <w:shd w:val="clear" w:color="auto" w:fill="FFFFFF"/>
        <w:spacing w:after="300" w:line="240" w:lineRule="auto"/>
        <w:jc w:val="both"/>
        <w:rPr>
          <w:ins w:id="459" w:author="Unknown"/>
          <w:rFonts w:ascii="Segoe UI" w:eastAsia="Times New Roman" w:hAnsi="Segoe UI" w:cs="Segoe UI"/>
          <w:color w:val="000000"/>
          <w:sz w:val="23"/>
          <w:szCs w:val="23"/>
        </w:rPr>
      </w:pPr>
      <w:ins w:id="460"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Triggers are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"https://hackr.io/blog/stored-procedures"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stored procedures</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 that are invoked when some event like insert, update or delete happens in the database on a particular table.</w:t>
        </w:r>
      </w:ins>
    </w:p>
    <w:p w:rsidR="00B07C42" w:rsidRPr="00B07C42" w:rsidRDefault="00B07C42" w:rsidP="00B07C42">
      <w:pPr>
        <w:shd w:val="clear" w:color="auto" w:fill="FFFFFF"/>
        <w:spacing w:after="300" w:line="240" w:lineRule="auto"/>
        <w:jc w:val="both"/>
        <w:rPr>
          <w:ins w:id="461" w:author="Unknown"/>
          <w:rFonts w:ascii="Segoe UI" w:eastAsia="Times New Roman" w:hAnsi="Segoe UI" w:cs="Segoe UI"/>
          <w:color w:val="000000"/>
          <w:sz w:val="23"/>
          <w:szCs w:val="23"/>
        </w:rPr>
      </w:pPr>
      <w:ins w:id="462" w:author="Unknown">
        <w:r w:rsidRPr="00B07C42">
          <w:rPr>
            <w:rFonts w:ascii="Segoe UI" w:eastAsia="Times New Roman" w:hAnsi="Segoe UI" w:cs="Segoe UI"/>
            <w:color w:val="000000"/>
            <w:sz w:val="23"/>
            <w:szCs w:val="23"/>
          </w:rPr>
          <w:t>For More SQL Interview Questions Read </w:t>
        </w:r>
        <w:r w:rsidRPr="00B07C42">
          <w:rPr>
            <w:rFonts w:ascii="Segoe UI" w:eastAsia="Times New Roman" w:hAnsi="Segoe UI" w:cs="Segoe UI"/>
            <w:color w:val="000000"/>
            <w:sz w:val="23"/>
            <w:szCs w:val="23"/>
          </w:rPr>
          <w:fldChar w:fldCharType="begin"/>
        </w:r>
        <w:r w:rsidRPr="00B07C42">
          <w:rPr>
            <w:rFonts w:ascii="Segoe UI" w:eastAsia="Times New Roman" w:hAnsi="Segoe UI" w:cs="Segoe UI"/>
            <w:color w:val="000000"/>
            <w:sz w:val="23"/>
            <w:szCs w:val="23"/>
          </w:rPr>
          <w:instrText xml:space="preserve"> HYPERLINK "https://hackr.io/blog/top-sql-interview-questions" </w:instrText>
        </w:r>
        <w:r w:rsidRPr="00B07C42">
          <w:rPr>
            <w:rFonts w:ascii="Segoe UI" w:eastAsia="Times New Roman" w:hAnsi="Segoe UI" w:cs="Segoe UI"/>
            <w:color w:val="000000"/>
            <w:sz w:val="23"/>
            <w:szCs w:val="23"/>
          </w:rPr>
          <w:fldChar w:fldCharType="separate"/>
        </w:r>
        <w:r w:rsidRPr="00B07C42">
          <w:rPr>
            <w:rFonts w:ascii="Segoe UI" w:eastAsia="Times New Roman" w:hAnsi="Segoe UI" w:cs="Segoe UI"/>
            <w:color w:val="3C7DC0"/>
            <w:sz w:val="23"/>
            <w:u w:val="single"/>
          </w:rPr>
          <w:t>this Blog Post</w:t>
        </w:r>
        <w:r w:rsidRPr="00B07C42">
          <w:rPr>
            <w:rFonts w:ascii="Segoe UI" w:eastAsia="Times New Roman" w:hAnsi="Segoe UI" w:cs="Segoe UI"/>
            <w:color w:val="000000"/>
            <w:sz w:val="23"/>
            <w:szCs w:val="23"/>
          </w:rPr>
          <w:fldChar w:fldCharType="end"/>
        </w:r>
        <w:r w:rsidRPr="00B07C42">
          <w:rPr>
            <w:rFonts w:ascii="Segoe UI" w:eastAsia="Times New Roman" w:hAnsi="Segoe UI" w:cs="Segoe UI"/>
            <w:color w:val="000000"/>
            <w:sz w:val="23"/>
            <w:szCs w:val="23"/>
          </w:rPr>
          <w:t>.</w:t>
        </w:r>
      </w:ins>
    </w:p>
    <w:p w:rsidR="00B07C42" w:rsidRPr="00B07C42" w:rsidRDefault="00B07C42" w:rsidP="00B07C42">
      <w:pPr>
        <w:shd w:val="clear" w:color="auto" w:fill="FFFFFF"/>
        <w:spacing w:before="100" w:beforeAutospacing="1" w:after="100" w:afterAutospacing="1" w:line="240" w:lineRule="auto"/>
        <w:outlineLvl w:val="2"/>
        <w:rPr>
          <w:ins w:id="463" w:author="Unknown"/>
          <w:rFonts w:ascii="Arial" w:eastAsia="Times New Roman" w:hAnsi="Arial" w:cs="Arial"/>
          <w:b/>
          <w:bCs/>
          <w:color w:val="222222"/>
          <w:sz w:val="27"/>
          <w:szCs w:val="27"/>
        </w:rPr>
      </w:pPr>
      <w:ins w:id="464" w:author="Unknown">
        <w:r w:rsidRPr="00B07C42">
          <w:rPr>
            <w:rFonts w:ascii="Arial" w:eastAsia="Times New Roman" w:hAnsi="Arial" w:cs="Arial"/>
            <w:b/>
            <w:bCs/>
            <w:color w:val="222222"/>
            <w:sz w:val="27"/>
            <w:szCs w:val="27"/>
          </w:rPr>
          <w:t>Frequently Asked HTML Interview Questions</w:t>
        </w:r>
      </w:ins>
    </w:p>
    <w:p w:rsidR="00B07C42" w:rsidRPr="00B07C42" w:rsidRDefault="00B07C42" w:rsidP="00B07C42">
      <w:pPr>
        <w:shd w:val="clear" w:color="auto" w:fill="FFFFFF"/>
        <w:spacing w:before="100" w:beforeAutospacing="1" w:after="100" w:afterAutospacing="1" w:line="240" w:lineRule="auto"/>
        <w:outlineLvl w:val="3"/>
        <w:rPr>
          <w:ins w:id="465" w:author="Unknown"/>
          <w:rFonts w:ascii="Arial" w:eastAsia="Times New Roman" w:hAnsi="Arial" w:cs="Arial"/>
          <w:b/>
          <w:bCs/>
          <w:color w:val="222222"/>
          <w:sz w:val="24"/>
          <w:szCs w:val="24"/>
        </w:rPr>
      </w:pPr>
      <w:ins w:id="466" w:author="Unknown">
        <w:r w:rsidRPr="00B07C42">
          <w:rPr>
            <w:rFonts w:ascii="Arial" w:eastAsia="Times New Roman" w:hAnsi="Arial" w:cs="Arial"/>
            <w:b/>
            <w:bCs/>
            <w:color w:val="222222"/>
            <w:sz w:val="24"/>
            <w:szCs w:val="24"/>
          </w:rPr>
          <w:t>Question: What is the full form of HTML?</w:t>
        </w:r>
      </w:ins>
    </w:p>
    <w:p w:rsidR="00B07C42" w:rsidRPr="00B07C42" w:rsidRDefault="00B07C42" w:rsidP="00B07C42">
      <w:pPr>
        <w:shd w:val="clear" w:color="auto" w:fill="FFFFFF"/>
        <w:spacing w:after="300" w:line="240" w:lineRule="auto"/>
        <w:jc w:val="both"/>
        <w:rPr>
          <w:ins w:id="467" w:author="Unknown"/>
          <w:rFonts w:ascii="Segoe UI" w:eastAsia="Times New Roman" w:hAnsi="Segoe UI" w:cs="Segoe UI"/>
          <w:color w:val="000000"/>
          <w:sz w:val="23"/>
          <w:szCs w:val="23"/>
        </w:rPr>
      </w:pPr>
      <w:ins w:id="468"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Hypertext Mark-up Language.</w:t>
        </w:r>
      </w:ins>
    </w:p>
    <w:p w:rsidR="00B07C42" w:rsidRPr="00B07C42" w:rsidRDefault="00B07C42" w:rsidP="00B07C42">
      <w:pPr>
        <w:shd w:val="clear" w:color="auto" w:fill="FFFFFF"/>
        <w:spacing w:before="100" w:beforeAutospacing="1" w:after="100" w:afterAutospacing="1" w:line="240" w:lineRule="auto"/>
        <w:outlineLvl w:val="3"/>
        <w:rPr>
          <w:ins w:id="469" w:author="Unknown"/>
          <w:rFonts w:ascii="Arial" w:eastAsia="Times New Roman" w:hAnsi="Arial" w:cs="Arial"/>
          <w:b/>
          <w:bCs/>
          <w:color w:val="222222"/>
          <w:sz w:val="24"/>
          <w:szCs w:val="24"/>
        </w:rPr>
      </w:pPr>
      <w:ins w:id="470" w:author="Unknown">
        <w:r w:rsidRPr="00B07C42">
          <w:rPr>
            <w:rFonts w:ascii="Arial" w:eastAsia="Times New Roman" w:hAnsi="Arial" w:cs="Arial"/>
            <w:b/>
            <w:bCs/>
            <w:color w:val="222222"/>
            <w:sz w:val="24"/>
            <w:szCs w:val="24"/>
          </w:rPr>
          <w:t>Question: Name some common tags used in HTML.</w:t>
        </w:r>
      </w:ins>
    </w:p>
    <w:p w:rsidR="00B07C42" w:rsidRPr="00B07C42" w:rsidRDefault="00B07C42" w:rsidP="00B07C42">
      <w:pPr>
        <w:shd w:val="clear" w:color="auto" w:fill="FFFFFF"/>
        <w:spacing w:after="300" w:line="240" w:lineRule="auto"/>
        <w:jc w:val="both"/>
        <w:rPr>
          <w:ins w:id="471" w:author="Unknown"/>
          <w:rFonts w:ascii="Segoe UI" w:eastAsia="Times New Roman" w:hAnsi="Segoe UI" w:cs="Segoe UI"/>
          <w:color w:val="000000"/>
          <w:sz w:val="23"/>
          <w:szCs w:val="23"/>
        </w:rPr>
      </w:pPr>
      <w:ins w:id="47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&lt;html&gt;, &lt;body&gt;, &lt;img&gt;, &lt;a href&gt;, &lt;title&gt;, &lt;table&gt; etc…</w:t>
        </w:r>
      </w:ins>
    </w:p>
    <w:p w:rsidR="00B07C42" w:rsidRPr="00B07C42" w:rsidRDefault="00B07C42" w:rsidP="00B07C42">
      <w:pPr>
        <w:shd w:val="clear" w:color="auto" w:fill="FFFFFF"/>
        <w:spacing w:before="100" w:beforeAutospacing="1" w:after="100" w:afterAutospacing="1" w:line="240" w:lineRule="auto"/>
        <w:outlineLvl w:val="3"/>
        <w:rPr>
          <w:ins w:id="473" w:author="Unknown"/>
          <w:rFonts w:ascii="Arial" w:eastAsia="Times New Roman" w:hAnsi="Arial" w:cs="Arial"/>
          <w:b/>
          <w:bCs/>
          <w:color w:val="222222"/>
          <w:sz w:val="24"/>
          <w:szCs w:val="24"/>
        </w:rPr>
      </w:pPr>
      <w:ins w:id="474" w:author="Unknown">
        <w:r w:rsidRPr="00B07C42">
          <w:rPr>
            <w:rFonts w:ascii="Arial" w:eastAsia="Times New Roman" w:hAnsi="Arial" w:cs="Arial"/>
            <w:b/>
            <w:bCs/>
            <w:color w:val="222222"/>
            <w:sz w:val="24"/>
            <w:szCs w:val="24"/>
          </w:rPr>
          <w:t>Question: How can you add a hyperlink in a page?</w:t>
        </w:r>
      </w:ins>
    </w:p>
    <w:p w:rsidR="00B07C42" w:rsidRPr="00B07C42" w:rsidRDefault="00B07C42" w:rsidP="00B07C42">
      <w:pPr>
        <w:shd w:val="clear" w:color="auto" w:fill="FFFFFF"/>
        <w:spacing w:after="300" w:line="240" w:lineRule="auto"/>
        <w:jc w:val="both"/>
        <w:rPr>
          <w:ins w:id="475" w:author="Unknown"/>
          <w:rFonts w:ascii="Segoe UI" w:eastAsia="Times New Roman" w:hAnsi="Segoe UI" w:cs="Segoe UI"/>
          <w:color w:val="000000"/>
          <w:sz w:val="23"/>
          <w:szCs w:val="23"/>
        </w:rPr>
      </w:pPr>
      <w:ins w:id="476"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We can use &lt;a href&gt; tag to do it. Example –</w:t>
        </w:r>
      </w:ins>
    </w:p>
    <w:p w:rsidR="00B07C42" w:rsidRPr="00B07C42" w:rsidRDefault="00B07C42" w:rsidP="00B07C42">
      <w:pPr>
        <w:shd w:val="clear" w:color="auto" w:fill="FFFFFF"/>
        <w:spacing w:after="300" w:line="240" w:lineRule="auto"/>
        <w:jc w:val="both"/>
        <w:rPr>
          <w:ins w:id="477" w:author="Unknown"/>
          <w:rFonts w:ascii="Segoe UI" w:eastAsia="Times New Roman" w:hAnsi="Segoe UI" w:cs="Segoe UI"/>
          <w:color w:val="000000"/>
          <w:sz w:val="23"/>
          <w:szCs w:val="23"/>
        </w:rPr>
      </w:pPr>
      <w:ins w:id="478" w:author="Unknown">
        <w:r w:rsidRPr="00B07C42">
          <w:rPr>
            <w:rFonts w:ascii="Segoe UI" w:eastAsia="Times New Roman" w:hAnsi="Segoe UI" w:cs="Segoe UI"/>
            <w:color w:val="000000"/>
            <w:sz w:val="23"/>
            <w:szCs w:val="23"/>
          </w:rPr>
          <w:lastRenderedPageBreak/>
          <w:t>&lt;a href=”https://hackr.io/blog”&gt; The interesting blogs&lt;/a&gt;</w:t>
        </w:r>
      </w:ins>
    </w:p>
    <w:p w:rsidR="00B07C42" w:rsidRPr="00B07C42" w:rsidRDefault="00B07C42" w:rsidP="00B07C42">
      <w:pPr>
        <w:shd w:val="clear" w:color="auto" w:fill="FFFFFF"/>
        <w:spacing w:before="100" w:beforeAutospacing="1" w:after="100" w:afterAutospacing="1" w:line="240" w:lineRule="auto"/>
        <w:outlineLvl w:val="3"/>
        <w:rPr>
          <w:ins w:id="479" w:author="Unknown"/>
          <w:rFonts w:ascii="Arial" w:eastAsia="Times New Roman" w:hAnsi="Arial" w:cs="Arial"/>
          <w:b/>
          <w:bCs/>
          <w:color w:val="222222"/>
          <w:sz w:val="24"/>
          <w:szCs w:val="24"/>
        </w:rPr>
      </w:pPr>
      <w:ins w:id="480" w:author="Unknown">
        <w:r w:rsidRPr="00B07C42">
          <w:rPr>
            <w:rFonts w:ascii="Arial" w:eastAsia="Times New Roman" w:hAnsi="Arial" w:cs="Arial"/>
            <w:b/>
            <w:bCs/>
            <w:color w:val="222222"/>
            <w:sz w:val="24"/>
            <w:szCs w:val="24"/>
          </w:rPr>
          <w:t>Question: What is the basic structure of html pages?</w:t>
        </w:r>
      </w:ins>
    </w:p>
    <w:p w:rsidR="00B07C42" w:rsidRPr="00B07C42" w:rsidRDefault="00B07C42" w:rsidP="00B07C42">
      <w:pPr>
        <w:shd w:val="clear" w:color="auto" w:fill="FFFFFF"/>
        <w:spacing w:after="300" w:line="240" w:lineRule="auto"/>
        <w:jc w:val="both"/>
        <w:rPr>
          <w:ins w:id="481" w:author="Unknown"/>
          <w:rFonts w:ascii="Segoe UI" w:eastAsia="Times New Roman" w:hAnsi="Segoe UI" w:cs="Segoe UI"/>
          <w:color w:val="000000"/>
          <w:sz w:val="23"/>
          <w:szCs w:val="23"/>
        </w:rPr>
      </w:pPr>
      <w:ins w:id="482" w:author="Unknown">
        <w:r w:rsidRPr="00B07C42">
          <w:rPr>
            <w:rFonts w:ascii="Segoe UI" w:eastAsia="Times New Roman" w:hAnsi="Segoe UI" w:cs="Segoe UI"/>
            <w:b/>
            <w:bCs/>
            <w:color w:val="000000"/>
            <w:sz w:val="23"/>
          </w:rPr>
          <w:t>Answer:</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83" w:author="Unknown"/>
          <w:rFonts w:ascii="Courier" w:eastAsia="Times New Roman" w:hAnsi="Courier" w:cs="Courier New"/>
          <w:color w:val="333333"/>
          <w:sz w:val="20"/>
          <w:szCs w:val="20"/>
        </w:rPr>
      </w:pPr>
      <w:ins w:id="484" w:author="Unknown">
        <w:r w:rsidRPr="00B07C42">
          <w:rPr>
            <w:rFonts w:ascii="Courier" w:eastAsia="Times New Roman" w:hAnsi="Courier" w:cs="Courier New"/>
            <w:color w:val="333333"/>
            <w:sz w:val="20"/>
            <w:szCs w:val="20"/>
          </w:rPr>
          <w:t>&lt;html&gt;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85" w:author="Unknown"/>
          <w:rFonts w:ascii="Courier" w:eastAsia="Times New Roman" w:hAnsi="Courier" w:cs="Courier New"/>
          <w:color w:val="333333"/>
          <w:sz w:val="20"/>
          <w:szCs w:val="20"/>
        </w:rPr>
      </w:pPr>
      <w:ins w:id="486" w:author="Unknown">
        <w:r w:rsidRPr="00B07C42">
          <w:rPr>
            <w:rFonts w:ascii="Courier" w:eastAsia="Times New Roman" w:hAnsi="Courier" w:cs="Courier New"/>
            <w:color w:val="333333"/>
            <w:sz w:val="20"/>
            <w:szCs w:val="20"/>
          </w:rPr>
          <w:t>&lt;head&gt;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87" w:author="Unknown"/>
          <w:rFonts w:ascii="Courier" w:eastAsia="Times New Roman" w:hAnsi="Courier" w:cs="Courier New"/>
          <w:color w:val="333333"/>
          <w:sz w:val="20"/>
          <w:szCs w:val="20"/>
        </w:rPr>
      </w:pPr>
      <w:ins w:id="488" w:author="Unknown">
        <w:r w:rsidRPr="00B07C42">
          <w:rPr>
            <w:rFonts w:ascii="Courier" w:eastAsia="Times New Roman" w:hAnsi="Courier" w:cs="Courier New"/>
            <w:color w:val="333333"/>
            <w:sz w:val="20"/>
            <w:szCs w:val="20"/>
          </w:rPr>
          <w:t>&lt;title&gt;&lt;/title&gt;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89" w:author="Unknown"/>
          <w:rFonts w:ascii="Courier" w:eastAsia="Times New Roman" w:hAnsi="Courier" w:cs="Courier New"/>
          <w:color w:val="333333"/>
          <w:sz w:val="20"/>
          <w:szCs w:val="20"/>
        </w:rPr>
      </w:pPr>
      <w:ins w:id="490" w:author="Unknown">
        <w:r w:rsidRPr="00B07C42">
          <w:rPr>
            <w:rFonts w:ascii="Courier" w:eastAsia="Times New Roman" w:hAnsi="Courier" w:cs="Courier New"/>
            <w:color w:val="333333"/>
            <w:sz w:val="20"/>
            <w:szCs w:val="20"/>
          </w:rPr>
          <w:t>&lt;/head&gt;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1" w:author="Unknown"/>
          <w:rFonts w:ascii="Courier" w:eastAsia="Times New Roman" w:hAnsi="Courier" w:cs="Courier New"/>
          <w:color w:val="333333"/>
          <w:sz w:val="20"/>
          <w:szCs w:val="20"/>
        </w:rPr>
      </w:pPr>
      <w:ins w:id="492" w:author="Unknown">
        <w:r w:rsidRPr="00B07C42">
          <w:rPr>
            <w:rFonts w:ascii="Courier" w:eastAsia="Times New Roman" w:hAnsi="Courier" w:cs="Courier New"/>
            <w:color w:val="333333"/>
            <w:sz w:val="20"/>
            <w:szCs w:val="20"/>
          </w:rPr>
          <w:t>&lt;body&gt;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3" w:author="Unknown"/>
          <w:rFonts w:ascii="Courier" w:eastAsia="Times New Roman" w:hAnsi="Courier" w:cs="Courier New"/>
          <w:color w:val="333333"/>
          <w:sz w:val="20"/>
          <w:szCs w:val="20"/>
        </w:rPr>
      </w:pPr>
      <w:ins w:id="494" w:author="Unknown">
        <w:r w:rsidRPr="00B07C42">
          <w:rPr>
            <w:rFonts w:ascii="Courier" w:eastAsia="Times New Roman" w:hAnsi="Courier" w:cs="Courier New"/>
            <w:color w:val="333333"/>
            <w:sz w:val="20"/>
            <w:szCs w:val="20"/>
          </w:rPr>
          <w:t>--main content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5" w:author="Unknown"/>
          <w:rFonts w:ascii="Courier" w:eastAsia="Times New Roman" w:hAnsi="Courier" w:cs="Courier New"/>
          <w:color w:val="333333"/>
          <w:sz w:val="20"/>
          <w:szCs w:val="20"/>
        </w:rPr>
      </w:pPr>
      <w:ins w:id="496" w:author="Unknown">
        <w:r w:rsidRPr="00B07C42">
          <w:rPr>
            <w:rFonts w:ascii="Courier" w:eastAsia="Times New Roman" w:hAnsi="Courier" w:cs="Courier New"/>
            <w:color w:val="333333"/>
            <w:sz w:val="20"/>
            <w:szCs w:val="20"/>
          </w:rPr>
          <w:t>&lt;/body&gt;</w:t>
        </w:r>
      </w:ins>
    </w:p>
    <w:p w:rsidR="00B07C42" w:rsidRPr="00B07C42" w:rsidRDefault="00B07C42" w:rsidP="00B07C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7" w:author="Unknown"/>
          <w:rFonts w:ascii="Courier" w:eastAsia="Times New Roman" w:hAnsi="Courier" w:cs="Courier New"/>
          <w:color w:val="333333"/>
          <w:sz w:val="20"/>
          <w:szCs w:val="20"/>
        </w:rPr>
      </w:pPr>
      <w:ins w:id="498" w:author="Unknown">
        <w:r w:rsidRPr="00B07C42">
          <w:rPr>
            <w:rFonts w:ascii="Courier" w:eastAsia="Times New Roman" w:hAnsi="Courier" w:cs="Courier New"/>
            <w:color w:val="333333"/>
            <w:sz w:val="20"/>
            <w:szCs w:val="20"/>
          </w:rPr>
          <w:t>&lt;/html&gt;</w:t>
        </w:r>
      </w:ins>
    </w:p>
    <w:p w:rsidR="00B07C42" w:rsidRPr="00B07C42" w:rsidRDefault="00B07C42" w:rsidP="00B07C42">
      <w:pPr>
        <w:shd w:val="clear" w:color="auto" w:fill="FFFFFF"/>
        <w:spacing w:before="100" w:beforeAutospacing="1" w:after="100" w:afterAutospacing="1" w:line="240" w:lineRule="auto"/>
        <w:outlineLvl w:val="3"/>
        <w:rPr>
          <w:ins w:id="499" w:author="Unknown"/>
          <w:rFonts w:ascii="Arial" w:eastAsia="Times New Roman" w:hAnsi="Arial" w:cs="Arial"/>
          <w:b/>
          <w:bCs/>
          <w:color w:val="222222"/>
          <w:sz w:val="24"/>
          <w:szCs w:val="24"/>
        </w:rPr>
      </w:pPr>
      <w:ins w:id="500" w:author="Unknown">
        <w:r w:rsidRPr="00B07C42">
          <w:rPr>
            <w:rFonts w:ascii="Arial" w:eastAsia="Times New Roman" w:hAnsi="Arial" w:cs="Arial"/>
            <w:b/>
            <w:bCs/>
            <w:color w:val="222222"/>
            <w:sz w:val="24"/>
            <w:szCs w:val="24"/>
          </w:rPr>
          <w:t>Question: What is a frame?</w:t>
        </w:r>
      </w:ins>
    </w:p>
    <w:p w:rsidR="00B07C42" w:rsidRPr="00B07C42" w:rsidRDefault="00B07C42" w:rsidP="00B07C42">
      <w:pPr>
        <w:shd w:val="clear" w:color="auto" w:fill="FFFFFF"/>
        <w:spacing w:after="300" w:line="240" w:lineRule="auto"/>
        <w:jc w:val="both"/>
        <w:rPr>
          <w:ins w:id="501" w:author="Unknown"/>
          <w:rFonts w:ascii="Segoe UI" w:eastAsia="Times New Roman" w:hAnsi="Segoe UI" w:cs="Segoe UI"/>
          <w:color w:val="000000"/>
          <w:sz w:val="23"/>
          <w:szCs w:val="23"/>
        </w:rPr>
      </w:pPr>
      <w:ins w:id="50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Frames can divide the html page into separate windows. Each frame is a different html document loaded using ‘src’ attribute.</w:t>
        </w:r>
      </w:ins>
    </w:p>
    <w:p w:rsidR="00B07C42" w:rsidRPr="00B07C42" w:rsidRDefault="00B07C42" w:rsidP="00B07C42">
      <w:pPr>
        <w:shd w:val="clear" w:color="auto" w:fill="FFFFFF"/>
        <w:spacing w:before="100" w:beforeAutospacing="1" w:after="100" w:afterAutospacing="1" w:line="240" w:lineRule="auto"/>
        <w:outlineLvl w:val="2"/>
        <w:rPr>
          <w:ins w:id="503" w:author="Unknown"/>
          <w:rFonts w:ascii="Arial" w:eastAsia="Times New Roman" w:hAnsi="Arial" w:cs="Arial"/>
          <w:b/>
          <w:bCs/>
          <w:color w:val="222222"/>
          <w:sz w:val="27"/>
          <w:szCs w:val="27"/>
        </w:rPr>
      </w:pPr>
      <w:ins w:id="504" w:author="Unknown">
        <w:r w:rsidRPr="00B07C42">
          <w:rPr>
            <w:rFonts w:ascii="Arial" w:eastAsia="Times New Roman" w:hAnsi="Arial" w:cs="Arial"/>
            <w:b/>
            <w:bCs/>
            <w:color w:val="222222"/>
            <w:sz w:val="27"/>
            <w:szCs w:val="27"/>
          </w:rPr>
          <w:t>HR Questions for Freshers</w:t>
        </w:r>
      </w:ins>
    </w:p>
    <w:p w:rsidR="00B07C42" w:rsidRPr="00B07C42" w:rsidRDefault="00B07C42" w:rsidP="00B07C42">
      <w:pPr>
        <w:shd w:val="clear" w:color="auto" w:fill="FFFFFF"/>
        <w:spacing w:before="100" w:beforeAutospacing="1" w:after="100" w:afterAutospacing="1" w:line="240" w:lineRule="auto"/>
        <w:outlineLvl w:val="3"/>
        <w:rPr>
          <w:ins w:id="505" w:author="Unknown"/>
          <w:rFonts w:ascii="Arial" w:eastAsia="Times New Roman" w:hAnsi="Arial" w:cs="Arial"/>
          <w:b/>
          <w:bCs/>
          <w:color w:val="222222"/>
          <w:sz w:val="24"/>
          <w:szCs w:val="24"/>
        </w:rPr>
      </w:pPr>
      <w:ins w:id="506" w:author="Unknown">
        <w:r w:rsidRPr="00B07C42">
          <w:rPr>
            <w:rFonts w:ascii="Arial" w:eastAsia="Times New Roman" w:hAnsi="Arial" w:cs="Arial"/>
            <w:b/>
            <w:bCs/>
            <w:color w:val="222222"/>
            <w:sz w:val="24"/>
            <w:szCs w:val="24"/>
          </w:rPr>
          <w:t>Question: Tell me about yourself.</w:t>
        </w:r>
      </w:ins>
    </w:p>
    <w:p w:rsidR="00B07C42" w:rsidRPr="00B07C42" w:rsidRDefault="00B07C42" w:rsidP="00B07C42">
      <w:pPr>
        <w:shd w:val="clear" w:color="auto" w:fill="FFFFFF"/>
        <w:spacing w:after="300" w:line="240" w:lineRule="auto"/>
        <w:jc w:val="both"/>
        <w:rPr>
          <w:ins w:id="507" w:author="Unknown"/>
          <w:rFonts w:ascii="Segoe UI" w:eastAsia="Times New Roman" w:hAnsi="Segoe UI" w:cs="Segoe UI"/>
          <w:color w:val="000000"/>
          <w:sz w:val="23"/>
          <w:szCs w:val="23"/>
        </w:rPr>
      </w:pPr>
      <w:ins w:id="508"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You can start with your name, education, previous experiences (If any)</w:t>
        </w:r>
      </w:ins>
    </w:p>
    <w:p w:rsidR="00B07C42" w:rsidRPr="00B07C42" w:rsidRDefault="00B07C42" w:rsidP="00B07C42">
      <w:pPr>
        <w:shd w:val="clear" w:color="auto" w:fill="FFFFFF"/>
        <w:spacing w:before="100" w:beforeAutospacing="1" w:after="100" w:afterAutospacing="1" w:line="240" w:lineRule="auto"/>
        <w:outlineLvl w:val="3"/>
        <w:rPr>
          <w:ins w:id="509" w:author="Unknown"/>
          <w:rFonts w:ascii="Arial" w:eastAsia="Times New Roman" w:hAnsi="Arial" w:cs="Arial"/>
          <w:b/>
          <w:bCs/>
          <w:color w:val="222222"/>
          <w:sz w:val="24"/>
          <w:szCs w:val="24"/>
        </w:rPr>
      </w:pPr>
      <w:ins w:id="510" w:author="Unknown">
        <w:r w:rsidRPr="00B07C42">
          <w:rPr>
            <w:rFonts w:ascii="Arial" w:eastAsia="Times New Roman" w:hAnsi="Arial" w:cs="Arial"/>
            <w:b/>
            <w:bCs/>
            <w:color w:val="222222"/>
            <w:sz w:val="24"/>
            <w:szCs w:val="24"/>
          </w:rPr>
          <w:t>Question: Some questions from your resume – regarding projects, previous projects etc…</w:t>
        </w:r>
      </w:ins>
    </w:p>
    <w:p w:rsidR="00B07C42" w:rsidRPr="00B07C42" w:rsidRDefault="00B07C42" w:rsidP="00B07C42">
      <w:pPr>
        <w:shd w:val="clear" w:color="auto" w:fill="FFFFFF"/>
        <w:spacing w:after="300" w:line="240" w:lineRule="auto"/>
        <w:jc w:val="both"/>
        <w:rPr>
          <w:ins w:id="511" w:author="Unknown"/>
          <w:rFonts w:ascii="Segoe UI" w:eastAsia="Times New Roman" w:hAnsi="Segoe UI" w:cs="Segoe UI"/>
          <w:color w:val="000000"/>
          <w:sz w:val="23"/>
          <w:szCs w:val="23"/>
        </w:rPr>
      </w:pPr>
      <w:ins w:id="51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Take interest to give more details and answer the follow-up questions, if any.</w:t>
        </w:r>
      </w:ins>
    </w:p>
    <w:p w:rsidR="00B07C42" w:rsidRPr="00B07C42" w:rsidRDefault="00B07C42" w:rsidP="00B07C42">
      <w:pPr>
        <w:shd w:val="clear" w:color="auto" w:fill="FFFFFF"/>
        <w:spacing w:before="100" w:beforeAutospacing="1" w:after="100" w:afterAutospacing="1" w:line="240" w:lineRule="auto"/>
        <w:outlineLvl w:val="3"/>
        <w:rPr>
          <w:ins w:id="513" w:author="Unknown"/>
          <w:rFonts w:ascii="Arial" w:eastAsia="Times New Roman" w:hAnsi="Arial" w:cs="Arial"/>
          <w:b/>
          <w:bCs/>
          <w:color w:val="222222"/>
          <w:sz w:val="24"/>
          <w:szCs w:val="24"/>
        </w:rPr>
      </w:pPr>
      <w:ins w:id="514" w:author="Unknown">
        <w:r w:rsidRPr="00B07C42">
          <w:rPr>
            <w:rFonts w:ascii="Arial" w:eastAsia="Times New Roman" w:hAnsi="Arial" w:cs="Arial"/>
            <w:b/>
            <w:bCs/>
            <w:color w:val="222222"/>
            <w:sz w:val="24"/>
            <w:szCs w:val="24"/>
          </w:rPr>
          <w:t>Question: What is the most difficult challenge you have faced working in a team/project?</w:t>
        </w:r>
      </w:ins>
    </w:p>
    <w:p w:rsidR="00B07C42" w:rsidRPr="00B07C42" w:rsidRDefault="00B07C42" w:rsidP="00B07C42">
      <w:pPr>
        <w:shd w:val="clear" w:color="auto" w:fill="FFFFFF"/>
        <w:spacing w:after="300" w:line="240" w:lineRule="auto"/>
        <w:jc w:val="both"/>
        <w:rPr>
          <w:ins w:id="515" w:author="Unknown"/>
          <w:rFonts w:ascii="Segoe UI" w:eastAsia="Times New Roman" w:hAnsi="Segoe UI" w:cs="Segoe UI"/>
          <w:color w:val="000000"/>
          <w:sz w:val="23"/>
          <w:szCs w:val="23"/>
        </w:rPr>
      </w:pPr>
      <w:ins w:id="516"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This could be an individual issue like a code problem that you sat on for a couple of days, or an external issue like getting approval for some project.</w:t>
        </w:r>
      </w:ins>
    </w:p>
    <w:p w:rsidR="00B07C42" w:rsidRPr="00B07C42" w:rsidRDefault="00B07C42" w:rsidP="00B07C42">
      <w:pPr>
        <w:shd w:val="clear" w:color="auto" w:fill="FFFFFF"/>
        <w:spacing w:before="100" w:beforeAutospacing="1" w:after="100" w:afterAutospacing="1" w:line="240" w:lineRule="auto"/>
        <w:outlineLvl w:val="3"/>
        <w:rPr>
          <w:ins w:id="517" w:author="Unknown"/>
          <w:rFonts w:ascii="Arial" w:eastAsia="Times New Roman" w:hAnsi="Arial" w:cs="Arial"/>
          <w:b/>
          <w:bCs/>
          <w:color w:val="222222"/>
          <w:sz w:val="24"/>
          <w:szCs w:val="24"/>
        </w:rPr>
      </w:pPr>
      <w:ins w:id="518" w:author="Unknown">
        <w:r w:rsidRPr="00B07C42">
          <w:rPr>
            <w:rFonts w:ascii="Arial" w:eastAsia="Times New Roman" w:hAnsi="Arial" w:cs="Arial"/>
            <w:b/>
            <w:bCs/>
            <w:color w:val="222222"/>
            <w:sz w:val="24"/>
            <w:szCs w:val="24"/>
          </w:rPr>
          <w:t>Question: What are your strengths and weaknesses?</w:t>
        </w:r>
      </w:ins>
    </w:p>
    <w:p w:rsidR="00B07C42" w:rsidRPr="00B07C42" w:rsidRDefault="00B07C42" w:rsidP="00B07C42">
      <w:pPr>
        <w:shd w:val="clear" w:color="auto" w:fill="FFFFFF"/>
        <w:spacing w:after="300" w:line="240" w:lineRule="auto"/>
        <w:jc w:val="both"/>
        <w:rPr>
          <w:ins w:id="519" w:author="Unknown"/>
          <w:rFonts w:ascii="Segoe UI" w:eastAsia="Times New Roman" w:hAnsi="Segoe UI" w:cs="Segoe UI"/>
          <w:color w:val="000000"/>
          <w:sz w:val="23"/>
          <w:szCs w:val="23"/>
        </w:rPr>
      </w:pPr>
      <w:ins w:id="520"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Be honest. Support your answers with examples of how you have demonstrated the said strength or weakness. For example, “I can’t switch to another task unless I complete the current one. I have experienced it in previous projects. “</w:t>
        </w:r>
      </w:ins>
    </w:p>
    <w:p w:rsidR="00B07C42" w:rsidRPr="00B07C42" w:rsidRDefault="00B07C42" w:rsidP="00B07C42">
      <w:pPr>
        <w:shd w:val="clear" w:color="auto" w:fill="FFFFFF"/>
        <w:spacing w:before="100" w:beforeAutospacing="1" w:after="100" w:afterAutospacing="1" w:line="240" w:lineRule="auto"/>
        <w:outlineLvl w:val="3"/>
        <w:rPr>
          <w:ins w:id="521" w:author="Unknown"/>
          <w:rFonts w:ascii="Arial" w:eastAsia="Times New Roman" w:hAnsi="Arial" w:cs="Arial"/>
          <w:b/>
          <w:bCs/>
          <w:color w:val="222222"/>
          <w:sz w:val="24"/>
          <w:szCs w:val="24"/>
        </w:rPr>
      </w:pPr>
      <w:ins w:id="522" w:author="Unknown">
        <w:r w:rsidRPr="00B07C42">
          <w:rPr>
            <w:rFonts w:ascii="Arial" w:eastAsia="Times New Roman" w:hAnsi="Arial" w:cs="Arial"/>
            <w:b/>
            <w:bCs/>
            <w:color w:val="222222"/>
            <w:sz w:val="24"/>
            <w:szCs w:val="24"/>
          </w:rPr>
          <w:lastRenderedPageBreak/>
          <w:t>Question: Why do you think Infosys is a good choice for your career?</w:t>
        </w:r>
      </w:ins>
    </w:p>
    <w:p w:rsidR="00B07C42" w:rsidRPr="00B07C42" w:rsidRDefault="00B07C42" w:rsidP="00B07C42">
      <w:pPr>
        <w:shd w:val="clear" w:color="auto" w:fill="FFFFFF"/>
        <w:spacing w:after="300" w:line="240" w:lineRule="auto"/>
        <w:jc w:val="both"/>
        <w:rPr>
          <w:ins w:id="523" w:author="Unknown"/>
          <w:rFonts w:ascii="Segoe UI" w:eastAsia="Times New Roman" w:hAnsi="Segoe UI" w:cs="Segoe UI"/>
          <w:color w:val="000000"/>
          <w:sz w:val="23"/>
          <w:szCs w:val="23"/>
        </w:rPr>
      </w:pPr>
      <w:ins w:id="524"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This is a tricky one. As a fresher, your first thought would be to clear any interview that fetches you a job. For this question, you have to do some homework. Go through the Infosys website, read about what they do, find out how your career goals match their vision and talk about that. Tell them how you can grow as an individual in the company while providing your best services to the company.</w:t>
        </w:r>
      </w:ins>
    </w:p>
    <w:p w:rsidR="00B07C42" w:rsidRPr="00B07C42" w:rsidRDefault="00B07C42" w:rsidP="00B07C42">
      <w:pPr>
        <w:shd w:val="clear" w:color="auto" w:fill="FFFFFF"/>
        <w:spacing w:before="100" w:beforeAutospacing="1" w:after="100" w:afterAutospacing="1" w:line="240" w:lineRule="auto"/>
        <w:outlineLvl w:val="3"/>
        <w:rPr>
          <w:ins w:id="525" w:author="Unknown"/>
          <w:rFonts w:ascii="Arial" w:eastAsia="Times New Roman" w:hAnsi="Arial" w:cs="Arial"/>
          <w:b/>
          <w:bCs/>
          <w:color w:val="222222"/>
          <w:sz w:val="24"/>
          <w:szCs w:val="24"/>
        </w:rPr>
      </w:pPr>
      <w:ins w:id="526" w:author="Unknown">
        <w:r w:rsidRPr="00B07C42">
          <w:rPr>
            <w:rFonts w:ascii="Arial" w:eastAsia="Times New Roman" w:hAnsi="Arial" w:cs="Arial"/>
            <w:b/>
            <w:bCs/>
            <w:color w:val="222222"/>
            <w:sz w:val="24"/>
            <w:szCs w:val="24"/>
          </w:rPr>
          <w:t>Question: What do you know about Infosys?</w:t>
        </w:r>
      </w:ins>
    </w:p>
    <w:p w:rsidR="00B07C42" w:rsidRPr="00B07C42" w:rsidRDefault="00B07C42" w:rsidP="00B07C42">
      <w:pPr>
        <w:shd w:val="clear" w:color="auto" w:fill="FFFFFF"/>
        <w:spacing w:after="300" w:line="240" w:lineRule="auto"/>
        <w:jc w:val="both"/>
        <w:rPr>
          <w:ins w:id="527" w:author="Unknown"/>
          <w:rFonts w:ascii="Segoe UI" w:eastAsia="Times New Roman" w:hAnsi="Segoe UI" w:cs="Segoe UI"/>
          <w:color w:val="000000"/>
          <w:sz w:val="23"/>
          <w:szCs w:val="23"/>
        </w:rPr>
      </w:pPr>
      <w:ins w:id="528"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Again, you should visit the Infosys, read about their founder, CEO, work culture, infrastructure, the training campus and other interesting information that has attracted you into attending this interview.</w:t>
        </w:r>
      </w:ins>
    </w:p>
    <w:p w:rsidR="00B07C42" w:rsidRPr="00B07C42" w:rsidRDefault="00B07C42" w:rsidP="00B07C42">
      <w:pPr>
        <w:shd w:val="clear" w:color="auto" w:fill="FFFFFF"/>
        <w:spacing w:before="100" w:beforeAutospacing="1" w:after="100" w:afterAutospacing="1" w:line="240" w:lineRule="auto"/>
        <w:outlineLvl w:val="3"/>
        <w:rPr>
          <w:ins w:id="529" w:author="Unknown"/>
          <w:rFonts w:ascii="Arial" w:eastAsia="Times New Roman" w:hAnsi="Arial" w:cs="Arial"/>
          <w:b/>
          <w:bCs/>
          <w:color w:val="222222"/>
          <w:sz w:val="24"/>
          <w:szCs w:val="24"/>
        </w:rPr>
      </w:pPr>
      <w:ins w:id="530" w:author="Unknown">
        <w:r w:rsidRPr="00B07C42">
          <w:rPr>
            <w:rFonts w:ascii="Arial" w:eastAsia="Times New Roman" w:hAnsi="Arial" w:cs="Arial"/>
            <w:b/>
            <w:bCs/>
            <w:color w:val="222222"/>
            <w:sz w:val="24"/>
            <w:szCs w:val="24"/>
          </w:rPr>
          <w:t>Question: What are your long-term career goals?</w:t>
        </w:r>
      </w:ins>
    </w:p>
    <w:p w:rsidR="00B07C42" w:rsidRPr="00B07C42" w:rsidRDefault="00B07C42" w:rsidP="00B07C42">
      <w:pPr>
        <w:shd w:val="clear" w:color="auto" w:fill="FFFFFF"/>
        <w:spacing w:after="300" w:line="240" w:lineRule="auto"/>
        <w:jc w:val="both"/>
        <w:rPr>
          <w:ins w:id="531" w:author="Unknown"/>
          <w:rFonts w:ascii="Segoe UI" w:eastAsia="Times New Roman" w:hAnsi="Segoe UI" w:cs="Segoe UI"/>
          <w:color w:val="000000"/>
          <w:sz w:val="23"/>
          <w:szCs w:val="23"/>
        </w:rPr>
      </w:pPr>
      <w:ins w:id="532"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Talk about where you see yourself in the next 5 or 10 years. It can be as simple as buying a new house or seeing yourself as the project head in the Netherlands. This helps the interviewer know about your personal ambitions.</w:t>
        </w:r>
      </w:ins>
    </w:p>
    <w:p w:rsidR="00B07C42" w:rsidRPr="00B07C42" w:rsidRDefault="00B07C42" w:rsidP="00B07C42">
      <w:pPr>
        <w:shd w:val="clear" w:color="auto" w:fill="FFFFFF"/>
        <w:spacing w:before="100" w:beforeAutospacing="1" w:after="100" w:afterAutospacing="1" w:line="240" w:lineRule="auto"/>
        <w:outlineLvl w:val="3"/>
        <w:rPr>
          <w:ins w:id="533" w:author="Unknown"/>
          <w:rFonts w:ascii="Arial" w:eastAsia="Times New Roman" w:hAnsi="Arial" w:cs="Arial"/>
          <w:b/>
          <w:bCs/>
          <w:color w:val="222222"/>
          <w:sz w:val="24"/>
          <w:szCs w:val="24"/>
        </w:rPr>
      </w:pPr>
      <w:ins w:id="534" w:author="Unknown">
        <w:r w:rsidRPr="00B07C42">
          <w:rPr>
            <w:rFonts w:ascii="Arial" w:eastAsia="Times New Roman" w:hAnsi="Arial" w:cs="Arial"/>
            <w:b/>
            <w:bCs/>
            <w:color w:val="222222"/>
            <w:sz w:val="24"/>
            <w:szCs w:val="24"/>
          </w:rPr>
          <w:t>Question: Why should we hire you?</w:t>
        </w:r>
      </w:ins>
    </w:p>
    <w:p w:rsidR="00B07C42" w:rsidRPr="00B07C42" w:rsidRDefault="00B07C42" w:rsidP="00B07C42">
      <w:pPr>
        <w:shd w:val="clear" w:color="auto" w:fill="FFFFFF"/>
        <w:spacing w:after="300" w:line="240" w:lineRule="auto"/>
        <w:jc w:val="both"/>
        <w:rPr>
          <w:ins w:id="535" w:author="Unknown"/>
          <w:rFonts w:ascii="Segoe UI" w:eastAsia="Times New Roman" w:hAnsi="Segoe UI" w:cs="Segoe UI"/>
          <w:color w:val="000000"/>
          <w:sz w:val="23"/>
          <w:szCs w:val="23"/>
        </w:rPr>
      </w:pPr>
      <w:ins w:id="536" w:author="Unknown">
        <w:r w:rsidRPr="00B07C42">
          <w:rPr>
            <w:rFonts w:ascii="Segoe UI" w:eastAsia="Times New Roman" w:hAnsi="Segoe UI" w:cs="Segoe UI"/>
            <w:b/>
            <w:bCs/>
            <w:color w:val="000000"/>
            <w:sz w:val="23"/>
          </w:rPr>
          <w:t>Answer:</w:t>
        </w:r>
        <w:r w:rsidRPr="00B07C42">
          <w:rPr>
            <w:rFonts w:ascii="Segoe UI" w:eastAsia="Times New Roman" w:hAnsi="Segoe UI" w:cs="Segoe UI"/>
            <w:color w:val="000000"/>
            <w:sz w:val="23"/>
            <w:szCs w:val="23"/>
          </w:rPr>
          <w:t> You can tell about the values you can bring to the company and the qualities you possess that can help the company grow. For example, you look at a project from a bigger perspective – how will it impact the business, how can any change bring more success to the customer and so on.</w:t>
        </w:r>
      </w:ins>
    </w:p>
    <w:p w:rsidR="00B07C42" w:rsidRPr="00B07C42" w:rsidRDefault="00B07C42" w:rsidP="00B07C42">
      <w:pPr>
        <w:shd w:val="clear" w:color="auto" w:fill="FFFFFF"/>
        <w:spacing w:after="300" w:line="240" w:lineRule="auto"/>
        <w:jc w:val="both"/>
        <w:rPr>
          <w:ins w:id="537" w:author="Unknown"/>
          <w:rFonts w:ascii="Segoe UI" w:eastAsia="Times New Roman" w:hAnsi="Segoe UI" w:cs="Segoe UI"/>
          <w:color w:val="000000"/>
          <w:sz w:val="23"/>
          <w:szCs w:val="23"/>
        </w:rPr>
      </w:pPr>
      <w:ins w:id="538" w:author="Unknown">
        <w:r w:rsidRPr="00B07C42">
          <w:rPr>
            <w:rFonts w:ascii="Segoe UI" w:eastAsia="Times New Roman" w:hAnsi="Segoe UI" w:cs="Segoe UI"/>
            <w:color w:val="000000"/>
            <w:sz w:val="23"/>
            <w:szCs w:val="23"/>
          </w:rPr>
          <w:t>Don’t just say you are a team player or a smart-worker. Tell something that is unique to you.</w:t>
        </w:r>
      </w:ins>
    </w:p>
    <w:p w:rsidR="00B07C42" w:rsidRPr="00B07C42" w:rsidRDefault="00B07C42" w:rsidP="00B07C42">
      <w:pPr>
        <w:shd w:val="clear" w:color="auto" w:fill="FFFFFF"/>
        <w:spacing w:before="100" w:beforeAutospacing="1" w:after="100" w:afterAutospacing="1" w:line="240" w:lineRule="auto"/>
        <w:outlineLvl w:val="2"/>
        <w:rPr>
          <w:ins w:id="539" w:author="Unknown"/>
          <w:rFonts w:ascii="Arial" w:eastAsia="Times New Roman" w:hAnsi="Arial" w:cs="Arial"/>
          <w:b/>
          <w:bCs/>
          <w:color w:val="222222"/>
          <w:sz w:val="27"/>
          <w:szCs w:val="27"/>
        </w:rPr>
      </w:pPr>
      <w:ins w:id="540" w:author="Unknown">
        <w:r w:rsidRPr="00B07C42">
          <w:rPr>
            <w:rFonts w:ascii="Arial" w:eastAsia="Times New Roman" w:hAnsi="Arial" w:cs="Arial"/>
            <w:b/>
            <w:bCs/>
            <w:color w:val="222222"/>
            <w:sz w:val="27"/>
            <w:szCs w:val="27"/>
          </w:rPr>
          <w:t>HR Questions for Experienced Candidates</w:t>
        </w:r>
      </w:ins>
    </w:p>
    <w:p w:rsidR="00B07C42" w:rsidRPr="00B07C42" w:rsidRDefault="00B07C42" w:rsidP="00B07C42">
      <w:pPr>
        <w:shd w:val="clear" w:color="auto" w:fill="FFFFFF"/>
        <w:spacing w:after="300" w:line="240" w:lineRule="auto"/>
        <w:jc w:val="both"/>
        <w:rPr>
          <w:ins w:id="541" w:author="Unknown"/>
          <w:rFonts w:ascii="Segoe UI" w:eastAsia="Times New Roman" w:hAnsi="Segoe UI" w:cs="Segoe UI"/>
          <w:color w:val="000000"/>
          <w:sz w:val="23"/>
          <w:szCs w:val="23"/>
        </w:rPr>
      </w:pPr>
      <w:ins w:id="542" w:author="Unknown">
        <w:r w:rsidRPr="00B07C42">
          <w:rPr>
            <w:rFonts w:ascii="Segoe UI" w:eastAsia="Times New Roman" w:hAnsi="Segoe UI" w:cs="Segoe UI"/>
            <w:color w:val="000000"/>
            <w:sz w:val="23"/>
            <w:szCs w:val="23"/>
          </w:rPr>
          <w:t>The below set of questions can be asked in the technical round also. In that case, you will not have a separate HR round and when you meet the HR, he will directly ask you about your salary expectations and other general stuff. These questions are subjective and there is no right or wrong answer. Everyone has different ways of handling others. The main test here is the communication skills – how transparent and open are you for resolving issues. Would you set up a meeting and calmly explain your points with facts, or would you just sulk and complain? Would you ask for help when you are stuck or get worked up because you want to do-it-all by yourself? These are personal views and you have to build your own answer as these will be a show of your personality.</w:t>
        </w:r>
      </w:ins>
    </w:p>
    <w:p w:rsidR="00B07C42" w:rsidRPr="00B07C42" w:rsidRDefault="00B07C42" w:rsidP="00B07C42">
      <w:pPr>
        <w:numPr>
          <w:ilvl w:val="0"/>
          <w:numId w:val="12"/>
        </w:numPr>
        <w:shd w:val="clear" w:color="auto" w:fill="FFFFFF"/>
        <w:spacing w:after="0" w:line="240" w:lineRule="auto"/>
        <w:rPr>
          <w:ins w:id="543" w:author="Unknown"/>
          <w:rFonts w:ascii="Segoe UI" w:eastAsia="Times New Roman" w:hAnsi="Segoe UI" w:cs="Segoe UI"/>
          <w:color w:val="000000"/>
          <w:sz w:val="23"/>
          <w:szCs w:val="23"/>
        </w:rPr>
      </w:pPr>
      <w:ins w:id="544" w:author="Unknown">
        <w:r w:rsidRPr="00B07C42">
          <w:rPr>
            <w:rFonts w:ascii="Segoe UI" w:eastAsia="Times New Roman" w:hAnsi="Segoe UI" w:cs="Segoe UI"/>
            <w:color w:val="000000"/>
            <w:sz w:val="23"/>
            <w:szCs w:val="23"/>
          </w:rPr>
          <w:t>If you have a difference of opinion with your immediate manager, how will you explain your point of view to him?</w:t>
        </w:r>
      </w:ins>
    </w:p>
    <w:p w:rsidR="00B07C42" w:rsidRPr="00B07C42" w:rsidRDefault="00B07C42" w:rsidP="00B07C42">
      <w:pPr>
        <w:numPr>
          <w:ilvl w:val="0"/>
          <w:numId w:val="12"/>
        </w:numPr>
        <w:shd w:val="clear" w:color="auto" w:fill="FFFFFF"/>
        <w:spacing w:after="0" w:line="240" w:lineRule="auto"/>
        <w:rPr>
          <w:ins w:id="545" w:author="Unknown"/>
          <w:rFonts w:ascii="Segoe UI" w:eastAsia="Times New Roman" w:hAnsi="Segoe UI" w:cs="Segoe UI"/>
          <w:color w:val="000000"/>
          <w:sz w:val="23"/>
          <w:szCs w:val="23"/>
        </w:rPr>
      </w:pPr>
      <w:ins w:id="546" w:author="Unknown">
        <w:r w:rsidRPr="00B07C42">
          <w:rPr>
            <w:rFonts w:ascii="Segoe UI" w:eastAsia="Times New Roman" w:hAnsi="Segoe UI" w:cs="Segoe UI"/>
            <w:color w:val="000000"/>
            <w:sz w:val="23"/>
            <w:szCs w:val="23"/>
          </w:rPr>
          <w:t>If you had to change one thing in your past, what would that be?</w:t>
        </w:r>
      </w:ins>
    </w:p>
    <w:p w:rsidR="00B07C42" w:rsidRPr="00B07C42" w:rsidRDefault="00B07C42" w:rsidP="00B07C42">
      <w:pPr>
        <w:numPr>
          <w:ilvl w:val="0"/>
          <w:numId w:val="12"/>
        </w:numPr>
        <w:shd w:val="clear" w:color="auto" w:fill="FFFFFF"/>
        <w:spacing w:after="0" w:line="240" w:lineRule="auto"/>
        <w:rPr>
          <w:ins w:id="547" w:author="Unknown"/>
          <w:rFonts w:ascii="Segoe UI" w:eastAsia="Times New Roman" w:hAnsi="Segoe UI" w:cs="Segoe UI"/>
          <w:color w:val="000000"/>
          <w:sz w:val="23"/>
          <w:szCs w:val="23"/>
        </w:rPr>
      </w:pPr>
      <w:ins w:id="548" w:author="Unknown">
        <w:r w:rsidRPr="00B07C42">
          <w:rPr>
            <w:rFonts w:ascii="Segoe UI" w:eastAsia="Times New Roman" w:hAnsi="Segoe UI" w:cs="Segoe UI"/>
            <w:color w:val="000000"/>
            <w:sz w:val="23"/>
            <w:szCs w:val="23"/>
          </w:rPr>
          <w:lastRenderedPageBreak/>
          <w:t>If there is a conflict between you and your team member, how will you resolve it amicably?</w:t>
        </w:r>
      </w:ins>
    </w:p>
    <w:p w:rsidR="00B07C42" w:rsidRPr="00B07C42" w:rsidRDefault="00B07C42" w:rsidP="00B07C42">
      <w:pPr>
        <w:numPr>
          <w:ilvl w:val="0"/>
          <w:numId w:val="12"/>
        </w:numPr>
        <w:shd w:val="clear" w:color="auto" w:fill="FFFFFF"/>
        <w:spacing w:after="0" w:line="240" w:lineRule="auto"/>
        <w:rPr>
          <w:ins w:id="549" w:author="Unknown"/>
          <w:rFonts w:ascii="Segoe UI" w:eastAsia="Times New Roman" w:hAnsi="Segoe UI" w:cs="Segoe UI"/>
          <w:color w:val="000000"/>
          <w:sz w:val="23"/>
          <w:szCs w:val="23"/>
        </w:rPr>
      </w:pPr>
      <w:ins w:id="550" w:author="Unknown">
        <w:r w:rsidRPr="00B07C42">
          <w:rPr>
            <w:rFonts w:ascii="Segoe UI" w:eastAsia="Times New Roman" w:hAnsi="Segoe UI" w:cs="Segoe UI"/>
            <w:color w:val="000000"/>
            <w:sz w:val="23"/>
            <w:szCs w:val="23"/>
          </w:rPr>
          <w:t>Have you resolved differences between two team members who report to you? How will you do so in the future?</w:t>
        </w:r>
      </w:ins>
    </w:p>
    <w:p w:rsidR="00B07C42" w:rsidRPr="00B07C42" w:rsidRDefault="00B07C42" w:rsidP="00B07C42">
      <w:pPr>
        <w:numPr>
          <w:ilvl w:val="0"/>
          <w:numId w:val="12"/>
        </w:numPr>
        <w:shd w:val="clear" w:color="auto" w:fill="FFFFFF"/>
        <w:spacing w:after="0" w:line="240" w:lineRule="auto"/>
        <w:rPr>
          <w:ins w:id="551" w:author="Unknown"/>
          <w:rFonts w:ascii="Segoe UI" w:eastAsia="Times New Roman" w:hAnsi="Segoe UI" w:cs="Segoe UI"/>
          <w:color w:val="000000"/>
          <w:sz w:val="23"/>
          <w:szCs w:val="23"/>
        </w:rPr>
      </w:pPr>
      <w:ins w:id="552" w:author="Unknown">
        <w:r w:rsidRPr="00B07C42">
          <w:rPr>
            <w:rFonts w:ascii="Segoe UI" w:eastAsia="Times New Roman" w:hAnsi="Segoe UI" w:cs="Segoe UI"/>
            <w:color w:val="000000"/>
            <w:sz w:val="23"/>
            <w:szCs w:val="23"/>
          </w:rPr>
          <w:t>Have you handled any teams before? How would you motivate your employees?</w:t>
        </w:r>
      </w:ins>
    </w:p>
    <w:p w:rsidR="00B07C42" w:rsidRPr="00B07C42" w:rsidRDefault="00B07C42" w:rsidP="00B07C42">
      <w:pPr>
        <w:numPr>
          <w:ilvl w:val="0"/>
          <w:numId w:val="12"/>
        </w:numPr>
        <w:shd w:val="clear" w:color="auto" w:fill="FFFFFF"/>
        <w:spacing w:after="0" w:line="240" w:lineRule="auto"/>
        <w:rPr>
          <w:ins w:id="553" w:author="Unknown"/>
          <w:rFonts w:ascii="Segoe UI" w:eastAsia="Times New Roman" w:hAnsi="Segoe UI" w:cs="Segoe UI"/>
          <w:color w:val="000000"/>
          <w:sz w:val="23"/>
          <w:szCs w:val="23"/>
        </w:rPr>
      </w:pPr>
      <w:ins w:id="554" w:author="Unknown">
        <w:r w:rsidRPr="00B07C42">
          <w:rPr>
            <w:rFonts w:ascii="Segoe UI" w:eastAsia="Times New Roman" w:hAnsi="Segoe UI" w:cs="Segoe UI"/>
            <w:color w:val="000000"/>
            <w:sz w:val="23"/>
            <w:szCs w:val="23"/>
          </w:rPr>
          <w:t>Let us say your manager gives you a high priority task, your onsite coordinator calls you up and says he wants a task done urgently and your team members are facing a critical issue which needs your immediate attention. What would you do?</w:t>
        </w:r>
      </w:ins>
    </w:p>
    <w:p w:rsidR="00B07C42" w:rsidRPr="00B07C42" w:rsidRDefault="00B07C42" w:rsidP="00B07C42">
      <w:pPr>
        <w:shd w:val="clear" w:color="auto" w:fill="FFFFFF"/>
        <w:spacing w:after="300" w:line="240" w:lineRule="auto"/>
        <w:jc w:val="both"/>
        <w:rPr>
          <w:ins w:id="555" w:author="Unknown"/>
          <w:rFonts w:ascii="Segoe UI" w:eastAsia="Times New Roman" w:hAnsi="Segoe UI" w:cs="Segoe UI"/>
          <w:color w:val="000000"/>
          <w:sz w:val="23"/>
          <w:szCs w:val="23"/>
        </w:rPr>
      </w:pPr>
      <w:ins w:id="556" w:author="Unknown">
        <w:r w:rsidRPr="00B07C42">
          <w:rPr>
            <w:rFonts w:ascii="Segoe UI" w:eastAsia="Times New Roman" w:hAnsi="Segoe UI" w:cs="Segoe UI"/>
            <w:color w:val="000000"/>
            <w:sz w:val="23"/>
            <w:szCs w:val="23"/>
          </w:rPr>
          <w:t>All ‘s well that ends well…</w:t>
        </w:r>
      </w:ins>
    </w:p>
    <w:p w:rsidR="00B07C42" w:rsidRPr="00B07C42" w:rsidRDefault="00B07C42" w:rsidP="00B07C42">
      <w:pPr>
        <w:shd w:val="clear" w:color="auto" w:fill="FFFFFF"/>
        <w:spacing w:after="300" w:line="240" w:lineRule="auto"/>
        <w:jc w:val="both"/>
        <w:rPr>
          <w:ins w:id="557" w:author="Unknown"/>
          <w:rFonts w:ascii="Segoe UI" w:eastAsia="Times New Roman" w:hAnsi="Segoe UI" w:cs="Segoe UI"/>
          <w:color w:val="000000"/>
          <w:sz w:val="23"/>
          <w:szCs w:val="23"/>
        </w:rPr>
      </w:pPr>
      <w:ins w:id="558" w:author="Unknown">
        <w:r w:rsidRPr="00B07C42">
          <w:rPr>
            <w:rFonts w:ascii="Segoe UI" w:eastAsia="Times New Roman" w:hAnsi="Segoe UI" w:cs="Segoe UI"/>
            <w:color w:val="000000"/>
            <w:sz w:val="23"/>
            <w:szCs w:val="23"/>
          </w:rPr>
          <w:t>Other than these, general questions regarding your salary expectations, work timings, and flexibility, location, a personal profile will be asked. HR will also tell you about the company’s growth, future plans, and overall work culture. Just go with confidence, think positive and be honest. You can crack it!</w:t>
        </w:r>
      </w:ins>
    </w:p>
    <w:p w:rsidR="00B07C42" w:rsidRDefault="00B07C42"/>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Pr="00C21DBA" w:rsidRDefault="00C21DBA" w:rsidP="00C21DBA">
      <w:pPr>
        <w:numPr>
          <w:ilvl w:val="0"/>
          <w:numId w:val="13"/>
        </w:numPr>
        <w:spacing w:after="0" w:line="240" w:lineRule="auto"/>
        <w:ind w:left="0"/>
        <w:rPr>
          <w:rFonts w:ascii="inherit" w:eastAsia="Times New Roman" w:hAnsi="inherit" w:cs="Segoe UI"/>
          <w:color w:val="000000"/>
          <w:sz w:val="21"/>
          <w:szCs w:val="21"/>
        </w:rPr>
      </w:pPr>
      <w:hyperlink r:id="rId60" w:anchor="Facebook_Interview_Questions" w:tooltip="Facebook Interview Questions" w:history="1">
        <w:r w:rsidRPr="00C21DBA">
          <w:rPr>
            <w:rFonts w:ascii="inherit" w:eastAsia="Times New Roman" w:hAnsi="inherit" w:cs="Segoe UI"/>
            <w:color w:val="428BCA"/>
            <w:sz w:val="21"/>
            <w:u w:val="single"/>
          </w:rPr>
          <w:t>Facebook Interview Questions</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1" w:anchor="Question_How_will_you_rotate_a_square_N_x_N_matrix_by_90_degrees_in_the_anti-clockwise_direction_without_using_any_extra_space" w:tooltip="Question: How will you rotate a square (N x N) matrix by 90 degrees in the anti-clockwise direction without using any extra space?" w:history="1">
        <w:r w:rsidRPr="00C21DBA">
          <w:rPr>
            <w:rFonts w:ascii="inherit" w:eastAsia="Times New Roman" w:hAnsi="inherit" w:cs="Segoe UI"/>
            <w:color w:val="428BCA"/>
            <w:sz w:val="21"/>
            <w:u w:val="single"/>
          </w:rPr>
          <w:t>Question: How will you rotate a square (N x N) matrix by 90 degrees in the anti-clockwise direction without using any extra space?</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2" w:anchor="Question_You_are_given_an_array_with_positive_numbers_Explain_how_you_will_find_the_largest_subset_of_the_array_containing_elements_that_are_Fibonacci_numbers" w:tooltip="Question: You are given an array with positive numbers. Explain how you will find the largest subset of the array containing elements that are Fibonacci numbers." w:history="1">
        <w:r w:rsidRPr="00C21DBA">
          <w:rPr>
            <w:rFonts w:ascii="inherit" w:eastAsia="Times New Roman" w:hAnsi="inherit" w:cs="Segoe UI"/>
            <w:color w:val="428BCA"/>
            <w:sz w:val="21"/>
            <w:u w:val="single"/>
          </w:rPr>
          <w:t>Question: You are given an array with positive numbers. Explain how you will find the largest subset of the array containing elements that are Fibonacci numbers.</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3" w:anchor="Question_Suppose_you_have_an_integer_array_and_a_positive_integer_k_How_will_you_count_all_distinct_pairs_with_a_difference_equal_to_k" w:tooltip="Question: Suppose you have an integer array and a positive integer k. How will you count all distinct pairs with a difference equal to k?" w:history="1">
        <w:r w:rsidRPr="00C21DBA">
          <w:rPr>
            <w:rFonts w:ascii="inherit" w:eastAsia="Times New Roman" w:hAnsi="inherit" w:cs="Segoe UI"/>
            <w:color w:val="428BCA"/>
            <w:sz w:val="21"/>
            <w:u w:val="single"/>
          </w:rPr>
          <w:t>Question: Suppose you have an integer array and a positive integer k. How will you count all distinct pairs with a difference equal to k?</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4" w:anchor="Question_Can_you_explain_how_to_find_the_nth_term_in_Count_and_Say_sequence" w:tooltip="Question: Can you explain how to find the nth term in Count and Say sequence." w:history="1">
        <w:r w:rsidRPr="00C21DBA">
          <w:rPr>
            <w:rFonts w:ascii="inherit" w:eastAsia="Times New Roman" w:hAnsi="inherit" w:cs="Segoe UI"/>
            <w:color w:val="428BCA"/>
            <w:sz w:val="21"/>
            <w:u w:val="single"/>
          </w:rPr>
          <w:t>Question: Can you explain how to find the nth term in Count and Say sequence.</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5" w:anchor="Question_If_you_are_given_a_string_containing_uppercase_alphabets_and_integers_how_will_you_print_the_string_with_alphabets_following_the_lexicographic_order_followed_by_the_sum_of_the_integers" w:tooltip="Question: If you are given a string containing uppercase alphabets and integers, how will you print the string with alphabets following the lexicographic order followed by the sum of the integers?" w:history="1">
        <w:r w:rsidRPr="00C21DBA">
          <w:rPr>
            <w:rFonts w:ascii="inherit" w:eastAsia="Times New Roman" w:hAnsi="inherit" w:cs="Segoe UI"/>
            <w:color w:val="428BCA"/>
            <w:sz w:val="21"/>
            <w:u w:val="single"/>
          </w:rPr>
          <w:t>Question: If you are given a string containing uppercase alphabets and integers, how will you print the string with alphabets following the lexicographic order followed by the sum of the integers?</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6" w:anchor="Question_Convert_a_roman_numeral_into_its_corresponding_integer_number" w:tooltip="Question: Convert a roman numeral into its corresponding integer number." w:history="1">
        <w:r w:rsidRPr="00C21DBA">
          <w:rPr>
            <w:rFonts w:ascii="inherit" w:eastAsia="Times New Roman" w:hAnsi="inherit" w:cs="Segoe UI"/>
            <w:color w:val="428BCA"/>
            <w:sz w:val="21"/>
            <w:u w:val="single"/>
          </w:rPr>
          <w:t>Question: Convert a roman numeral into its corresponding integer number.</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7" w:anchor="Question_Find_the_count_of_the_smallest_subarray_of_a_given_array_with_a_sum_greater_than_the_given_value_x" w:tooltip="Question: Find the count of the smallest subarray of a given array with a sum greater than the given value x." w:history="1">
        <w:r w:rsidRPr="00C21DBA">
          <w:rPr>
            <w:rFonts w:ascii="inherit" w:eastAsia="Times New Roman" w:hAnsi="inherit" w:cs="Segoe UI"/>
            <w:color w:val="428BCA"/>
            <w:sz w:val="21"/>
            <w:u w:val="single"/>
          </w:rPr>
          <w:t>Question: Find the count of the smallest subarray of a given array with a sum greater than the given value x.</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8" w:anchor="Question_From_the_given_array_find_a_subarray_that_has_at_least_k_numbers_and_has_the_largest_possible_sum" w:tooltip="Question: From the given array, find a subarray that has at least k numbers and has the largest possible sum." w:history="1">
        <w:r w:rsidRPr="00C21DBA">
          <w:rPr>
            <w:rFonts w:ascii="inherit" w:eastAsia="Times New Roman" w:hAnsi="inherit" w:cs="Segoe UI"/>
            <w:color w:val="428BCA"/>
            <w:sz w:val="21"/>
            <w:u w:val="single"/>
          </w:rPr>
          <w:t>Question: From the given array, find a subarray that has at least k numbers and has the largest possible sum.</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69" w:anchor="Question_How_will_you_convert_a_ternary_expression_to_a_binary_tree" w:tooltip="Question: How will you convert a ternary expression to a binary tree?" w:history="1">
        <w:r w:rsidRPr="00C21DBA">
          <w:rPr>
            <w:rFonts w:ascii="inherit" w:eastAsia="Times New Roman" w:hAnsi="inherit" w:cs="Segoe UI"/>
            <w:color w:val="428BCA"/>
            <w:sz w:val="21"/>
            <w:u w:val="single"/>
          </w:rPr>
          <w:t>Question: How will you convert a ternary expression to a binary tree?</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0" w:anchor="Question_Explain_various_methods_for_finding_all_triplets_in_an_array_that_has_a_total_sum_of_0" w:tooltip="Question: Explain various methods for finding all triplets in an array that has a total sum of 0." w:history="1">
        <w:r w:rsidRPr="00C21DBA">
          <w:rPr>
            <w:rFonts w:ascii="inherit" w:eastAsia="Times New Roman" w:hAnsi="inherit" w:cs="Segoe UI"/>
            <w:color w:val="428BCA"/>
            <w:sz w:val="21"/>
            <w:u w:val="single"/>
          </w:rPr>
          <w:t>Question: Explain various methods for finding all triplets in an array that has a total sum of 0.</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1" w:anchor="Question_Suppose_you_are_given_a_binary_tree_Explain_how_you_will_find_its_minimum_depth" w:tooltip="Question: Suppose you are given a binary tree. Explain how you will find its minimum depth?" w:history="1">
        <w:r w:rsidRPr="00C21DBA">
          <w:rPr>
            <w:rFonts w:ascii="inherit" w:eastAsia="Times New Roman" w:hAnsi="inherit" w:cs="Segoe UI"/>
            <w:color w:val="428BCA"/>
            <w:sz w:val="21"/>
            <w:u w:val="single"/>
          </w:rPr>
          <w:t>Question: Suppose you are given a binary tree. Explain how you will find its minimum depth?</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2" w:anchor="Question_Please_explain_how_you_will_convert_any_integer_value_between_1_and_3999_into_its_Roman_numeral_equivalent" w:tooltip="Question: Please explain how you will convert any integer value between 1 and 3999 into its Roman numeral equivalent." w:history="1">
        <w:r w:rsidRPr="00C21DBA">
          <w:rPr>
            <w:rFonts w:ascii="inherit" w:eastAsia="Times New Roman" w:hAnsi="inherit" w:cs="Segoe UI"/>
            <w:color w:val="428BCA"/>
            <w:sz w:val="21"/>
            <w:u w:val="single"/>
          </w:rPr>
          <w:t>Question: Please explain how you will convert any integer value between 1 and 3999 into its Roman numeral equivalent.</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3" w:anchor="Question_How_will_you_check_whether_the_given_string_is_K-Palindrome_or_not" w:tooltip="Question: How will you check whether the given string is K-Palindrome or not?" w:history="1">
        <w:r w:rsidRPr="00C21DBA">
          <w:rPr>
            <w:rFonts w:ascii="inherit" w:eastAsia="Times New Roman" w:hAnsi="inherit" w:cs="Segoe UI"/>
            <w:color w:val="428BCA"/>
            <w:sz w:val="21"/>
            <w:u w:val="single"/>
          </w:rPr>
          <w:t>Question: How will you check whether the given string is K-Palindrome or not?</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4" w:anchor="Question_Could_you_explain_how_to_multiply_large_numbers_represented_as_strings" w:tooltip="Question: Could you explain how to multiply large numbers represented as strings?" w:history="1">
        <w:r w:rsidRPr="00C21DBA">
          <w:rPr>
            <w:rFonts w:ascii="inherit" w:eastAsia="Times New Roman" w:hAnsi="inherit" w:cs="Segoe UI"/>
            <w:color w:val="428BCA"/>
            <w:sz w:val="21"/>
            <w:u w:val="single"/>
          </w:rPr>
          <w:t>Question: Could you explain how to multiply large numbers represented as strings?</w:t>
        </w:r>
      </w:hyperlink>
    </w:p>
    <w:p w:rsidR="00C21DBA" w:rsidRPr="00C21DBA" w:rsidRDefault="00C21DBA" w:rsidP="00C21DBA">
      <w:pPr>
        <w:numPr>
          <w:ilvl w:val="1"/>
          <w:numId w:val="13"/>
        </w:numPr>
        <w:spacing w:after="0" w:line="240" w:lineRule="auto"/>
        <w:ind w:left="150"/>
        <w:rPr>
          <w:rFonts w:ascii="inherit" w:eastAsia="Times New Roman" w:hAnsi="inherit" w:cs="Segoe UI"/>
          <w:color w:val="000000"/>
          <w:sz w:val="21"/>
          <w:szCs w:val="21"/>
        </w:rPr>
      </w:pPr>
      <w:hyperlink r:id="rId75" w:anchor="Question_How_will_you_check_that_the_sum_of_2_elements_in_an_array_equal_to_the_given_number_x" w:tooltip="Question: How will you check that the sum of 2 elements in an array equal to the given number x?" w:history="1">
        <w:r w:rsidRPr="00C21DBA">
          <w:rPr>
            <w:rFonts w:ascii="inherit" w:eastAsia="Times New Roman" w:hAnsi="inherit" w:cs="Segoe UI"/>
            <w:color w:val="428BCA"/>
            <w:sz w:val="21"/>
            <w:u w:val="single"/>
          </w:rPr>
          <w:t>Question: How will you check that the sum of 2 elements in an array equal to the given number x?</w:t>
        </w:r>
      </w:hyperlink>
    </w:p>
    <w:p w:rsidR="00C21DBA" w:rsidRPr="00C21DBA" w:rsidRDefault="00C21DBA" w:rsidP="00C21DBA">
      <w:pPr>
        <w:numPr>
          <w:ilvl w:val="1"/>
          <w:numId w:val="13"/>
        </w:numPr>
        <w:spacing w:line="240" w:lineRule="auto"/>
        <w:ind w:left="150"/>
        <w:rPr>
          <w:rFonts w:ascii="inherit" w:eastAsia="Times New Roman" w:hAnsi="inherit" w:cs="Segoe UI"/>
          <w:color w:val="000000"/>
          <w:sz w:val="21"/>
          <w:szCs w:val="21"/>
        </w:rPr>
      </w:pPr>
      <w:hyperlink r:id="rId76" w:anchor="Question_You_are_given_an_input_stream_of_N_integers_that_you_need_to_insert_in_a_new_stream_How_will_you_find_the_median_of_the_new_stream_formed_by_each_insertion_of_x_to_the_new_stream" w:tooltip="Question: You are given an input stream of N integers that you need to insert in a new stream. How will you find the median of the new stream formed by each insertion of x to the new stream?" w:history="1">
        <w:r w:rsidRPr="00C21DBA">
          <w:rPr>
            <w:rFonts w:ascii="inherit" w:eastAsia="Times New Roman" w:hAnsi="inherit" w:cs="Segoe UI"/>
            <w:color w:val="428BCA"/>
            <w:sz w:val="21"/>
            <w:u w:val="single"/>
          </w:rPr>
          <w:t>Question: You are given an input stream of N integers that you need to insert in a new stream. How will you find the median of the new stream formed by each insertion of x to the new stream?</w:t>
        </w:r>
      </w:hyperlink>
    </w:p>
    <w:p w:rsidR="00C21DBA" w:rsidRPr="00C21DBA" w:rsidRDefault="00C21DBA" w:rsidP="00C21DBA">
      <w:pPr>
        <w:shd w:val="clear" w:color="auto" w:fill="FFFFFF"/>
        <w:spacing w:after="0" w:line="240" w:lineRule="auto"/>
        <w:rPr>
          <w:rFonts w:ascii="Segoe UI" w:eastAsia="Times New Roman" w:hAnsi="Segoe UI" w:cs="Segoe UI"/>
          <w:b/>
          <w:bCs/>
          <w:color w:val="222222"/>
          <w:sz w:val="24"/>
          <w:szCs w:val="24"/>
        </w:rPr>
      </w:pPr>
      <w:r w:rsidRPr="00C21DBA">
        <w:rPr>
          <w:rFonts w:ascii="Segoe UI" w:eastAsia="Times New Roman" w:hAnsi="Segoe UI" w:cs="Segoe UI"/>
          <w:b/>
          <w:bCs/>
          <w:color w:val="222222"/>
          <w:sz w:val="24"/>
          <w:szCs w:val="24"/>
        </w:rPr>
        <w:t>Spread the Knowledge</w:t>
      </w: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14"/>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shd w:val="clear" w:color="auto" w:fill="FFFFFF"/>
        <w:spacing w:after="300" w:line="240" w:lineRule="auto"/>
        <w:jc w:val="both"/>
        <w:rPr>
          <w:rFonts w:ascii="Segoe UI" w:eastAsia="Times New Roman" w:hAnsi="Segoe UI" w:cs="Segoe UI"/>
          <w:color w:val="000000"/>
          <w:sz w:val="23"/>
          <w:szCs w:val="23"/>
        </w:rPr>
      </w:pPr>
      <w:r w:rsidRPr="00C21DBA">
        <w:rPr>
          <w:rFonts w:ascii="Segoe UI" w:eastAsia="Times New Roman" w:hAnsi="Segoe UI" w:cs="Segoe UI"/>
          <w:color w:val="000000"/>
          <w:sz w:val="23"/>
          <w:szCs w:val="23"/>
        </w:rPr>
        <w:t>Cracking a Facebook interview can be a tough pill to swallow. However, with a tight technical preparation and a cool head, you can gain a working opportunity at the world’s biggest social media giant.</w:t>
      </w:r>
    </w:p>
    <w:p w:rsidR="00C21DBA" w:rsidRPr="00C21DBA" w:rsidRDefault="00C21DBA" w:rsidP="00C21DBA">
      <w:pPr>
        <w:shd w:val="clear" w:color="auto" w:fill="FFFFFF"/>
        <w:spacing w:before="100" w:beforeAutospacing="1" w:after="100" w:afterAutospacing="1" w:line="240" w:lineRule="auto"/>
        <w:outlineLvl w:val="1"/>
        <w:rPr>
          <w:ins w:id="559" w:author="Unknown"/>
          <w:rFonts w:ascii="Arial" w:eastAsia="Times New Roman" w:hAnsi="Arial" w:cs="Arial"/>
          <w:b/>
          <w:bCs/>
          <w:color w:val="222222"/>
          <w:sz w:val="36"/>
          <w:szCs w:val="36"/>
        </w:rPr>
      </w:pPr>
      <w:ins w:id="560" w:author="Unknown">
        <w:r w:rsidRPr="00C21DBA">
          <w:rPr>
            <w:rFonts w:ascii="Arial" w:eastAsia="Times New Roman" w:hAnsi="Arial" w:cs="Arial"/>
            <w:b/>
            <w:bCs/>
            <w:color w:val="222222"/>
            <w:sz w:val="36"/>
            <w:szCs w:val="36"/>
          </w:rPr>
          <w:t>Facebook Interview Questions</w:t>
        </w:r>
      </w:ins>
    </w:p>
    <w:p w:rsidR="00C21DBA" w:rsidRPr="00C21DBA" w:rsidRDefault="00C21DBA" w:rsidP="00C21DBA">
      <w:pPr>
        <w:shd w:val="clear" w:color="auto" w:fill="FFFFFF"/>
        <w:spacing w:after="300" w:line="240" w:lineRule="auto"/>
        <w:jc w:val="both"/>
        <w:rPr>
          <w:ins w:id="561" w:author="Unknown"/>
          <w:rFonts w:ascii="Segoe UI" w:eastAsia="Times New Roman" w:hAnsi="Segoe UI" w:cs="Segoe UI"/>
          <w:color w:val="000000"/>
          <w:sz w:val="23"/>
          <w:szCs w:val="23"/>
        </w:rPr>
      </w:pPr>
      <w:ins w:id="562" w:author="Unknown">
        <w:r w:rsidRPr="00C21DBA">
          <w:rPr>
            <w:rFonts w:ascii="Segoe UI" w:eastAsia="Times New Roman" w:hAnsi="Segoe UI" w:cs="Segoe UI"/>
            <w:color w:val="000000"/>
            <w:sz w:val="23"/>
            <w:szCs w:val="23"/>
          </w:rPr>
          <w:t>Typically, a Facebook interview process involves:</w:t>
        </w:r>
      </w:ins>
    </w:p>
    <w:p w:rsidR="00C21DBA" w:rsidRPr="00C21DBA" w:rsidRDefault="00C21DBA" w:rsidP="00C21DBA">
      <w:pPr>
        <w:numPr>
          <w:ilvl w:val="0"/>
          <w:numId w:val="15"/>
        </w:numPr>
        <w:shd w:val="clear" w:color="auto" w:fill="FFFFFF"/>
        <w:spacing w:after="0" w:line="240" w:lineRule="auto"/>
        <w:rPr>
          <w:ins w:id="563" w:author="Unknown"/>
          <w:rFonts w:ascii="Segoe UI" w:eastAsia="Times New Roman" w:hAnsi="Segoe UI" w:cs="Segoe UI"/>
          <w:color w:val="000000"/>
          <w:sz w:val="23"/>
          <w:szCs w:val="23"/>
        </w:rPr>
      </w:pPr>
      <w:ins w:id="564" w:author="Unknown">
        <w:r w:rsidRPr="00C21DBA">
          <w:rPr>
            <w:rFonts w:ascii="Segoe UI" w:eastAsia="Times New Roman" w:hAnsi="Segoe UI" w:cs="Segoe UI"/>
            <w:b/>
            <w:bCs/>
            <w:color w:val="000000"/>
            <w:sz w:val="23"/>
            <w:szCs w:val="23"/>
          </w:rPr>
          <w:t>2 telephonic rounds</w:t>
        </w:r>
        <w:r w:rsidRPr="00C21DBA">
          <w:rPr>
            <w:rFonts w:ascii="Segoe UI" w:eastAsia="Times New Roman" w:hAnsi="Segoe UI" w:cs="Segoe UI"/>
            <w:color w:val="000000"/>
            <w:sz w:val="23"/>
            <w:szCs w:val="23"/>
          </w:rPr>
          <w:t> – Focuses on basic problem solving and data structures</w:t>
        </w:r>
      </w:ins>
    </w:p>
    <w:p w:rsidR="00C21DBA" w:rsidRPr="00C21DBA" w:rsidRDefault="00C21DBA" w:rsidP="00C21DBA">
      <w:pPr>
        <w:numPr>
          <w:ilvl w:val="0"/>
          <w:numId w:val="15"/>
        </w:numPr>
        <w:shd w:val="clear" w:color="auto" w:fill="FFFFFF"/>
        <w:spacing w:after="0" w:line="240" w:lineRule="auto"/>
        <w:rPr>
          <w:ins w:id="565" w:author="Unknown"/>
          <w:rFonts w:ascii="Segoe UI" w:eastAsia="Times New Roman" w:hAnsi="Segoe UI" w:cs="Segoe UI"/>
          <w:color w:val="000000"/>
          <w:sz w:val="23"/>
          <w:szCs w:val="23"/>
        </w:rPr>
      </w:pPr>
      <w:ins w:id="566" w:author="Unknown">
        <w:r w:rsidRPr="00C21DBA">
          <w:rPr>
            <w:rFonts w:ascii="Segoe UI" w:eastAsia="Times New Roman" w:hAnsi="Segoe UI" w:cs="Segoe UI"/>
            <w:b/>
            <w:bCs/>
            <w:color w:val="000000"/>
            <w:sz w:val="23"/>
            <w:szCs w:val="23"/>
          </w:rPr>
          <w:t>2 or 3 coding on-site rounds</w:t>
        </w:r>
        <w:r w:rsidRPr="00C21DBA">
          <w:rPr>
            <w:rFonts w:ascii="Segoe UI" w:eastAsia="Times New Roman" w:hAnsi="Segoe UI" w:cs="Segoe UI"/>
            <w:color w:val="000000"/>
            <w:sz w:val="23"/>
            <w:szCs w:val="23"/>
          </w:rPr>
          <w:t> – Involves whiteboarding solutions for slightly above average data structures/algorithmic problems. More rounds for the lesser experienced</w:t>
        </w:r>
      </w:ins>
    </w:p>
    <w:p w:rsidR="00C21DBA" w:rsidRPr="00C21DBA" w:rsidRDefault="00C21DBA" w:rsidP="00C21DBA">
      <w:pPr>
        <w:numPr>
          <w:ilvl w:val="0"/>
          <w:numId w:val="15"/>
        </w:numPr>
        <w:shd w:val="clear" w:color="auto" w:fill="FFFFFF"/>
        <w:spacing w:after="0" w:line="240" w:lineRule="auto"/>
        <w:rPr>
          <w:ins w:id="567" w:author="Unknown"/>
          <w:rFonts w:ascii="Segoe UI" w:eastAsia="Times New Roman" w:hAnsi="Segoe UI" w:cs="Segoe UI"/>
          <w:color w:val="000000"/>
          <w:sz w:val="23"/>
          <w:szCs w:val="23"/>
        </w:rPr>
      </w:pPr>
      <w:ins w:id="568" w:author="Unknown">
        <w:r w:rsidRPr="00C21DBA">
          <w:rPr>
            <w:rFonts w:ascii="Segoe UI" w:eastAsia="Times New Roman" w:hAnsi="Segoe UI" w:cs="Segoe UI"/>
            <w:b/>
            <w:bCs/>
            <w:color w:val="000000"/>
            <w:sz w:val="23"/>
            <w:szCs w:val="23"/>
          </w:rPr>
          <w:t>1 or 2 system design on-site rounds</w:t>
        </w:r>
        <w:r w:rsidRPr="00C21DBA">
          <w:rPr>
            <w:rFonts w:ascii="Segoe UI" w:eastAsia="Times New Roman" w:hAnsi="Segoe UI" w:cs="Segoe UI"/>
            <w:color w:val="000000"/>
            <w:sz w:val="23"/>
            <w:szCs w:val="23"/>
          </w:rPr>
          <w:t> – Aims at gauging the ability of the interviewee in coming up with efficient high-level design architectures for real-life products. The more experienced candidates will face more of these rounds</w:t>
        </w:r>
      </w:ins>
    </w:p>
    <w:p w:rsidR="00C21DBA" w:rsidRPr="00C21DBA" w:rsidRDefault="00C21DBA" w:rsidP="00C21DBA">
      <w:pPr>
        <w:numPr>
          <w:ilvl w:val="0"/>
          <w:numId w:val="15"/>
        </w:numPr>
        <w:shd w:val="clear" w:color="auto" w:fill="FFFFFF"/>
        <w:spacing w:after="0" w:line="240" w:lineRule="auto"/>
        <w:rPr>
          <w:ins w:id="569" w:author="Unknown"/>
          <w:rFonts w:ascii="Segoe UI" w:eastAsia="Times New Roman" w:hAnsi="Segoe UI" w:cs="Segoe UI"/>
          <w:color w:val="000000"/>
          <w:sz w:val="23"/>
          <w:szCs w:val="23"/>
        </w:rPr>
      </w:pPr>
      <w:ins w:id="570" w:author="Unknown">
        <w:r w:rsidRPr="00C21DBA">
          <w:rPr>
            <w:rFonts w:ascii="Segoe UI" w:eastAsia="Times New Roman" w:hAnsi="Segoe UI" w:cs="Segoe UI"/>
            <w:b/>
            <w:bCs/>
            <w:color w:val="000000"/>
            <w:sz w:val="23"/>
            <w:szCs w:val="23"/>
          </w:rPr>
          <w:t>1 cultural fit on-site round</w:t>
        </w:r>
        <w:r w:rsidRPr="00C21DBA">
          <w:rPr>
            <w:rFonts w:ascii="Segoe UI" w:eastAsia="Times New Roman" w:hAnsi="Segoe UI" w:cs="Segoe UI"/>
            <w:color w:val="000000"/>
            <w:sz w:val="23"/>
            <w:szCs w:val="23"/>
          </w:rPr>
          <w:t> – Meant for evaluating whether the interviewee will be a good cultural fit for Facebook or not. Doesn’t require any technical expertise</w:t>
        </w:r>
      </w:ins>
    </w:p>
    <w:p w:rsidR="00C21DBA" w:rsidRPr="00C21DBA" w:rsidRDefault="00C21DBA" w:rsidP="00C21DBA">
      <w:pPr>
        <w:shd w:val="clear" w:color="auto" w:fill="FFFFFF"/>
        <w:spacing w:after="300" w:line="240" w:lineRule="auto"/>
        <w:jc w:val="both"/>
        <w:rPr>
          <w:ins w:id="571" w:author="Unknown"/>
          <w:rFonts w:ascii="Segoe UI" w:eastAsia="Times New Roman" w:hAnsi="Segoe UI" w:cs="Segoe UI"/>
          <w:color w:val="000000"/>
          <w:sz w:val="23"/>
          <w:szCs w:val="23"/>
        </w:rPr>
      </w:pPr>
      <w:ins w:id="572" w:author="Unknown">
        <w:r w:rsidRPr="00C21DBA">
          <w:rPr>
            <w:rFonts w:ascii="Segoe UI" w:eastAsia="Times New Roman" w:hAnsi="Segoe UI" w:cs="Segoe UI"/>
            <w:color w:val="000000"/>
            <w:sz w:val="23"/>
            <w:szCs w:val="23"/>
          </w:rPr>
          <w:t>While the telephonic rounds will involve questioning about data structures and problem-solving, system design is meant for only a few candidates. So, that leaves with the on-site coding rounds, which are the most important.</w:t>
        </w:r>
      </w:ins>
    </w:p>
    <w:p w:rsidR="00C21DBA" w:rsidRPr="00C21DBA" w:rsidRDefault="00C21DBA" w:rsidP="00C21DBA">
      <w:pPr>
        <w:shd w:val="clear" w:color="auto" w:fill="FFFFFF"/>
        <w:spacing w:after="300" w:line="240" w:lineRule="auto"/>
        <w:jc w:val="both"/>
        <w:rPr>
          <w:ins w:id="573" w:author="Unknown"/>
          <w:rFonts w:ascii="Segoe UI" w:eastAsia="Times New Roman" w:hAnsi="Segoe UI" w:cs="Segoe UI"/>
          <w:color w:val="000000"/>
          <w:sz w:val="23"/>
          <w:szCs w:val="23"/>
        </w:rPr>
      </w:pPr>
      <w:ins w:id="574" w:author="Unknown">
        <w:r w:rsidRPr="00C21DBA">
          <w:rPr>
            <w:rFonts w:ascii="Segoe UI" w:eastAsia="Times New Roman" w:hAnsi="Segoe UI" w:cs="Segoe UI"/>
            <w:color w:val="000000"/>
            <w:sz w:val="23"/>
            <w:szCs w:val="23"/>
          </w:rPr>
          <w:t>Here are 16 most important Facebook interview questions that you can expect coming your way in the coding on-site rounds:</w:t>
        </w:r>
      </w:ins>
    </w:p>
    <w:p w:rsidR="00C21DBA" w:rsidRPr="00C21DBA" w:rsidRDefault="00C21DBA" w:rsidP="00C21DBA">
      <w:pPr>
        <w:shd w:val="clear" w:color="auto" w:fill="FFFFFF"/>
        <w:spacing w:before="100" w:beforeAutospacing="1" w:after="100" w:afterAutospacing="1" w:line="240" w:lineRule="auto"/>
        <w:outlineLvl w:val="2"/>
        <w:rPr>
          <w:ins w:id="575" w:author="Unknown"/>
          <w:rFonts w:ascii="Arial" w:eastAsia="Times New Roman" w:hAnsi="Arial" w:cs="Arial"/>
          <w:b/>
          <w:bCs/>
          <w:color w:val="222222"/>
          <w:sz w:val="27"/>
          <w:szCs w:val="27"/>
        </w:rPr>
      </w:pPr>
      <w:ins w:id="576" w:author="Unknown">
        <w:r w:rsidRPr="00C21DBA">
          <w:rPr>
            <w:rFonts w:ascii="Arial" w:eastAsia="Times New Roman" w:hAnsi="Arial" w:cs="Arial"/>
            <w:b/>
            <w:bCs/>
            <w:color w:val="222222"/>
            <w:sz w:val="27"/>
            <w:szCs w:val="27"/>
          </w:rPr>
          <w:t>Question: How will you rotate a square (N x N) matrix by 90 degrees in the anti-clockwise direction without using any extra space?</w:t>
        </w:r>
      </w:ins>
    </w:p>
    <w:p w:rsidR="00C21DBA" w:rsidRPr="00C21DBA" w:rsidRDefault="00C21DBA" w:rsidP="00C21DBA">
      <w:pPr>
        <w:shd w:val="clear" w:color="auto" w:fill="FFFFFF"/>
        <w:spacing w:after="300" w:line="240" w:lineRule="auto"/>
        <w:jc w:val="both"/>
        <w:rPr>
          <w:ins w:id="577" w:author="Unknown"/>
          <w:rFonts w:ascii="Segoe UI" w:eastAsia="Times New Roman" w:hAnsi="Segoe UI" w:cs="Segoe UI"/>
          <w:color w:val="000000"/>
          <w:sz w:val="23"/>
          <w:szCs w:val="23"/>
        </w:rPr>
      </w:pPr>
      <w:ins w:id="578"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Suppose we have the following matrix:</w:t>
        </w:r>
      </w:ins>
    </w:p>
    <w:p w:rsidR="00C21DBA" w:rsidRPr="00C21DBA" w:rsidRDefault="00C21DBA" w:rsidP="00C21DBA">
      <w:pPr>
        <w:shd w:val="clear" w:color="auto" w:fill="FFFFFF"/>
        <w:spacing w:after="300" w:line="240" w:lineRule="auto"/>
        <w:jc w:val="both"/>
        <w:rPr>
          <w:ins w:id="579" w:author="Unknown"/>
          <w:rFonts w:ascii="Segoe UI" w:eastAsia="Times New Roman" w:hAnsi="Segoe UI" w:cs="Segoe UI"/>
          <w:color w:val="000000"/>
          <w:sz w:val="23"/>
          <w:szCs w:val="23"/>
        </w:rPr>
      </w:pPr>
      <w:ins w:id="580" w:author="Unknown">
        <w:r w:rsidRPr="00C21DBA">
          <w:rPr>
            <w:rFonts w:ascii="Segoe UI" w:eastAsia="Times New Roman" w:hAnsi="Segoe UI" w:cs="Segoe UI"/>
            <w:color w:val="000000"/>
            <w:sz w:val="23"/>
            <w:szCs w:val="23"/>
          </w:rPr>
          <w:lastRenderedPageBreak/>
          <w:t>1 2 3</w:t>
        </w:r>
        <w:r w:rsidRPr="00C21DBA">
          <w:rPr>
            <w:rFonts w:ascii="Segoe UI" w:eastAsia="Times New Roman" w:hAnsi="Segoe UI" w:cs="Segoe UI"/>
            <w:color w:val="000000"/>
            <w:sz w:val="23"/>
            <w:szCs w:val="23"/>
          </w:rPr>
          <w:br/>
          <w:t>4 5 6</w:t>
        </w:r>
        <w:r w:rsidRPr="00C21DBA">
          <w:rPr>
            <w:rFonts w:ascii="Segoe UI" w:eastAsia="Times New Roman" w:hAnsi="Segoe UI" w:cs="Segoe UI"/>
            <w:color w:val="000000"/>
            <w:sz w:val="23"/>
            <w:szCs w:val="23"/>
          </w:rPr>
          <w:br/>
          <w:t>7 8 9</w:t>
        </w:r>
      </w:ins>
    </w:p>
    <w:p w:rsidR="00C21DBA" w:rsidRPr="00C21DBA" w:rsidRDefault="00C21DBA" w:rsidP="00C21DBA">
      <w:pPr>
        <w:shd w:val="clear" w:color="auto" w:fill="FFFFFF"/>
        <w:spacing w:after="300" w:line="240" w:lineRule="auto"/>
        <w:jc w:val="both"/>
        <w:rPr>
          <w:ins w:id="581" w:author="Unknown"/>
          <w:rFonts w:ascii="Segoe UI" w:eastAsia="Times New Roman" w:hAnsi="Segoe UI" w:cs="Segoe UI"/>
          <w:color w:val="000000"/>
          <w:sz w:val="23"/>
          <w:szCs w:val="23"/>
        </w:rPr>
      </w:pPr>
      <w:ins w:id="582" w:author="Unknown">
        <w:r w:rsidRPr="00C21DBA">
          <w:rPr>
            <w:rFonts w:ascii="Segoe UI" w:eastAsia="Times New Roman" w:hAnsi="Segoe UI" w:cs="Segoe UI"/>
            <w:color w:val="000000"/>
            <w:sz w:val="23"/>
            <w:szCs w:val="23"/>
          </w:rPr>
          <w:t>Then, rotating it by 90 degrees in the anti-clockwise direction will result in the following matrix:</w:t>
        </w:r>
      </w:ins>
    </w:p>
    <w:p w:rsidR="00C21DBA" w:rsidRPr="00C21DBA" w:rsidRDefault="00C21DBA" w:rsidP="00C21DBA">
      <w:pPr>
        <w:shd w:val="clear" w:color="auto" w:fill="FFFFFF"/>
        <w:spacing w:before="750" w:after="300" w:line="240" w:lineRule="auto"/>
        <w:jc w:val="both"/>
        <w:rPr>
          <w:ins w:id="583" w:author="Unknown"/>
          <w:rFonts w:ascii="Segoe UI" w:eastAsia="Times New Roman" w:hAnsi="Segoe UI" w:cs="Segoe UI"/>
          <w:color w:val="000000"/>
          <w:sz w:val="23"/>
          <w:szCs w:val="23"/>
        </w:rPr>
      </w:pPr>
      <w:ins w:id="584" w:author="Unknown">
        <w:r w:rsidRPr="00C21DBA">
          <w:rPr>
            <w:rFonts w:ascii="Segoe UI" w:eastAsia="Times New Roman" w:hAnsi="Segoe UI" w:cs="Segoe UI"/>
            <w:color w:val="000000"/>
            <w:sz w:val="23"/>
            <w:szCs w:val="23"/>
          </w:rPr>
          <w:t>3 6 9</w:t>
        </w:r>
        <w:r w:rsidRPr="00C21DBA">
          <w:rPr>
            <w:rFonts w:ascii="Segoe UI" w:eastAsia="Times New Roman" w:hAnsi="Segoe UI" w:cs="Segoe UI"/>
            <w:color w:val="000000"/>
            <w:sz w:val="23"/>
            <w:szCs w:val="23"/>
          </w:rPr>
          <w:br/>
          <w:t>2 5 8</w:t>
        </w:r>
        <w:r w:rsidRPr="00C21DBA">
          <w:rPr>
            <w:rFonts w:ascii="Segoe UI" w:eastAsia="Times New Roman" w:hAnsi="Segoe UI" w:cs="Segoe UI"/>
            <w:color w:val="000000"/>
            <w:sz w:val="23"/>
            <w:szCs w:val="23"/>
          </w:rPr>
          <w:br/>
          <w:t>1 4 7</w:t>
        </w:r>
      </w:ins>
    </w:p>
    <w:p w:rsidR="00C21DBA" w:rsidRPr="00C21DBA" w:rsidRDefault="00C21DBA" w:rsidP="00C21DBA">
      <w:pPr>
        <w:shd w:val="clear" w:color="auto" w:fill="FFFFFF"/>
        <w:spacing w:after="300" w:line="240" w:lineRule="auto"/>
        <w:jc w:val="both"/>
        <w:rPr>
          <w:ins w:id="585" w:author="Unknown"/>
          <w:rFonts w:ascii="Segoe UI" w:eastAsia="Times New Roman" w:hAnsi="Segoe UI" w:cs="Segoe UI"/>
          <w:color w:val="000000"/>
          <w:sz w:val="23"/>
          <w:szCs w:val="23"/>
        </w:rPr>
      </w:pPr>
      <w:ins w:id="586" w:author="Unknown">
        <w:r w:rsidRPr="00C21DBA">
          <w:rPr>
            <w:rFonts w:ascii="Segoe UI" w:eastAsia="Times New Roman" w:hAnsi="Segoe UI" w:cs="Segoe UI"/>
            <w:color w:val="000000"/>
            <w:sz w:val="23"/>
            <w:szCs w:val="23"/>
          </w:rPr>
          <w:t>Following deductions can be made after examining the aforementioned resultant matrix:</w:t>
        </w:r>
      </w:ins>
    </w:p>
    <w:p w:rsidR="00C21DBA" w:rsidRPr="00C21DBA" w:rsidRDefault="00C21DBA" w:rsidP="00C21DBA">
      <w:pPr>
        <w:numPr>
          <w:ilvl w:val="0"/>
          <w:numId w:val="16"/>
        </w:numPr>
        <w:shd w:val="clear" w:color="auto" w:fill="FFFFFF"/>
        <w:spacing w:after="0" w:line="240" w:lineRule="auto"/>
        <w:rPr>
          <w:ins w:id="587" w:author="Unknown"/>
          <w:rFonts w:ascii="Segoe UI" w:eastAsia="Times New Roman" w:hAnsi="Segoe UI" w:cs="Segoe UI"/>
          <w:color w:val="000000"/>
          <w:sz w:val="23"/>
          <w:szCs w:val="23"/>
        </w:rPr>
      </w:pPr>
      <w:ins w:id="588" w:author="Unknown">
        <w:r w:rsidRPr="00C21DBA">
          <w:rPr>
            <w:rFonts w:ascii="Segoe UI" w:eastAsia="Times New Roman" w:hAnsi="Segoe UI" w:cs="Segoe UI"/>
            <w:color w:val="000000"/>
            <w:sz w:val="23"/>
            <w:szCs w:val="23"/>
          </w:rPr>
          <w:t>The first row of the source matrix will result in the first column of the obtained matrix in the reverse order</w:t>
        </w:r>
      </w:ins>
    </w:p>
    <w:p w:rsidR="00C21DBA" w:rsidRPr="00C21DBA" w:rsidRDefault="00C21DBA" w:rsidP="00C21DBA">
      <w:pPr>
        <w:numPr>
          <w:ilvl w:val="0"/>
          <w:numId w:val="16"/>
        </w:numPr>
        <w:shd w:val="clear" w:color="auto" w:fill="FFFFFF"/>
        <w:spacing w:after="0" w:line="240" w:lineRule="auto"/>
        <w:rPr>
          <w:ins w:id="589" w:author="Unknown"/>
          <w:rFonts w:ascii="Segoe UI" w:eastAsia="Times New Roman" w:hAnsi="Segoe UI" w:cs="Segoe UI"/>
          <w:color w:val="000000"/>
          <w:sz w:val="23"/>
          <w:szCs w:val="23"/>
        </w:rPr>
      </w:pPr>
      <w:ins w:id="590" w:author="Unknown">
        <w:r w:rsidRPr="00C21DBA">
          <w:rPr>
            <w:rFonts w:ascii="Segoe UI" w:eastAsia="Times New Roman" w:hAnsi="Segoe UI" w:cs="Segoe UI"/>
            <w:color w:val="000000"/>
            <w:sz w:val="23"/>
            <w:szCs w:val="23"/>
          </w:rPr>
          <w:t>The second row of the source matrix will result in the second column of the obtained matrix in the reverse order</w:t>
        </w:r>
        <w:r w:rsidRPr="00C21DBA">
          <w:rPr>
            <w:rFonts w:ascii="Segoe UI" w:eastAsia="Times New Roman" w:hAnsi="Segoe UI" w:cs="Segoe UI"/>
            <w:color w:val="000000"/>
            <w:sz w:val="23"/>
            <w:szCs w:val="23"/>
          </w:rPr>
          <w:br/>
          <w:t>.</w:t>
        </w:r>
        <w:r w:rsidRPr="00C21DBA">
          <w:rPr>
            <w:rFonts w:ascii="Segoe UI" w:eastAsia="Times New Roman" w:hAnsi="Segoe UI" w:cs="Segoe UI"/>
            <w:color w:val="000000"/>
            <w:sz w:val="23"/>
            <w:szCs w:val="23"/>
          </w:rPr>
          <w:br/>
          <w:t>.</w:t>
        </w:r>
        <w:r w:rsidRPr="00C21DBA">
          <w:rPr>
            <w:rFonts w:ascii="Segoe UI" w:eastAsia="Times New Roman" w:hAnsi="Segoe UI" w:cs="Segoe UI"/>
            <w:color w:val="000000"/>
            <w:sz w:val="23"/>
            <w:szCs w:val="23"/>
          </w:rPr>
          <w:br/>
          <w:t>.</w:t>
        </w:r>
      </w:ins>
    </w:p>
    <w:p w:rsidR="00C21DBA" w:rsidRPr="00C21DBA" w:rsidRDefault="00C21DBA" w:rsidP="00C21DBA">
      <w:pPr>
        <w:numPr>
          <w:ilvl w:val="0"/>
          <w:numId w:val="16"/>
        </w:numPr>
        <w:shd w:val="clear" w:color="auto" w:fill="FFFFFF"/>
        <w:spacing w:after="0" w:line="240" w:lineRule="auto"/>
        <w:rPr>
          <w:ins w:id="591" w:author="Unknown"/>
          <w:rFonts w:ascii="Segoe UI" w:eastAsia="Times New Roman" w:hAnsi="Segoe UI" w:cs="Segoe UI"/>
          <w:color w:val="000000"/>
          <w:sz w:val="23"/>
          <w:szCs w:val="23"/>
        </w:rPr>
      </w:pPr>
      <w:ins w:id="592" w:author="Unknown">
        <w:r w:rsidRPr="00C21DBA">
          <w:rPr>
            <w:rFonts w:ascii="Segoe UI" w:eastAsia="Times New Roman" w:hAnsi="Segoe UI" w:cs="Segoe UI"/>
            <w:color w:val="000000"/>
            <w:sz w:val="23"/>
            <w:szCs w:val="23"/>
          </w:rPr>
          <w:t>The last row of the source matrix will result in the last column of the obtained matrix in the reverse order</w:t>
        </w:r>
      </w:ins>
    </w:p>
    <w:p w:rsidR="00C21DBA" w:rsidRPr="00C21DBA" w:rsidRDefault="00C21DBA" w:rsidP="00C21DBA">
      <w:pPr>
        <w:shd w:val="clear" w:color="auto" w:fill="FFFFFF"/>
        <w:spacing w:after="300" w:line="240" w:lineRule="auto"/>
        <w:jc w:val="both"/>
        <w:rPr>
          <w:ins w:id="593" w:author="Unknown"/>
          <w:rFonts w:ascii="Segoe UI" w:eastAsia="Times New Roman" w:hAnsi="Segoe UI" w:cs="Segoe UI"/>
          <w:color w:val="000000"/>
          <w:sz w:val="23"/>
          <w:szCs w:val="23"/>
        </w:rPr>
      </w:pPr>
      <w:ins w:id="594" w:author="Unknown">
        <w:r w:rsidRPr="00C21DBA">
          <w:rPr>
            <w:rFonts w:ascii="Segoe UI" w:eastAsia="Times New Roman" w:hAnsi="Segoe UI" w:cs="Segoe UI"/>
            <w:color w:val="000000"/>
            <w:sz w:val="23"/>
            <w:szCs w:val="23"/>
          </w:rPr>
          <w:t>Any N x N matrix will have floor(N/2) square cycles. For each square cycle, elements in the corresponding cell will be swapped in the anti-clockwise direction; from top to left, left to bottom, bottom to the right, and from right to the top.</w:t>
        </w:r>
      </w:ins>
    </w:p>
    <w:p w:rsidR="00C21DBA" w:rsidRPr="00C21DBA" w:rsidRDefault="00C21DBA" w:rsidP="00C21DBA">
      <w:pPr>
        <w:shd w:val="clear" w:color="auto" w:fill="FFFFFF"/>
        <w:spacing w:after="300" w:line="240" w:lineRule="auto"/>
        <w:jc w:val="both"/>
        <w:rPr>
          <w:ins w:id="595" w:author="Unknown"/>
          <w:rFonts w:ascii="Segoe UI" w:eastAsia="Times New Roman" w:hAnsi="Segoe UI" w:cs="Segoe UI"/>
          <w:color w:val="000000"/>
          <w:sz w:val="23"/>
          <w:szCs w:val="23"/>
        </w:rPr>
      </w:pPr>
      <w:ins w:id="596" w:author="Unknown">
        <w:r w:rsidRPr="00C21DBA">
          <w:rPr>
            <w:rFonts w:ascii="Segoe UI" w:eastAsia="Times New Roman" w:hAnsi="Segoe UI" w:cs="Segoe UI"/>
            <w:color w:val="000000"/>
            <w:sz w:val="23"/>
            <w:szCs w:val="23"/>
          </w:rPr>
          <w:t>For achieving the aforementioned we need nothing more than a temporary variable. Here is how to achieve rotation of an N x N matrix by 90 degrees in the anti-clockwise direction in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97" w:author="Unknown"/>
          <w:rFonts w:ascii="Courier" w:eastAsia="Times New Roman" w:hAnsi="Courier" w:cs="Courier New"/>
          <w:color w:val="333333"/>
          <w:sz w:val="20"/>
          <w:szCs w:val="20"/>
        </w:rPr>
      </w:pPr>
      <w:ins w:id="598" w:author="Unknown">
        <w:r w:rsidRPr="00C21DBA">
          <w:rPr>
            <w:rFonts w:ascii="Courier" w:eastAsia="Times New Roman" w:hAnsi="Courier" w:cs="Courier New"/>
            <w:color w:val="333333"/>
            <w:sz w:val="20"/>
            <w:szCs w:val="20"/>
          </w:rPr>
          <w:t>#include &lt;bits/stdc++.h&gt;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99" w:author="Unknown"/>
          <w:rFonts w:ascii="Courier" w:eastAsia="Times New Roman" w:hAnsi="Courier" w:cs="Courier New"/>
          <w:color w:val="333333"/>
          <w:sz w:val="20"/>
          <w:szCs w:val="20"/>
        </w:rPr>
      </w:pPr>
      <w:ins w:id="600" w:author="Unknown">
        <w:r w:rsidRPr="00C21DBA">
          <w:rPr>
            <w:rFonts w:ascii="Courier" w:eastAsia="Times New Roman" w:hAnsi="Courier" w:cs="Courier New"/>
            <w:color w:val="333333"/>
            <w:sz w:val="20"/>
            <w:szCs w:val="20"/>
          </w:rPr>
          <w:t>#define N 4</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1" w:author="Unknown"/>
          <w:rFonts w:ascii="Courier" w:eastAsia="Times New Roman" w:hAnsi="Courier" w:cs="Courier New"/>
          <w:color w:val="333333"/>
          <w:sz w:val="20"/>
          <w:szCs w:val="20"/>
        </w:rPr>
      </w:pPr>
      <w:ins w:id="602"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3" w:author="Unknown"/>
          <w:rFonts w:ascii="Courier" w:eastAsia="Times New Roman" w:hAnsi="Courier" w:cs="Courier New"/>
          <w:color w:val="333333"/>
          <w:sz w:val="20"/>
          <w:szCs w:val="20"/>
        </w:rPr>
      </w:pPr>
      <w:ins w:id="604" w:author="Unknown">
        <w:r w:rsidRPr="00C21DBA">
          <w:rPr>
            <w:rFonts w:ascii="Courier" w:eastAsia="Times New Roman" w:hAnsi="Courier" w:cs="Courier New"/>
            <w:color w:val="333333"/>
            <w:sz w:val="20"/>
            <w:szCs w:val="20"/>
          </w:rPr>
          <w:t>void displayMatrix(int mat[N][N]);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5" w:author="Unknown"/>
          <w:rFonts w:ascii="Courier" w:eastAsia="Times New Roman" w:hAnsi="Courier" w:cs="Courier New"/>
          <w:color w:val="333333"/>
          <w:sz w:val="20"/>
          <w:szCs w:val="20"/>
        </w:rPr>
      </w:pPr>
      <w:ins w:id="606" w:author="Unknown">
        <w:r w:rsidRPr="00C21DBA">
          <w:rPr>
            <w:rFonts w:ascii="Courier" w:eastAsia="Times New Roman" w:hAnsi="Courier" w:cs="Courier New"/>
            <w:color w:val="333333"/>
            <w:sz w:val="20"/>
            <w:szCs w:val="20"/>
          </w:rPr>
          <w:t>void rotateMatrix(int mat[][N])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7" w:author="Unknown"/>
          <w:rFonts w:ascii="Courier" w:eastAsia="Times New Roman" w:hAnsi="Courier" w:cs="Courier New"/>
          <w:color w:val="333333"/>
          <w:sz w:val="20"/>
          <w:szCs w:val="20"/>
        </w:rPr>
      </w:pPr>
      <w:ins w:id="60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9" w:author="Unknown"/>
          <w:rFonts w:ascii="Courier" w:eastAsia="Times New Roman" w:hAnsi="Courier" w:cs="Courier New"/>
          <w:color w:val="333333"/>
          <w:sz w:val="20"/>
          <w:szCs w:val="20"/>
        </w:rPr>
      </w:pPr>
      <w:ins w:id="610" w:author="Unknown">
        <w:r w:rsidRPr="00C21DBA">
          <w:rPr>
            <w:rFonts w:ascii="Courier" w:eastAsia="Times New Roman" w:hAnsi="Courier" w:cs="Courier New"/>
            <w:color w:val="333333"/>
            <w:sz w:val="20"/>
            <w:szCs w:val="20"/>
          </w:rPr>
          <w:t xml:space="preserve">        for (int x = 0; x &lt; N / 2; x++)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11" w:author="Unknown"/>
          <w:rFonts w:ascii="Courier" w:eastAsia="Times New Roman" w:hAnsi="Courier" w:cs="Courier New"/>
          <w:color w:val="333333"/>
          <w:sz w:val="20"/>
          <w:szCs w:val="20"/>
        </w:rPr>
      </w:pPr>
      <w:ins w:id="612"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13" w:author="Unknown"/>
          <w:rFonts w:ascii="Courier" w:eastAsia="Times New Roman" w:hAnsi="Courier" w:cs="Courier New"/>
          <w:color w:val="333333"/>
          <w:sz w:val="20"/>
          <w:szCs w:val="20"/>
        </w:rPr>
      </w:pPr>
      <w:ins w:id="614" w:author="Unknown">
        <w:r w:rsidRPr="00C21DBA">
          <w:rPr>
            <w:rFonts w:ascii="Courier" w:eastAsia="Times New Roman" w:hAnsi="Courier" w:cs="Courier New"/>
            <w:color w:val="333333"/>
            <w:sz w:val="20"/>
            <w:szCs w:val="20"/>
          </w:rPr>
          <w:lastRenderedPageBreak/>
          <w:t xml:space="preserve">        for (int y = x; y &lt; N-x-1; y++)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15" w:author="Unknown"/>
          <w:rFonts w:ascii="Courier" w:eastAsia="Times New Roman" w:hAnsi="Courier" w:cs="Courier New"/>
          <w:color w:val="333333"/>
          <w:sz w:val="20"/>
          <w:szCs w:val="20"/>
        </w:rPr>
      </w:pPr>
      <w:ins w:id="616"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17" w:author="Unknown"/>
          <w:rFonts w:ascii="Courier" w:eastAsia="Times New Roman" w:hAnsi="Courier" w:cs="Courier New"/>
          <w:color w:val="333333"/>
          <w:sz w:val="20"/>
          <w:szCs w:val="20"/>
        </w:rPr>
      </w:pPr>
      <w:ins w:id="618" w:author="Unknown">
        <w:r w:rsidRPr="00C21DBA">
          <w:rPr>
            <w:rFonts w:ascii="Courier" w:eastAsia="Times New Roman" w:hAnsi="Courier" w:cs="Courier New"/>
            <w:color w:val="333333"/>
            <w:sz w:val="20"/>
            <w:szCs w:val="20"/>
          </w:rPr>
          <w:t xml:space="preserve">            int temp = mat[x][y];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19" w:author="Unknown"/>
          <w:rFonts w:ascii="Courier" w:eastAsia="Times New Roman" w:hAnsi="Courier" w:cs="Courier New"/>
          <w:color w:val="333333"/>
          <w:sz w:val="20"/>
          <w:szCs w:val="20"/>
        </w:rPr>
      </w:pPr>
      <w:ins w:id="620" w:author="Unknown">
        <w:r w:rsidRPr="00C21DBA">
          <w:rPr>
            <w:rFonts w:ascii="Courier" w:eastAsia="Times New Roman" w:hAnsi="Courier" w:cs="Courier New"/>
            <w:color w:val="333333"/>
            <w:sz w:val="20"/>
            <w:szCs w:val="20"/>
          </w:rPr>
          <w:t xml:space="preserve">            mat[x][y] = mat[y][N-1-x];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1" w:author="Unknown"/>
          <w:rFonts w:ascii="Courier" w:eastAsia="Times New Roman" w:hAnsi="Courier" w:cs="Courier New"/>
          <w:color w:val="333333"/>
          <w:sz w:val="20"/>
          <w:szCs w:val="20"/>
        </w:rPr>
      </w:pPr>
      <w:ins w:id="622" w:author="Unknown">
        <w:r w:rsidRPr="00C21DBA">
          <w:rPr>
            <w:rFonts w:ascii="Courier" w:eastAsia="Times New Roman" w:hAnsi="Courier" w:cs="Courier New"/>
            <w:color w:val="333333"/>
            <w:sz w:val="20"/>
            <w:szCs w:val="20"/>
          </w:rPr>
          <w:t xml:space="preserve">            mat[y][N-1-x] = mat[N-1-x][N-1-y];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3" w:author="Unknown"/>
          <w:rFonts w:ascii="Courier" w:eastAsia="Times New Roman" w:hAnsi="Courier" w:cs="Courier New"/>
          <w:color w:val="333333"/>
          <w:sz w:val="20"/>
          <w:szCs w:val="20"/>
        </w:rPr>
      </w:pPr>
      <w:ins w:id="624" w:author="Unknown">
        <w:r w:rsidRPr="00C21DBA">
          <w:rPr>
            <w:rFonts w:ascii="Courier" w:eastAsia="Times New Roman" w:hAnsi="Courier" w:cs="Courier New"/>
            <w:color w:val="333333"/>
            <w:sz w:val="20"/>
            <w:szCs w:val="20"/>
          </w:rPr>
          <w:t xml:space="preserve">            mat[N-1-x][N-1-y] = mat[N-1-y][x];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5" w:author="Unknown"/>
          <w:rFonts w:ascii="Courier" w:eastAsia="Times New Roman" w:hAnsi="Courier" w:cs="Courier New"/>
          <w:color w:val="333333"/>
          <w:sz w:val="20"/>
          <w:szCs w:val="20"/>
        </w:rPr>
      </w:pPr>
      <w:ins w:id="626" w:author="Unknown">
        <w:r w:rsidRPr="00C21DBA">
          <w:rPr>
            <w:rFonts w:ascii="Courier" w:eastAsia="Times New Roman" w:hAnsi="Courier" w:cs="Courier New"/>
            <w:color w:val="333333"/>
            <w:sz w:val="20"/>
            <w:szCs w:val="20"/>
          </w:rPr>
          <w:t xml:space="preserve">            mat[N-1-y][x] = temp;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7" w:author="Unknown"/>
          <w:rFonts w:ascii="Courier" w:eastAsia="Times New Roman" w:hAnsi="Courier" w:cs="Courier New"/>
          <w:color w:val="333333"/>
          <w:sz w:val="20"/>
          <w:szCs w:val="20"/>
        </w:rPr>
      </w:pPr>
      <w:ins w:id="628"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9" w:author="Unknown"/>
          <w:rFonts w:ascii="Courier" w:eastAsia="Times New Roman" w:hAnsi="Courier" w:cs="Courier New"/>
          <w:color w:val="333333"/>
          <w:sz w:val="20"/>
          <w:szCs w:val="20"/>
        </w:rPr>
      </w:pPr>
      <w:ins w:id="630"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31" w:author="Unknown"/>
          <w:rFonts w:ascii="Courier" w:eastAsia="Times New Roman" w:hAnsi="Courier" w:cs="Courier New"/>
          <w:color w:val="333333"/>
          <w:sz w:val="20"/>
          <w:szCs w:val="20"/>
        </w:rPr>
      </w:pPr>
      <w:ins w:id="63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33" w:author="Unknown"/>
          <w:rFonts w:ascii="Courier" w:eastAsia="Times New Roman" w:hAnsi="Courier" w:cs="Courier New"/>
          <w:color w:val="333333"/>
          <w:sz w:val="20"/>
          <w:szCs w:val="20"/>
        </w:rPr>
      </w:pPr>
      <w:ins w:id="634" w:author="Unknown">
        <w:r w:rsidRPr="00C21DBA">
          <w:rPr>
            <w:rFonts w:ascii="Courier" w:eastAsia="Times New Roman" w:hAnsi="Courier" w:cs="Courier New"/>
            <w:color w:val="333333"/>
            <w:sz w:val="20"/>
            <w:szCs w:val="20"/>
          </w:rPr>
          <w:t xml:space="preserve">void displayMatrix(int mat[N][N])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35" w:author="Unknown"/>
          <w:rFonts w:ascii="Courier" w:eastAsia="Times New Roman" w:hAnsi="Courier" w:cs="Courier New"/>
          <w:color w:val="333333"/>
          <w:sz w:val="20"/>
          <w:szCs w:val="20"/>
        </w:rPr>
      </w:pPr>
      <w:ins w:id="636"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37" w:author="Unknown"/>
          <w:rFonts w:ascii="Courier" w:eastAsia="Times New Roman" w:hAnsi="Courier" w:cs="Courier New"/>
          <w:color w:val="333333"/>
          <w:sz w:val="20"/>
          <w:szCs w:val="20"/>
        </w:rPr>
      </w:pPr>
      <w:ins w:id="638" w:author="Unknown">
        <w:r w:rsidRPr="00C21DBA">
          <w:rPr>
            <w:rFonts w:ascii="Courier" w:eastAsia="Times New Roman" w:hAnsi="Courier" w:cs="Courier New"/>
            <w:color w:val="333333"/>
            <w:sz w:val="20"/>
            <w:szCs w:val="20"/>
          </w:rPr>
          <w:t xml:space="preserve">    for (int i = 0; i &lt; N; i++)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39" w:author="Unknown"/>
          <w:rFonts w:ascii="Courier" w:eastAsia="Times New Roman" w:hAnsi="Courier" w:cs="Courier New"/>
          <w:color w:val="333333"/>
          <w:sz w:val="20"/>
          <w:szCs w:val="20"/>
        </w:rPr>
      </w:pPr>
      <w:ins w:id="640"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1" w:author="Unknown"/>
          <w:rFonts w:ascii="Courier" w:eastAsia="Times New Roman" w:hAnsi="Courier" w:cs="Courier New"/>
          <w:color w:val="333333"/>
          <w:sz w:val="20"/>
          <w:szCs w:val="20"/>
        </w:rPr>
      </w:pPr>
      <w:ins w:id="642" w:author="Unknown">
        <w:r w:rsidRPr="00C21DBA">
          <w:rPr>
            <w:rFonts w:ascii="Courier" w:eastAsia="Times New Roman" w:hAnsi="Courier" w:cs="Courier New"/>
            <w:color w:val="333333"/>
            <w:sz w:val="20"/>
            <w:szCs w:val="20"/>
          </w:rPr>
          <w:t xml:space="preserve">        for (int j = 0; j &lt; N; j++)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3" w:author="Unknown"/>
          <w:rFonts w:ascii="Courier" w:eastAsia="Times New Roman" w:hAnsi="Courier" w:cs="Courier New"/>
          <w:color w:val="333333"/>
          <w:sz w:val="20"/>
          <w:szCs w:val="20"/>
        </w:rPr>
      </w:pPr>
      <w:ins w:id="644" w:author="Unknown">
        <w:r w:rsidRPr="00C21DBA">
          <w:rPr>
            <w:rFonts w:ascii="Courier" w:eastAsia="Times New Roman" w:hAnsi="Courier" w:cs="Courier New"/>
            <w:color w:val="333333"/>
            <w:sz w:val="20"/>
            <w:szCs w:val="20"/>
          </w:rPr>
          <w:t xml:space="preserve">         printf("%2d ", mat[i][j]);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5" w:author="Unknown"/>
          <w:rFonts w:ascii="Courier" w:eastAsia="Times New Roman" w:hAnsi="Courier" w:cs="Courier New"/>
          <w:color w:val="333333"/>
          <w:sz w:val="20"/>
          <w:szCs w:val="20"/>
        </w:rPr>
      </w:pPr>
      <w:ins w:id="646" w:author="Unknown">
        <w:r w:rsidRPr="00C21DBA">
          <w:rPr>
            <w:rFonts w:ascii="Courier" w:eastAsia="Times New Roman" w:hAnsi="Courier" w:cs="Courier New"/>
            <w:color w:val="333333"/>
            <w:sz w:val="20"/>
            <w:szCs w:val="20"/>
          </w:rPr>
          <w:t xml:space="preserve">        printf("\n");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7" w:author="Unknown"/>
          <w:rFonts w:ascii="Courier" w:eastAsia="Times New Roman" w:hAnsi="Courier" w:cs="Courier New"/>
          <w:color w:val="333333"/>
          <w:sz w:val="20"/>
          <w:szCs w:val="20"/>
        </w:rPr>
      </w:pPr>
      <w:ins w:id="648"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9" w:author="Unknown"/>
          <w:rFonts w:ascii="Courier" w:eastAsia="Times New Roman" w:hAnsi="Courier" w:cs="Courier New"/>
          <w:color w:val="333333"/>
          <w:sz w:val="20"/>
          <w:szCs w:val="20"/>
        </w:rPr>
      </w:pPr>
      <w:ins w:id="650" w:author="Unknown">
        <w:r w:rsidRPr="00C21DBA">
          <w:rPr>
            <w:rFonts w:ascii="Courier" w:eastAsia="Times New Roman" w:hAnsi="Courier" w:cs="Courier New"/>
            <w:color w:val="333333"/>
            <w:sz w:val="20"/>
            <w:szCs w:val="20"/>
          </w:rPr>
          <w:t xml:space="preserve">    printf("\n");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51" w:author="Unknown"/>
          <w:rFonts w:ascii="Courier" w:eastAsia="Times New Roman" w:hAnsi="Courier" w:cs="Courier New"/>
          <w:color w:val="333333"/>
          <w:sz w:val="20"/>
          <w:szCs w:val="20"/>
        </w:rPr>
      </w:pPr>
      <w:ins w:id="652"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53" w:author="Unknown"/>
          <w:rFonts w:ascii="Courier" w:eastAsia="Times New Roman" w:hAnsi="Courier" w:cs="Courier New"/>
          <w:color w:val="333333"/>
          <w:sz w:val="20"/>
          <w:szCs w:val="20"/>
        </w:rPr>
      </w:pPr>
      <w:ins w:id="654" w:author="Unknown">
        <w:r w:rsidRPr="00C21DBA">
          <w:rPr>
            <w:rFonts w:ascii="Courier" w:eastAsia="Times New Roman" w:hAnsi="Courier" w:cs="Courier New"/>
            <w:color w:val="333333"/>
            <w:sz w:val="20"/>
            <w:szCs w:val="20"/>
          </w:rPr>
          <w:t xml:space="preserve">int main()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55" w:author="Unknown"/>
          <w:rFonts w:ascii="Courier" w:eastAsia="Times New Roman" w:hAnsi="Courier" w:cs="Courier New"/>
          <w:color w:val="333333"/>
          <w:sz w:val="20"/>
          <w:szCs w:val="20"/>
        </w:rPr>
      </w:pPr>
      <w:ins w:id="656"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57" w:author="Unknown"/>
          <w:rFonts w:ascii="Courier" w:eastAsia="Times New Roman" w:hAnsi="Courier" w:cs="Courier New"/>
          <w:color w:val="333333"/>
          <w:sz w:val="20"/>
          <w:szCs w:val="20"/>
        </w:rPr>
      </w:pPr>
      <w:ins w:id="658" w:author="Unknown">
        <w:r w:rsidRPr="00C21DBA">
          <w:rPr>
            <w:rFonts w:ascii="Courier" w:eastAsia="Times New Roman" w:hAnsi="Courier" w:cs="Courier New"/>
            <w:color w:val="333333"/>
            <w:sz w:val="20"/>
            <w:szCs w:val="20"/>
          </w:rPr>
          <w:t xml:space="preserve">    int mat[N][N]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59" w:author="Unknown"/>
          <w:rFonts w:ascii="Courier" w:eastAsia="Times New Roman" w:hAnsi="Courier" w:cs="Courier New"/>
          <w:color w:val="333333"/>
          <w:sz w:val="20"/>
          <w:szCs w:val="20"/>
        </w:rPr>
      </w:pPr>
      <w:ins w:id="660"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1" w:author="Unknown"/>
          <w:rFonts w:ascii="Courier" w:eastAsia="Times New Roman" w:hAnsi="Courier" w:cs="Courier New"/>
          <w:color w:val="333333"/>
          <w:sz w:val="20"/>
          <w:szCs w:val="20"/>
        </w:rPr>
      </w:pPr>
      <w:ins w:id="662" w:author="Unknown">
        <w:r w:rsidRPr="00C21DBA">
          <w:rPr>
            <w:rFonts w:ascii="Courier" w:eastAsia="Times New Roman" w:hAnsi="Courier" w:cs="Courier New"/>
            <w:color w:val="333333"/>
            <w:sz w:val="20"/>
            <w:szCs w:val="20"/>
          </w:rPr>
          <w:t xml:space="preserve">        {1, 2, 3, 4},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3" w:author="Unknown"/>
          <w:rFonts w:ascii="Courier" w:eastAsia="Times New Roman" w:hAnsi="Courier" w:cs="Courier New"/>
          <w:color w:val="333333"/>
          <w:sz w:val="20"/>
          <w:szCs w:val="20"/>
        </w:rPr>
      </w:pPr>
      <w:ins w:id="664" w:author="Unknown">
        <w:r w:rsidRPr="00C21DBA">
          <w:rPr>
            <w:rFonts w:ascii="Courier" w:eastAsia="Times New Roman" w:hAnsi="Courier" w:cs="Courier New"/>
            <w:color w:val="333333"/>
            <w:sz w:val="20"/>
            <w:szCs w:val="20"/>
          </w:rPr>
          <w:t xml:space="preserve">        {5, 6, 7, 8},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5" w:author="Unknown"/>
          <w:rFonts w:ascii="Courier" w:eastAsia="Times New Roman" w:hAnsi="Courier" w:cs="Courier New"/>
          <w:color w:val="333333"/>
          <w:sz w:val="20"/>
          <w:szCs w:val="20"/>
        </w:rPr>
      </w:pPr>
      <w:ins w:id="666" w:author="Unknown">
        <w:r w:rsidRPr="00C21DBA">
          <w:rPr>
            <w:rFonts w:ascii="Courier" w:eastAsia="Times New Roman" w:hAnsi="Courier" w:cs="Courier New"/>
            <w:color w:val="333333"/>
            <w:sz w:val="20"/>
            <w:szCs w:val="20"/>
          </w:rPr>
          <w:t xml:space="preserve">        {9, 10, 11, 12},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7" w:author="Unknown"/>
          <w:rFonts w:ascii="Courier" w:eastAsia="Times New Roman" w:hAnsi="Courier" w:cs="Courier New"/>
          <w:color w:val="333333"/>
          <w:sz w:val="20"/>
          <w:szCs w:val="20"/>
        </w:rPr>
      </w:pPr>
      <w:ins w:id="668" w:author="Unknown">
        <w:r w:rsidRPr="00C21DBA">
          <w:rPr>
            <w:rFonts w:ascii="Courier" w:eastAsia="Times New Roman" w:hAnsi="Courier" w:cs="Courier New"/>
            <w:color w:val="333333"/>
            <w:sz w:val="20"/>
            <w:szCs w:val="20"/>
          </w:rPr>
          <w:lastRenderedPageBreak/>
          <w:t xml:space="preserve">        {13, 14, 15, 16}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9" w:author="Unknown"/>
          <w:rFonts w:ascii="Courier" w:eastAsia="Times New Roman" w:hAnsi="Courier" w:cs="Courier New"/>
          <w:color w:val="333333"/>
          <w:sz w:val="20"/>
          <w:szCs w:val="20"/>
        </w:rPr>
      </w:pPr>
      <w:ins w:id="670"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71" w:author="Unknown"/>
          <w:rFonts w:ascii="Courier" w:eastAsia="Times New Roman" w:hAnsi="Courier" w:cs="Courier New"/>
          <w:color w:val="333333"/>
          <w:sz w:val="20"/>
          <w:szCs w:val="20"/>
        </w:rPr>
      </w:pPr>
      <w:ins w:id="672" w:author="Unknown">
        <w:r w:rsidRPr="00C21DBA">
          <w:rPr>
            <w:rFonts w:ascii="Courier" w:eastAsia="Times New Roman" w:hAnsi="Courier" w:cs="Courier New"/>
            <w:color w:val="333333"/>
            <w:sz w:val="20"/>
            <w:szCs w:val="20"/>
          </w:rPr>
          <w:t xml:space="preserve">    rotateMatrix(mat);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73" w:author="Unknown"/>
          <w:rFonts w:ascii="Courier" w:eastAsia="Times New Roman" w:hAnsi="Courier" w:cs="Courier New"/>
          <w:color w:val="333333"/>
          <w:sz w:val="20"/>
          <w:szCs w:val="20"/>
        </w:rPr>
      </w:pPr>
      <w:ins w:id="674" w:author="Unknown">
        <w:r w:rsidRPr="00C21DBA">
          <w:rPr>
            <w:rFonts w:ascii="Courier" w:eastAsia="Times New Roman" w:hAnsi="Courier" w:cs="Courier New"/>
            <w:color w:val="333333"/>
            <w:sz w:val="20"/>
            <w:szCs w:val="20"/>
          </w:rPr>
          <w:t xml:space="preserve">    displayMatrix(mat);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75" w:author="Unknown"/>
          <w:rFonts w:ascii="Courier" w:eastAsia="Times New Roman" w:hAnsi="Courier" w:cs="Courier New"/>
          <w:color w:val="333333"/>
          <w:sz w:val="20"/>
          <w:szCs w:val="20"/>
        </w:rPr>
      </w:pPr>
      <w:ins w:id="676" w:author="Unknown">
        <w:r w:rsidRPr="00C21DBA">
          <w:rPr>
            <w:rFonts w:ascii="Courier" w:eastAsia="Times New Roman" w:hAnsi="Courier" w:cs="Courier New"/>
            <w:color w:val="333333"/>
            <w:sz w:val="20"/>
            <w:szCs w:val="20"/>
          </w:rPr>
          <w:t xml:space="preserve">    return 0;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77" w:author="Unknown"/>
          <w:rFonts w:ascii="Courier" w:eastAsia="Times New Roman" w:hAnsi="Courier" w:cs="Courier New"/>
          <w:color w:val="333333"/>
          <w:sz w:val="20"/>
          <w:szCs w:val="20"/>
        </w:rPr>
      </w:pPr>
      <w:ins w:id="67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679" w:author="Unknown"/>
          <w:rFonts w:ascii="Segoe UI" w:eastAsia="Times New Roman" w:hAnsi="Segoe UI" w:cs="Segoe UI"/>
          <w:color w:val="000000"/>
          <w:sz w:val="23"/>
          <w:szCs w:val="23"/>
        </w:rPr>
      </w:pPr>
      <w:ins w:id="680"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681" w:author="Unknown"/>
          <w:rFonts w:ascii="Segoe UI" w:eastAsia="Times New Roman" w:hAnsi="Segoe UI" w:cs="Segoe UI"/>
          <w:color w:val="000000"/>
          <w:sz w:val="23"/>
          <w:szCs w:val="23"/>
        </w:rPr>
      </w:pPr>
      <w:ins w:id="682" w:author="Unknown">
        <w:r w:rsidRPr="00C21DBA">
          <w:rPr>
            <w:rFonts w:ascii="Segoe UI" w:eastAsia="Times New Roman" w:hAnsi="Segoe UI" w:cs="Segoe UI"/>
            <w:color w:val="000000"/>
            <w:sz w:val="23"/>
            <w:szCs w:val="23"/>
          </w:rPr>
          <w:t>4 8 12 16</w:t>
        </w:r>
        <w:r w:rsidRPr="00C21DBA">
          <w:rPr>
            <w:rFonts w:ascii="Segoe UI" w:eastAsia="Times New Roman" w:hAnsi="Segoe UI" w:cs="Segoe UI"/>
            <w:color w:val="000000"/>
            <w:sz w:val="23"/>
            <w:szCs w:val="23"/>
          </w:rPr>
          <w:br/>
          <w:t>3 7 11 15</w:t>
        </w:r>
        <w:r w:rsidRPr="00C21DBA">
          <w:rPr>
            <w:rFonts w:ascii="Segoe UI" w:eastAsia="Times New Roman" w:hAnsi="Segoe UI" w:cs="Segoe UI"/>
            <w:color w:val="000000"/>
            <w:sz w:val="23"/>
            <w:szCs w:val="23"/>
          </w:rPr>
          <w:br/>
          <w:t>2 6 10 14</w:t>
        </w:r>
        <w:r w:rsidRPr="00C21DBA">
          <w:rPr>
            <w:rFonts w:ascii="Segoe UI" w:eastAsia="Times New Roman" w:hAnsi="Segoe UI" w:cs="Segoe UI"/>
            <w:color w:val="000000"/>
            <w:sz w:val="23"/>
            <w:szCs w:val="23"/>
          </w:rPr>
          <w:br/>
          <w:t>1 5 9 13</w:t>
        </w:r>
      </w:ins>
    </w:p>
    <w:p w:rsidR="00C21DBA" w:rsidRPr="00C21DBA" w:rsidRDefault="00C21DBA" w:rsidP="00C21DBA">
      <w:pPr>
        <w:shd w:val="clear" w:color="auto" w:fill="FFFFFF"/>
        <w:spacing w:before="100" w:beforeAutospacing="1" w:after="100" w:afterAutospacing="1" w:line="240" w:lineRule="auto"/>
        <w:outlineLvl w:val="2"/>
        <w:rPr>
          <w:ins w:id="683" w:author="Unknown"/>
          <w:rFonts w:ascii="Arial" w:eastAsia="Times New Roman" w:hAnsi="Arial" w:cs="Arial"/>
          <w:b/>
          <w:bCs/>
          <w:color w:val="222222"/>
          <w:sz w:val="27"/>
          <w:szCs w:val="27"/>
        </w:rPr>
      </w:pPr>
      <w:ins w:id="684" w:author="Unknown">
        <w:r w:rsidRPr="00C21DBA">
          <w:rPr>
            <w:rFonts w:ascii="Arial" w:eastAsia="Times New Roman" w:hAnsi="Arial" w:cs="Arial"/>
            <w:b/>
            <w:bCs/>
            <w:color w:val="222222"/>
            <w:sz w:val="27"/>
            <w:szCs w:val="27"/>
          </w:rPr>
          <w:t>Question: You are given an array with positive numbers. Explain how you will find the largest subset of the array containing elements that are Fibonacci numbers.</w:t>
        </w:r>
      </w:ins>
    </w:p>
    <w:p w:rsidR="00C21DBA" w:rsidRPr="00C21DBA" w:rsidRDefault="00C21DBA" w:rsidP="00C21DBA">
      <w:pPr>
        <w:shd w:val="clear" w:color="auto" w:fill="FFFFFF"/>
        <w:spacing w:after="300" w:line="240" w:lineRule="auto"/>
        <w:jc w:val="both"/>
        <w:rPr>
          <w:ins w:id="685" w:author="Unknown"/>
          <w:rFonts w:ascii="Segoe UI" w:eastAsia="Times New Roman" w:hAnsi="Segoe UI" w:cs="Segoe UI"/>
          <w:color w:val="000000"/>
          <w:sz w:val="23"/>
          <w:szCs w:val="23"/>
        </w:rPr>
      </w:pPr>
      <w:ins w:id="686"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A simple approach for finding out the largest subset of an array of positive numbers that contain Fibonacci numbers is to iterate through all the elements of the array. Then, check for every number whether it is a Fibonacci number or not. If it then adds it to the result.</w:t>
        </w:r>
      </w:ins>
    </w:p>
    <w:p w:rsidR="00C21DBA" w:rsidRPr="00C21DBA" w:rsidRDefault="00C21DBA" w:rsidP="00C21DBA">
      <w:pPr>
        <w:shd w:val="clear" w:color="auto" w:fill="FFFFFF"/>
        <w:spacing w:after="300" w:line="240" w:lineRule="auto"/>
        <w:jc w:val="both"/>
        <w:rPr>
          <w:ins w:id="687" w:author="Unknown"/>
          <w:rFonts w:ascii="Segoe UI" w:eastAsia="Times New Roman" w:hAnsi="Segoe UI" w:cs="Segoe UI"/>
          <w:color w:val="000000"/>
          <w:sz w:val="23"/>
          <w:szCs w:val="23"/>
        </w:rPr>
      </w:pPr>
      <w:ins w:id="688" w:author="Unknown">
        <w:r w:rsidRPr="00C21DBA">
          <w:rPr>
            <w:rFonts w:ascii="Segoe UI" w:eastAsia="Times New Roman" w:hAnsi="Segoe UI" w:cs="Segoe UI"/>
            <w:color w:val="000000"/>
            <w:sz w:val="23"/>
            <w:szCs w:val="23"/>
          </w:rPr>
          <w:t>Although the aforementioned approach is simple, it isn’t efficient. Following steps can be followed for devising an efficient way of achieving the same:</w:t>
        </w:r>
      </w:ins>
    </w:p>
    <w:p w:rsidR="00C21DBA" w:rsidRPr="00C21DBA" w:rsidRDefault="00C21DBA" w:rsidP="00C21DBA">
      <w:pPr>
        <w:numPr>
          <w:ilvl w:val="0"/>
          <w:numId w:val="17"/>
        </w:numPr>
        <w:shd w:val="clear" w:color="auto" w:fill="FFFFFF"/>
        <w:spacing w:after="0" w:line="240" w:lineRule="auto"/>
        <w:rPr>
          <w:ins w:id="689" w:author="Unknown"/>
          <w:rFonts w:ascii="Segoe UI" w:eastAsia="Times New Roman" w:hAnsi="Segoe UI" w:cs="Segoe UI"/>
          <w:color w:val="000000"/>
          <w:sz w:val="23"/>
          <w:szCs w:val="23"/>
        </w:rPr>
      </w:pPr>
      <w:ins w:id="690" w:author="Unknown">
        <w:r w:rsidRPr="00C21DBA">
          <w:rPr>
            <w:rFonts w:ascii="Segoe UI" w:eastAsia="Times New Roman" w:hAnsi="Segoe UI" w:cs="Segoe UI"/>
            <w:color w:val="000000"/>
            <w:sz w:val="23"/>
            <w:szCs w:val="23"/>
          </w:rPr>
          <w:t>Find the max in the array</w:t>
        </w:r>
      </w:ins>
    </w:p>
    <w:p w:rsidR="00C21DBA" w:rsidRPr="00C21DBA" w:rsidRDefault="00C21DBA" w:rsidP="00C21DBA">
      <w:pPr>
        <w:numPr>
          <w:ilvl w:val="0"/>
          <w:numId w:val="17"/>
        </w:numPr>
        <w:shd w:val="clear" w:color="auto" w:fill="FFFFFF"/>
        <w:spacing w:after="0" w:line="240" w:lineRule="auto"/>
        <w:rPr>
          <w:ins w:id="691" w:author="Unknown"/>
          <w:rFonts w:ascii="Segoe UI" w:eastAsia="Times New Roman" w:hAnsi="Segoe UI" w:cs="Segoe UI"/>
          <w:color w:val="000000"/>
          <w:sz w:val="23"/>
          <w:szCs w:val="23"/>
        </w:rPr>
      </w:pPr>
      <w:ins w:id="692" w:author="Unknown">
        <w:r w:rsidRPr="00C21DBA">
          <w:rPr>
            <w:rFonts w:ascii="Segoe UI" w:eastAsia="Times New Roman" w:hAnsi="Segoe UI" w:cs="Segoe UI"/>
            <w:color w:val="000000"/>
            <w:sz w:val="23"/>
            <w:szCs w:val="23"/>
          </w:rPr>
          <w:t>Generate Fibonacci numbers until the max of the array and store the same in a hash table</w:t>
        </w:r>
      </w:ins>
    </w:p>
    <w:p w:rsidR="00C21DBA" w:rsidRPr="00C21DBA" w:rsidRDefault="00C21DBA" w:rsidP="00C21DBA">
      <w:pPr>
        <w:numPr>
          <w:ilvl w:val="0"/>
          <w:numId w:val="17"/>
        </w:numPr>
        <w:shd w:val="clear" w:color="auto" w:fill="FFFFFF"/>
        <w:spacing w:after="0" w:line="240" w:lineRule="auto"/>
        <w:rPr>
          <w:ins w:id="693" w:author="Unknown"/>
          <w:rFonts w:ascii="Segoe UI" w:eastAsia="Times New Roman" w:hAnsi="Segoe UI" w:cs="Segoe UI"/>
          <w:color w:val="000000"/>
          <w:sz w:val="23"/>
          <w:szCs w:val="23"/>
        </w:rPr>
      </w:pPr>
      <w:ins w:id="694" w:author="Unknown">
        <w:r w:rsidRPr="00C21DBA">
          <w:rPr>
            <w:rFonts w:ascii="Segoe UI" w:eastAsia="Times New Roman" w:hAnsi="Segoe UI" w:cs="Segoe UI"/>
            <w:color w:val="000000"/>
            <w:sz w:val="23"/>
            <w:szCs w:val="23"/>
          </w:rPr>
          <w:t>Traverse the array again and add all numbers present in the array and the hash table to the result</w:t>
        </w:r>
      </w:ins>
    </w:p>
    <w:p w:rsidR="00C21DBA" w:rsidRPr="00C21DBA" w:rsidRDefault="00C21DBA" w:rsidP="00C21DBA">
      <w:pPr>
        <w:shd w:val="clear" w:color="auto" w:fill="FFFFFF"/>
        <w:spacing w:after="300" w:line="240" w:lineRule="auto"/>
        <w:jc w:val="both"/>
        <w:rPr>
          <w:ins w:id="695" w:author="Unknown"/>
          <w:rFonts w:ascii="Segoe UI" w:eastAsia="Times New Roman" w:hAnsi="Segoe UI" w:cs="Segoe UI"/>
          <w:color w:val="000000"/>
          <w:sz w:val="23"/>
          <w:szCs w:val="23"/>
        </w:rPr>
      </w:pPr>
      <w:ins w:id="696" w:author="Unknown">
        <w:r w:rsidRPr="00C21DBA">
          <w:rPr>
            <w:rFonts w:ascii="Segoe UI" w:eastAsia="Times New Roman" w:hAnsi="Segoe UI" w:cs="Segoe UI"/>
            <w:color w:val="000000"/>
            <w:sz w:val="23"/>
            <w:szCs w:val="23"/>
          </w:rPr>
          <w:t>Following C++ code demonstrates an effective solution: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97" w:author="Unknown"/>
          <w:rFonts w:ascii="Courier" w:eastAsia="Times New Roman" w:hAnsi="Courier" w:cs="Courier New"/>
          <w:color w:val="333333"/>
          <w:sz w:val="20"/>
          <w:szCs w:val="20"/>
        </w:rPr>
      </w:pPr>
      <w:ins w:id="698"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99" w:author="Unknown"/>
          <w:rFonts w:ascii="Courier" w:eastAsia="Times New Roman" w:hAnsi="Courier" w:cs="Courier New"/>
          <w:color w:val="333333"/>
          <w:sz w:val="20"/>
          <w:szCs w:val="20"/>
        </w:rPr>
      </w:pPr>
      <w:ins w:id="700"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1" w:author="Unknown"/>
          <w:rFonts w:ascii="Courier" w:eastAsia="Times New Roman" w:hAnsi="Courier" w:cs="Courier New"/>
          <w:color w:val="333333"/>
          <w:sz w:val="20"/>
          <w:szCs w:val="20"/>
        </w:rPr>
      </w:pPr>
      <w:ins w:id="702" w:author="Unknown">
        <w:r w:rsidRPr="00C21DBA">
          <w:rPr>
            <w:rFonts w:ascii="Courier" w:eastAsia="Times New Roman" w:hAnsi="Courier" w:cs="Courier New"/>
            <w:color w:val="333333"/>
            <w:sz w:val="20"/>
            <w:szCs w:val="20"/>
          </w:rPr>
          <w:t>void findFibSubset(int arr[], int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3" w:author="Unknown"/>
          <w:rFonts w:ascii="Courier" w:eastAsia="Times New Roman" w:hAnsi="Courier" w:cs="Courier New"/>
          <w:color w:val="333333"/>
          <w:sz w:val="20"/>
          <w:szCs w:val="20"/>
        </w:rPr>
      </w:pPr>
      <w:ins w:id="70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5" w:author="Unknown"/>
          <w:rFonts w:ascii="Courier" w:eastAsia="Times New Roman" w:hAnsi="Courier" w:cs="Courier New"/>
          <w:color w:val="333333"/>
          <w:sz w:val="20"/>
          <w:szCs w:val="20"/>
        </w:rPr>
      </w:pPr>
      <w:ins w:id="706" w:author="Unknown">
        <w:r w:rsidRPr="00C21DBA">
          <w:rPr>
            <w:rFonts w:ascii="Courier" w:eastAsia="Times New Roman" w:hAnsi="Courier" w:cs="Courier New"/>
            <w:color w:val="333333"/>
            <w:sz w:val="20"/>
            <w:szCs w:val="20"/>
          </w:rPr>
          <w:t>int max = *std::max_element(arr, arr+n);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7" w:author="Unknown"/>
          <w:rFonts w:ascii="Courier" w:eastAsia="Times New Roman" w:hAnsi="Courier" w:cs="Courier New"/>
          <w:color w:val="333333"/>
          <w:sz w:val="20"/>
          <w:szCs w:val="20"/>
        </w:rPr>
      </w:pPr>
      <w:ins w:id="708" w:author="Unknown">
        <w:r w:rsidRPr="00C21DBA">
          <w:rPr>
            <w:rFonts w:ascii="Courier" w:eastAsia="Times New Roman" w:hAnsi="Courier" w:cs="Courier New"/>
            <w:color w:val="333333"/>
            <w:sz w:val="20"/>
            <w:szCs w:val="20"/>
          </w:rPr>
          <w:t>int a = 0, b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9" w:author="Unknown"/>
          <w:rFonts w:ascii="Courier" w:eastAsia="Times New Roman" w:hAnsi="Courier" w:cs="Courier New"/>
          <w:color w:val="333333"/>
          <w:sz w:val="20"/>
          <w:szCs w:val="20"/>
        </w:rPr>
      </w:pPr>
      <w:ins w:id="710" w:author="Unknown">
        <w:r w:rsidRPr="00C21DBA">
          <w:rPr>
            <w:rFonts w:ascii="Courier" w:eastAsia="Times New Roman" w:hAnsi="Courier" w:cs="Courier New"/>
            <w:color w:val="333333"/>
            <w:sz w:val="20"/>
            <w:szCs w:val="20"/>
          </w:rPr>
          <w:lastRenderedPageBreak/>
          <w:t>unordered_set&lt;int&gt; hash;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11" w:author="Unknown"/>
          <w:rFonts w:ascii="Courier" w:eastAsia="Times New Roman" w:hAnsi="Courier" w:cs="Courier New"/>
          <w:color w:val="333333"/>
          <w:sz w:val="20"/>
          <w:szCs w:val="20"/>
        </w:rPr>
      </w:pPr>
      <w:ins w:id="712" w:author="Unknown">
        <w:r w:rsidRPr="00C21DBA">
          <w:rPr>
            <w:rFonts w:ascii="Courier" w:eastAsia="Times New Roman" w:hAnsi="Courier" w:cs="Courier New"/>
            <w:color w:val="333333"/>
            <w:sz w:val="20"/>
            <w:szCs w:val="20"/>
          </w:rPr>
          <w:t>hash.insert(a);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13" w:author="Unknown"/>
          <w:rFonts w:ascii="Courier" w:eastAsia="Times New Roman" w:hAnsi="Courier" w:cs="Courier New"/>
          <w:color w:val="333333"/>
          <w:sz w:val="20"/>
          <w:szCs w:val="20"/>
        </w:rPr>
      </w:pPr>
      <w:ins w:id="714" w:author="Unknown">
        <w:r w:rsidRPr="00C21DBA">
          <w:rPr>
            <w:rFonts w:ascii="Courier" w:eastAsia="Times New Roman" w:hAnsi="Courier" w:cs="Courier New"/>
            <w:color w:val="333333"/>
            <w:sz w:val="20"/>
            <w:szCs w:val="20"/>
          </w:rPr>
          <w:t>hash.insert(b);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15" w:author="Unknown"/>
          <w:rFonts w:ascii="Courier" w:eastAsia="Times New Roman" w:hAnsi="Courier" w:cs="Courier New"/>
          <w:color w:val="333333"/>
          <w:sz w:val="20"/>
          <w:szCs w:val="20"/>
        </w:rPr>
      </w:pPr>
      <w:ins w:id="716" w:author="Unknown">
        <w:r w:rsidRPr="00C21DBA">
          <w:rPr>
            <w:rFonts w:ascii="Courier" w:eastAsia="Times New Roman" w:hAnsi="Courier" w:cs="Courier New"/>
            <w:color w:val="333333"/>
            <w:sz w:val="20"/>
            <w:szCs w:val="20"/>
          </w:rPr>
          <w:t>while (b &lt; max)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17" w:author="Unknown"/>
          <w:rFonts w:ascii="Courier" w:eastAsia="Times New Roman" w:hAnsi="Courier" w:cs="Courier New"/>
          <w:color w:val="333333"/>
          <w:sz w:val="20"/>
          <w:szCs w:val="20"/>
        </w:rPr>
      </w:pPr>
      <w:ins w:id="71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19" w:author="Unknown"/>
          <w:rFonts w:ascii="Courier" w:eastAsia="Times New Roman" w:hAnsi="Courier" w:cs="Courier New"/>
          <w:color w:val="333333"/>
          <w:sz w:val="20"/>
          <w:szCs w:val="20"/>
        </w:rPr>
      </w:pPr>
      <w:ins w:id="720" w:author="Unknown">
        <w:r w:rsidRPr="00C21DBA">
          <w:rPr>
            <w:rFonts w:ascii="Courier" w:eastAsia="Times New Roman" w:hAnsi="Courier" w:cs="Courier New"/>
            <w:color w:val="333333"/>
            <w:sz w:val="20"/>
            <w:szCs w:val="20"/>
          </w:rPr>
          <w:t>int c = a + 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1" w:author="Unknown"/>
          <w:rFonts w:ascii="Courier" w:eastAsia="Times New Roman" w:hAnsi="Courier" w:cs="Courier New"/>
          <w:color w:val="333333"/>
          <w:sz w:val="20"/>
          <w:szCs w:val="20"/>
        </w:rPr>
      </w:pPr>
      <w:ins w:id="722" w:author="Unknown">
        <w:r w:rsidRPr="00C21DBA">
          <w:rPr>
            <w:rFonts w:ascii="Courier" w:eastAsia="Times New Roman" w:hAnsi="Courier" w:cs="Courier New"/>
            <w:color w:val="333333"/>
            <w:sz w:val="20"/>
            <w:szCs w:val="20"/>
          </w:rPr>
          <w:t>a = 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3" w:author="Unknown"/>
          <w:rFonts w:ascii="Courier" w:eastAsia="Times New Roman" w:hAnsi="Courier" w:cs="Courier New"/>
          <w:color w:val="333333"/>
          <w:sz w:val="20"/>
          <w:szCs w:val="20"/>
        </w:rPr>
      </w:pPr>
      <w:ins w:id="724" w:author="Unknown">
        <w:r w:rsidRPr="00C21DBA">
          <w:rPr>
            <w:rFonts w:ascii="Courier" w:eastAsia="Times New Roman" w:hAnsi="Courier" w:cs="Courier New"/>
            <w:color w:val="333333"/>
            <w:sz w:val="20"/>
            <w:szCs w:val="20"/>
          </w:rPr>
          <w:t>b =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5" w:author="Unknown"/>
          <w:rFonts w:ascii="Courier" w:eastAsia="Times New Roman" w:hAnsi="Courier" w:cs="Courier New"/>
          <w:color w:val="333333"/>
          <w:sz w:val="20"/>
          <w:szCs w:val="20"/>
        </w:rPr>
      </w:pPr>
      <w:ins w:id="726" w:author="Unknown">
        <w:r w:rsidRPr="00C21DBA">
          <w:rPr>
            <w:rFonts w:ascii="Courier" w:eastAsia="Times New Roman" w:hAnsi="Courier" w:cs="Courier New"/>
            <w:color w:val="333333"/>
            <w:sz w:val="20"/>
            <w:szCs w:val="20"/>
          </w:rPr>
          <w:t>hash.insert(b);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7" w:author="Unknown"/>
          <w:rFonts w:ascii="Courier" w:eastAsia="Times New Roman" w:hAnsi="Courier" w:cs="Courier New"/>
          <w:color w:val="333333"/>
          <w:sz w:val="20"/>
          <w:szCs w:val="20"/>
        </w:rPr>
      </w:pPr>
      <w:ins w:id="72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9" w:author="Unknown"/>
          <w:rFonts w:ascii="Courier" w:eastAsia="Times New Roman" w:hAnsi="Courier" w:cs="Courier New"/>
          <w:color w:val="333333"/>
          <w:sz w:val="20"/>
          <w:szCs w:val="20"/>
        </w:rPr>
      </w:pPr>
      <w:ins w:id="730" w:author="Unknown">
        <w:r w:rsidRPr="00C21DBA">
          <w:rPr>
            <w:rFonts w:ascii="Courier" w:eastAsia="Times New Roman" w:hAnsi="Courier" w:cs="Courier New"/>
            <w:color w:val="333333"/>
            <w:sz w:val="20"/>
            <w:szCs w:val="20"/>
          </w:rPr>
          <w:t>for (int i=0; i&lt;n;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31" w:author="Unknown"/>
          <w:rFonts w:ascii="Courier" w:eastAsia="Times New Roman" w:hAnsi="Courier" w:cs="Courier New"/>
          <w:color w:val="333333"/>
          <w:sz w:val="20"/>
          <w:szCs w:val="20"/>
        </w:rPr>
      </w:pPr>
      <w:ins w:id="732" w:author="Unknown">
        <w:r w:rsidRPr="00C21DBA">
          <w:rPr>
            <w:rFonts w:ascii="Courier" w:eastAsia="Times New Roman" w:hAnsi="Courier" w:cs="Courier New"/>
            <w:color w:val="333333"/>
            <w:sz w:val="20"/>
            <w:szCs w:val="20"/>
          </w:rPr>
          <w:t>if (hash.find(arr[i]) != hash.end())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33" w:author="Unknown"/>
          <w:rFonts w:ascii="Courier" w:eastAsia="Times New Roman" w:hAnsi="Courier" w:cs="Courier New"/>
          <w:color w:val="333333"/>
          <w:sz w:val="20"/>
          <w:szCs w:val="20"/>
        </w:rPr>
      </w:pPr>
      <w:ins w:id="734" w:author="Unknown">
        <w:r w:rsidRPr="00C21DBA">
          <w:rPr>
            <w:rFonts w:ascii="Courier" w:eastAsia="Times New Roman" w:hAnsi="Courier" w:cs="Courier New"/>
            <w:color w:val="333333"/>
            <w:sz w:val="20"/>
            <w:szCs w:val="20"/>
          </w:rPr>
          <w:t>printf("%d ", arr[i]);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35" w:author="Unknown"/>
          <w:rFonts w:ascii="Courier" w:eastAsia="Times New Roman" w:hAnsi="Courier" w:cs="Courier New"/>
          <w:color w:val="333333"/>
          <w:sz w:val="20"/>
          <w:szCs w:val="20"/>
        </w:rPr>
      </w:pPr>
      <w:ins w:id="73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37" w:author="Unknown"/>
          <w:rFonts w:ascii="Courier" w:eastAsia="Times New Roman" w:hAnsi="Courier" w:cs="Courier New"/>
          <w:color w:val="333333"/>
          <w:sz w:val="20"/>
          <w:szCs w:val="20"/>
        </w:rPr>
      </w:pPr>
      <w:ins w:id="738"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39" w:author="Unknown"/>
          <w:rFonts w:ascii="Courier" w:eastAsia="Times New Roman" w:hAnsi="Courier" w:cs="Courier New"/>
          <w:color w:val="333333"/>
          <w:sz w:val="20"/>
          <w:szCs w:val="20"/>
        </w:rPr>
      </w:pPr>
      <w:ins w:id="74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1" w:author="Unknown"/>
          <w:rFonts w:ascii="Courier" w:eastAsia="Times New Roman" w:hAnsi="Courier" w:cs="Courier New"/>
          <w:color w:val="333333"/>
          <w:sz w:val="20"/>
          <w:szCs w:val="20"/>
        </w:rPr>
      </w:pPr>
      <w:ins w:id="742" w:author="Unknown">
        <w:r w:rsidRPr="00C21DBA">
          <w:rPr>
            <w:rFonts w:ascii="Courier" w:eastAsia="Times New Roman" w:hAnsi="Courier" w:cs="Courier New"/>
            <w:color w:val="333333"/>
            <w:sz w:val="20"/>
            <w:szCs w:val="20"/>
          </w:rPr>
          <w:t>int arr[] = {24, 22, 8, 5, 2, 1, 4, 13, 33};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3" w:author="Unknown"/>
          <w:rFonts w:ascii="Courier" w:eastAsia="Times New Roman" w:hAnsi="Courier" w:cs="Courier New"/>
          <w:color w:val="333333"/>
          <w:sz w:val="20"/>
          <w:szCs w:val="20"/>
        </w:rPr>
      </w:pPr>
      <w:ins w:id="744" w:author="Unknown">
        <w:r w:rsidRPr="00C21DBA">
          <w:rPr>
            <w:rFonts w:ascii="Courier" w:eastAsia="Times New Roman" w:hAnsi="Courier" w:cs="Courier New"/>
            <w:color w:val="333333"/>
            <w:sz w:val="20"/>
            <w:szCs w:val="20"/>
          </w:rPr>
          <w:t>int n = sizeof(arr)/sizeof(arr[0]);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5" w:author="Unknown"/>
          <w:rFonts w:ascii="Courier" w:eastAsia="Times New Roman" w:hAnsi="Courier" w:cs="Courier New"/>
          <w:color w:val="333333"/>
          <w:sz w:val="20"/>
          <w:szCs w:val="20"/>
        </w:rPr>
      </w:pPr>
      <w:ins w:id="746" w:author="Unknown">
        <w:r w:rsidRPr="00C21DBA">
          <w:rPr>
            <w:rFonts w:ascii="Courier" w:eastAsia="Times New Roman" w:hAnsi="Courier" w:cs="Courier New"/>
            <w:color w:val="333333"/>
            <w:sz w:val="20"/>
            <w:szCs w:val="20"/>
          </w:rPr>
          <w:t>findFibSubset(arr,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7" w:author="Unknown"/>
          <w:rFonts w:ascii="Courier" w:eastAsia="Times New Roman" w:hAnsi="Courier" w:cs="Courier New"/>
          <w:color w:val="333333"/>
          <w:sz w:val="20"/>
          <w:szCs w:val="20"/>
        </w:rPr>
      </w:pPr>
      <w:ins w:id="748"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9" w:author="Unknown"/>
          <w:rFonts w:ascii="Courier" w:eastAsia="Times New Roman" w:hAnsi="Courier" w:cs="Courier New"/>
          <w:color w:val="333333"/>
          <w:sz w:val="20"/>
          <w:szCs w:val="20"/>
        </w:rPr>
      </w:pPr>
      <w:ins w:id="75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751" w:author="Unknown"/>
          <w:rFonts w:ascii="Segoe UI" w:eastAsia="Times New Roman" w:hAnsi="Segoe UI" w:cs="Segoe UI"/>
          <w:color w:val="000000"/>
          <w:sz w:val="23"/>
          <w:szCs w:val="23"/>
        </w:rPr>
      </w:pPr>
      <w:ins w:id="752"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753" w:author="Unknown"/>
          <w:rFonts w:ascii="Segoe UI" w:eastAsia="Times New Roman" w:hAnsi="Segoe UI" w:cs="Segoe UI"/>
          <w:color w:val="000000"/>
          <w:sz w:val="23"/>
          <w:szCs w:val="23"/>
        </w:rPr>
      </w:pPr>
      <w:ins w:id="754" w:author="Unknown">
        <w:r w:rsidRPr="00C21DBA">
          <w:rPr>
            <w:rFonts w:ascii="Segoe UI" w:eastAsia="Times New Roman" w:hAnsi="Segoe UI" w:cs="Segoe UI"/>
            <w:color w:val="000000"/>
            <w:sz w:val="23"/>
            <w:szCs w:val="23"/>
          </w:rPr>
          <w:t>8 5 2 1 13</w:t>
        </w:r>
      </w:ins>
    </w:p>
    <w:p w:rsidR="00C21DBA" w:rsidRPr="00C21DBA" w:rsidRDefault="00C21DBA" w:rsidP="00C21DBA">
      <w:pPr>
        <w:shd w:val="clear" w:color="auto" w:fill="FFFFFF"/>
        <w:spacing w:before="100" w:beforeAutospacing="1" w:after="100" w:afterAutospacing="1" w:line="240" w:lineRule="auto"/>
        <w:outlineLvl w:val="2"/>
        <w:rPr>
          <w:ins w:id="755" w:author="Unknown"/>
          <w:rFonts w:ascii="Arial" w:eastAsia="Times New Roman" w:hAnsi="Arial" w:cs="Arial"/>
          <w:b/>
          <w:bCs/>
          <w:color w:val="222222"/>
          <w:sz w:val="27"/>
          <w:szCs w:val="27"/>
        </w:rPr>
      </w:pPr>
      <w:ins w:id="756" w:author="Unknown">
        <w:r w:rsidRPr="00C21DBA">
          <w:rPr>
            <w:rFonts w:ascii="Arial" w:eastAsia="Times New Roman" w:hAnsi="Arial" w:cs="Arial"/>
            <w:b/>
            <w:bCs/>
            <w:color w:val="222222"/>
            <w:sz w:val="27"/>
            <w:szCs w:val="27"/>
          </w:rPr>
          <w:t>Question: Suppose you have an integer array and a positive integer k. How will you count all distinct pairs with a difference equal to k?</w:t>
        </w:r>
      </w:ins>
    </w:p>
    <w:p w:rsidR="00C21DBA" w:rsidRPr="00C21DBA" w:rsidRDefault="00C21DBA" w:rsidP="00C21DBA">
      <w:pPr>
        <w:shd w:val="clear" w:color="auto" w:fill="FFFFFF"/>
        <w:spacing w:after="300" w:line="240" w:lineRule="auto"/>
        <w:jc w:val="both"/>
        <w:rPr>
          <w:ins w:id="757" w:author="Unknown"/>
          <w:rFonts w:ascii="Segoe UI" w:eastAsia="Times New Roman" w:hAnsi="Segoe UI" w:cs="Segoe UI"/>
          <w:color w:val="000000"/>
          <w:sz w:val="23"/>
          <w:szCs w:val="23"/>
        </w:rPr>
      </w:pPr>
      <w:ins w:id="758"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There can be several approaches to achieving the required. We will discuss two of them:</w:t>
        </w:r>
      </w:ins>
    </w:p>
    <w:p w:rsidR="00C21DBA" w:rsidRPr="00C21DBA" w:rsidRDefault="00C21DBA" w:rsidP="00C21DBA">
      <w:pPr>
        <w:shd w:val="clear" w:color="auto" w:fill="FFFFFF"/>
        <w:spacing w:after="300" w:line="240" w:lineRule="auto"/>
        <w:jc w:val="both"/>
        <w:rPr>
          <w:ins w:id="759" w:author="Unknown"/>
          <w:rFonts w:ascii="Segoe UI" w:eastAsia="Times New Roman" w:hAnsi="Segoe UI" w:cs="Segoe UI"/>
          <w:color w:val="000000"/>
          <w:sz w:val="23"/>
          <w:szCs w:val="23"/>
        </w:rPr>
      </w:pPr>
      <w:ins w:id="760" w:author="Unknown">
        <w:r w:rsidRPr="00C21DBA">
          <w:rPr>
            <w:rFonts w:ascii="Segoe UI" w:eastAsia="Times New Roman" w:hAnsi="Segoe UI" w:cs="Segoe UI"/>
            <w:b/>
            <w:bCs/>
            <w:color w:val="000000"/>
            <w:sz w:val="23"/>
            <w:szCs w:val="23"/>
          </w:rPr>
          <w:lastRenderedPageBreak/>
          <w:t>Approach 1 – Considering All Pairs (NOTE: Will not work for an array with duplicates)</w:t>
        </w:r>
      </w:ins>
    </w:p>
    <w:p w:rsidR="00C21DBA" w:rsidRPr="00C21DBA" w:rsidRDefault="00C21DBA" w:rsidP="00C21DBA">
      <w:pPr>
        <w:shd w:val="clear" w:color="auto" w:fill="FFFFFF"/>
        <w:spacing w:after="300" w:line="240" w:lineRule="auto"/>
        <w:jc w:val="both"/>
        <w:rPr>
          <w:ins w:id="761" w:author="Unknown"/>
          <w:rFonts w:ascii="Segoe UI" w:eastAsia="Times New Roman" w:hAnsi="Segoe UI" w:cs="Segoe UI"/>
          <w:color w:val="000000"/>
          <w:sz w:val="23"/>
          <w:szCs w:val="23"/>
        </w:rPr>
      </w:pPr>
      <w:ins w:id="762" w:author="Unknown">
        <w:r w:rsidRPr="00C21DBA">
          <w:rPr>
            <w:rFonts w:ascii="Segoe UI" w:eastAsia="Times New Roman" w:hAnsi="Segoe UI" w:cs="Segoe UI"/>
            <w:color w:val="000000"/>
            <w:sz w:val="23"/>
            <w:szCs w:val="23"/>
          </w:rPr>
          <w:t>This basic approach involves considering all pairs in the integer array one by one and checking whether their difference is equal to the given positive integer k or not. If yes, then add them to the result. Following is the implementation of the approach in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3" w:author="Unknown"/>
          <w:rFonts w:ascii="Courier" w:eastAsia="Times New Roman" w:hAnsi="Courier" w:cs="Courier New"/>
          <w:color w:val="333333"/>
          <w:sz w:val="20"/>
          <w:szCs w:val="20"/>
        </w:rPr>
      </w:pPr>
      <w:ins w:id="764" w:author="Unknown">
        <w:r w:rsidRPr="00C21DBA">
          <w:rPr>
            <w:rFonts w:ascii="Courier" w:eastAsia="Times New Roman" w:hAnsi="Courier" w:cs="Courier New"/>
            <w:color w:val="333333"/>
            <w:sz w:val="20"/>
            <w:szCs w:val="20"/>
          </w:rPr>
          <w:t xml:space="preserve">#include&lt;iostream&gt;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5" w:author="Unknown"/>
          <w:rFonts w:ascii="Courier" w:eastAsia="Times New Roman" w:hAnsi="Courier" w:cs="Courier New"/>
          <w:color w:val="333333"/>
          <w:sz w:val="20"/>
          <w:szCs w:val="20"/>
        </w:rPr>
      </w:pPr>
      <w:ins w:id="766" w:author="Unknown">
        <w:r w:rsidRPr="00C21DBA">
          <w:rPr>
            <w:rFonts w:ascii="Courier" w:eastAsia="Times New Roman" w:hAnsi="Courier" w:cs="Courier New"/>
            <w:color w:val="333333"/>
            <w:sz w:val="20"/>
            <w:szCs w:val="20"/>
          </w:rPr>
          <w:t xml:space="preserve">using namespace std;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7" w:author="Unknown"/>
          <w:rFonts w:ascii="Courier" w:eastAsia="Times New Roman" w:hAnsi="Courier" w:cs="Courier New"/>
          <w:color w:val="333333"/>
          <w:sz w:val="20"/>
          <w:szCs w:val="20"/>
        </w:rPr>
      </w:pPr>
      <w:ins w:id="768" w:author="Unknown">
        <w:r w:rsidRPr="00C21DBA">
          <w:rPr>
            <w:rFonts w:ascii="Courier" w:eastAsia="Times New Roman" w:hAnsi="Courier" w:cs="Courier New"/>
            <w:color w:val="333333"/>
            <w:sz w:val="20"/>
            <w:szCs w:val="20"/>
          </w:rPr>
          <w:t xml:space="preserve">int countPairsWithDiffK(int arr[], int n, int k)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9" w:author="Unknown"/>
          <w:rFonts w:ascii="Courier" w:eastAsia="Times New Roman" w:hAnsi="Courier" w:cs="Courier New"/>
          <w:color w:val="333333"/>
          <w:sz w:val="20"/>
          <w:szCs w:val="20"/>
        </w:rPr>
      </w:pPr>
      <w:ins w:id="770"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71" w:author="Unknown"/>
          <w:rFonts w:ascii="Courier" w:eastAsia="Times New Roman" w:hAnsi="Courier" w:cs="Courier New"/>
          <w:color w:val="333333"/>
          <w:sz w:val="20"/>
          <w:szCs w:val="20"/>
        </w:rPr>
      </w:pPr>
      <w:ins w:id="772" w:author="Unknown">
        <w:r w:rsidRPr="00C21DBA">
          <w:rPr>
            <w:rFonts w:ascii="Courier" w:eastAsia="Times New Roman" w:hAnsi="Courier" w:cs="Courier New"/>
            <w:color w:val="333333"/>
            <w:sz w:val="20"/>
            <w:szCs w:val="20"/>
          </w:rPr>
          <w:t xml:space="preserve">    int count = 0;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73" w:author="Unknown"/>
          <w:rFonts w:ascii="Courier" w:eastAsia="Times New Roman" w:hAnsi="Courier" w:cs="Courier New"/>
          <w:color w:val="333333"/>
          <w:sz w:val="20"/>
          <w:szCs w:val="20"/>
        </w:rPr>
      </w:pPr>
      <w:ins w:id="774" w:author="Unknown">
        <w:r w:rsidRPr="00C21DBA">
          <w:rPr>
            <w:rFonts w:ascii="Courier" w:eastAsia="Times New Roman" w:hAnsi="Courier" w:cs="Courier New"/>
            <w:color w:val="333333"/>
            <w:sz w:val="20"/>
            <w:szCs w:val="20"/>
          </w:rPr>
          <w:t xml:space="preserve">    for (int i = 0; i &lt; n; i++)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75" w:author="Unknown"/>
          <w:rFonts w:ascii="Courier" w:eastAsia="Times New Roman" w:hAnsi="Courier" w:cs="Courier New"/>
          <w:color w:val="333333"/>
          <w:sz w:val="20"/>
          <w:szCs w:val="20"/>
        </w:rPr>
      </w:pPr>
      <w:ins w:id="776"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77" w:author="Unknown"/>
          <w:rFonts w:ascii="Courier" w:eastAsia="Times New Roman" w:hAnsi="Courier" w:cs="Courier New"/>
          <w:color w:val="333333"/>
          <w:sz w:val="20"/>
          <w:szCs w:val="20"/>
        </w:rPr>
      </w:pPr>
      <w:ins w:id="778" w:author="Unknown">
        <w:r w:rsidRPr="00C21DBA">
          <w:rPr>
            <w:rFonts w:ascii="Courier" w:eastAsia="Times New Roman" w:hAnsi="Courier" w:cs="Courier New"/>
            <w:color w:val="333333"/>
            <w:sz w:val="20"/>
            <w:szCs w:val="20"/>
          </w:rPr>
          <w:t xml:space="preserve">        for (int j = i+1; j &lt; n; j++)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79" w:author="Unknown"/>
          <w:rFonts w:ascii="Courier" w:eastAsia="Times New Roman" w:hAnsi="Courier" w:cs="Courier New"/>
          <w:color w:val="333333"/>
          <w:sz w:val="20"/>
          <w:szCs w:val="20"/>
        </w:rPr>
      </w:pPr>
      <w:ins w:id="780" w:author="Unknown">
        <w:r w:rsidRPr="00C21DBA">
          <w:rPr>
            <w:rFonts w:ascii="Courier" w:eastAsia="Times New Roman" w:hAnsi="Courier" w:cs="Courier New"/>
            <w:color w:val="333333"/>
            <w:sz w:val="20"/>
            <w:szCs w:val="20"/>
          </w:rPr>
          <w:t xml:space="preserve">            if (arr[i] - arr[j] == k || arr[j] - arr[i] == k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1" w:author="Unknown"/>
          <w:rFonts w:ascii="Courier" w:eastAsia="Times New Roman" w:hAnsi="Courier" w:cs="Courier New"/>
          <w:color w:val="333333"/>
          <w:sz w:val="20"/>
          <w:szCs w:val="20"/>
        </w:rPr>
      </w:pPr>
      <w:ins w:id="782" w:author="Unknown">
        <w:r w:rsidRPr="00C21DBA">
          <w:rPr>
            <w:rFonts w:ascii="Courier" w:eastAsia="Times New Roman" w:hAnsi="Courier" w:cs="Courier New"/>
            <w:color w:val="333333"/>
            <w:sz w:val="20"/>
            <w:szCs w:val="20"/>
          </w:rPr>
          <w:t xml:space="preserve">                  count++;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3" w:author="Unknown"/>
          <w:rFonts w:ascii="Courier" w:eastAsia="Times New Roman" w:hAnsi="Courier" w:cs="Courier New"/>
          <w:color w:val="333333"/>
          <w:sz w:val="20"/>
          <w:szCs w:val="20"/>
        </w:rPr>
      </w:pPr>
      <w:ins w:id="784" w:author="Unknown">
        <w:r w:rsidRPr="00C21DBA">
          <w:rPr>
            <w:rFonts w:ascii="Courier" w:eastAsia="Times New Roman" w:hAnsi="Courier" w:cs="Courier New"/>
            <w:color w:val="333333"/>
            <w:sz w:val="20"/>
            <w:szCs w:val="20"/>
          </w:rPr>
          <w:t xml:space="preserve">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5" w:author="Unknown"/>
          <w:rFonts w:ascii="Courier" w:eastAsia="Times New Roman" w:hAnsi="Courier" w:cs="Courier New"/>
          <w:color w:val="333333"/>
          <w:sz w:val="20"/>
          <w:szCs w:val="20"/>
        </w:rPr>
      </w:pPr>
      <w:ins w:id="786" w:author="Unknown">
        <w:r w:rsidRPr="00C21DBA">
          <w:rPr>
            <w:rFonts w:ascii="Courier" w:eastAsia="Times New Roman" w:hAnsi="Courier" w:cs="Courier New"/>
            <w:color w:val="333333"/>
            <w:sz w:val="20"/>
            <w:szCs w:val="20"/>
          </w:rPr>
          <w:t xml:space="preserve">    return count;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7" w:author="Unknown"/>
          <w:rFonts w:ascii="Courier" w:eastAsia="Times New Roman" w:hAnsi="Courier" w:cs="Courier New"/>
          <w:color w:val="333333"/>
          <w:sz w:val="20"/>
          <w:szCs w:val="20"/>
        </w:rPr>
      </w:pPr>
      <w:ins w:id="788"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9" w:author="Unknown"/>
          <w:rFonts w:ascii="Courier" w:eastAsia="Times New Roman" w:hAnsi="Courier" w:cs="Courier New"/>
          <w:color w:val="333333"/>
          <w:sz w:val="20"/>
          <w:szCs w:val="20"/>
        </w:rPr>
      </w:pPr>
      <w:ins w:id="790"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91" w:author="Unknown"/>
          <w:rFonts w:ascii="Courier" w:eastAsia="Times New Roman" w:hAnsi="Courier" w:cs="Courier New"/>
          <w:color w:val="333333"/>
          <w:sz w:val="20"/>
          <w:szCs w:val="20"/>
        </w:rPr>
      </w:pPr>
      <w:ins w:id="792" w:author="Unknown">
        <w:r w:rsidRPr="00C21DBA">
          <w:rPr>
            <w:rFonts w:ascii="Courier" w:eastAsia="Times New Roman" w:hAnsi="Courier" w:cs="Courier New"/>
            <w:color w:val="333333"/>
            <w:sz w:val="20"/>
            <w:szCs w:val="20"/>
          </w:rPr>
          <w:t xml:space="preserve">int main()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93" w:author="Unknown"/>
          <w:rFonts w:ascii="Courier" w:eastAsia="Times New Roman" w:hAnsi="Courier" w:cs="Courier New"/>
          <w:color w:val="333333"/>
          <w:sz w:val="20"/>
          <w:szCs w:val="20"/>
        </w:rPr>
      </w:pPr>
      <w:ins w:id="794" w:author="Unknown">
        <w:r w:rsidRPr="00C21DBA">
          <w:rPr>
            <w:rFonts w:ascii="Courier" w:eastAsia="Times New Roman" w:hAnsi="Courier" w:cs="Courier New"/>
            <w:color w:val="333333"/>
            <w:sz w:val="20"/>
            <w:szCs w:val="20"/>
          </w:rPr>
          <w:t xml:space="preserve">{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95" w:author="Unknown"/>
          <w:rFonts w:ascii="Courier" w:eastAsia="Times New Roman" w:hAnsi="Courier" w:cs="Courier New"/>
          <w:color w:val="333333"/>
          <w:sz w:val="20"/>
          <w:szCs w:val="20"/>
        </w:rPr>
      </w:pPr>
      <w:ins w:id="796" w:author="Unknown">
        <w:r w:rsidRPr="00C21DBA">
          <w:rPr>
            <w:rFonts w:ascii="Courier" w:eastAsia="Times New Roman" w:hAnsi="Courier" w:cs="Courier New"/>
            <w:color w:val="333333"/>
            <w:sz w:val="20"/>
            <w:szCs w:val="20"/>
          </w:rPr>
          <w:t xml:space="preserve">    int arr[] =  {21, 25, 23, 24, 22};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97" w:author="Unknown"/>
          <w:rFonts w:ascii="Courier" w:eastAsia="Times New Roman" w:hAnsi="Courier" w:cs="Courier New"/>
          <w:color w:val="333333"/>
          <w:sz w:val="20"/>
          <w:szCs w:val="20"/>
        </w:rPr>
      </w:pPr>
      <w:ins w:id="798" w:author="Unknown">
        <w:r w:rsidRPr="00C21DBA">
          <w:rPr>
            <w:rFonts w:ascii="Courier" w:eastAsia="Times New Roman" w:hAnsi="Courier" w:cs="Courier New"/>
            <w:color w:val="333333"/>
            <w:sz w:val="20"/>
            <w:szCs w:val="20"/>
          </w:rPr>
          <w:t xml:space="preserve">    int n = sizeof(arr)/sizeof(arr[0]);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99" w:author="Unknown"/>
          <w:rFonts w:ascii="Courier" w:eastAsia="Times New Roman" w:hAnsi="Courier" w:cs="Courier New"/>
          <w:color w:val="333333"/>
          <w:sz w:val="20"/>
          <w:szCs w:val="20"/>
        </w:rPr>
      </w:pPr>
      <w:ins w:id="800" w:author="Unknown">
        <w:r w:rsidRPr="00C21DBA">
          <w:rPr>
            <w:rFonts w:ascii="Courier" w:eastAsia="Times New Roman" w:hAnsi="Courier" w:cs="Courier New"/>
            <w:color w:val="333333"/>
            <w:sz w:val="20"/>
            <w:szCs w:val="20"/>
          </w:rPr>
          <w:t xml:space="preserve">    int k = 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1" w:author="Unknown"/>
          <w:rFonts w:ascii="Courier" w:eastAsia="Times New Roman" w:hAnsi="Courier" w:cs="Courier New"/>
          <w:color w:val="333333"/>
          <w:sz w:val="20"/>
          <w:szCs w:val="20"/>
        </w:rPr>
      </w:pPr>
      <w:ins w:id="802" w:author="Unknown">
        <w:r w:rsidRPr="00C21DBA">
          <w:rPr>
            <w:rFonts w:ascii="Courier" w:eastAsia="Times New Roman" w:hAnsi="Courier" w:cs="Courier New"/>
            <w:color w:val="333333"/>
            <w:sz w:val="20"/>
            <w:szCs w:val="20"/>
          </w:rPr>
          <w:t xml:space="preserve">    cout &lt;&lt; "Total number of pairs with the given difference is: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3" w:author="Unknown"/>
          <w:rFonts w:ascii="Courier" w:eastAsia="Times New Roman" w:hAnsi="Courier" w:cs="Courier New"/>
          <w:color w:val="333333"/>
          <w:sz w:val="20"/>
          <w:szCs w:val="20"/>
        </w:rPr>
      </w:pPr>
      <w:ins w:id="804" w:author="Unknown">
        <w:r w:rsidRPr="00C21DBA">
          <w:rPr>
            <w:rFonts w:ascii="Courier" w:eastAsia="Times New Roman" w:hAnsi="Courier" w:cs="Courier New"/>
            <w:color w:val="333333"/>
            <w:sz w:val="20"/>
            <w:szCs w:val="20"/>
          </w:rPr>
          <w:t xml:space="preserve">         &lt;&lt; countPairsWithDiffK(arr, n, k);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5" w:author="Unknown"/>
          <w:rFonts w:ascii="Courier" w:eastAsia="Times New Roman" w:hAnsi="Courier" w:cs="Courier New"/>
          <w:color w:val="333333"/>
          <w:sz w:val="20"/>
          <w:szCs w:val="20"/>
        </w:rPr>
      </w:pPr>
      <w:ins w:id="806" w:author="Unknown">
        <w:r w:rsidRPr="00C21DBA">
          <w:rPr>
            <w:rFonts w:ascii="Courier" w:eastAsia="Times New Roman" w:hAnsi="Courier" w:cs="Courier New"/>
            <w:color w:val="333333"/>
            <w:sz w:val="20"/>
            <w:szCs w:val="20"/>
          </w:rPr>
          <w:t xml:space="preserve">    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7" w:author="Unknown"/>
          <w:rFonts w:ascii="Courier" w:eastAsia="Times New Roman" w:hAnsi="Courier" w:cs="Courier New"/>
          <w:color w:val="333333"/>
          <w:sz w:val="20"/>
          <w:szCs w:val="20"/>
        </w:rPr>
      </w:pPr>
      <w:ins w:id="80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809" w:author="Unknown"/>
          <w:rFonts w:ascii="Segoe UI" w:eastAsia="Times New Roman" w:hAnsi="Segoe UI" w:cs="Segoe UI"/>
          <w:color w:val="000000"/>
          <w:sz w:val="23"/>
          <w:szCs w:val="23"/>
        </w:rPr>
      </w:pPr>
      <w:ins w:id="810" w:author="Unknown">
        <w:r w:rsidRPr="00C21DBA">
          <w:rPr>
            <w:rFonts w:ascii="Segoe UI" w:eastAsia="Times New Roman" w:hAnsi="Segoe UI" w:cs="Segoe UI"/>
            <w:b/>
            <w:bCs/>
            <w:color w:val="000000"/>
            <w:sz w:val="23"/>
          </w:rPr>
          <w:lastRenderedPageBreak/>
          <w:t>Output:</w:t>
        </w:r>
      </w:ins>
    </w:p>
    <w:p w:rsidR="00C21DBA" w:rsidRPr="00C21DBA" w:rsidRDefault="00C21DBA" w:rsidP="00C21DBA">
      <w:pPr>
        <w:shd w:val="clear" w:color="auto" w:fill="FFFFFF"/>
        <w:spacing w:after="300" w:line="240" w:lineRule="auto"/>
        <w:jc w:val="both"/>
        <w:rPr>
          <w:ins w:id="811" w:author="Unknown"/>
          <w:rFonts w:ascii="Segoe UI" w:eastAsia="Times New Roman" w:hAnsi="Segoe UI" w:cs="Segoe UI"/>
          <w:color w:val="000000"/>
          <w:sz w:val="23"/>
          <w:szCs w:val="23"/>
        </w:rPr>
      </w:pPr>
      <w:ins w:id="812" w:author="Unknown">
        <w:r w:rsidRPr="00C21DBA">
          <w:rPr>
            <w:rFonts w:ascii="Segoe UI" w:eastAsia="Times New Roman" w:hAnsi="Segoe UI" w:cs="Segoe UI"/>
            <w:color w:val="000000"/>
            <w:sz w:val="23"/>
            <w:szCs w:val="23"/>
          </w:rPr>
          <w:t>Total number of pairs with the given difference is: 2</w:t>
        </w:r>
      </w:ins>
    </w:p>
    <w:p w:rsidR="00C21DBA" w:rsidRPr="00C21DBA" w:rsidRDefault="00C21DBA" w:rsidP="00C21DBA">
      <w:pPr>
        <w:shd w:val="clear" w:color="auto" w:fill="FFFFFF"/>
        <w:spacing w:after="300" w:line="240" w:lineRule="auto"/>
        <w:jc w:val="both"/>
        <w:rPr>
          <w:ins w:id="813" w:author="Unknown"/>
          <w:rFonts w:ascii="Segoe UI" w:eastAsia="Times New Roman" w:hAnsi="Segoe UI" w:cs="Segoe UI"/>
          <w:color w:val="000000"/>
          <w:sz w:val="23"/>
          <w:szCs w:val="23"/>
        </w:rPr>
      </w:pPr>
      <w:ins w:id="814" w:author="Unknown">
        <w:r w:rsidRPr="00C21DBA">
          <w:rPr>
            <w:rFonts w:ascii="Segoe UI" w:eastAsia="Times New Roman" w:hAnsi="Segoe UI" w:cs="Segoe UI"/>
            <w:b/>
            <w:bCs/>
            <w:color w:val="000000"/>
            <w:sz w:val="23"/>
            <w:szCs w:val="23"/>
          </w:rPr>
          <w:t>Approach 2 – Using Sorting</w:t>
        </w:r>
      </w:ins>
    </w:p>
    <w:p w:rsidR="00C21DBA" w:rsidRPr="00C21DBA" w:rsidRDefault="00C21DBA" w:rsidP="00C21DBA">
      <w:pPr>
        <w:shd w:val="clear" w:color="auto" w:fill="FFFFFF"/>
        <w:spacing w:after="300" w:line="240" w:lineRule="auto"/>
        <w:jc w:val="both"/>
        <w:rPr>
          <w:ins w:id="815" w:author="Unknown"/>
          <w:rFonts w:ascii="Segoe UI" w:eastAsia="Times New Roman" w:hAnsi="Segoe UI" w:cs="Segoe UI"/>
          <w:color w:val="000000"/>
          <w:sz w:val="23"/>
          <w:szCs w:val="23"/>
        </w:rPr>
      </w:pPr>
      <w:ins w:id="816" w:author="Unknown">
        <w:r w:rsidRPr="00C21DBA">
          <w:rPr>
            <w:rFonts w:ascii="Segoe UI" w:eastAsia="Times New Roman" w:hAnsi="Segoe UI" w:cs="Segoe UI"/>
            <w:color w:val="000000"/>
            <w:sz w:val="23"/>
            <w:szCs w:val="23"/>
          </w:rPr>
          <w:t>Another approach of finding the pair count is by using an O(nLogn) sorting algorithm, such as Heap Sort and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"https://hackr.io/blog/merge-sort-in-c"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Merge Sort</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Following steps describe the approach:</w:t>
        </w:r>
      </w:ins>
    </w:p>
    <w:p w:rsidR="00C21DBA" w:rsidRPr="00C21DBA" w:rsidRDefault="00C21DBA" w:rsidP="00C21DBA">
      <w:pPr>
        <w:numPr>
          <w:ilvl w:val="0"/>
          <w:numId w:val="18"/>
        </w:numPr>
        <w:shd w:val="clear" w:color="auto" w:fill="FFFFFF"/>
        <w:spacing w:after="0" w:line="240" w:lineRule="auto"/>
        <w:rPr>
          <w:ins w:id="817" w:author="Unknown"/>
          <w:rFonts w:ascii="Segoe UI" w:eastAsia="Times New Roman" w:hAnsi="Segoe UI" w:cs="Segoe UI"/>
          <w:color w:val="000000"/>
          <w:sz w:val="23"/>
          <w:szCs w:val="23"/>
        </w:rPr>
      </w:pPr>
      <w:ins w:id="818" w:author="Unknown">
        <w:r w:rsidRPr="00C21DBA">
          <w:rPr>
            <w:rFonts w:ascii="Segoe UI" w:eastAsia="Times New Roman" w:hAnsi="Segoe UI" w:cs="Segoe UI"/>
            <w:color w:val="000000"/>
            <w:sz w:val="23"/>
            <w:szCs w:val="23"/>
          </w:rPr>
          <w:t>Initialize the count to 0</w:t>
        </w:r>
      </w:ins>
    </w:p>
    <w:p w:rsidR="00C21DBA" w:rsidRPr="00C21DBA" w:rsidRDefault="00C21DBA" w:rsidP="00C21DBA">
      <w:pPr>
        <w:numPr>
          <w:ilvl w:val="0"/>
          <w:numId w:val="18"/>
        </w:numPr>
        <w:shd w:val="clear" w:color="auto" w:fill="FFFFFF"/>
        <w:spacing w:after="0" w:line="240" w:lineRule="auto"/>
        <w:rPr>
          <w:ins w:id="819" w:author="Unknown"/>
          <w:rFonts w:ascii="Segoe UI" w:eastAsia="Times New Roman" w:hAnsi="Segoe UI" w:cs="Segoe UI"/>
          <w:color w:val="000000"/>
          <w:sz w:val="23"/>
          <w:szCs w:val="23"/>
        </w:rPr>
      </w:pPr>
      <w:ins w:id="820" w:author="Unknown">
        <w:r w:rsidRPr="00C21DBA">
          <w:rPr>
            <w:rFonts w:ascii="Segoe UI" w:eastAsia="Times New Roman" w:hAnsi="Segoe UI" w:cs="Segoe UI"/>
            <w:color w:val="000000"/>
            <w:sz w:val="23"/>
            <w:szCs w:val="23"/>
          </w:rPr>
          <w:t>Sort the array elements in increasing order</w:t>
        </w:r>
      </w:ins>
    </w:p>
    <w:p w:rsidR="00C21DBA" w:rsidRPr="00C21DBA" w:rsidRDefault="00C21DBA" w:rsidP="00C21DBA">
      <w:pPr>
        <w:numPr>
          <w:ilvl w:val="0"/>
          <w:numId w:val="18"/>
        </w:numPr>
        <w:shd w:val="clear" w:color="auto" w:fill="FFFFFF"/>
        <w:spacing w:after="0" w:line="240" w:lineRule="auto"/>
        <w:rPr>
          <w:ins w:id="821" w:author="Unknown"/>
          <w:rFonts w:ascii="Segoe UI" w:eastAsia="Times New Roman" w:hAnsi="Segoe UI" w:cs="Segoe UI"/>
          <w:color w:val="000000"/>
          <w:sz w:val="23"/>
          <w:szCs w:val="23"/>
        </w:rPr>
      </w:pPr>
      <w:ins w:id="822" w:author="Unknown">
        <w:r w:rsidRPr="00C21DBA">
          <w:rPr>
            <w:rFonts w:ascii="Segoe UI" w:eastAsia="Times New Roman" w:hAnsi="Segoe UI" w:cs="Segoe UI"/>
            <w:color w:val="000000"/>
            <w:sz w:val="23"/>
            <w:szCs w:val="23"/>
          </w:rPr>
          <w:t>Eliminate duplicates from the array (if any)</w:t>
        </w:r>
      </w:ins>
    </w:p>
    <w:p w:rsidR="00C21DBA" w:rsidRPr="00C21DBA" w:rsidRDefault="00C21DBA" w:rsidP="00C21DBA">
      <w:pPr>
        <w:numPr>
          <w:ilvl w:val="0"/>
          <w:numId w:val="18"/>
        </w:numPr>
        <w:shd w:val="clear" w:color="auto" w:fill="FFFFFF"/>
        <w:spacing w:after="0" w:line="240" w:lineRule="auto"/>
        <w:rPr>
          <w:ins w:id="823" w:author="Unknown"/>
          <w:rFonts w:ascii="Segoe UI" w:eastAsia="Times New Roman" w:hAnsi="Segoe UI" w:cs="Segoe UI"/>
          <w:color w:val="000000"/>
          <w:sz w:val="23"/>
          <w:szCs w:val="23"/>
        </w:rPr>
      </w:pPr>
      <w:ins w:id="824" w:author="Unknown">
        <w:r w:rsidRPr="00C21DBA">
          <w:rPr>
            <w:rFonts w:ascii="Segoe UI" w:eastAsia="Times New Roman" w:hAnsi="Segoe UI" w:cs="Segoe UI"/>
            <w:color w:val="000000"/>
            <w:sz w:val="23"/>
            <w:szCs w:val="23"/>
          </w:rPr>
          <w:t>For each element arr[i]:</w:t>
        </w:r>
      </w:ins>
    </w:p>
    <w:p w:rsidR="00C21DBA" w:rsidRPr="00C21DBA" w:rsidRDefault="00C21DBA" w:rsidP="00C21DBA">
      <w:pPr>
        <w:numPr>
          <w:ilvl w:val="0"/>
          <w:numId w:val="18"/>
        </w:numPr>
        <w:shd w:val="clear" w:color="auto" w:fill="FFFFFF"/>
        <w:spacing w:after="0" w:line="240" w:lineRule="auto"/>
        <w:rPr>
          <w:ins w:id="825" w:author="Unknown"/>
          <w:rFonts w:ascii="Segoe UI" w:eastAsia="Times New Roman" w:hAnsi="Segoe UI" w:cs="Segoe UI"/>
          <w:color w:val="000000"/>
          <w:sz w:val="23"/>
          <w:szCs w:val="23"/>
        </w:rPr>
      </w:pPr>
      <w:ins w:id="826" w:author="Unknown">
        <w:r w:rsidRPr="00C21DBA">
          <w:rPr>
            <w:rFonts w:ascii="Segoe UI" w:eastAsia="Times New Roman" w:hAnsi="Segoe UI" w:cs="Segoe UI"/>
            <w:color w:val="000000"/>
            <w:sz w:val="23"/>
            <w:szCs w:val="23"/>
          </w:rPr>
          <w:t>Binary Search for arr[i] + k in the subarray from i+1 to n-1</w:t>
        </w:r>
      </w:ins>
    </w:p>
    <w:p w:rsidR="00C21DBA" w:rsidRPr="00C21DBA" w:rsidRDefault="00C21DBA" w:rsidP="00C21DBA">
      <w:pPr>
        <w:numPr>
          <w:ilvl w:val="0"/>
          <w:numId w:val="18"/>
        </w:numPr>
        <w:shd w:val="clear" w:color="auto" w:fill="FFFFFF"/>
        <w:spacing w:after="0" w:line="240" w:lineRule="auto"/>
        <w:rPr>
          <w:ins w:id="827" w:author="Unknown"/>
          <w:rFonts w:ascii="Segoe UI" w:eastAsia="Times New Roman" w:hAnsi="Segoe UI" w:cs="Segoe UI"/>
          <w:color w:val="000000"/>
          <w:sz w:val="23"/>
          <w:szCs w:val="23"/>
        </w:rPr>
      </w:pPr>
      <w:ins w:id="828" w:author="Unknown">
        <w:r w:rsidRPr="00C21DBA">
          <w:rPr>
            <w:rFonts w:ascii="Segoe UI" w:eastAsia="Times New Roman" w:hAnsi="Segoe UI" w:cs="Segoe UI"/>
            <w:color w:val="000000"/>
            <w:sz w:val="23"/>
            <w:szCs w:val="23"/>
          </w:rPr>
          <w:t>If arr[i] + k is found, increment the count</w:t>
        </w:r>
      </w:ins>
    </w:p>
    <w:p w:rsidR="00C21DBA" w:rsidRPr="00C21DBA" w:rsidRDefault="00C21DBA" w:rsidP="00C21DBA">
      <w:pPr>
        <w:numPr>
          <w:ilvl w:val="0"/>
          <w:numId w:val="18"/>
        </w:numPr>
        <w:shd w:val="clear" w:color="auto" w:fill="FFFFFF"/>
        <w:spacing w:after="0" w:line="240" w:lineRule="auto"/>
        <w:rPr>
          <w:ins w:id="829" w:author="Unknown"/>
          <w:rFonts w:ascii="Segoe UI" w:eastAsia="Times New Roman" w:hAnsi="Segoe UI" w:cs="Segoe UI"/>
          <w:color w:val="000000"/>
          <w:sz w:val="23"/>
          <w:szCs w:val="23"/>
        </w:rPr>
      </w:pPr>
      <w:ins w:id="830" w:author="Unknown">
        <w:r w:rsidRPr="00C21DBA">
          <w:rPr>
            <w:rFonts w:ascii="Segoe UI" w:eastAsia="Times New Roman" w:hAnsi="Segoe UI" w:cs="Segoe UI"/>
            <w:color w:val="000000"/>
            <w:sz w:val="23"/>
            <w:szCs w:val="23"/>
          </w:rPr>
          <w:t>Return count</w:t>
        </w:r>
      </w:ins>
    </w:p>
    <w:p w:rsidR="00C21DBA" w:rsidRPr="00C21DBA" w:rsidRDefault="00C21DBA" w:rsidP="00C21DBA">
      <w:pPr>
        <w:shd w:val="clear" w:color="auto" w:fill="FFFFFF"/>
        <w:spacing w:after="300" w:line="240" w:lineRule="auto"/>
        <w:jc w:val="both"/>
        <w:rPr>
          <w:ins w:id="831" w:author="Unknown"/>
          <w:rFonts w:ascii="Segoe UI" w:eastAsia="Times New Roman" w:hAnsi="Segoe UI" w:cs="Segoe UI"/>
          <w:color w:val="000000"/>
          <w:sz w:val="23"/>
          <w:szCs w:val="23"/>
        </w:rPr>
      </w:pPr>
      <w:ins w:id="832" w:author="Unknown">
        <w:r w:rsidRPr="00C21DBA">
          <w:rPr>
            <w:rFonts w:ascii="Segoe UI" w:eastAsia="Times New Roman" w:hAnsi="Segoe UI" w:cs="Segoe UI"/>
            <w:color w:val="000000"/>
            <w:sz w:val="23"/>
            <w:szCs w:val="23"/>
          </w:rPr>
          <w:t>Here is the C++ code for implementing the aforementioned approach: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33" w:author="Unknown"/>
          <w:rFonts w:ascii="Courier" w:eastAsia="Times New Roman" w:hAnsi="Courier" w:cs="Courier New"/>
          <w:color w:val="333333"/>
          <w:sz w:val="20"/>
          <w:szCs w:val="20"/>
        </w:rPr>
      </w:pPr>
      <w:ins w:id="834" w:author="Unknown">
        <w:r w:rsidRPr="00C21DBA">
          <w:rPr>
            <w:rFonts w:ascii="Courier" w:eastAsia="Times New Roman" w:hAnsi="Courier" w:cs="Courier New"/>
            <w:color w:val="333333"/>
            <w:sz w:val="20"/>
            <w:szCs w:val="20"/>
          </w:rPr>
          <w:t>#include &lt;iostream&gt;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35" w:author="Unknown"/>
          <w:rFonts w:ascii="Courier" w:eastAsia="Times New Roman" w:hAnsi="Courier" w:cs="Courier New"/>
          <w:color w:val="333333"/>
          <w:sz w:val="20"/>
          <w:szCs w:val="20"/>
        </w:rPr>
      </w:pPr>
      <w:ins w:id="836" w:author="Unknown">
        <w:r w:rsidRPr="00C21DBA">
          <w:rPr>
            <w:rFonts w:ascii="Courier" w:eastAsia="Times New Roman" w:hAnsi="Courier" w:cs="Courier New"/>
            <w:color w:val="333333"/>
            <w:sz w:val="20"/>
            <w:szCs w:val="20"/>
          </w:rPr>
          <w:t>#include &lt;algorithm&gt;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37" w:author="Unknown"/>
          <w:rFonts w:ascii="Courier" w:eastAsia="Times New Roman" w:hAnsi="Courier" w:cs="Courier New"/>
          <w:color w:val="333333"/>
          <w:sz w:val="20"/>
          <w:szCs w:val="20"/>
        </w:rPr>
      </w:pPr>
      <w:ins w:id="838"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39" w:author="Unknown"/>
          <w:rFonts w:ascii="Courier" w:eastAsia="Times New Roman" w:hAnsi="Courier" w:cs="Courier New"/>
          <w:color w:val="333333"/>
          <w:sz w:val="20"/>
          <w:szCs w:val="20"/>
        </w:rPr>
      </w:pPr>
      <w:ins w:id="840" w:author="Unknown">
        <w:r w:rsidRPr="00C21DBA">
          <w:rPr>
            <w:rFonts w:ascii="Courier" w:eastAsia="Times New Roman" w:hAnsi="Courier" w:cs="Courier New"/>
            <w:color w:val="333333"/>
            <w:sz w:val="20"/>
            <w:szCs w:val="20"/>
          </w:rPr>
          <w:t>int binarySearch(int arr[], int low, int high, int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1" w:author="Unknown"/>
          <w:rFonts w:ascii="Courier" w:eastAsia="Times New Roman" w:hAnsi="Courier" w:cs="Courier New"/>
          <w:color w:val="333333"/>
          <w:sz w:val="20"/>
          <w:szCs w:val="20"/>
        </w:rPr>
      </w:pPr>
      <w:ins w:id="8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3" w:author="Unknown"/>
          <w:rFonts w:ascii="Courier" w:eastAsia="Times New Roman" w:hAnsi="Courier" w:cs="Courier New"/>
          <w:color w:val="333333"/>
          <w:sz w:val="20"/>
          <w:szCs w:val="20"/>
        </w:rPr>
      </w:pPr>
      <w:ins w:id="844" w:author="Unknown">
        <w:r w:rsidRPr="00C21DBA">
          <w:rPr>
            <w:rFonts w:ascii="Courier" w:eastAsia="Times New Roman" w:hAnsi="Courier" w:cs="Courier New"/>
            <w:color w:val="333333"/>
            <w:sz w:val="20"/>
            <w:szCs w:val="20"/>
          </w:rPr>
          <w:t>if (high &gt;= low)</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5" w:author="Unknown"/>
          <w:rFonts w:ascii="Courier" w:eastAsia="Times New Roman" w:hAnsi="Courier" w:cs="Courier New"/>
          <w:color w:val="333333"/>
          <w:sz w:val="20"/>
          <w:szCs w:val="20"/>
        </w:rPr>
      </w:pPr>
      <w:ins w:id="84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7" w:author="Unknown"/>
          <w:rFonts w:ascii="Courier" w:eastAsia="Times New Roman" w:hAnsi="Courier" w:cs="Courier New"/>
          <w:color w:val="333333"/>
          <w:sz w:val="20"/>
          <w:szCs w:val="20"/>
        </w:rPr>
      </w:pPr>
      <w:ins w:id="848" w:author="Unknown">
        <w:r w:rsidRPr="00C21DBA">
          <w:rPr>
            <w:rFonts w:ascii="Courier" w:eastAsia="Times New Roman" w:hAnsi="Courier" w:cs="Courier New"/>
            <w:color w:val="333333"/>
            <w:sz w:val="20"/>
            <w:szCs w:val="20"/>
          </w:rPr>
          <w:t>int mid = low + (high - low)/2;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49" w:author="Unknown"/>
          <w:rFonts w:ascii="Courier" w:eastAsia="Times New Roman" w:hAnsi="Courier" w:cs="Courier New"/>
          <w:color w:val="333333"/>
          <w:sz w:val="20"/>
          <w:szCs w:val="20"/>
        </w:rPr>
      </w:pPr>
      <w:ins w:id="850" w:author="Unknown">
        <w:r w:rsidRPr="00C21DBA">
          <w:rPr>
            <w:rFonts w:ascii="Courier" w:eastAsia="Times New Roman" w:hAnsi="Courier" w:cs="Courier New"/>
            <w:color w:val="333333"/>
            <w:sz w:val="20"/>
            <w:szCs w:val="20"/>
          </w:rPr>
          <w:t>if (x == arr[mid])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51" w:author="Unknown"/>
          <w:rFonts w:ascii="Courier" w:eastAsia="Times New Roman" w:hAnsi="Courier" w:cs="Courier New"/>
          <w:color w:val="333333"/>
          <w:sz w:val="20"/>
          <w:szCs w:val="20"/>
        </w:rPr>
      </w:pPr>
      <w:ins w:id="852" w:author="Unknown">
        <w:r w:rsidRPr="00C21DBA">
          <w:rPr>
            <w:rFonts w:ascii="Courier" w:eastAsia="Times New Roman" w:hAnsi="Courier" w:cs="Courier New"/>
            <w:color w:val="333333"/>
            <w:sz w:val="20"/>
            <w:szCs w:val="20"/>
          </w:rPr>
          <w:t>return mid;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53" w:author="Unknown"/>
          <w:rFonts w:ascii="Courier" w:eastAsia="Times New Roman" w:hAnsi="Courier" w:cs="Courier New"/>
          <w:color w:val="333333"/>
          <w:sz w:val="20"/>
          <w:szCs w:val="20"/>
        </w:rPr>
      </w:pPr>
      <w:ins w:id="854" w:author="Unknown">
        <w:r w:rsidRPr="00C21DBA">
          <w:rPr>
            <w:rFonts w:ascii="Courier" w:eastAsia="Times New Roman" w:hAnsi="Courier" w:cs="Courier New"/>
            <w:color w:val="333333"/>
            <w:sz w:val="20"/>
            <w:szCs w:val="20"/>
          </w:rPr>
          <w:t>if (x &gt; arr[mid])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55" w:author="Unknown"/>
          <w:rFonts w:ascii="Courier" w:eastAsia="Times New Roman" w:hAnsi="Courier" w:cs="Courier New"/>
          <w:color w:val="333333"/>
          <w:sz w:val="20"/>
          <w:szCs w:val="20"/>
        </w:rPr>
      </w:pPr>
      <w:ins w:id="856" w:author="Unknown">
        <w:r w:rsidRPr="00C21DBA">
          <w:rPr>
            <w:rFonts w:ascii="Courier" w:eastAsia="Times New Roman" w:hAnsi="Courier" w:cs="Courier New"/>
            <w:color w:val="333333"/>
            <w:sz w:val="20"/>
            <w:szCs w:val="20"/>
          </w:rPr>
          <w:t>return binarySearch(arr, (mid + 1), high,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57" w:author="Unknown"/>
          <w:rFonts w:ascii="Courier" w:eastAsia="Times New Roman" w:hAnsi="Courier" w:cs="Courier New"/>
          <w:color w:val="333333"/>
          <w:sz w:val="20"/>
          <w:szCs w:val="20"/>
        </w:rPr>
      </w:pPr>
      <w:ins w:id="858"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59" w:author="Unknown"/>
          <w:rFonts w:ascii="Courier" w:eastAsia="Times New Roman" w:hAnsi="Courier" w:cs="Courier New"/>
          <w:color w:val="333333"/>
          <w:sz w:val="20"/>
          <w:szCs w:val="20"/>
        </w:rPr>
      </w:pPr>
      <w:ins w:id="860" w:author="Unknown">
        <w:r w:rsidRPr="00C21DBA">
          <w:rPr>
            <w:rFonts w:ascii="Courier" w:eastAsia="Times New Roman" w:hAnsi="Courier" w:cs="Courier New"/>
            <w:color w:val="333333"/>
            <w:sz w:val="20"/>
            <w:szCs w:val="20"/>
          </w:rPr>
          <w:t>return binarySearch(arr, low, (mid -1),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1" w:author="Unknown"/>
          <w:rFonts w:ascii="Courier" w:eastAsia="Times New Roman" w:hAnsi="Courier" w:cs="Courier New"/>
          <w:color w:val="333333"/>
          <w:sz w:val="20"/>
          <w:szCs w:val="20"/>
        </w:rPr>
      </w:pPr>
      <w:ins w:id="86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3" w:author="Unknown"/>
          <w:rFonts w:ascii="Courier" w:eastAsia="Times New Roman" w:hAnsi="Courier" w:cs="Courier New"/>
          <w:color w:val="333333"/>
          <w:sz w:val="20"/>
          <w:szCs w:val="20"/>
        </w:rPr>
      </w:pPr>
      <w:ins w:id="864" w:author="Unknown">
        <w:r w:rsidRPr="00C21DBA">
          <w:rPr>
            <w:rFonts w:ascii="Courier" w:eastAsia="Times New Roman" w:hAnsi="Courier" w:cs="Courier New"/>
            <w:color w:val="333333"/>
            <w:sz w:val="20"/>
            <w:szCs w:val="20"/>
          </w:rPr>
          <w:t>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5" w:author="Unknown"/>
          <w:rFonts w:ascii="Courier" w:eastAsia="Times New Roman" w:hAnsi="Courier" w:cs="Courier New"/>
          <w:color w:val="333333"/>
          <w:sz w:val="20"/>
          <w:szCs w:val="20"/>
        </w:rPr>
      </w:pPr>
      <w:ins w:id="866"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7" w:author="Unknown"/>
          <w:rFonts w:ascii="Courier" w:eastAsia="Times New Roman" w:hAnsi="Courier" w:cs="Courier New"/>
          <w:color w:val="333333"/>
          <w:sz w:val="20"/>
          <w:szCs w:val="20"/>
        </w:rPr>
      </w:pPr>
      <w:ins w:id="868" w:author="Unknown">
        <w:r w:rsidRPr="00C21DBA">
          <w:rPr>
            <w:rFonts w:ascii="Courier" w:eastAsia="Times New Roman" w:hAnsi="Courier" w:cs="Courier New"/>
            <w:color w:val="333333"/>
            <w:sz w:val="20"/>
            <w:szCs w:val="20"/>
          </w:rPr>
          <w:t>int countPairsWithDiffK(int arr[], int n, int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9" w:author="Unknown"/>
          <w:rFonts w:ascii="Courier" w:eastAsia="Times New Roman" w:hAnsi="Courier" w:cs="Courier New"/>
          <w:color w:val="333333"/>
          <w:sz w:val="20"/>
          <w:szCs w:val="20"/>
        </w:rPr>
      </w:pPr>
      <w:ins w:id="87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71" w:author="Unknown"/>
          <w:rFonts w:ascii="Courier" w:eastAsia="Times New Roman" w:hAnsi="Courier" w:cs="Courier New"/>
          <w:color w:val="333333"/>
          <w:sz w:val="20"/>
          <w:szCs w:val="20"/>
        </w:rPr>
      </w:pPr>
      <w:ins w:id="872" w:author="Unknown">
        <w:r w:rsidRPr="00C21DBA">
          <w:rPr>
            <w:rFonts w:ascii="Courier" w:eastAsia="Times New Roman" w:hAnsi="Courier" w:cs="Courier New"/>
            <w:color w:val="333333"/>
            <w:sz w:val="20"/>
            <w:szCs w:val="20"/>
          </w:rPr>
          <w:t>int count = 0,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73" w:author="Unknown"/>
          <w:rFonts w:ascii="Courier" w:eastAsia="Times New Roman" w:hAnsi="Courier" w:cs="Courier New"/>
          <w:color w:val="333333"/>
          <w:sz w:val="20"/>
          <w:szCs w:val="20"/>
        </w:rPr>
      </w:pPr>
      <w:ins w:id="874" w:author="Unknown">
        <w:r w:rsidRPr="00C21DBA">
          <w:rPr>
            <w:rFonts w:ascii="Courier" w:eastAsia="Times New Roman" w:hAnsi="Courier" w:cs="Courier New"/>
            <w:color w:val="333333"/>
            <w:sz w:val="20"/>
            <w:szCs w:val="20"/>
          </w:rPr>
          <w:t>sort(arr, arr+n);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75" w:author="Unknown"/>
          <w:rFonts w:ascii="Courier" w:eastAsia="Times New Roman" w:hAnsi="Courier" w:cs="Courier New"/>
          <w:color w:val="333333"/>
          <w:sz w:val="20"/>
          <w:szCs w:val="20"/>
        </w:rPr>
      </w:pPr>
      <w:ins w:id="876" w:author="Unknown">
        <w:r w:rsidRPr="00C21DBA">
          <w:rPr>
            <w:rFonts w:ascii="Courier" w:eastAsia="Times New Roman" w:hAnsi="Courier" w:cs="Courier New"/>
            <w:color w:val="333333"/>
            <w:sz w:val="20"/>
            <w:szCs w:val="20"/>
          </w:rPr>
          <w:t>for (i = 0; i &lt; n-1;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77" w:author="Unknown"/>
          <w:rFonts w:ascii="Courier" w:eastAsia="Times New Roman" w:hAnsi="Courier" w:cs="Courier New"/>
          <w:color w:val="333333"/>
          <w:sz w:val="20"/>
          <w:szCs w:val="20"/>
        </w:rPr>
      </w:pPr>
      <w:ins w:id="878" w:author="Unknown">
        <w:r w:rsidRPr="00C21DBA">
          <w:rPr>
            <w:rFonts w:ascii="Courier" w:eastAsia="Times New Roman" w:hAnsi="Courier" w:cs="Courier New"/>
            <w:color w:val="333333"/>
            <w:sz w:val="20"/>
            <w:szCs w:val="20"/>
          </w:rPr>
          <w:t>if (binarySearch(arr, i+1, n-1, arr[i] + k)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79" w:author="Unknown"/>
          <w:rFonts w:ascii="Courier" w:eastAsia="Times New Roman" w:hAnsi="Courier" w:cs="Courier New"/>
          <w:color w:val="333333"/>
          <w:sz w:val="20"/>
          <w:szCs w:val="20"/>
        </w:rPr>
      </w:pPr>
      <w:ins w:id="880" w:author="Unknown">
        <w:r w:rsidRPr="00C21DBA">
          <w:rPr>
            <w:rFonts w:ascii="Courier" w:eastAsia="Times New Roman" w:hAnsi="Courier" w:cs="Courier New"/>
            <w:color w:val="333333"/>
            <w:sz w:val="20"/>
            <w:szCs w:val="20"/>
          </w:rPr>
          <w:t>count++;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1" w:author="Unknown"/>
          <w:rFonts w:ascii="Courier" w:eastAsia="Times New Roman" w:hAnsi="Courier" w:cs="Courier New"/>
          <w:color w:val="333333"/>
          <w:sz w:val="20"/>
          <w:szCs w:val="20"/>
        </w:rPr>
      </w:pPr>
      <w:ins w:id="882" w:author="Unknown">
        <w:r w:rsidRPr="00C21DBA">
          <w:rPr>
            <w:rFonts w:ascii="Courier" w:eastAsia="Times New Roman" w:hAnsi="Courier" w:cs="Courier New"/>
            <w:color w:val="333333"/>
            <w:sz w:val="20"/>
            <w:szCs w:val="20"/>
          </w:rPr>
          <w:t>return count;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3" w:author="Unknown"/>
          <w:rFonts w:ascii="Courier" w:eastAsia="Times New Roman" w:hAnsi="Courier" w:cs="Courier New"/>
          <w:color w:val="333333"/>
          <w:sz w:val="20"/>
          <w:szCs w:val="20"/>
        </w:rPr>
      </w:pPr>
      <w:ins w:id="88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5" w:author="Unknown"/>
          <w:rFonts w:ascii="Courier" w:eastAsia="Times New Roman" w:hAnsi="Courier" w:cs="Courier New"/>
          <w:color w:val="333333"/>
          <w:sz w:val="20"/>
          <w:szCs w:val="20"/>
        </w:rPr>
      </w:pPr>
      <w:ins w:id="886"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7" w:author="Unknown"/>
          <w:rFonts w:ascii="Courier" w:eastAsia="Times New Roman" w:hAnsi="Courier" w:cs="Courier New"/>
          <w:color w:val="333333"/>
          <w:sz w:val="20"/>
          <w:szCs w:val="20"/>
        </w:rPr>
      </w:pPr>
      <w:ins w:id="88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9" w:author="Unknown"/>
          <w:rFonts w:ascii="Courier" w:eastAsia="Times New Roman" w:hAnsi="Courier" w:cs="Courier New"/>
          <w:color w:val="333333"/>
          <w:sz w:val="20"/>
          <w:szCs w:val="20"/>
        </w:rPr>
      </w:pPr>
      <w:ins w:id="890" w:author="Unknown">
        <w:r w:rsidRPr="00C21DBA">
          <w:rPr>
            <w:rFonts w:ascii="Courier" w:eastAsia="Times New Roman" w:hAnsi="Courier" w:cs="Courier New"/>
            <w:color w:val="333333"/>
            <w:sz w:val="20"/>
            <w:szCs w:val="20"/>
          </w:rPr>
          <w:t>int arr[] = {21, 25, 23, 24, 22};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91" w:author="Unknown"/>
          <w:rFonts w:ascii="Courier" w:eastAsia="Times New Roman" w:hAnsi="Courier" w:cs="Courier New"/>
          <w:color w:val="333333"/>
          <w:sz w:val="20"/>
          <w:szCs w:val="20"/>
        </w:rPr>
      </w:pPr>
      <w:ins w:id="892" w:author="Unknown">
        <w:r w:rsidRPr="00C21DBA">
          <w:rPr>
            <w:rFonts w:ascii="Courier" w:eastAsia="Times New Roman" w:hAnsi="Courier" w:cs="Courier New"/>
            <w:color w:val="333333"/>
            <w:sz w:val="20"/>
            <w:szCs w:val="20"/>
          </w:rPr>
          <w:t>int n = sizeof(arr)/sizeof(arr[0]);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93" w:author="Unknown"/>
          <w:rFonts w:ascii="Courier" w:eastAsia="Times New Roman" w:hAnsi="Courier" w:cs="Courier New"/>
          <w:color w:val="333333"/>
          <w:sz w:val="20"/>
          <w:szCs w:val="20"/>
        </w:rPr>
      </w:pPr>
      <w:ins w:id="894" w:author="Unknown">
        <w:r w:rsidRPr="00C21DBA">
          <w:rPr>
            <w:rFonts w:ascii="Courier" w:eastAsia="Times New Roman" w:hAnsi="Courier" w:cs="Courier New"/>
            <w:color w:val="333333"/>
            <w:sz w:val="20"/>
            <w:szCs w:val="20"/>
          </w:rPr>
          <w:t>int k = 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95" w:author="Unknown"/>
          <w:rFonts w:ascii="Courier" w:eastAsia="Times New Roman" w:hAnsi="Courier" w:cs="Courier New"/>
          <w:color w:val="333333"/>
          <w:sz w:val="20"/>
          <w:szCs w:val="20"/>
        </w:rPr>
      </w:pPr>
      <w:ins w:id="896" w:author="Unknown">
        <w:r w:rsidRPr="00C21DBA">
          <w:rPr>
            <w:rFonts w:ascii="Courier" w:eastAsia="Times New Roman" w:hAnsi="Courier" w:cs="Courier New"/>
            <w:color w:val="333333"/>
            <w:sz w:val="20"/>
            <w:szCs w:val="20"/>
          </w:rPr>
          <w:t>cout &lt;&lt; "Total number of pairs with the given difference is: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97" w:author="Unknown"/>
          <w:rFonts w:ascii="Courier" w:eastAsia="Times New Roman" w:hAnsi="Courier" w:cs="Courier New"/>
          <w:color w:val="333333"/>
          <w:sz w:val="20"/>
          <w:szCs w:val="20"/>
        </w:rPr>
      </w:pPr>
      <w:ins w:id="898" w:author="Unknown">
        <w:r w:rsidRPr="00C21DBA">
          <w:rPr>
            <w:rFonts w:ascii="Courier" w:eastAsia="Times New Roman" w:hAnsi="Courier" w:cs="Courier New"/>
            <w:color w:val="333333"/>
            <w:sz w:val="20"/>
            <w:szCs w:val="20"/>
          </w:rPr>
          <w:t>&lt;&lt; countPairsWithDiffK(arr, n,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99" w:author="Unknown"/>
          <w:rFonts w:ascii="Courier" w:eastAsia="Times New Roman" w:hAnsi="Courier" w:cs="Courier New"/>
          <w:color w:val="333333"/>
          <w:sz w:val="20"/>
          <w:szCs w:val="20"/>
        </w:rPr>
      </w:pPr>
      <w:ins w:id="900"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01" w:author="Unknown"/>
          <w:rFonts w:ascii="Courier" w:eastAsia="Times New Roman" w:hAnsi="Courier" w:cs="Courier New"/>
          <w:color w:val="333333"/>
          <w:sz w:val="20"/>
          <w:szCs w:val="20"/>
        </w:rPr>
      </w:pPr>
      <w:ins w:id="90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903" w:author="Unknown"/>
          <w:rFonts w:ascii="Segoe UI" w:eastAsia="Times New Roman" w:hAnsi="Segoe UI" w:cs="Segoe UI"/>
          <w:color w:val="000000"/>
          <w:sz w:val="23"/>
          <w:szCs w:val="23"/>
        </w:rPr>
      </w:pPr>
      <w:ins w:id="904"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905" w:author="Unknown"/>
          <w:rFonts w:ascii="Segoe UI" w:eastAsia="Times New Roman" w:hAnsi="Segoe UI" w:cs="Segoe UI"/>
          <w:color w:val="000000"/>
          <w:sz w:val="23"/>
          <w:szCs w:val="23"/>
        </w:rPr>
      </w:pPr>
      <w:ins w:id="906" w:author="Unknown">
        <w:r w:rsidRPr="00C21DBA">
          <w:rPr>
            <w:rFonts w:ascii="Segoe UI" w:eastAsia="Times New Roman" w:hAnsi="Segoe UI" w:cs="Segoe UI"/>
            <w:color w:val="000000"/>
            <w:sz w:val="23"/>
            <w:szCs w:val="23"/>
          </w:rPr>
          <w:t>Total number of pairs with the given difference is: 2</w:t>
        </w:r>
      </w:ins>
    </w:p>
    <w:p w:rsidR="00C21DBA" w:rsidRPr="00C21DBA" w:rsidRDefault="00C21DBA" w:rsidP="00C21DBA">
      <w:pPr>
        <w:shd w:val="clear" w:color="auto" w:fill="FFFFFF"/>
        <w:spacing w:before="100" w:beforeAutospacing="1" w:after="100" w:afterAutospacing="1" w:line="240" w:lineRule="auto"/>
        <w:outlineLvl w:val="2"/>
        <w:rPr>
          <w:ins w:id="907" w:author="Unknown"/>
          <w:rFonts w:ascii="Arial" w:eastAsia="Times New Roman" w:hAnsi="Arial" w:cs="Arial"/>
          <w:b/>
          <w:bCs/>
          <w:color w:val="222222"/>
          <w:sz w:val="27"/>
          <w:szCs w:val="27"/>
        </w:rPr>
      </w:pPr>
      <w:ins w:id="908" w:author="Unknown">
        <w:r w:rsidRPr="00C21DBA">
          <w:rPr>
            <w:rFonts w:ascii="Arial" w:eastAsia="Times New Roman" w:hAnsi="Arial" w:cs="Arial"/>
            <w:b/>
            <w:bCs/>
            <w:color w:val="222222"/>
            <w:sz w:val="27"/>
            <w:szCs w:val="27"/>
          </w:rPr>
          <w:t>Question: Can you explain how to find the nth term in Count and Say sequence.</w:t>
        </w:r>
      </w:ins>
    </w:p>
    <w:p w:rsidR="00C21DBA" w:rsidRPr="00C21DBA" w:rsidRDefault="00C21DBA" w:rsidP="00C21DBA">
      <w:pPr>
        <w:shd w:val="clear" w:color="auto" w:fill="FFFFFF"/>
        <w:spacing w:after="300" w:line="240" w:lineRule="auto"/>
        <w:jc w:val="both"/>
        <w:rPr>
          <w:ins w:id="909" w:author="Unknown"/>
          <w:rFonts w:ascii="Segoe UI" w:eastAsia="Times New Roman" w:hAnsi="Segoe UI" w:cs="Segoe UI"/>
          <w:color w:val="000000"/>
          <w:sz w:val="23"/>
          <w:szCs w:val="23"/>
        </w:rPr>
      </w:pPr>
      <w:ins w:id="910"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To begin with, we need to generate all terms from 1 to n. The first two terms are initialized as 1 and 11. The third term is generated from the second, fourth from the third, and so on. To generate the next term, we need to scan the previous term.</w:t>
        </w:r>
      </w:ins>
    </w:p>
    <w:p w:rsidR="00C21DBA" w:rsidRPr="00C21DBA" w:rsidRDefault="00C21DBA" w:rsidP="00C21DBA">
      <w:pPr>
        <w:shd w:val="clear" w:color="auto" w:fill="FFFFFF"/>
        <w:spacing w:after="300" w:line="240" w:lineRule="auto"/>
        <w:jc w:val="both"/>
        <w:rPr>
          <w:ins w:id="911" w:author="Unknown"/>
          <w:rFonts w:ascii="Segoe UI" w:eastAsia="Times New Roman" w:hAnsi="Segoe UI" w:cs="Segoe UI"/>
          <w:color w:val="000000"/>
          <w:sz w:val="23"/>
          <w:szCs w:val="23"/>
        </w:rPr>
      </w:pPr>
      <w:ins w:id="912" w:author="Unknown">
        <w:r w:rsidRPr="00C21DBA">
          <w:rPr>
            <w:rFonts w:ascii="Segoe UI" w:eastAsia="Times New Roman" w:hAnsi="Segoe UI" w:cs="Segoe UI"/>
            <w:color w:val="000000"/>
            <w:sz w:val="23"/>
            <w:szCs w:val="23"/>
          </w:rPr>
          <w:lastRenderedPageBreak/>
          <w:t>While scanning the previous term, we need to keep track of the count of all consecutive characters. For a sequence of the same characters, we will append the count followed by the character to generate the next term.</w:t>
        </w:r>
      </w:ins>
    </w:p>
    <w:p w:rsidR="00C21DBA" w:rsidRPr="00C21DBA" w:rsidRDefault="00C21DBA" w:rsidP="00C21DBA">
      <w:pPr>
        <w:shd w:val="clear" w:color="auto" w:fill="FFFFFF"/>
        <w:spacing w:after="300" w:line="240" w:lineRule="auto"/>
        <w:jc w:val="both"/>
        <w:rPr>
          <w:ins w:id="913" w:author="Unknown"/>
          <w:rFonts w:ascii="Segoe UI" w:eastAsia="Times New Roman" w:hAnsi="Segoe UI" w:cs="Segoe UI"/>
          <w:color w:val="000000"/>
          <w:sz w:val="23"/>
          <w:szCs w:val="23"/>
        </w:rPr>
      </w:pPr>
      <w:ins w:id="914" w:author="Unknown">
        <w:r w:rsidRPr="00C21DBA">
          <w:rPr>
            <w:rFonts w:ascii="Segoe UI" w:eastAsia="Times New Roman" w:hAnsi="Segoe UI" w:cs="Segoe UI"/>
            <w:color w:val="000000"/>
            <w:sz w:val="23"/>
            <w:szCs w:val="23"/>
          </w:rPr>
          <w:t>Here is the C++ code for finding the nth term in Count and Say sequence: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15" w:author="Unknown"/>
          <w:rFonts w:ascii="Courier" w:eastAsia="Times New Roman" w:hAnsi="Courier" w:cs="Courier New"/>
          <w:color w:val="333333"/>
          <w:sz w:val="20"/>
          <w:szCs w:val="20"/>
        </w:rPr>
      </w:pPr>
      <w:ins w:id="916" w:author="Unknown">
        <w:r w:rsidRPr="00C21DBA">
          <w:rPr>
            <w:rFonts w:ascii="Courier" w:eastAsia="Times New Roman" w:hAnsi="Courier" w:cs="Courier New"/>
            <w:color w:val="333333"/>
            <w:sz w:val="20"/>
            <w:szCs w:val="20"/>
          </w:rPr>
          <w:t>#include &lt;bits/stdc++.h&gt;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17" w:author="Unknown"/>
          <w:rFonts w:ascii="Courier" w:eastAsia="Times New Roman" w:hAnsi="Courier" w:cs="Courier New"/>
          <w:color w:val="333333"/>
          <w:sz w:val="20"/>
          <w:szCs w:val="20"/>
        </w:rPr>
      </w:pPr>
      <w:ins w:id="918"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19" w:author="Unknown"/>
          <w:rFonts w:ascii="Courier" w:eastAsia="Times New Roman" w:hAnsi="Courier" w:cs="Courier New"/>
          <w:color w:val="333333"/>
          <w:sz w:val="20"/>
          <w:szCs w:val="20"/>
        </w:rPr>
      </w:pPr>
      <w:ins w:id="920" w:author="Unknown">
        <w:r w:rsidRPr="00C21DBA">
          <w:rPr>
            <w:rFonts w:ascii="Courier" w:eastAsia="Times New Roman" w:hAnsi="Courier" w:cs="Courier New"/>
            <w:color w:val="333333"/>
            <w:sz w:val="20"/>
            <w:szCs w:val="20"/>
          </w:rPr>
          <w:t>string countnndSay(int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1" w:author="Unknown"/>
          <w:rFonts w:ascii="Courier" w:eastAsia="Times New Roman" w:hAnsi="Courier" w:cs="Courier New"/>
          <w:color w:val="333333"/>
          <w:sz w:val="20"/>
          <w:szCs w:val="20"/>
        </w:rPr>
      </w:pPr>
      <w:ins w:id="9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3" w:author="Unknown"/>
          <w:rFonts w:ascii="Courier" w:eastAsia="Times New Roman" w:hAnsi="Courier" w:cs="Courier New"/>
          <w:color w:val="333333"/>
          <w:sz w:val="20"/>
          <w:szCs w:val="20"/>
        </w:rPr>
      </w:pPr>
      <w:ins w:id="924" w:author="Unknown">
        <w:r w:rsidRPr="00C21DBA">
          <w:rPr>
            <w:rFonts w:ascii="Courier" w:eastAsia="Times New Roman" w:hAnsi="Courier" w:cs="Courier New"/>
            <w:color w:val="333333"/>
            <w:sz w:val="20"/>
            <w:szCs w:val="20"/>
          </w:rPr>
          <w:t>if (n == 1) 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5" w:author="Unknown"/>
          <w:rFonts w:ascii="Courier" w:eastAsia="Times New Roman" w:hAnsi="Courier" w:cs="Courier New"/>
          <w:color w:val="333333"/>
          <w:sz w:val="20"/>
          <w:szCs w:val="20"/>
        </w:rPr>
      </w:pPr>
      <w:ins w:id="926" w:author="Unknown">
        <w:r w:rsidRPr="00C21DBA">
          <w:rPr>
            <w:rFonts w:ascii="Courier" w:eastAsia="Times New Roman" w:hAnsi="Courier" w:cs="Courier New"/>
            <w:color w:val="333333"/>
            <w:sz w:val="20"/>
            <w:szCs w:val="20"/>
          </w:rPr>
          <w:t>if (n == 2) return "11";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7" w:author="Unknown"/>
          <w:rFonts w:ascii="Courier" w:eastAsia="Times New Roman" w:hAnsi="Courier" w:cs="Courier New"/>
          <w:color w:val="333333"/>
          <w:sz w:val="20"/>
          <w:szCs w:val="20"/>
        </w:rPr>
      </w:pPr>
      <w:ins w:id="928" w:author="Unknown">
        <w:r w:rsidRPr="00C21DBA">
          <w:rPr>
            <w:rFonts w:ascii="Courier" w:eastAsia="Times New Roman" w:hAnsi="Courier" w:cs="Courier New"/>
            <w:color w:val="333333"/>
            <w:sz w:val="20"/>
            <w:szCs w:val="20"/>
          </w:rPr>
          <w:t>string str = "11";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9" w:author="Unknown"/>
          <w:rFonts w:ascii="Courier" w:eastAsia="Times New Roman" w:hAnsi="Courier" w:cs="Courier New"/>
          <w:color w:val="333333"/>
          <w:sz w:val="20"/>
          <w:szCs w:val="20"/>
        </w:rPr>
      </w:pPr>
      <w:ins w:id="930" w:author="Unknown">
        <w:r w:rsidRPr="00C21DBA">
          <w:rPr>
            <w:rFonts w:ascii="Courier" w:eastAsia="Times New Roman" w:hAnsi="Courier" w:cs="Courier New"/>
            <w:color w:val="333333"/>
            <w:sz w:val="20"/>
            <w:szCs w:val="20"/>
          </w:rPr>
          <w:t>for (int i = 3; i&lt;=n;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31" w:author="Unknown"/>
          <w:rFonts w:ascii="Courier" w:eastAsia="Times New Roman" w:hAnsi="Courier" w:cs="Courier New"/>
          <w:color w:val="333333"/>
          <w:sz w:val="20"/>
          <w:szCs w:val="20"/>
        </w:rPr>
      </w:pPr>
      <w:ins w:id="93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33" w:author="Unknown"/>
          <w:rFonts w:ascii="Courier" w:eastAsia="Times New Roman" w:hAnsi="Courier" w:cs="Courier New"/>
          <w:color w:val="333333"/>
          <w:sz w:val="20"/>
          <w:szCs w:val="20"/>
        </w:rPr>
      </w:pPr>
      <w:ins w:id="934" w:author="Unknown">
        <w:r w:rsidRPr="00C21DBA">
          <w:rPr>
            <w:rFonts w:ascii="Courier" w:eastAsia="Times New Roman" w:hAnsi="Courier" w:cs="Courier New"/>
            <w:color w:val="333333"/>
            <w:sz w:val="20"/>
            <w:szCs w:val="20"/>
          </w:rPr>
          <w:t>str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35" w:author="Unknown"/>
          <w:rFonts w:ascii="Courier" w:eastAsia="Times New Roman" w:hAnsi="Courier" w:cs="Courier New"/>
          <w:color w:val="333333"/>
          <w:sz w:val="20"/>
          <w:szCs w:val="20"/>
        </w:rPr>
      </w:pPr>
      <w:ins w:id="936" w:author="Unknown">
        <w:r w:rsidRPr="00C21DBA">
          <w:rPr>
            <w:rFonts w:ascii="Courier" w:eastAsia="Times New Roman" w:hAnsi="Courier" w:cs="Courier New"/>
            <w:color w:val="333333"/>
            <w:sz w:val="20"/>
            <w:szCs w:val="20"/>
          </w:rPr>
          <w:t>int len = str.length();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37" w:author="Unknown"/>
          <w:rFonts w:ascii="Courier" w:eastAsia="Times New Roman" w:hAnsi="Courier" w:cs="Courier New"/>
          <w:color w:val="333333"/>
          <w:sz w:val="20"/>
          <w:szCs w:val="20"/>
        </w:rPr>
      </w:pPr>
      <w:ins w:id="938" w:author="Unknown">
        <w:r w:rsidRPr="00C21DBA">
          <w:rPr>
            <w:rFonts w:ascii="Courier" w:eastAsia="Times New Roman" w:hAnsi="Courier" w:cs="Courier New"/>
            <w:color w:val="333333"/>
            <w:sz w:val="20"/>
            <w:szCs w:val="20"/>
          </w:rPr>
          <w:t>int cnt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39" w:author="Unknown"/>
          <w:rFonts w:ascii="Courier" w:eastAsia="Times New Roman" w:hAnsi="Courier" w:cs="Courier New"/>
          <w:color w:val="333333"/>
          <w:sz w:val="20"/>
          <w:szCs w:val="20"/>
        </w:rPr>
      </w:pPr>
      <w:ins w:id="940" w:author="Unknown">
        <w:r w:rsidRPr="00C21DBA">
          <w:rPr>
            <w:rFonts w:ascii="Courier" w:eastAsia="Times New Roman" w:hAnsi="Courier" w:cs="Courier New"/>
            <w:color w:val="333333"/>
            <w:sz w:val="20"/>
            <w:szCs w:val="20"/>
          </w:rPr>
          <w:t>string tmp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1" w:author="Unknown"/>
          <w:rFonts w:ascii="Courier" w:eastAsia="Times New Roman" w:hAnsi="Courier" w:cs="Courier New"/>
          <w:color w:val="333333"/>
          <w:sz w:val="20"/>
          <w:szCs w:val="20"/>
        </w:rPr>
      </w:pPr>
      <w:ins w:id="942" w:author="Unknown">
        <w:r w:rsidRPr="00C21DBA">
          <w:rPr>
            <w:rFonts w:ascii="Courier" w:eastAsia="Times New Roman" w:hAnsi="Courier" w:cs="Courier New"/>
            <w:color w:val="333333"/>
            <w:sz w:val="20"/>
            <w:szCs w:val="20"/>
          </w:rPr>
          <w:t>for (int j = 1; j &lt; len; 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3" w:author="Unknown"/>
          <w:rFonts w:ascii="Courier" w:eastAsia="Times New Roman" w:hAnsi="Courier" w:cs="Courier New"/>
          <w:color w:val="333333"/>
          <w:sz w:val="20"/>
          <w:szCs w:val="20"/>
        </w:rPr>
      </w:pPr>
      <w:ins w:id="94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5" w:author="Unknown"/>
          <w:rFonts w:ascii="Courier" w:eastAsia="Times New Roman" w:hAnsi="Courier" w:cs="Courier New"/>
          <w:color w:val="333333"/>
          <w:sz w:val="20"/>
          <w:szCs w:val="20"/>
        </w:rPr>
      </w:pPr>
      <w:ins w:id="946" w:author="Unknown">
        <w:r w:rsidRPr="00C21DBA">
          <w:rPr>
            <w:rFonts w:ascii="Courier" w:eastAsia="Times New Roman" w:hAnsi="Courier" w:cs="Courier New"/>
            <w:color w:val="333333"/>
            <w:sz w:val="20"/>
            <w:szCs w:val="20"/>
          </w:rPr>
          <w:t>if (str[j] != str[j-1])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7" w:author="Unknown"/>
          <w:rFonts w:ascii="Courier" w:eastAsia="Times New Roman" w:hAnsi="Courier" w:cs="Courier New"/>
          <w:color w:val="333333"/>
          <w:sz w:val="20"/>
          <w:szCs w:val="20"/>
        </w:rPr>
      </w:pPr>
      <w:ins w:id="94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9" w:author="Unknown"/>
          <w:rFonts w:ascii="Courier" w:eastAsia="Times New Roman" w:hAnsi="Courier" w:cs="Courier New"/>
          <w:color w:val="333333"/>
          <w:sz w:val="20"/>
          <w:szCs w:val="20"/>
        </w:rPr>
      </w:pPr>
      <w:ins w:id="950" w:author="Unknown">
        <w:r w:rsidRPr="00C21DBA">
          <w:rPr>
            <w:rFonts w:ascii="Courier" w:eastAsia="Times New Roman" w:hAnsi="Courier" w:cs="Courier New"/>
            <w:color w:val="333333"/>
            <w:sz w:val="20"/>
            <w:szCs w:val="20"/>
          </w:rPr>
          <w:t>tmp += cnt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51" w:author="Unknown"/>
          <w:rFonts w:ascii="Courier" w:eastAsia="Times New Roman" w:hAnsi="Courier" w:cs="Courier New"/>
          <w:color w:val="333333"/>
          <w:sz w:val="20"/>
          <w:szCs w:val="20"/>
        </w:rPr>
      </w:pPr>
      <w:ins w:id="952" w:author="Unknown">
        <w:r w:rsidRPr="00C21DBA">
          <w:rPr>
            <w:rFonts w:ascii="Courier" w:eastAsia="Times New Roman" w:hAnsi="Courier" w:cs="Courier New"/>
            <w:color w:val="333333"/>
            <w:sz w:val="20"/>
            <w:szCs w:val="20"/>
          </w:rPr>
          <w:t>tmp += str[j-1];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53" w:author="Unknown"/>
          <w:rFonts w:ascii="Courier" w:eastAsia="Times New Roman" w:hAnsi="Courier" w:cs="Courier New"/>
          <w:color w:val="333333"/>
          <w:sz w:val="20"/>
          <w:szCs w:val="20"/>
        </w:rPr>
      </w:pPr>
      <w:ins w:id="954" w:author="Unknown">
        <w:r w:rsidRPr="00C21DBA">
          <w:rPr>
            <w:rFonts w:ascii="Courier" w:eastAsia="Times New Roman" w:hAnsi="Courier" w:cs="Courier New"/>
            <w:color w:val="333333"/>
            <w:sz w:val="20"/>
            <w:szCs w:val="20"/>
          </w:rPr>
          <w:t>cnt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55" w:author="Unknown"/>
          <w:rFonts w:ascii="Courier" w:eastAsia="Times New Roman" w:hAnsi="Courier" w:cs="Courier New"/>
          <w:color w:val="333333"/>
          <w:sz w:val="20"/>
          <w:szCs w:val="20"/>
        </w:rPr>
      </w:pPr>
      <w:ins w:id="95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57" w:author="Unknown"/>
          <w:rFonts w:ascii="Courier" w:eastAsia="Times New Roman" w:hAnsi="Courier" w:cs="Courier New"/>
          <w:color w:val="333333"/>
          <w:sz w:val="20"/>
          <w:szCs w:val="20"/>
        </w:rPr>
      </w:pPr>
      <w:ins w:id="958" w:author="Unknown">
        <w:r w:rsidRPr="00C21DBA">
          <w:rPr>
            <w:rFonts w:ascii="Courier" w:eastAsia="Times New Roman" w:hAnsi="Courier" w:cs="Courier New"/>
            <w:color w:val="333333"/>
            <w:sz w:val="20"/>
            <w:szCs w:val="20"/>
          </w:rPr>
          <w:t>else cnt++;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59" w:author="Unknown"/>
          <w:rFonts w:ascii="Courier" w:eastAsia="Times New Roman" w:hAnsi="Courier" w:cs="Courier New"/>
          <w:color w:val="333333"/>
          <w:sz w:val="20"/>
          <w:szCs w:val="20"/>
        </w:rPr>
      </w:pPr>
      <w:ins w:id="96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1" w:author="Unknown"/>
          <w:rFonts w:ascii="Courier" w:eastAsia="Times New Roman" w:hAnsi="Courier" w:cs="Courier New"/>
          <w:color w:val="333333"/>
          <w:sz w:val="20"/>
          <w:szCs w:val="20"/>
        </w:rPr>
      </w:pPr>
      <w:ins w:id="962" w:author="Unknown">
        <w:r w:rsidRPr="00C21DBA">
          <w:rPr>
            <w:rFonts w:ascii="Courier" w:eastAsia="Times New Roman" w:hAnsi="Courier" w:cs="Courier New"/>
            <w:color w:val="333333"/>
            <w:sz w:val="20"/>
            <w:szCs w:val="20"/>
          </w:rPr>
          <w:lastRenderedPageBreak/>
          <w:t>str = tmp;</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3" w:author="Unknown"/>
          <w:rFonts w:ascii="Courier" w:eastAsia="Times New Roman" w:hAnsi="Courier" w:cs="Courier New"/>
          <w:color w:val="333333"/>
          <w:sz w:val="20"/>
          <w:szCs w:val="20"/>
        </w:rPr>
      </w:pPr>
      <w:ins w:id="96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5" w:author="Unknown"/>
          <w:rFonts w:ascii="Courier" w:eastAsia="Times New Roman" w:hAnsi="Courier" w:cs="Courier New"/>
          <w:color w:val="333333"/>
          <w:sz w:val="20"/>
          <w:szCs w:val="20"/>
        </w:rPr>
      </w:pPr>
      <w:ins w:id="966" w:author="Unknown">
        <w:r w:rsidRPr="00C21DBA">
          <w:rPr>
            <w:rFonts w:ascii="Courier" w:eastAsia="Times New Roman" w:hAnsi="Courier" w:cs="Courier New"/>
            <w:color w:val="333333"/>
            <w:sz w:val="20"/>
            <w:szCs w:val="20"/>
          </w:rPr>
          <w:t>return str;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7" w:author="Unknown"/>
          <w:rFonts w:ascii="Courier" w:eastAsia="Times New Roman" w:hAnsi="Courier" w:cs="Courier New"/>
          <w:color w:val="333333"/>
          <w:sz w:val="20"/>
          <w:szCs w:val="20"/>
        </w:rPr>
      </w:pPr>
      <w:ins w:id="96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9" w:author="Unknown"/>
          <w:rFonts w:ascii="Courier" w:eastAsia="Times New Roman" w:hAnsi="Courier" w:cs="Courier New"/>
          <w:color w:val="333333"/>
          <w:sz w:val="20"/>
          <w:szCs w:val="20"/>
        </w:rPr>
      </w:pPr>
      <w:ins w:id="970"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71" w:author="Unknown"/>
          <w:rFonts w:ascii="Courier" w:eastAsia="Times New Roman" w:hAnsi="Courier" w:cs="Courier New"/>
          <w:color w:val="333333"/>
          <w:sz w:val="20"/>
          <w:szCs w:val="20"/>
        </w:rPr>
      </w:pPr>
      <w:ins w:id="97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73" w:author="Unknown"/>
          <w:rFonts w:ascii="Courier" w:eastAsia="Times New Roman" w:hAnsi="Courier" w:cs="Courier New"/>
          <w:color w:val="333333"/>
          <w:sz w:val="20"/>
          <w:szCs w:val="20"/>
        </w:rPr>
      </w:pPr>
      <w:ins w:id="974" w:author="Unknown">
        <w:r w:rsidRPr="00C21DBA">
          <w:rPr>
            <w:rFonts w:ascii="Courier" w:eastAsia="Times New Roman" w:hAnsi="Courier" w:cs="Courier New"/>
            <w:color w:val="333333"/>
            <w:sz w:val="20"/>
            <w:szCs w:val="20"/>
          </w:rPr>
          <w:t>int N = 4;</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75" w:author="Unknown"/>
          <w:rFonts w:ascii="Courier" w:eastAsia="Times New Roman" w:hAnsi="Courier" w:cs="Courier New"/>
          <w:color w:val="333333"/>
          <w:sz w:val="20"/>
          <w:szCs w:val="20"/>
        </w:rPr>
      </w:pPr>
      <w:ins w:id="976" w:author="Unknown">
        <w:r w:rsidRPr="00C21DBA">
          <w:rPr>
            <w:rFonts w:ascii="Courier" w:eastAsia="Times New Roman" w:hAnsi="Courier" w:cs="Courier New"/>
            <w:color w:val="333333"/>
            <w:sz w:val="20"/>
            <w:szCs w:val="20"/>
          </w:rPr>
          <w:t>cout &lt;&lt; countnndSay(N) &lt;&lt; endl;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77" w:author="Unknown"/>
          <w:rFonts w:ascii="Courier" w:eastAsia="Times New Roman" w:hAnsi="Courier" w:cs="Courier New"/>
          <w:color w:val="333333"/>
          <w:sz w:val="20"/>
          <w:szCs w:val="20"/>
        </w:rPr>
      </w:pPr>
      <w:ins w:id="978"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79" w:author="Unknown"/>
          <w:rFonts w:ascii="Courier" w:eastAsia="Times New Roman" w:hAnsi="Courier" w:cs="Courier New"/>
          <w:color w:val="333333"/>
          <w:sz w:val="20"/>
          <w:szCs w:val="20"/>
        </w:rPr>
      </w:pPr>
      <w:ins w:id="9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981" w:author="Unknown"/>
          <w:rFonts w:ascii="Segoe UI" w:eastAsia="Times New Roman" w:hAnsi="Segoe UI" w:cs="Segoe UI"/>
          <w:color w:val="000000"/>
          <w:sz w:val="23"/>
          <w:szCs w:val="23"/>
        </w:rPr>
      </w:pPr>
      <w:ins w:id="982"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983" w:author="Unknown"/>
          <w:rFonts w:ascii="Segoe UI" w:eastAsia="Times New Roman" w:hAnsi="Segoe UI" w:cs="Segoe UI"/>
          <w:color w:val="000000"/>
          <w:sz w:val="23"/>
          <w:szCs w:val="23"/>
        </w:rPr>
      </w:pPr>
      <w:ins w:id="984" w:author="Unknown">
        <w:r w:rsidRPr="00C21DBA">
          <w:rPr>
            <w:rFonts w:ascii="Segoe UI" w:eastAsia="Times New Roman" w:hAnsi="Segoe UI" w:cs="Segoe UI"/>
            <w:color w:val="000000"/>
            <w:sz w:val="23"/>
            <w:szCs w:val="23"/>
          </w:rPr>
          <w:t>1211</w:t>
        </w:r>
      </w:ins>
    </w:p>
    <w:p w:rsidR="00C21DBA" w:rsidRPr="00C21DBA" w:rsidRDefault="00C21DBA" w:rsidP="00C21DBA">
      <w:pPr>
        <w:shd w:val="clear" w:color="auto" w:fill="FFFFFF"/>
        <w:spacing w:before="100" w:beforeAutospacing="1" w:after="100" w:afterAutospacing="1" w:line="240" w:lineRule="auto"/>
        <w:outlineLvl w:val="2"/>
        <w:rPr>
          <w:ins w:id="985" w:author="Unknown"/>
          <w:rFonts w:ascii="Arial" w:eastAsia="Times New Roman" w:hAnsi="Arial" w:cs="Arial"/>
          <w:b/>
          <w:bCs/>
          <w:color w:val="222222"/>
          <w:sz w:val="27"/>
          <w:szCs w:val="27"/>
        </w:rPr>
      </w:pPr>
      <w:ins w:id="986" w:author="Unknown">
        <w:r w:rsidRPr="00C21DBA">
          <w:rPr>
            <w:rFonts w:ascii="Arial" w:eastAsia="Times New Roman" w:hAnsi="Arial" w:cs="Arial"/>
            <w:b/>
            <w:bCs/>
            <w:color w:val="222222"/>
            <w:sz w:val="27"/>
            <w:szCs w:val="27"/>
          </w:rPr>
          <w:t>Question: If you are given a string containing uppercase alphabets and integers, how will you print the string with alphabets following the lexicographic order followed by the sum of the integers?</w:t>
        </w:r>
      </w:ins>
    </w:p>
    <w:p w:rsidR="00C21DBA" w:rsidRPr="00C21DBA" w:rsidRDefault="00C21DBA" w:rsidP="00C21DBA">
      <w:pPr>
        <w:shd w:val="clear" w:color="auto" w:fill="FFFFFF"/>
        <w:spacing w:after="300" w:line="240" w:lineRule="auto"/>
        <w:jc w:val="both"/>
        <w:rPr>
          <w:ins w:id="987" w:author="Unknown"/>
          <w:rFonts w:ascii="Segoe UI" w:eastAsia="Times New Roman" w:hAnsi="Segoe UI" w:cs="Segoe UI"/>
          <w:color w:val="000000"/>
          <w:sz w:val="23"/>
          <w:szCs w:val="23"/>
        </w:rPr>
      </w:pPr>
      <w:ins w:id="988"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Here is the step-by-step description of how to achieve the desired:</w:t>
        </w:r>
      </w:ins>
    </w:p>
    <w:p w:rsidR="00C21DBA" w:rsidRPr="00C21DBA" w:rsidRDefault="00C21DBA" w:rsidP="00C21DBA">
      <w:pPr>
        <w:numPr>
          <w:ilvl w:val="0"/>
          <w:numId w:val="19"/>
        </w:numPr>
        <w:shd w:val="clear" w:color="auto" w:fill="FFFFFF"/>
        <w:spacing w:after="0" w:line="240" w:lineRule="auto"/>
        <w:rPr>
          <w:ins w:id="989" w:author="Unknown"/>
          <w:rFonts w:ascii="Segoe UI" w:eastAsia="Times New Roman" w:hAnsi="Segoe UI" w:cs="Segoe UI"/>
          <w:color w:val="000000"/>
          <w:sz w:val="23"/>
          <w:szCs w:val="23"/>
        </w:rPr>
      </w:pPr>
      <w:ins w:id="990" w:author="Unknown">
        <w:r w:rsidRPr="00C21DBA">
          <w:rPr>
            <w:rFonts w:ascii="Segoe UI" w:eastAsia="Times New Roman" w:hAnsi="Segoe UI" w:cs="Segoe UI"/>
            <w:color w:val="000000"/>
            <w:sz w:val="23"/>
            <w:szCs w:val="23"/>
          </w:rPr>
          <w:t>Traverse the given string</w:t>
        </w:r>
      </w:ins>
    </w:p>
    <w:p w:rsidR="00C21DBA" w:rsidRPr="00C21DBA" w:rsidRDefault="00C21DBA" w:rsidP="00C21DBA">
      <w:pPr>
        <w:numPr>
          <w:ilvl w:val="0"/>
          <w:numId w:val="19"/>
        </w:numPr>
        <w:shd w:val="clear" w:color="auto" w:fill="FFFFFF"/>
        <w:spacing w:after="0" w:line="240" w:lineRule="auto"/>
        <w:rPr>
          <w:ins w:id="991" w:author="Unknown"/>
          <w:rFonts w:ascii="Segoe UI" w:eastAsia="Times New Roman" w:hAnsi="Segoe UI" w:cs="Segoe UI"/>
          <w:color w:val="000000"/>
          <w:sz w:val="23"/>
          <w:szCs w:val="23"/>
        </w:rPr>
      </w:pPr>
      <w:ins w:id="992" w:author="Unknown">
        <w:r w:rsidRPr="00C21DBA">
          <w:rPr>
            <w:rFonts w:ascii="Segoe UI" w:eastAsia="Times New Roman" w:hAnsi="Segoe UI" w:cs="Segoe UI"/>
            <w:color w:val="000000"/>
            <w:sz w:val="23"/>
            <w:szCs w:val="23"/>
          </w:rPr>
          <w:t>(For an alphabet) Increment its occurrence count into a hash table</w:t>
        </w:r>
      </w:ins>
    </w:p>
    <w:p w:rsidR="00C21DBA" w:rsidRPr="00C21DBA" w:rsidRDefault="00C21DBA" w:rsidP="00C21DBA">
      <w:pPr>
        <w:numPr>
          <w:ilvl w:val="0"/>
          <w:numId w:val="19"/>
        </w:numPr>
        <w:shd w:val="clear" w:color="auto" w:fill="FFFFFF"/>
        <w:spacing w:after="0" w:line="240" w:lineRule="auto"/>
        <w:rPr>
          <w:ins w:id="993" w:author="Unknown"/>
          <w:rFonts w:ascii="Segoe UI" w:eastAsia="Times New Roman" w:hAnsi="Segoe UI" w:cs="Segoe UI"/>
          <w:color w:val="000000"/>
          <w:sz w:val="23"/>
          <w:szCs w:val="23"/>
        </w:rPr>
      </w:pPr>
      <w:ins w:id="994" w:author="Unknown">
        <w:r w:rsidRPr="00C21DBA">
          <w:rPr>
            <w:rFonts w:ascii="Segoe UI" w:eastAsia="Times New Roman" w:hAnsi="Segoe UI" w:cs="Segoe UI"/>
            <w:color w:val="000000"/>
            <w:sz w:val="23"/>
            <w:szCs w:val="23"/>
          </w:rPr>
          <w:t>(For an integer) Store it separately and add it to the previous sum</w:t>
        </w:r>
      </w:ins>
    </w:p>
    <w:p w:rsidR="00C21DBA" w:rsidRPr="00C21DBA" w:rsidRDefault="00C21DBA" w:rsidP="00C21DBA">
      <w:pPr>
        <w:numPr>
          <w:ilvl w:val="0"/>
          <w:numId w:val="19"/>
        </w:numPr>
        <w:shd w:val="clear" w:color="auto" w:fill="FFFFFF"/>
        <w:spacing w:after="0" w:line="240" w:lineRule="auto"/>
        <w:rPr>
          <w:ins w:id="995" w:author="Unknown"/>
          <w:rFonts w:ascii="Segoe UI" w:eastAsia="Times New Roman" w:hAnsi="Segoe UI" w:cs="Segoe UI"/>
          <w:color w:val="000000"/>
          <w:sz w:val="23"/>
          <w:szCs w:val="23"/>
        </w:rPr>
      </w:pPr>
      <w:ins w:id="996" w:author="Unknown">
        <w:r w:rsidRPr="00C21DBA">
          <w:rPr>
            <w:rFonts w:ascii="Segoe UI" w:eastAsia="Times New Roman" w:hAnsi="Segoe UI" w:cs="Segoe UI"/>
            <w:color w:val="000000"/>
            <w:sz w:val="23"/>
            <w:szCs w:val="23"/>
          </w:rPr>
          <w:t>Use a hash table to append all the alphabets first into a string following lexicographic order and then append the sum of the integers at the end</w:t>
        </w:r>
      </w:ins>
    </w:p>
    <w:p w:rsidR="00C21DBA" w:rsidRPr="00C21DBA" w:rsidRDefault="00C21DBA" w:rsidP="00C21DBA">
      <w:pPr>
        <w:numPr>
          <w:ilvl w:val="0"/>
          <w:numId w:val="19"/>
        </w:numPr>
        <w:shd w:val="clear" w:color="auto" w:fill="FFFFFF"/>
        <w:spacing w:after="0" w:line="240" w:lineRule="auto"/>
        <w:rPr>
          <w:ins w:id="997" w:author="Unknown"/>
          <w:rFonts w:ascii="Segoe UI" w:eastAsia="Times New Roman" w:hAnsi="Segoe UI" w:cs="Segoe UI"/>
          <w:color w:val="000000"/>
          <w:sz w:val="23"/>
          <w:szCs w:val="23"/>
        </w:rPr>
      </w:pPr>
      <w:ins w:id="998" w:author="Unknown">
        <w:r w:rsidRPr="00C21DBA">
          <w:rPr>
            <w:rFonts w:ascii="Segoe UI" w:eastAsia="Times New Roman" w:hAnsi="Segoe UI" w:cs="Segoe UI"/>
            <w:color w:val="000000"/>
            <w:sz w:val="23"/>
            <w:szCs w:val="23"/>
          </w:rPr>
          <w:t>Return the resultant string</w:t>
        </w:r>
      </w:ins>
    </w:p>
    <w:p w:rsidR="00C21DBA" w:rsidRPr="00C21DBA" w:rsidRDefault="00C21DBA" w:rsidP="00C21DBA">
      <w:pPr>
        <w:shd w:val="clear" w:color="auto" w:fill="FFFFFF"/>
        <w:spacing w:after="300" w:line="240" w:lineRule="auto"/>
        <w:jc w:val="both"/>
        <w:rPr>
          <w:ins w:id="999" w:author="Unknown"/>
          <w:rFonts w:ascii="Segoe UI" w:eastAsia="Times New Roman" w:hAnsi="Segoe UI" w:cs="Segoe UI"/>
          <w:color w:val="000000"/>
          <w:sz w:val="23"/>
          <w:szCs w:val="23"/>
        </w:rPr>
      </w:pPr>
      <w:ins w:id="1000" w:author="Unknown">
        <w:r w:rsidRPr="00C21DBA">
          <w:rPr>
            <w:rFonts w:ascii="Segoe UI" w:eastAsia="Times New Roman" w:hAnsi="Segoe UI" w:cs="Segoe UI"/>
            <w:color w:val="000000"/>
            <w:sz w:val="23"/>
            <w:szCs w:val="23"/>
          </w:rPr>
          <w:t>Following code demonstrates implementing the output in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1" w:author="Unknown"/>
          <w:rFonts w:ascii="Courier" w:eastAsia="Times New Roman" w:hAnsi="Courier" w:cs="Courier New"/>
          <w:color w:val="333333"/>
          <w:sz w:val="20"/>
          <w:szCs w:val="20"/>
        </w:rPr>
      </w:pPr>
      <w:ins w:id="1002"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3" w:author="Unknown"/>
          <w:rFonts w:ascii="Courier" w:eastAsia="Times New Roman" w:hAnsi="Courier" w:cs="Courier New"/>
          <w:color w:val="333333"/>
          <w:sz w:val="20"/>
          <w:szCs w:val="20"/>
        </w:rPr>
      </w:pPr>
      <w:ins w:id="1004"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5" w:author="Unknown"/>
          <w:rFonts w:ascii="Courier" w:eastAsia="Times New Roman" w:hAnsi="Courier" w:cs="Courier New"/>
          <w:color w:val="333333"/>
          <w:sz w:val="20"/>
          <w:szCs w:val="20"/>
        </w:rPr>
      </w:pPr>
      <w:ins w:id="1006" w:author="Unknown">
        <w:r w:rsidRPr="00C21DBA">
          <w:rPr>
            <w:rFonts w:ascii="Courier" w:eastAsia="Times New Roman" w:hAnsi="Courier" w:cs="Courier New"/>
            <w:color w:val="333333"/>
            <w:sz w:val="20"/>
            <w:szCs w:val="20"/>
          </w:rPr>
          <w:t>const int MAX_CHAR = 26;</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7" w:author="Unknown"/>
          <w:rFonts w:ascii="Courier" w:eastAsia="Times New Roman" w:hAnsi="Courier" w:cs="Courier New"/>
          <w:color w:val="333333"/>
          <w:sz w:val="20"/>
          <w:szCs w:val="20"/>
        </w:rPr>
      </w:pPr>
      <w:ins w:id="1008" w:author="Unknown">
        <w:r w:rsidRPr="00C21DBA">
          <w:rPr>
            <w:rFonts w:ascii="Courier" w:eastAsia="Times New Roman" w:hAnsi="Courier" w:cs="Courier New"/>
            <w:color w:val="333333"/>
            <w:sz w:val="20"/>
            <w:szCs w:val="20"/>
          </w:rPr>
          <w:t>string arrangeString(string str)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9" w:author="Unknown"/>
          <w:rFonts w:ascii="Courier" w:eastAsia="Times New Roman" w:hAnsi="Courier" w:cs="Courier New"/>
          <w:color w:val="333333"/>
          <w:sz w:val="20"/>
          <w:szCs w:val="20"/>
        </w:rPr>
      </w:pPr>
      <w:ins w:id="101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11" w:author="Unknown"/>
          <w:rFonts w:ascii="Courier" w:eastAsia="Times New Roman" w:hAnsi="Courier" w:cs="Courier New"/>
          <w:color w:val="333333"/>
          <w:sz w:val="20"/>
          <w:szCs w:val="20"/>
        </w:rPr>
      </w:pPr>
      <w:ins w:id="1012" w:author="Unknown">
        <w:r w:rsidRPr="00C21DBA">
          <w:rPr>
            <w:rFonts w:ascii="Courier" w:eastAsia="Times New Roman" w:hAnsi="Courier" w:cs="Courier New"/>
            <w:color w:val="333333"/>
            <w:sz w:val="20"/>
            <w:szCs w:val="20"/>
          </w:rPr>
          <w:t>int char_count[MAX_CHAR]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13" w:author="Unknown"/>
          <w:rFonts w:ascii="Courier" w:eastAsia="Times New Roman" w:hAnsi="Courier" w:cs="Courier New"/>
          <w:color w:val="333333"/>
          <w:sz w:val="20"/>
          <w:szCs w:val="20"/>
        </w:rPr>
      </w:pPr>
      <w:ins w:id="1014" w:author="Unknown">
        <w:r w:rsidRPr="00C21DBA">
          <w:rPr>
            <w:rFonts w:ascii="Courier" w:eastAsia="Times New Roman" w:hAnsi="Courier" w:cs="Courier New"/>
            <w:color w:val="333333"/>
            <w:sz w:val="20"/>
            <w:szCs w:val="20"/>
          </w:rPr>
          <w:lastRenderedPageBreak/>
          <w:t>int sum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15" w:author="Unknown"/>
          <w:rFonts w:ascii="Courier" w:eastAsia="Times New Roman" w:hAnsi="Courier" w:cs="Courier New"/>
          <w:color w:val="333333"/>
          <w:sz w:val="20"/>
          <w:szCs w:val="20"/>
        </w:rPr>
      </w:pPr>
      <w:ins w:id="1016" w:author="Unknown">
        <w:r w:rsidRPr="00C21DBA">
          <w:rPr>
            <w:rFonts w:ascii="Courier" w:eastAsia="Times New Roman" w:hAnsi="Courier" w:cs="Courier New"/>
            <w:color w:val="333333"/>
            <w:sz w:val="20"/>
            <w:szCs w:val="20"/>
          </w:rPr>
          <w:t>for (int i = 0; i &lt; str.length();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17" w:author="Unknown"/>
          <w:rFonts w:ascii="Courier" w:eastAsia="Times New Roman" w:hAnsi="Courier" w:cs="Courier New"/>
          <w:color w:val="333333"/>
          <w:sz w:val="20"/>
          <w:szCs w:val="20"/>
        </w:rPr>
      </w:pPr>
      <w:ins w:id="101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19" w:author="Unknown"/>
          <w:rFonts w:ascii="Courier" w:eastAsia="Times New Roman" w:hAnsi="Courier" w:cs="Courier New"/>
          <w:color w:val="333333"/>
          <w:sz w:val="20"/>
          <w:szCs w:val="20"/>
        </w:rPr>
      </w:pPr>
      <w:ins w:id="1020" w:author="Unknown">
        <w:r w:rsidRPr="00C21DBA">
          <w:rPr>
            <w:rFonts w:ascii="Courier" w:eastAsia="Times New Roman" w:hAnsi="Courier" w:cs="Courier New"/>
            <w:color w:val="333333"/>
            <w:sz w:val="20"/>
            <w:szCs w:val="20"/>
          </w:rPr>
          <w:t>if (str[i]&gt;='A' &amp;&amp; str[i] &lt;='Z')</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1" w:author="Unknown"/>
          <w:rFonts w:ascii="Courier" w:eastAsia="Times New Roman" w:hAnsi="Courier" w:cs="Courier New"/>
          <w:color w:val="333333"/>
          <w:sz w:val="20"/>
          <w:szCs w:val="20"/>
        </w:rPr>
      </w:pPr>
      <w:ins w:id="1022" w:author="Unknown">
        <w:r w:rsidRPr="00C21DBA">
          <w:rPr>
            <w:rFonts w:ascii="Courier" w:eastAsia="Times New Roman" w:hAnsi="Courier" w:cs="Courier New"/>
            <w:color w:val="333333"/>
            <w:sz w:val="20"/>
            <w:szCs w:val="20"/>
          </w:rPr>
          <w:t>char_count[str[i]-'A']++;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3" w:author="Unknown"/>
          <w:rFonts w:ascii="Courier" w:eastAsia="Times New Roman" w:hAnsi="Courier" w:cs="Courier New"/>
          <w:color w:val="333333"/>
          <w:sz w:val="20"/>
          <w:szCs w:val="20"/>
        </w:rPr>
      </w:pPr>
      <w:ins w:id="1024"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5" w:author="Unknown"/>
          <w:rFonts w:ascii="Courier" w:eastAsia="Times New Roman" w:hAnsi="Courier" w:cs="Courier New"/>
          <w:color w:val="333333"/>
          <w:sz w:val="20"/>
          <w:szCs w:val="20"/>
        </w:rPr>
      </w:pPr>
      <w:ins w:id="1026" w:author="Unknown">
        <w:r w:rsidRPr="00C21DBA">
          <w:rPr>
            <w:rFonts w:ascii="Courier" w:eastAsia="Times New Roman" w:hAnsi="Courier" w:cs="Courier New"/>
            <w:color w:val="333333"/>
            <w:sz w:val="20"/>
            <w:szCs w:val="20"/>
          </w:rPr>
          <w:t>sum = sum + (str[i]-'0');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7" w:author="Unknown"/>
          <w:rFonts w:ascii="Courier" w:eastAsia="Times New Roman" w:hAnsi="Courier" w:cs="Courier New"/>
          <w:color w:val="333333"/>
          <w:sz w:val="20"/>
          <w:szCs w:val="20"/>
        </w:rPr>
      </w:pPr>
      <w:ins w:id="102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9" w:author="Unknown"/>
          <w:rFonts w:ascii="Courier" w:eastAsia="Times New Roman" w:hAnsi="Courier" w:cs="Courier New"/>
          <w:color w:val="333333"/>
          <w:sz w:val="20"/>
          <w:szCs w:val="20"/>
        </w:rPr>
      </w:pPr>
      <w:ins w:id="1030" w:author="Unknown">
        <w:r w:rsidRPr="00C21DBA">
          <w:rPr>
            <w:rFonts w:ascii="Courier" w:eastAsia="Times New Roman" w:hAnsi="Courier" w:cs="Courier New"/>
            <w:color w:val="333333"/>
            <w:sz w:val="20"/>
            <w:szCs w:val="20"/>
          </w:rPr>
          <w:t>string res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31" w:author="Unknown"/>
          <w:rFonts w:ascii="Courier" w:eastAsia="Times New Roman" w:hAnsi="Courier" w:cs="Courier New"/>
          <w:color w:val="333333"/>
          <w:sz w:val="20"/>
          <w:szCs w:val="20"/>
        </w:rPr>
      </w:pPr>
      <w:ins w:id="1032" w:author="Unknown">
        <w:r w:rsidRPr="00C21DBA">
          <w:rPr>
            <w:rFonts w:ascii="Courier" w:eastAsia="Times New Roman" w:hAnsi="Courier" w:cs="Courier New"/>
            <w:color w:val="333333"/>
            <w:sz w:val="20"/>
            <w:szCs w:val="20"/>
          </w:rPr>
          <w:t>for (int i = 0; i &lt; MAX_CHAR;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33" w:author="Unknown"/>
          <w:rFonts w:ascii="Courier" w:eastAsia="Times New Roman" w:hAnsi="Courier" w:cs="Courier New"/>
          <w:color w:val="333333"/>
          <w:sz w:val="20"/>
          <w:szCs w:val="20"/>
        </w:rPr>
      </w:pPr>
      <w:ins w:id="103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35" w:author="Unknown"/>
          <w:rFonts w:ascii="Courier" w:eastAsia="Times New Roman" w:hAnsi="Courier" w:cs="Courier New"/>
          <w:color w:val="333333"/>
          <w:sz w:val="20"/>
          <w:szCs w:val="20"/>
        </w:rPr>
      </w:pPr>
      <w:ins w:id="1036" w:author="Unknown">
        <w:r w:rsidRPr="00C21DBA">
          <w:rPr>
            <w:rFonts w:ascii="Courier" w:eastAsia="Times New Roman" w:hAnsi="Courier" w:cs="Courier New"/>
            <w:color w:val="333333"/>
            <w:sz w:val="20"/>
            <w:szCs w:val="20"/>
          </w:rPr>
          <w:t>char ch = (char)('A'+i);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37" w:author="Unknown"/>
          <w:rFonts w:ascii="Courier" w:eastAsia="Times New Roman" w:hAnsi="Courier" w:cs="Courier New"/>
          <w:color w:val="333333"/>
          <w:sz w:val="20"/>
          <w:szCs w:val="20"/>
        </w:rPr>
      </w:pPr>
      <w:ins w:id="1038" w:author="Unknown">
        <w:r w:rsidRPr="00C21DBA">
          <w:rPr>
            <w:rFonts w:ascii="Courier" w:eastAsia="Times New Roman" w:hAnsi="Courier" w:cs="Courier New"/>
            <w:color w:val="333333"/>
            <w:sz w:val="20"/>
            <w:szCs w:val="20"/>
          </w:rPr>
          <w:t>while (char_count[i]--)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39" w:author="Unknown"/>
          <w:rFonts w:ascii="Courier" w:eastAsia="Times New Roman" w:hAnsi="Courier" w:cs="Courier New"/>
          <w:color w:val="333333"/>
          <w:sz w:val="20"/>
          <w:szCs w:val="20"/>
        </w:rPr>
      </w:pPr>
      <w:ins w:id="1040" w:author="Unknown">
        <w:r w:rsidRPr="00C21DBA">
          <w:rPr>
            <w:rFonts w:ascii="Courier" w:eastAsia="Times New Roman" w:hAnsi="Courier" w:cs="Courier New"/>
            <w:color w:val="333333"/>
            <w:sz w:val="20"/>
            <w:szCs w:val="20"/>
          </w:rPr>
          <w:t>res = res + ch;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1" w:author="Unknown"/>
          <w:rFonts w:ascii="Courier" w:eastAsia="Times New Roman" w:hAnsi="Courier" w:cs="Courier New"/>
          <w:color w:val="333333"/>
          <w:sz w:val="20"/>
          <w:szCs w:val="20"/>
        </w:rPr>
      </w:pPr>
      <w:ins w:id="10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3" w:author="Unknown"/>
          <w:rFonts w:ascii="Courier" w:eastAsia="Times New Roman" w:hAnsi="Courier" w:cs="Courier New"/>
          <w:color w:val="333333"/>
          <w:sz w:val="20"/>
          <w:szCs w:val="20"/>
        </w:rPr>
      </w:pPr>
      <w:ins w:id="1044" w:author="Unknown">
        <w:r w:rsidRPr="00C21DBA">
          <w:rPr>
            <w:rFonts w:ascii="Courier" w:eastAsia="Times New Roman" w:hAnsi="Courier" w:cs="Courier New"/>
            <w:color w:val="333333"/>
            <w:sz w:val="20"/>
            <w:szCs w:val="20"/>
          </w:rPr>
          <w:t>if (sum &gt;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5" w:author="Unknown"/>
          <w:rFonts w:ascii="Courier" w:eastAsia="Times New Roman" w:hAnsi="Courier" w:cs="Courier New"/>
          <w:color w:val="333333"/>
          <w:sz w:val="20"/>
          <w:szCs w:val="20"/>
        </w:rPr>
      </w:pPr>
      <w:ins w:id="1046" w:author="Unknown">
        <w:r w:rsidRPr="00C21DBA">
          <w:rPr>
            <w:rFonts w:ascii="Courier" w:eastAsia="Times New Roman" w:hAnsi="Courier" w:cs="Courier New"/>
            <w:color w:val="333333"/>
            <w:sz w:val="20"/>
            <w:szCs w:val="20"/>
          </w:rPr>
          <w:t>res = res + to_string(sum);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7" w:author="Unknown"/>
          <w:rFonts w:ascii="Courier" w:eastAsia="Times New Roman" w:hAnsi="Courier" w:cs="Courier New"/>
          <w:color w:val="333333"/>
          <w:sz w:val="20"/>
          <w:szCs w:val="20"/>
        </w:rPr>
      </w:pPr>
      <w:ins w:id="1048" w:author="Unknown">
        <w:r w:rsidRPr="00C21DBA">
          <w:rPr>
            <w:rFonts w:ascii="Courier" w:eastAsia="Times New Roman" w:hAnsi="Courier" w:cs="Courier New"/>
            <w:color w:val="333333"/>
            <w:sz w:val="20"/>
            <w:szCs w:val="20"/>
          </w:rPr>
          <w:t>return res;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9" w:author="Unknown"/>
          <w:rFonts w:ascii="Courier" w:eastAsia="Times New Roman" w:hAnsi="Courier" w:cs="Courier New"/>
          <w:color w:val="333333"/>
          <w:sz w:val="20"/>
          <w:szCs w:val="20"/>
        </w:rPr>
      </w:pPr>
      <w:ins w:id="105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51" w:author="Unknown"/>
          <w:rFonts w:ascii="Courier" w:eastAsia="Times New Roman" w:hAnsi="Courier" w:cs="Courier New"/>
          <w:color w:val="333333"/>
          <w:sz w:val="20"/>
          <w:szCs w:val="20"/>
        </w:rPr>
      </w:pPr>
      <w:ins w:id="1052"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53" w:author="Unknown"/>
          <w:rFonts w:ascii="Courier" w:eastAsia="Times New Roman" w:hAnsi="Courier" w:cs="Courier New"/>
          <w:color w:val="333333"/>
          <w:sz w:val="20"/>
          <w:szCs w:val="20"/>
        </w:rPr>
      </w:pPr>
      <w:ins w:id="105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55" w:author="Unknown"/>
          <w:rFonts w:ascii="Courier" w:eastAsia="Times New Roman" w:hAnsi="Courier" w:cs="Courier New"/>
          <w:color w:val="333333"/>
          <w:sz w:val="20"/>
          <w:szCs w:val="20"/>
        </w:rPr>
      </w:pPr>
      <w:ins w:id="1056" w:author="Unknown">
        <w:r w:rsidRPr="00C21DBA">
          <w:rPr>
            <w:rFonts w:ascii="Courier" w:eastAsia="Times New Roman" w:hAnsi="Courier" w:cs="Courier New"/>
            <w:color w:val="333333"/>
            <w:sz w:val="20"/>
            <w:szCs w:val="20"/>
          </w:rPr>
          <w:t>string str = "AKHIL20BHADWAL24";</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57" w:author="Unknown"/>
          <w:rFonts w:ascii="Courier" w:eastAsia="Times New Roman" w:hAnsi="Courier" w:cs="Courier New"/>
          <w:color w:val="333333"/>
          <w:sz w:val="20"/>
          <w:szCs w:val="20"/>
        </w:rPr>
      </w:pPr>
      <w:ins w:id="1058" w:author="Unknown">
        <w:r w:rsidRPr="00C21DBA">
          <w:rPr>
            <w:rFonts w:ascii="Courier" w:eastAsia="Times New Roman" w:hAnsi="Courier" w:cs="Courier New"/>
            <w:color w:val="333333"/>
            <w:sz w:val="20"/>
            <w:szCs w:val="20"/>
          </w:rPr>
          <w:t>cout &lt;&lt; arrangeString(str);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59" w:author="Unknown"/>
          <w:rFonts w:ascii="Courier" w:eastAsia="Times New Roman" w:hAnsi="Courier" w:cs="Courier New"/>
          <w:color w:val="333333"/>
          <w:sz w:val="20"/>
          <w:szCs w:val="20"/>
        </w:rPr>
      </w:pPr>
      <w:ins w:id="1060"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61" w:author="Unknown"/>
          <w:rFonts w:ascii="Courier" w:eastAsia="Times New Roman" w:hAnsi="Courier" w:cs="Courier New"/>
          <w:color w:val="333333"/>
          <w:sz w:val="20"/>
          <w:szCs w:val="20"/>
        </w:rPr>
      </w:pPr>
      <w:ins w:id="106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063" w:author="Unknown"/>
          <w:rFonts w:ascii="Segoe UI" w:eastAsia="Times New Roman" w:hAnsi="Segoe UI" w:cs="Segoe UI"/>
          <w:color w:val="000000"/>
          <w:sz w:val="23"/>
          <w:szCs w:val="23"/>
        </w:rPr>
      </w:pPr>
      <w:ins w:id="1064"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065" w:author="Unknown"/>
          <w:rFonts w:ascii="Segoe UI" w:eastAsia="Times New Roman" w:hAnsi="Segoe UI" w:cs="Segoe UI"/>
          <w:color w:val="000000"/>
          <w:sz w:val="23"/>
          <w:szCs w:val="23"/>
        </w:rPr>
      </w:pPr>
      <w:ins w:id="1066" w:author="Unknown">
        <w:r w:rsidRPr="00C21DBA">
          <w:rPr>
            <w:rFonts w:ascii="Segoe UI" w:eastAsia="Times New Roman" w:hAnsi="Segoe UI" w:cs="Segoe UI"/>
            <w:color w:val="000000"/>
            <w:sz w:val="23"/>
            <w:szCs w:val="23"/>
          </w:rPr>
          <w:lastRenderedPageBreak/>
          <w:t>AAABDHHIKLLW8</w:t>
        </w:r>
      </w:ins>
    </w:p>
    <w:p w:rsidR="00C21DBA" w:rsidRPr="00C21DBA" w:rsidRDefault="00C21DBA" w:rsidP="00C21DBA">
      <w:pPr>
        <w:shd w:val="clear" w:color="auto" w:fill="FFFFFF"/>
        <w:spacing w:before="100" w:beforeAutospacing="1" w:after="100" w:afterAutospacing="1" w:line="240" w:lineRule="auto"/>
        <w:outlineLvl w:val="2"/>
        <w:rPr>
          <w:ins w:id="1067" w:author="Unknown"/>
          <w:rFonts w:ascii="Arial" w:eastAsia="Times New Roman" w:hAnsi="Arial" w:cs="Arial"/>
          <w:b/>
          <w:bCs/>
          <w:color w:val="222222"/>
          <w:sz w:val="27"/>
          <w:szCs w:val="27"/>
        </w:rPr>
      </w:pPr>
      <w:ins w:id="1068" w:author="Unknown">
        <w:r w:rsidRPr="00C21DBA">
          <w:rPr>
            <w:rFonts w:ascii="Arial" w:eastAsia="Times New Roman" w:hAnsi="Arial" w:cs="Arial"/>
            <w:b/>
            <w:bCs/>
            <w:color w:val="222222"/>
            <w:sz w:val="27"/>
            <w:szCs w:val="27"/>
          </w:rPr>
          <w:t>Question: Convert a roman numeral into its corresponding integer number.</w:t>
        </w:r>
      </w:ins>
    </w:p>
    <w:p w:rsidR="00C21DBA" w:rsidRPr="00C21DBA" w:rsidRDefault="00C21DBA" w:rsidP="00C21DBA">
      <w:pPr>
        <w:shd w:val="clear" w:color="auto" w:fill="FFFFFF"/>
        <w:spacing w:after="300" w:line="240" w:lineRule="auto"/>
        <w:jc w:val="both"/>
        <w:rPr>
          <w:ins w:id="1069" w:author="Unknown"/>
          <w:rFonts w:ascii="Segoe UI" w:eastAsia="Times New Roman" w:hAnsi="Segoe UI" w:cs="Segoe UI"/>
          <w:color w:val="000000"/>
          <w:sz w:val="23"/>
          <w:szCs w:val="23"/>
        </w:rPr>
      </w:pPr>
      <w:ins w:id="1070"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We will use the following algorithm for converting Roman Numerals into the equivalent integer number:</w:t>
        </w:r>
      </w:ins>
    </w:p>
    <w:p w:rsidR="00C21DBA" w:rsidRPr="00C21DBA" w:rsidRDefault="00C21DBA" w:rsidP="00C21DBA">
      <w:pPr>
        <w:numPr>
          <w:ilvl w:val="0"/>
          <w:numId w:val="20"/>
        </w:numPr>
        <w:shd w:val="clear" w:color="auto" w:fill="FFFFFF"/>
        <w:spacing w:after="0" w:line="240" w:lineRule="auto"/>
        <w:rPr>
          <w:ins w:id="1071" w:author="Unknown"/>
          <w:rFonts w:ascii="Segoe UI" w:eastAsia="Times New Roman" w:hAnsi="Segoe UI" w:cs="Segoe UI"/>
          <w:color w:val="000000"/>
          <w:sz w:val="23"/>
          <w:szCs w:val="23"/>
        </w:rPr>
      </w:pPr>
      <w:ins w:id="1072" w:author="Unknown">
        <w:r w:rsidRPr="00C21DBA">
          <w:rPr>
            <w:rFonts w:ascii="Segoe UI" w:eastAsia="Times New Roman" w:hAnsi="Segoe UI" w:cs="Segoe UI"/>
            <w:color w:val="000000"/>
            <w:sz w:val="23"/>
            <w:szCs w:val="23"/>
          </w:rPr>
          <w:t>Split the available Roman Numeral string into Roman Symbols</w:t>
        </w:r>
      </w:ins>
    </w:p>
    <w:p w:rsidR="00C21DBA" w:rsidRPr="00C21DBA" w:rsidRDefault="00C21DBA" w:rsidP="00C21DBA">
      <w:pPr>
        <w:numPr>
          <w:ilvl w:val="0"/>
          <w:numId w:val="20"/>
        </w:numPr>
        <w:shd w:val="clear" w:color="auto" w:fill="FFFFFF"/>
        <w:spacing w:after="0" w:line="240" w:lineRule="auto"/>
        <w:rPr>
          <w:ins w:id="1073" w:author="Unknown"/>
          <w:rFonts w:ascii="Segoe UI" w:eastAsia="Times New Roman" w:hAnsi="Segoe UI" w:cs="Segoe UI"/>
          <w:color w:val="000000"/>
          <w:sz w:val="23"/>
          <w:szCs w:val="23"/>
        </w:rPr>
      </w:pPr>
      <w:ins w:id="1074" w:author="Unknown">
        <w:r w:rsidRPr="00C21DBA">
          <w:rPr>
            <w:rFonts w:ascii="Segoe UI" w:eastAsia="Times New Roman" w:hAnsi="Segoe UI" w:cs="Segoe UI"/>
            <w:color w:val="000000"/>
            <w:sz w:val="23"/>
            <w:szCs w:val="23"/>
          </w:rPr>
          <w:t>Convert each Roman Symbol into its equivalent integer value</w:t>
        </w:r>
      </w:ins>
    </w:p>
    <w:p w:rsidR="00C21DBA" w:rsidRPr="00C21DBA" w:rsidRDefault="00C21DBA" w:rsidP="00C21DBA">
      <w:pPr>
        <w:numPr>
          <w:ilvl w:val="0"/>
          <w:numId w:val="20"/>
        </w:numPr>
        <w:shd w:val="clear" w:color="auto" w:fill="FFFFFF"/>
        <w:spacing w:after="0" w:line="240" w:lineRule="auto"/>
        <w:rPr>
          <w:ins w:id="1075" w:author="Unknown"/>
          <w:rFonts w:ascii="Segoe UI" w:eastAsia="Times New Roman" w:hAnsi="Segoe UI" w:cs="Segoe UI"/>
          <w:color w:val="000000"/>
          <w:sz w:val="23"/>
          <w:szCs w:val="23"/>
        </w:rPr>
      </w:pPr>
      <w:ins w:id="1076" w:author="Unknown">
        <w:r w:rsidRPr="00C21DBA">
          <w:rPr>
            <w:rFonts w:ascii="Segoe UI" w:eastAsia="Times New Roman" w:hAnsi="Segoe UI" w:cs="Segoe UI"/>
            <w:color w:val="000000"/>
            <w:sz w:val="23"/>
            <w:szCs w:val="23"/>
          </w:rPr>
          <w:t>For each symbol, starting from index 0:</w:t>
        </w:r>
      </w:ins>
    </w:p>
    <w:p w:rsidR="00C21DBA" w:rsidRPr="00C21DBA" w:rsidRDefault="00C21DBA" w:rsidP="00C21DBA">
      <w:pPr>
        <w:numPr>
          <w:ilvl w:val="0"/>
          <w:numId w:val="20"/>
        </w:numPr>
        <w:shd w:val="clear" w:color="auto" w:fill="FFFFFF"/>
        <w:spacing w:after="0" w:line="240" w:lineRule="auto"/>
        <w:rPr>
          <w:ins w:id="1077" w:author="Unknown"/>
          <w:rFonts w:ascii="Segoe UI" w:eastAsia="Times New Roman" w:hAnsi="Segoe UI" w:cs="Segoe UI"/>
          <w:color w:val="000000"/>
          <w:sz w:val="23"/>
          <w:szCs w:val="23"/>
        </w:rPr>
      </w:pPr>
      <w:ins w:id="1078" w:author="Unknown">
        <w:r w:rsidRPr="00C21DBA">
          <w:rPr>
            <w:rFonts w:ascii="Segoe UI" w:eastAsia="Times New Roman" w:hAnsi="Segoe UI" w:cs="Segoe UI"/>
            <w:color w:val="000000"/>
            <w:sz w:val="23"/>
            <w:szCs w:val="23"/>
          </w:rPr>
          <w:t>(If the current value of the Roman Symbol is greater than or equal to the value of the next Roman Symbol) Add this value to the total</w:t>
        </w:r>
      </w:ins>
    </w:p>
    <w:p w:rsidR="00C21DBA" w:rsidRPr="00C21DBA" w:rsidRDefault="00C21DBA" w:rsidP="00C21DBA">
      <w:pPr>
        <w:numPr>
          <w:ilvl w:val="0"/>
          <w:numId w:val="20"/>
        </w:numPr>
        <w:shd w:val="clear" w:color="auto" w:fill="FFFFFF"/>
        <w:spacing w:after="0" w:line="240" w:lineRule="auto"/>
        <w:rPr>
          <w:ins w:id="1079" w:author="Unknown"/>
          <w:rFonts w:ascii="Segoe UI" w:eastAsia="Times New Roman" w:hAnsi="Segoe UI" w:cs="Segoe UI"/>
          <w:color w:val="000000"/>
          <w:sz w:val="23"/>
          <w:szCs w:val="23"/>
        </w:rPr>
      </w:pPr>
      <w:ins w:id="1080" w:author="Unknown">
        <w:r w:rsidRPr="00C21DBA">
          <w:rPr>
            <w:rFonts w:ascii="Segoe UI" w:eastAsia="Times New Roman" w:hAnsi="Segoe UI" w:cs="Segoe UI"/>
            <w:color w:val="000000"/>
            <w:sz w:val="23"/>
            <w:szCs w:val="23"/>
          </w:rPr>
          <w:t>(If the current value of the Roman Symbol is less than the value of the next Roman Symbol) Subtract this value by adding the value of the next symbol to the total</w:t>
        </w:r>
      </w:ins>
    </w:p>
    <w:p w:rsidR="00C21DBA" w:rsidRPr="00C21DBA" w:rsidRDefault="00C21DBA" w:rsidP="00C21DBA">
      <w:pPr>
        <w:shd w:val="clear" w:color="auto" w:fill="FFFFFF"/>
        <w:spacing w:after="300" w:line="240" w:lineRule="auto"/>
        <w:jc w:val="both"/>
        <w:rPr>
          <w:ins w:id="1081" w:author="Unknown"/>
          <w:rFonts w:ascii="Segoe UI" w:eastAsia="Times New Roman" w:hAnsi="Segoe UI" w:cs="Segoe UI"/>
          <w:color w:val="000000"/>
          <w:sz w:val="23"/>
          <w:szCs w:val="23"/>
        </w:rPr>
      </w:pPr>
      <w:ins w:id="1082" w:author="Unknown">
        <w:r w:rsidRPr="00C21DBA">
          <w:rPr>
            <w:rFonts w:ascii="Segoe UI" w:eastAsia="Times New Roman" w:hAnsi="Segoe UI" w:cs="Segoe UI"/>
            <w:color w:val="000000"/>
            <w:sz w:val="23"/>
            <w:szCs w:val="23"/>
          </w:rPr>
          <w:t>Following C++ code demonstrates the algorithm: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3" w:author="Unknown"/>
          <w:rFonts w:ascii="Courier" w:eastAsia="Times New Roman" w:hAnsi="Courier" w:cs="Courier New"/>
          <w:color w:val="333333"/>
          <w:sz w:val="20"/>
          <w:szCs w:val="20"/>
        </w:rPr>
      </w:pPr>
      <w:ins w:id="1084"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5" w:author="Unknown"/>
          <w:rFonts w:ascii="Courier" w:eastAsia="Times New Roman" w:hAnsi="Courier" w:cs="Courier New"/>
          <w:color w:val="333333"/>
          <w:sz w:val="20"/>
          <w:szCs w:val="20"/>
        </w:rPr>
      </w:pPr>
      <w:ins w:id="1086"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7" w:author="Unknown"/>
          <w:rFonts w:ascii="Courier" w:eastAsia="Times New Roman" w:hAnsi="Courier" w:cs="Courier New"/>
          <w:color w:val="333333"/>
          <w:sz w:val="20"/>
          <w:szCs w:val="20"/>
        </w:rPr>
      </w:pPr>
      <w:ins w:id="1088" w:author="Unknown">
        <w:r w:rsidRPr="00C21DBA">
          <w:rPr>
            <w:rFonts w:ascii="Courier" w:eastAsia="Times New Roman" w:hAnsi="Courier" w:cs="Courier New"/>
            <w:color w:val="333333"/>
            <w:sz w:val="20"/>
            <w:szCs w:val="20"/>
          </w:rPr>
          <w:t>int value(char 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9" w:author="Unknown"/>
          <w:rFonts w:ascii="Courier" w:eastAsia="Times New Roman" w:hAnsi="Courier" w:cs="Courier New"/>
          <w:color w:val="333333"/>
          <w:sz w:val="20"/>
          <w:szCs w:val="20"/>
        </w:rPr>
      </w:pPr>
      <w:ins w:id="109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91" w:author="Unknown"/>
          <w:rFonts w:ascii="Courier" w:eastAsia="Times New Roman" w:hAnsi="Courier" w:cs="Courier New"/>
          <w:color w:val="333333"/>
          <w:sz w:val="20"/>
          <w:szCs w:val="20"/>
        </w:rPr>
      </w:pPr>
      <w:ins w:id="1092" w:author="Unknown">
        <w:r w:rsidRPr="00C21DBA">
          <w:rPr>
            <w:rFonts w:ascii="Courier" w:eastAsia="Times New Roman" w:hAnsi="Courier" w:cs="Courier New"/>
            <w:color w:val="333333"/>
            <w:sz w:val="20"/>
            <w:szCs w:val="20"/>
          </w:rPr>
          <w:t>if (r ==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93" w:author="Unknown"/>
          <w:rFonts w:ascii="Courier" w:eastAsia="Times New Roman" w:hAnsi="Courier" w:cs="Courier New"/>
          <w:color w:val="333333"/>
          <w:sz w:val="20"/>
          <w:szCs w:val="20"/>
        </w:rPr>
      </w:pPr>
      <w:ins w:id="1094" w:author="Unknown">
        <w:r w:rsidRPr="00C21DBA">
          <w:rPr>
            <w:rFonts w:ascii="Courier" w:eastAsia="Times New Roman" w:hAnsi="Courier" w:cs="Courier New"/>
            <w:color w:val="333333"/>
            <w:sz w:val="20"/>
            <w:szCs w:val="20"/>
          </w:rPr>
          <w:t>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95" w:author="Unknown"/>
          <w:rFonts w:ascii="Courier" w:eastAsia="Times New Roman" w:hAnsi="Courier" w:cs="Courier New"/>
          <w:color w:val="333333"/>
          <w:sz w:val="20"/>
          <w:szCs w:val="20"/>
        </w:rPr>
      </w:pPr>
      <w:ins w:id="1096" w:author="Unknown">
        <w:r w:rsidRPr="00C21DBA">
          <w:rPr>
            <w:rFonts w:ascii="Courier" w:eastAsia="Times New Roman" w:hAnsi="Courier" w:cs="Courier New"/>
            <w:color w:val="333333"/>
            <w:sz w:val="20"/>
            <w:szCs w:val="20"/>
          </w:rPr>
          <w:t>if (r == 'V')</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97" w:author="Unknown"/>
          <w:rFonts w:ascii="Courier" w:eastAsia="Times New Roman" w:hAnsi="Courier" w:cs="Courier New"/>
          <w:color w:val="333333"/>
          <w:sz w:val="20"/>
          <w:szCs w:val="20"/>
        </w:rPr>
      </w:pPr>
      <w:ins w:id="1098" w:author="Unknown">
        <w:r w:rsidRPr="00C21DBA">
          <w:rPr>
            <w:rFonts w:ascii="Courier" w:eastAsia="Times New Roman" w:hAnsi="Courier" w:cs="Courier New"/>
            <w:color w:val="333333"/>
            <w:sz w:val="20"/>
            <w:szCs w:val="20"/>
          </w:rPr>
          <w:t>return 5;</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99" w:author="Unknown"/>
          <w:rFonts w:ascii="Courier" w:eastAsia="Times New Roman" w:hAnsi="Courier" w:cs="Courier New"/>
          <w:color w:val="333333"/>
          <w:sz w:val="20"/>
          <w:szCs w:val="20"/>
        </w:rPr>
      </w:pPr>
      <w:ins w:id="1100" w:author="Unknown">
        <w:r w:rsidRPr="00C21DBA">
          <w:rPr>
            <w:rFonts w:ascii="Courier" w:eastAsia="Times New Roman" w:hAnsi="Courier" w:cs="Courier New"/>
            <w:color w:val="333333"/>
            <w:sz w:val="20"/>
            <w:szCs w:val="20"/>
          </w:rPr>
          <w:t>if (r ==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1" w:author="Unknown"/>
          <w:rFonts w:ascii="Courier" w:eastAsia="Times New Roman" w:hAnsi="Courier" w:cs="Courier New"/>
          <w:color w:val="333333"/>
          <w:sz w:val="20"/>
          <w:szCs w:val="20"/>
        </w:rPr>
      </w:pPr>
      <w:ins w:id="1102" w:author="Unknown">
        <w:r w:rsidRPr="00C21DBA">
          <w:rPr>
            <w:rFonts w:ascii="Courier" w:eastAsia="Times New Roman" w:hAnsi="Courier" w:cs="Courier New"/>
            <w:color w:val="333333"/>
            <w:sz w:val="20"/>
            <w:szCs w:val="20"/>
          </w:rPr>
          <w:t>return 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3" w:author="Unknown"/>
          <w:rFonts w:ascii="Courier" w:eastAsia="Times New Roman" w:hAnsi="Courier" w:cs="Courier New"/>
          <w:color w:val="333333"/>
          <w:sz w:val="20"/>
          <w:szCs w:val="20"/>
        </w:rPr>
      </w:pPr>
      <w:ins w:id="1104" w:author="Unknown">
        <w:r w:rsidRPr="00C21DBA">
          <w:rPr>
            <w:rFonts w:ascii="Courier" w:eastAsia="Times New Roman" w:hAnsi="Courier" w:cs="Courier New"/>
            <w:color w:val="333333"/>
            <w:sz w:val="20"/>
            <w:szCs w:val="20"/>
          </w:rPr>
          <w:t>if (r == 'L')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5" w:author="Unknown"/>
          <w:rFonts w:ascii="Courier" w:eastAsia="Times New Roman" w:hAnsi="Courier" w:cs="Courier New"/>
          <w:color w:val="333333"/>
          <w:sz w:val="20"/>
          <w:szCs w:val="20"/>
        </w:rPr>
      </w:pPr>
      <w:ins w:id="1106" w:author="Unknown">
        <w:r w:rsidRPr="00C21DBA">
          <w:rPr>
            <w:rFonts w:ascii="Courier" w:eastAsia="Times New Roman" w:hAnsi="Courier" w:cs="Courier New"/>
            <w:color w:val="333333"/>
            <w:sz w:val="20"/>
            <w:szCs w:val="20"/>
          </w:rPr>
          <w:t>return 50;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7" w:author="Unknown"/>
          <w:rFonts w:ascii="Courier" w:eastAsia="Times New Roman" w:hAnsi="Courier" w:cs="Courier New"/>
          <w:color w:val="333333"/>
          <w:sz w:val="20"/>
          <w:szCs w:val="20"/>
        </w:rPr>
      </w:pPr>
      <w:ins w:id="1108" w:author="Unknown">
        <w:r w:rsidRPr="00C21DBA">
          <w:rPr>
            <w:rFonts w:ascii="Courier" w:eastAsia="Times New Roman" w:hAnsi="Courier" w:cs="Courier New"/>
            <w:color w:val="333333"/>
            <w:sz w:val="20"/>
            <w:szCs w:val="20"/>
          </w:rPr>
          <w:t>if (r ==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9" w:author="Unknown"/>
          <w:rFonts w:ascii="Courier" w:eastAsia="Times New Roman" w:hAnsi="Courier" w:cs="Courier New"/>
          <w:color w:val="333333"/>
          <w:sz w:val="20"/>
          <w:szCs w:val="20"/>
        </w:rPr>
      </w:pPr>
      <w:ins w:id="1110" w:author="Unknown">
        <w:r w:rsidRPr="00C21DBA">
          <w:rPr>
            <w:rFonts w:ascii="Courier" w:eastAsia="Times New Roman" w:hAnsi="Courier" w:cs="Courier New"/>
            <w:color w:val="333333"/>
            <w:sz w:val="20"/>
            <w:szCs w:val="20"/>
          </w:rPr>
          <w:t>return 100;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11" w:author="Unknown"/>
          <w:rFonts w:ascii="Courier" w:eastAsia="Times New Roman" w:hAnsi="Courier" w:cs="Courier New"/>
          <w:color w:val="333333"/>
          <w:sz w:val="20"/>
          <w:szCs w:val="20"/>
        </w:rPr>
      </w:pPr>
      <w:ins w:id="1112" w:author="Unknown">
        <w:r w:rsidRPr="00C21DBA">
          <w:rPr>
            <w:rFonts w:ascii="Courier" w:eastAsia="Times New Roman" w:hAnsi="Courier" w:cs="Courier New"/>
            <w:color w:val="333333"/>
            <w:sz w:val="20"/>
            <w:szCs w:val="20"/>
          </w:rPr>
          <w:t>if (r == 'D')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13" w:author="Unknown"/>
          <w:rFonts w:ascii="Courier" w:eastAsia="Times New Roman" w:hAnsi="Courier" w:cs="Courier New"/>
          <w:color w:val="333333"/>
          <w:sz w:val="20"/>
          <w:szCs w:val="20"/>
        </w:rPr>
      </w:pPr>
      <w:ins w:id="1114" w:author="Unknown">
        <w:r w:rsidRPr="00C21DBA">
          <w:rPr>
            <w:rFonts w:ascii="Courier" w:eastAsia="Times New Roman" w:hAnsi="Courier" w:cs="Courier New"/>
            <w:color w:val="333333"/>
            <w:sz w:val="20"/>
            <w:szCs w:val="20"/>
          </w:rPr>
          <w:t>return 500;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15" w:author="Unknown"/>
          <w:rFonts w:ascii="Courier" w:eastAsia="Times New Roman" w:hAnsi="Courier" w:cs="Courier New"/>
          <w:color w:val="333333"/>
          <w:sz w:val="20"/>
          <w:szCs w:val="20"/>
        </w:rPr>
      </w:pPr>
      <w:ins w:id="1116" w:author="Unknown">
        <w:r w:rsidRPr="00C21DBA">
          <w:rPr>
            <w:rFonts w:ascii="Courier" w:eastAsia="Times New Roman" w:hAnsi="Courier" w:cs="Courier New"/>
            <w:color w:val="333333"/>
            <w:sz w:val="20"/>
            <w:szCs w:val="20"/>
          </w:rPr>
          <w:lastRenderedPageBreak/>
          <w:t>if (r == 'M')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17" w:author="Unknown"/>
          <w:rFonts w:ascii="Courier" w:eastAsia="Times New Roman" w:hAnsi="Courier" w:cs="Courier New"/>
          <w:color w:val="333333"/>
          <w:sz w:val="20"/>
          <w:szCs w:val="20"/>
        </w:rPr>
      </w:pPr>
      <w:ins w:id="1118" w:author="Unknown">
        <w:r w:rsidRPr="00C21DBA">
          <w:rPr>
            <w:rFonts w:ascii="Courier" w:eastAsia="Times New Roman" w:hAnsi="Courier" w:cs="Courier New"/>
            <w:color w:val="333333"/>
            <w:sz w:val="20"/>
            <w:szCs w:val="20"/>
          </w:rPr>
          <w:t>return 1000;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19" w:author="Unknown"/>
          <w:rFonts w:ascii="Courier" w:eastAsia="Times New Roman" w:hAnsi="Courier" w:cs="Courier New"/>
          <w:color w:val="333333"/>
          <w:sz w:val="20"/>
          <w:szCs w:val="20"/>
        </w:rPr>
      </w:pPr>
      <w:ins w:id="1120" w:author="Unknown">
        <w:r w:rsidRPr="00C21DBA">
          <w:rPr>
            <w:rFonts w:ascii="Courier" w:eastAsia="Times New Roman" w:hAnsi="Courier" w:cs="Courier New"/>
            <w:color w:val="333333"/>
            <w:sz w:val="20"/>
            <w:szCs w:val="20"/>
          </w:rPr>
          <w:t>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1" w:author="Unknown"/>
          <w:rFonts w:ascii="Courier" w:eastAsia="Times New Roman" w:hAnsi="Courier" w:cs="Courier New"/>
          <w:color w:val="333333"/>
          <w:sz w:val="20"/>
          <w:szCs w:val="20"/>
        </w:rPr>
      </w:pPr>
      <w:ins w:id="11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3" w:author="Unknown"/>
          <w:rFonts w:ascii="Courier" w:eastAsia="Times New Roman" w:hAnsi="Courier" w:cs="Courier New"/>
          <w:color w:val="333333"/>
          <w:sz w:val="20"/>
          <w:szCs w:val="20"/>
        </w:rPr>
      </w:pPr>
      <w:ins w:id="1124" w:author="Unknown">
        <w:r w:rsidRPr="00C21DBA">
          <w:rPr>
            <w:rFonts w:ascii="Courier" w:eastAsia="Times New Roman" w:hAnsi="Courier" w:cs="Courier New"/>
            <w:color w:val="333333"/>
            <w:sz w:val="20"/>
            <w:szCs w:val="20"/>
          </w:rPr>
          <w:t>int romanToDecimal(string &amp;str)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5" w:author="Unknown"/>
          <w:rFonts w:ascii="Courier" w:eastAsia="Times New Roman" w:hAnsi="Courier" w:cs="Courier New"/>
          <w:color w:val="333333"/>
          <w:sz w:val="20"/>
          <w:szCs w:val="20"/>
        </w:rPr>
      </w:pPr>
      <w:ins w:id="112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7" w:author="Unknown"/>
          <w:rFonts w:ascii="Courier" w:eastAsia="Times New Roman" w:hAnsi="Courier" w:cs="Courier New"/>
          <w:color w:val="333333"/>
          <w:sz w:val="20"/>
          <w:szCs w:val="20"/>
        </w:rPr>
      </w:pPr>
      <w:ins w:id="1128" w:author="Unknown">
        <w:r w:rsidRPr="00C21DBA">
          <w:rPr>
            <w:rFonts w:ascii="Courier" w:eastAsia="Times New Roman" w:hAnsi="Courier" w:cs="Courier New"/>
            <w:color w:val="333333"/>
            <w:sz w:val="20"/>
            <w:szCs w:val="20"/>
          </w:rPr>
          <w:t>int res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9" w:author="Unknown"/>
          <w:rFonts w:ascii="Courier" w:eastAsia="Times New Roman" w:hAnsi="Courier" w:cs="Courier New"/>
          <w:color w:val="333333"/>
          <w:sz w:val="20"/>
          <w:szCs w:val="20"/>
        </w:rPr>
      </w:pPr>
      <w:ins w:id="1130" w:author="Unknown">
        <w:r w:rsidRPr="00C21DBA">
          <w:rPr>
            <w:rFonts w:ascii="Courier" w:eastAsia="Times New Roman" w:hAnsi="Courier" w:cs="Courier New"/>
            <w:color w:val="333333"/>
            <w:sz w:val="20"/>
            <w:szCs w:val="20"/>
          </w:rPr>
          <w:t>for (int i=0; i&lt;str.length();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31" w:author="Unknown"/>
          <w:rFonts w:ascii="Courier" w:eastAsia="Times New Roman" w:hAnsi="Courier" w:cs="Courier New"/>
          <w:color w:val="333333"/>
          <w:sz w:val="20"/>
          <w:szCs w:val="20"/>
        </w:rPr>
      </w:pPr>
      <w:ins w:id="113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33" w:author="Unknown"/>
          <w:rFonts w:ascii="Courier" w:eastAsia="Times New Roman" w:hAnsi="Courier" w:cs="Courier New"/>
          <w:color w:val="333333"/>
          <w:sz w:val="20"/>
          <w:szCs w:val="20"/>
        </w:rPr>
      </w:pPr>
      <w:ins w:id="1134" w:author="Unknown">
        <w:r w:rsidRPr="00C21DBA">
          <w:rPr>
            <w:rFonts w:ascii="Courier" w:eastAsia="Times New Roman" w:hAnsi="Courier" w:cs="Courier New"/>
            <w:color w:val="333333"/>
            <w:sz w:val="20"/>
            <w:szCs w:val="20"/>
          </w:rPr>
          <w:t>int s1 = value(str[i]);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35" w:author="Unknown"/>
          <w:rFonts w:ascii="Courier" w:eastAsia="Times New Roman" w:hAnsi="Courier" w:cs="Courier New"/>
          <w:color w:val="333333"/>
          <w:sz w:val="20"/>
          <w:szCs w:val="20"/>
        </w:rPr>
      </w:pPr>
      <w:ins w:id="1136" w:author="Unknown">
        <w:r w:rsidRPr="00C21DBA">
          <w:rPr>
            <w:rFonts w:ascii="Courier" w:eastAsia="Times New Roman" w:hAnsi="Courier" w:cs="Courier New"/>
            <w:color w:val="333333"/>
            <w:sz w:val="20"/>
            <w:szCs w:val="20"/>
          </w:rPr>
          <w:t>if (i+1 &lt; str.length())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37" w:author="Unknown"/>
          <w:rFonts w:ascii="Courier" w:eastAsia="Times New Roman" w:hAnsi="Courier" w:cs="Courier New"/>
          <w:color w:val="333333"/>
          <w:sz w:val="20"/>
          <w:szCs w:val="20"/>
        </w:rPr>
      </w:pPr>
      <w:ins w:id="113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39" w:author="Unknown"/>
          <w:rFonts w:ascii="Courier" w:eastAsia="Times New Roman" w:hAnsi="Courier" w:cs="Courier New"/>
          <w:color w:val="333333"/>
          <w:sz w:val="20"/>
          <w:szCs w:val="20"/>
        </w:rPr>
      </w:pPr>
      <w:ins w:id="1140" w:author="Unknown">
        <w:r w:rsidRPr="00C21DBA">
          <w:rPr>
            <w:rFonts w:ascii="Courier" w:eastAsia="Times New Roman" w:hAnsi="Courier" w:cs="Courier New"/>
            <w:color w:val="333333"/>
            <w:sz w:val="20"/>
            <w:szCs w:val="20"/>
          </w:rPr>
          <w:t>int s2 = value(str[i+1]);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1" w:author="Unknown"/>
          <w:rFonts w:ascii="Courier" w:eastAsia="Times New Roman" w:hAnsi="Courier" w:cs="Courier New"/>
          <w:color w:val="333333"/>
          <w:sz w:val="20"/>
          <w:szCs w:val="20"/>
        </w:rPr>
      </w:pPr>
      <w:ins w:id="1142" w:author="Unknown">
        <w:r w:rsidRPr="00C21DBA">
          <w:rPr>
            <w:rFonts w:ascii="Courier" w:eastAsia="Times New Roman" w:hAnsi="Courier" w:cs="Courier New"/>
            <w:color w:val="333333"/>
            <w:sz w:val="20"/>
            <w:szCs w:val="20"/>
          </w:rPr>
          <w:t>if (s1 &gt;= s2)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3" w:author="Unknown"/>
          <w:rFonts w:ascii="Courier" w:eastAsia="Times New Roman" w:hAnsi="Courier" w:cs="Courier New"/>
          <w:color w:val="333333"/>
          <w:sz w:val="20"/>
          <w:szCs w:val="20"/>
        </w:rPr>
      </w:pPr>
      <w:ins w:id="114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5" w:author="Unknown"/>
          <w:rFonts w:ascii="Courier" w:eastAsia="Times New Roman" w:hAnsi="Courier" w:cs="Courier New"/>
          <w:color w:val="333333"/>
          <w:sz w:val="20"/>
          <w:szCs w:val="20"/>
        </w:rPr>
      </w:pPr>
      <w:ins w:id="1146" w:author="Unknown">
        <w:r w:rsidRPr="00C21DBA">
          <w:rPr>
            <w:rFonts w:ascii="Courier" w:eastAsia="Times New Roman" w:hAnsi="Courier" w:cs="Courier New"/>
            <w:color w:val="333333"/>
            <w:sz w:val="20"/>
            <w:szCs w:val="20"/>
          </w:rPr>
          <w:t>res = res + s1;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7" w:author="Unknown"/>
          <w:rFonts w:ascii="Courier" w:eastAsia="Times New Roman" w:hAnsi="Courier" w:cs="Courier New"/>
          <w:color w:val="333333"/>
          <w:sz w:val="20"/>
          <w:szCs w:val="20"/>
        </w:rPr>
      </w:pPr>
      <w:ins w:id="114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9" w:author="Unknown"/>
          <w:rFonts w:ascii="Courier" w:eastAsia="Times New Roman" w:hAnsi="Courier" w:cs="Courier New"/>
          <w:color w:val="333333"/>
          <w:sz w:val="20"/>
          <w:szCs w:val="20"/>
        </w:rPr>
      </w:pPr>
      <w:ins w:id="1150"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51" w:author="Unknown"/>
          <w:rFonts w:ascii="Courier" w:eastAsia="Times New Roman" w:hAnsi="Courier" w:cs="Courier New"/>
          <w:color w:val="333333"/>
          <w:sz w:val="20"/>
          <w:szCs w:val="20"/>
        </w:rPr>
      </w:pPr>
      <w:ins w:id="115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53" w:author="Unknown"/>
          <w:rFonts w:ascii="Courier" w:eastAsia="Times New Roman" w:hAnsi="Courier" w:cs="Courier New"/>
          <w:color w:val="333333"/>
          <w:sz w:val="20"/>
          <w:szCs w:val="20"/>
        </w:rPr>
      </w:pPr>
      <w:ins w:id="1154" w:author="Unknown">
        <w:r w:rsidRPr="00C21DBA">
          <w:rPr>
            <w:rFonts w:ascii="Courier" w:eastAsia="Times New Roman" w:hAnsi="Courier" w:cs="Courier New"/>
            <w:color w:val="333333"/>
            <w:sz w:val="20"/>
            <w:szCs w:val="20"/>
          </w:rPr>
          <w:t>res = res + s2 - s1;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55" w:author="Unknown"/>
          <w:rFonts w:ascii="Courier" w:eastAsia="Times New Roman" w:hAnsi="Courier" w:cs="Courier New"/>
          <w:color w:val="333333"/>
          <w:sz w:val="20"/>
          <w:szCs w:val="20"/>
        </w:rPr>
      </w:pPr>
      <w:ins w:id="1156"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57" w:author="Unknown"/>
          <w:rFonts w:ascii="Courier" w:eastAsia="Times New Roman" w:hAnsi="Courier" w:cs="Courier New"/>
          <w:color w:val="333333"/>
          <w:sz w:val="20"/>
          <w:szCs w:val="20"/>
        </w:rPr>
      </w:pPr>
      <w:ins w:id="115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59" w:author="Unknown"/>
          <w:rFonts w:ascii="Courier" w:eastAsia="Times New Roman" w:hAnsi="Courier" w:cs="Courier New"/>
          <w:color w:val="333333"/>
          <w:sz w:val="20"/>
          <w:szCs w:val="20"/>
        </w:rPr>
      </w:pPr>
      <w:ins w:id="116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1" w:author="Unknown"/>
          <w:rFonts w:ascii="Courier" w:eastAsia="Times New Roman" w:hAnsi="Courier" w:cs="Courier New"/>
          <w:color w:val="333333"/>
          <w:sz w:val="20"/>
          <w:szCs w:val="20"/>
        </w:rPr>
      </w:pPr>
      <w:ins w:id="1162"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3" w:author="Unknown"/>
          <w:rFonts w:ascii="Courier" w:eastAsia="Times New Roman" w:hAnsi="Courier" w:cs="Courier New"/>
          <w:color w:val="333333"/>
          <w:sz w:val="20"/>
          <w:szCs w:val="20"/>
        </w:rPr>
      </w:pPr>
      <w:ins w:id="116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5" w:author="Unknown"/>
          <w:rFonts w:ascii="Courier" w:eastAsia="Times New Roman" w:hAnsi="Courier" w:cs="Courier New"/>
          <w:color w:val="333333"/>
          <w:sz w:val="20"/>
          <w:szCs w:val="20"/>
        </w:rPr>
      </w:pPr>
      <w:ins w:id="1166" w:author="Unknown">
        <w:r w:rsidRPr="00C21DBA">
          <w:rPr>
            <w:rFonts w:ascii="Courier" w:eastAsia="Times New Roman" w:hAnsi="Courier" w:cs="Courier New"/>
            <w:color w:val="333333"/>
            <w:sz w:val="20"/>
            <w:szCs w:val="20"/>
          </w:rPr>
          <w:t>res = res + s1;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7" w:author="Unknown"/>
          <w:rFonts w:ascii="Courier" w:eastAsia="Times New Roman" w:hAnsi="Courier" w:cs="Courier New"/>
          <w:color w:val="333333"/>
          <w:sz w:val="20"/>
          <w:szCs w:val="20"/>
        </w:rPr>
      </w:pPr>
      <w:ins w:id="1168"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9" w:author="Unknown"/>
          <w:rFonts w:ascii="Courier" w:eastAsia="Times New Roman" w:hAnsi="Courier" w:cs="Courier New"/>
          <w:color w:val="333333"/>
          <w:sz w:val="20"/>
          <w:szCs w:val="20"/>
        </w:rPr>
      </w:pPr>
      <w:ins w:id="1170"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71" w:author="Unknown"/>
          <w:rFonts w:ascii="Courier" w:eastAsia="Times New Roman" w:hAnsi="Courier" w:cs="Courier New"/>
          <w:color w:val="333333"/>
          <w:sz w:val="20"/>
          <w:szCs w:val="20"/>
        </w:rPr>
      </w:pPr>
      <w:ins w:id="117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73" w:author="Unknown"/>
          <w:rFonts w:ascii="Courier" w:eastAsia="Times New Roman" w:hAnsi="Courier" w:cs="Courier New"/>
          <w:color w:val="333333"/>
          <w:sz w:val="20"/>
          <w:szCs w:val="20"/>
        </w:rPr>
      </w:pPr>
      <w:ins w:id="1174" w:author="Unknown">
        <w:r w:rsidRPr="00C21DBA">
          <w:rPr>
            <w:rFonts w:ascii="Courier" w:eastAsia="Times New Roman" w:hAnsi="Courier" w:cs="Courier New"/>
            <w:color w:val="333333"/>
            <w:sz w:val="20"/>
            <w:szCs w:val="20"/>
          </w:rPr>
          <w:t>return res;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75" w:author="Unknown"/>
          <w:rFonts w:ascii="Courier" w:eastAsia="Times New Roman" w:hAnsi="Courier" w:cs="Courier New"/>
          <w:color w:val="333333"/>
          <w:sz w:val="20"/>
          <w:szCs w:val="20"/>
        </w:rPr>
      </w:pPr>
      <w:ins w:id="117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77" w:author="Unknown"/>
          <w:rFonts w:ascii="Courier" w:eastAsia="Times New Roman" w:hAnsi="Courier" w:cs="Courier New"/>
          <w:color w:val="333333"/>
          <w:sz w:val="20"/>
          <w:szCs w:val="20"/>
        </w:rPr>
      </w:pPr>
      <w:ins w:id="1178"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79" w:author="Unknown"/>
          <w:rFonts w:ascii="Courier" w:eastAsia="Times New Roman" w:hAnsi="Courier" w:cs="Courier New"/>
          <w:color w:val="333333"/>
          <w:sz w:val="20"/>
          <w:szCs w:val="20"/>
        </w:rPr>
      </w:pPr>
      <w:ins w:id="11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1" w:author="Unknown"/>
          <w:rFonts w:ascii="Courier" w:eastAsia="Times New Roman" w:hAnsi="Courier" w:cs="Courier New"/>
          <w:color w:val="333333"/>
          <w:sz w:val="20"/>
          <w:szCs w:val="20"/>
        </w:rPr>
      </w:pPr>
      <w:ins w:id="1182" w:author="Unknown">
        <w:r w:rsidRPr="00C21DBA">
          <w:rPr>
            <w:rFonts w:ascii="Courier" w:eastAsia="Times New Roman" w:hAnsi="Courier" w:cs="Courier New"/>
            <w:color w:val="333333"/>
            <w:sz w:val="20"/>
            <w:szCs w:val="20"/>
          </w:rPr>
          <w:t>string str ="MMCDXXII";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3" w:author="Unknown"/>
          <w:rFonts w:ascii="Courier" w:eastAsia="Times New Roman" w:hAnsi="Courier" w:cs="Courier New"/>
          <w:color w:val="333333"/>
          <w:sz w:val="20"/>
          <w:szCs w:val="20"/>
        </w:rPr>
      </w:pPr>
      <w:ins w:id="1184" w:author="Unknown">
        <w:r w:rsidRPr="00C21DBA">
          <w:rPr>
            <w:rFonts w:ascii="Courier" w:eastAsia="Times New Roman" w:hAnsi="Courier" w:cs="Courier New"/>
            <w:color w:val="333333"/>
            <w:sz w:val="20"/>
            <w:szCs w:val="20"/>
          </w:rPr>
          <w:t>cout &lt;&lt; "Integer equivalent for the Roman Numeral is: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5" w:author="Unknown"/>
          <w:rFonts w:ascii="Courier" w:eastAsia="Times New Roman" w:hAnsi="Courier" w:cs="Courier New"/>
          <w:color w:val="333333"/>
          <w:sz w:val="20"/>
          <w:szCs w:val="20"/>
        </w:rPr>
      </w:pPr>
      <w:ins w:id="1186" w:author="Unknown">
        <w:r w:rsidRPr="00C21DBA">
          <w:rPr>
            <w:rFonts w:ascii="Courier" w:eastAsia="Times New Roman" w:hAnsi="Courier" w:cs="Courier New"/>
            <w:color w:val="333333"/>
            <w:sz w:val="20"/>
            <w:szCs w:val="20"/>
          </w:rPr>
          <w:t>&lt;&lt; romanToDecimal(str) &lt;&lt; endl;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7" w:author="Unknown"/>
          <w:rFonts w:ascii="Courier" w:eastAsia="Times New Roman" w:hAnsi="Courier" w:cs="Courier New"/>
          <w:color w:val="333333"/>
          <w:sz w:val="20"/>
          <w:szCs w:val="20"/>
        </w:rPr>
      </w:pPr>
      <w:ins w:id="1188"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89" w:author="Unknown"/>
          <w:rFonts w:ascii="Courier" w:eastAsia="Times New Roman" w:hAnsi="Courier" w:cs="Courier New"/>
          <w:color w:val="333333"/>
          <w:sz w:val="20"/>
          <w:szCs w:val="20"/>
        </w:rPr>
      </w:pPr>
      <w:ins w:id="119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191" w:author="Unknown"/>
          <w:rFonts w:ascii="Segoe UI" w:eastAsia="Times New Roman" w:hAnsi="Segoe UI" w:cs="Segoe UI"/>
          <w:color w:val="000000"/>
          <w:sz w:val="23"/>
          <w:szCs w:val="23"/>
        </w:rPr>
      </w:pPr>
      <w:ins w:id="1192"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193" w:author="Unknown"/>
          <w:rFonts w:ascii="Segoe UI" w:eastAsia="Times New Roman" w:hAnsi="Segoe UI" w:cs="Segoe UI"/>
          <w:color w:val="000000"/>
          <w:sz w:val="23"/>
          <w:szCs w:val="23"/>
        </w:rPr>
      </w:pPr>
      <w:ins w:id="1194" w:author="Unknown">
        <w:r w:rsidRPr="00C21DBA">
          <w:rPr>
            <w:rFonts w:ascii="Segoe UI" w:eastAsia="Times New Roman" w:hAnsi="Segoe UI" w:cs="Segoe UI"/>
            <w:color w:val="000000"/>
            <w:sz w:val="23"/>
            <w:szCs w:val="23"/>
          </w:rPr>
          <w:t>Integer equivalent for the Roman Numeral is: 2422</w:t>
        </w:r>
      </w:ins>
    </w:p>
    <w:p w:rsidR="00C21DBA" w:rsidRPr="00C21DBA" w:rsidRDefault="00C21DBA" w:rsidP="00C21DBA">
      <w:pPr>
        <w:shd w:val="clear" w:color="auto" w:fill="FFFFFF"/>
        <w:spacing w:before="100" w:beforeAutospacing="1" w:after="100" w:afterAutospacing="1" w:line="240" w:lineRule="auto"/>
        <w:outlineLvl w:val="2"/>
        <w:rPr>
          <w:ins w:id="1195" w:author="Unknown"/>
          <w:rFonts w:ascii="Arial" w:eastAsia="Times New Roman" w:hAnsi="Arial" w:cs="Arial"/>
          <w:b/>
          <w:bCs/>
          <w:color w:val="222222"/>
          <w:sz w:val="27"/>
          <w:szCs w:val="27"/>
        </w:rPr>
      </w:pPr>
      <w:ins w:id="1196" w:author="Unknown">
        <w:r w:rsidRPr="00C21DBA">
          <w:rPr>
            <w:rFonts w:ascii="Arial" w:eastAsia="Times New Roman" w:hAnsi="Arial" w:cs="Arial"/>
            <w:b/>
            <w:bCs/>
            <w:color w:val="222222"/>
            <w:sz w:val="27"/>
            <w:szCs w:val="27"/>
          </w:rPr>
          <w:t>Question: Find the count of the smallest subarray of a given array with a sum greater than the given value x.</w:t>
        </w:r>
      </w:ins>
    </w:p>
    <w:p w:rsidR="00C21DBA" w:rsidRPr="00C21DBA" w:rsidRDefault="00C21DBA" w:rsidP="00C21DBA">
      <w:pPr>
        <w:shd w:val="clear" w:color="auto" w:fill="FFFFFF"/>
        <w:spacing w:after="300" w:line="240" w:lineRule="auto"/>
        <w:jc w:val="both"/>
        <w:rPr>
          <w:ins w:id="1197" w:author="Unknown"/>
          <w:rFonts w:ascii="Segoe UI" w:eastAsia="Times New Roman" w:hAnsi="Segoe UI" w:cs="Segoe UI"/>
          <w:color w:val="000000"/>
          <w:sz w:val="23"/>
          <w:szCs w:val="23"/>
        </w:rPr>
      </w:pPr>
      <w:ins w:id="1198"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We will use two nested loops for finding the smallest subarray of a given array with a sum greater than the given value x. While the outer loop will pick a starting element, the inner loop will consider all elements as the ending element.</w:t>
        </w:r>
      </w:ins>
    </w:p>
    <w:p w:rsidR="00C21DBA" w:rsidRPr="00C21DBA" w:rsidRDefault="00C21DBA" w:rsidP="00C21DBA">
      <w:pPr>
        <w:shd w:val="clear" w:color="auto" w:fill="FFFFFF"/>
        <w:spacing w:after="300" w:line="240" w:lineRule="auto"/>
        <w:jc w:val="both"/>
        <w:rPr>
          <w:ins w:id="1199" w:author="Unknown"/>
          <w:rFonts w:ascii="Segoe UI" w:eastAsia="Times New Roman" w:hAnsi="Segoe UI" w:cs="Segoe UI"/>
          <w:color w:val="000000"/>
          <w:sz w:val="23"/>
          <w:szCs w:val="23"/>
        </w:rPr>
      </w:pPr>
      <w:ins w:id="1200" w:author="Unknown">
        <w:r w:rsidRPr="00C21DBA">
          <w:rPr>
            <w:rFonts w:ascii="Segoe UI" w:eastAsia="Times New Roman" w:hAnsi="Segoe UI" w:cs="Segoe UI"/>
            <w:color w:val="000000"/>
            <w:sz w:val="23"/>
            <w:szCs w:val="23"/>
          </w:rPr>
          <w:t>Each time the sum of the elements present between the current start and end becomes greater than the given number x, the result is updated if the present length is smaller than the previous smallest length.</w:t>
        </w:r>
      </w:ins>
    </w:p>
    <w:p w:rsidR="00C21DBA" w:rsidRPr="00C21DBA" w:rsidRDefault="00C21DBA" w:rsidP="00C21DBA">
      <w:pPr>
        <w:shd w:val="clear" w:color="auto" w:fill="FFFFFF"/>
        <w:spacing w:after="300" w:line="240" w:lineRule="auto"/>
        <w:jc w:val="both"/>
        <w:rPr>
          <w:ins w:id="1201" w:author="Unknown"/>
          <w:rFonts w:ascii="Segoe UI" w:eastAsia="Times New Roman" w:hAnsi="Segoe UI" w:cs="Segoe UI"/>
          <w:color w:val="000000"/>
          <w:sz w:val="23"/>
          <w:szCs w:val="23"/>
        </w:rPr>
      </w:pPr>
      <w:ins w:id="1202" w:author="Unknown">
        <w:r w:rsidRPr="00C21DBA">
          <w:rPr>
            <w:rFonts w:ascii="Segoe UI" w:eastAsia="Times New Roman" w:hAnsi="Segoe UI" w:cs="Segoe UI"/>
            <w:color w:val="000000"/>
            <w:sz w:val="23"/>
            <w:szCs w:val="23"/>
          </w:rPr>
          <w:t>The approach can be implemented in C++ using the following code: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03" w:author="Unknown"/>
          <w:rFonts w:ascii="Courier" w:eastAsia="Times New Roman" w:hAnsi="Courier" w:cs="Courier New"/>
          <w:color w:val="333333"/>
          <w:sz w:val="20"/>
          <w:szCs w:val="20"/>
        </w:rPr>
      </w:pPr>
      <w:ins w:id="1204" w:author="Unknown">
        <w:r w:rsidRPr="00C21DBA">
          <w:rPr>
            <w:rFonts w:ascii="Courier" w:eastAsia="Times New Roman" w:hAnsi="Courier" w:cs="Courier New"/>
            <w:color w:val="333333"/>
            <w:sz w:val="20"/>
            <w:szCs w:val="20"/>
          </w:rPr>
          <w:t>#include &lt;iostream&gt;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05" w:author="Unknown"/>
          <w:rFonts w:ascii="Courier" w:eastAsia="Times New Roman" w:hAnsi="Courier" w:cs="Courier New"/>
          <w:color w:val="333333"/>
          <w:sz w:val="20"/>
          <w:szCs w:val="20"/>
        </w:rPr>
      </w:pPr>
      <w:ins w:id="1206"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07" w:author="Unknown"/>
          <w:rFonts w:ascii="Courier" w:eastAsia="Times New Roman" w:hAnsi="Courier" w:cs="Courier New"/>
          <w:color w:val="333333"/>
          <w:sz w:val="20"/>
          <w:szCs w:val="20"/>
        </w:rPr>
      </w:pPr>
      <w:ins w:id="1208" w:author="Unknown">
        <w:r w:rsidRPr="00C21DBA">
          <w:rPr>
            <w:rFonts w:ascii="Courier" w:eastAsia="Times New Roman" w:hAnsi="Courier" w:cs="Courier New"/>
            <w:color w:val="333333"/>
            <w:sz w:val="20"/>
            <w:szCs w:val="20"/>
          </w:rPr>
          <w:t>int smallestSubWithSum(int arr[], int n, int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09" w:author="Unknown"/>
          <w:rFonts w:ascii="Courier" w:eastAsia="Times New Roman" w:hAnsi="Courier" w:cs="Courier New"/>
          <w:color w:val="333333"/>
          <w:sz w:val="20"/>
          <w:szCs w:val="20"/>
        </w:rPr>
      </w:pPr>
      <w:ins w:id="121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11" w:author="Unknown"/>
          <w:rFonts w:ascii="Courier" w:eastAsia="Times New Roman" w:hAnsi="Courier" w:cs="Courier New"/>
          <w:color w:val="333333"/>
          <w:sz w:val="20"/>
          <w:szCs w:val="20"/>
        </w:rPr>
      </w:pPr>
      <w:ins w:id="1212" w:author="Unknown">
        <w:r w:rsidRPr="00C21DBA">
          <w:rPr>
            <w:rFonts w:ascii="Courier" w:eastAsia="Times New Roman" w:hAnsi="Courier" w:cs="Courier New"/>
            <w:color w:val="333333"/>
            <w:sz w:val="20"/>
            <w:szCs w:val="20"/>
          </w:rPr>
          <w:t>int min_len = n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13" w:author="Unknown"/>
          <w:rFonts w:ascii="Courier" w:eastAsia="Times New Roman" w:hAnsi="Courier" w:cs="Courier New"/>
          <w:color w:val="333333"/>
          <w:sz w:val="20"/>
          <w:szCs w:val="20"/>
        </w:rPr>
      </w:pPr>
      <w:ins w:id="1214" w:author="Unknown">
        <w:r w:rsidRPr="00C21DBA">
          <w:rPr>
            <w:rFonts w:ascii="Courier" w:eastAsia="Times New Roman" w:hAnsi="Courier" w:cs="Courier New"/>
            <w:color w:val="333333"/>
            <w:sz w:val="20"/>
            <w:szCs w:val="20"/>
          </w:rPr>
          <w:t>for (int start=0; start&lt;n; start++)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15" w:author="Unknown"/>
          <w:rFonts w:ascii="Courier" w:eastAsia="Times New Roman" w:hAnsi="Courier" w:cs="Courier New"/>
          <w:color w:val="333333"/>
          <w:sz w:val="20"/>
          <w:szCs w:val="20"/>
        </w:rPr>
      </w:pPr>
      <w:ins w:id="1216"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17" w:author="Unknown"/>
          <w:rFonts w:ascii="Courier" w:eastAsia="Times New Roman" w:hAnsi="Courier" w:cs="Courier New"/>
          <w:color w:val="333333"/>
          <w:sz w:val="20"/>
          <w:szCs w:val="20"/>
        </w:rPr>
      </w:pPr>
      <w:ins w:id="1218" w:author="Unknown">
        <w:r w:rsidRPr="00C21DBA">
          <w:rPr>
            <w:rFonts w:ascii="Courier" w:eastAsia="Times New Roman" w:hAnsi="Courier" w:cs="Courier New"/>
            <w:color w:val="333333"/>
            <w:sz w:val="20"/>
            <w:szCs w:val="20"/>
          </w:rPr>
          <w:t>int curr_sum = arr[start];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19" w:author="Unknown"/>
          <w:rFonts w:ascii="Courier" w:eastAsia="Times New Roman" w:hAnsi="Courier" w:cs="Courier New"/>
          <w:color w:val="333333"/>
          <w:sz w:val="20"/>
          <w:szCs w:val="20"/>
        </w:rPr>
      </w:pPr>
      <w:ins w:id="1220" w:author="Unknown">
        <w:r w:rsidRPr="00C21DBA">
          <w:rPr>
            <w:rFonts w:ascii="Courier" w:eastAsia="Times New Roman" w:hAnsi="Courier" w:cs="Courier New"/>
            <w:color w:val="333333"/>
            <w:sz w:val="20"/>
            <w:szCs w:val="20"/>
          </w:rPr>
          <w:t>if (curr_sum &gt; x) 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1" w:author="Unknown"/>
          <w:rFonts w:ascii="Courier" w:eastAsia="Times New Roman" w:hAnsi="Courier" w:cs="Courier New"/>
          <w:color w:val="333333"/>
          <w:sz w:val="20"/>
          <w:szCs w:val="20"/>
        </w:rPr>
      </w:pPr>
      <w:ins w:id="1222" w:author="Unknown">
        <w:r w:rsidRPr="00C21DBA">
          <w:rPr>
            <w:rFonts w:ascii="Courier" w:eastAsia="Times New Roman" w:hAnsi="Courier" w:cs="Courier New"/>
            <w:color w:val="333333"/>
            <w:sz w:val="20"/>
            <w:szCs w:val="20"/>
          </w:rPr>
          <w:t>for (int end=start+1; end&lt;n; end++)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3" w:author="Unknown"/>
          <w:rFonts w:ascii="Courier" w:eastAsia="Times New Roman" w:hAnsi="Courier" w:cs="Courier New"/>
          <w:color w:val="333333"/>
          <w:sz w:val="20"/>
          <w:szCs w:val="20"/>
        </w:rPr>
      </w:pPr>
      <w:ins w:id="122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5" w:author="Unknown"/>
          <w:rFonts w:ascii="Courier" w:eastAsia="Times New Roman" w:hAnsi="Courier" w:cs="Courier New"/>
          <w:color w:val="333333"/>
          <w:sz w:val="20"/>
          <w:szCs w:val="20"/>
        </w:rPr>
      </w:pPr>
      <w:ins w:id="1226" w:author="Unknown">
        <w:r w:rsidRPr="00C21DBA">
          <w:rPr>
            <w:rFonts w:ascii="Courier" w:eastAsia="Times New Roman" w:hAnsi="Courier" w:cs="Courier New"/>
            <w:color w:val="333333"/>
            <w:sz w:val="20"/>
            <w:szCs w:val="20"/>
          </w:rPr>
          <w:t>curr_sum += arr[end];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7" w:author="Unknown"/>
          <w:rFonts w:ascii="Courier" w:eastAsia="Times New Roman" w:hAnsi="Courier" w:cs="Courier New"/>
          <w:color w:val="333333"/>
          <w:sz w:val="20"/>
          <w:szCs w:val="20"/>
        </w:rPr>
      </w:pPr>
      <w:ins w:id="1228" w:author="Unknown">
        <w:r w:rsidRPr="00C21DBA">
          <w:rPr>
            <w:rFonts w:ascii="Courier" w:eastAsia="Times New Roman" w:hAnsi="Courier" w:cs="Courier New"/>
            <w:color w:val="333333"/>
            <w:sz w:val="20"/>
            <w:szCs w:val="20"/>
          </w:rPr>
          <w:t>if (curr_sum &gt; x &amp;&amp; (end - start + 1) &lt; min_len)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9" w:author="Unknown"/>
          <w:rFonts w:ascii="Courier" w:eastAsia="Times New Roman" w:hAnsi="Courier" w:cs="Courier New"/>
          <w:color w:val="333333"/>
          <w:sz w:val="20"/>
          <w:szCs w:val="20"/>
        </w:rPr>
      </w:pPr>
      <w:ins w:id="1230" w:author="Unknown">
        <w:r w:rsidRPr="00C21DBA">
          <w:rPr>
            <w:rFonts w:ascii="Courier" w:eastAsia="Times New Roman" w:hAnsi="Courier" w:cs="Courier New"/>
            <w:color w:val="333333"/>
            <w:sz w:val="20"/>
            <w:szCs w:val="20"/>
          </w:rPr>
          <w:t>min_len = (end - start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31" w:author="Unknown"/>
          <w:rFonts w:ascii="Courier" w:eastAsia="Times New Roman" w:hAnsi="Courier" w:cs="Courier New"/>
          <w:color w:val="333333"/>
          <w:sz w:val="20"/>
          <w:szCs w:val="20"/>
        </w:rPr>
      </w:pPr>
      <w:ins w:id="123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33" w:author="Unknown"/>
          <w:rFonts w:ascii="Courier" w:eastAsia="Times New Roman" w:hAnsi="Courier" w:cs="Courier New"/>
          <w:color w:val="333333"/>
          <w:sz w:val="20"/>
          <w:szCs w:val="20"/>
        </w:rPr>
      </w:pPr>
      <w:ins w:id="123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35" w:author="Unknown"/>
          <w:rFonts w:ascii="Courier" w:eastAsia="Times New Roman" w:hAnsi="Courier" w:cs="Courier New"/>
          <w:color w:val="333333"/>
          <w:sz w:val="20"/>
          <w:szCs w:val="20"/>
        </w:rPr>
      </w:pPr>
      <w:ins w:id="1236" w:author="Unknown">
        <w:r w:rsidRPr="00C21DBA">
          <w:rPr>
            <w:rFonts w:ascii="Courier" w:eastAsia="Times New Roman" w:hAnsi="Courier" w:cs="Courier New"/>
            <w:color w:val="333333"/>
            <w:sz w:val="20"/>
            <w:szCs w:val="20"/>
          </w:rPr>
          <w:t>return min_len;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37" w:author="Unknown"/>
          <w:rFonts w:ascii="Courier" w:eastAsia="Times New Roman" w:hAnsi="Courier" w:cs="Courier New"/>
          <w:color w:val="333333"/>
          <w:sz w:val="20"/>
          <w:szCs w:val="20"/>
        </w:rPr>
      </w:pPr>
      <w:ins w:id="123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39" w:author="Unknown"/>
          <w:rFonts w:ascii="Courier" w:eastAsia="Times New Roman" w:hAnsi="Courier" w:cs="Courier New"/>
          <w:color w:val="333333"/>
          <w:sz w:val="20"/>
          <w:szCs w:val="20"/>
        </w:rPr>
      </w:pPr>
      <w:ins w:id="1240"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1" w:author="Unknown"/>
          <w:rFonts w:ascii="Courier" w:eastAsia="Times New Roman" w:hAnsi="Courier" w:cs="Courier New"/>
          <w:color w:val="333333"/>
          <w:sz w:val="20"/>
          <w:szCs w:val="20"/>
        </w:rPr>
      </w:pPr>
      <w:ins w:id="12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3" w:author="Unknown"/>
          <w:rFonts w:ascii="Courier" w:eastAsia="Times New Roman" w:hAnsi="Courier" w:cs="Courier New"/>
          <w:color w:val="333333"/>
          <w:sz w:val="20"/>
          <w:szCs w:val="20"/>
        </w:rPr>
      </w:pPr>
      <w:ins w:id="1244" w:author="Unknown">
        <w:r w:rsidRPr="00C21DBA">
          <w:rPr>
            <w:rFonts w:ascii="Courier" w:eastAsia="Times New Roman" w:hAnsi="Courier" w:cs="Courier New"/>
            <w:color w:val="333333"/>
            <w:sz w:val="20"/>
            <w:szCs w:val="20"/>
          </w:rPr>
          <w:t>int arr1[] = {1, 4, 45, 6, 10, 19};</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5" w:author="Unknown"/>
          <w:rFonts w:ascii="Courier" w:eastAsia="Times New Roman" w:hAnsi="Courier" w:cs="Courier New"/>
          <w:color w:val="333333"/>
          <w:sz w:val="20"/>
          <w:szCs w:val="20"/>
        </w:rPr>
      </w:pPr>
      <w:ins w:id="1246" w:author="Unknown">
        <w:r w:rsidRPr="00C21DBA">
          <w:rPr>
            <w:rFonts w:ascii="Courier" w:eastAsia="Times New Roman" w:hAnsi="Courier" w:cs="Courier New"/>
            <w:color w:val="333333"/>
            <w:sz w:val="20"/>
            <w:szCs w:val="20"/>
          </w:rPr>
          <w:t>int x = 51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7" w:author="Unknown"/>
          <w:rFonts w:ascii="Courier" w:eastAsia="Times New Roman" w:hAnsi="Courier" w:cs="Courier New"/>
          <w:color w:val="333333"/>
          <w:sz w:val="20"/>
          <w:szCs w:val="20"/>
        </w:rPr>
      </w:pPr>
      <w:ins w:id="1248" w:author="Unknown">
        <w:r w:rsidRPr="00C21DBA">
          <w:rPr>
            <w:rFonts w:ascii="Courier" w:eastAsia="Times New Roman" w:hAnsi="Courier" w:cs="Courier New"/>
            <w:color w:val="333333"/>
            <w:sz w:val="20"/>
            <w:szCs w:val="20"/>
          </w:rPr>
          <w:t>int n1 = sizeof(arr1)/sizeof(arr1[0]);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9" w:author="Unknown"/>
          <w:rFonts w:ascii="Courier" w:eastAsia="Times New Roman" w:hAnsi="Courier" w:cs="Courier New"/>
          <w:color w:val="333333"/>
          <w:sz w:val="20"/>
          <w:szCs w:val="20"/>
        </w:rPr>
      </w:pPr>
      <w:ins w:id="1250" w:author="Unknown">
        <w:r w:rsidRPr="00C21DBA">
          <w:rPr>
            <w:rFonts w:ascii="Courier" w:eastAsia="Times New Roman" w:hAnsi="Courier" w:cs="Courier New"/>
            <w:color w:val="333333"/>
            <w:sz w:val="20"/>
            <w:szCs w:val="20"/>
          </w:rPr>
          <w:t>int res1 = smallestSubWithSum(arr1, n1, 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51" w:author="Unknown"/>
          <w:rFonts w:ascii="Courier" w:eastAsia="Times New Roman" w:hAnsi="Courier" w:cs="Courier New"/>
          <w:color w:val="333333"/>
          <w:sz w:val="20"/>
          <w:szCs w:val="20"/>
        </w:rPr>
      </w:pPr>
      <w:ins w:id="1252" w:author="Unknown">
        <w:r w:rsidRPr="00C21DBA">
          <w:rPr>
            <w:rFonts w:ascii="Courier" w:eastAsia="Times New Roman" w:hAnsi="Courier" w:cs="Courier New"/>
            <w:color w:val="333333"/>
            <w:sz w:val="20"/>
            <w:szCs w:val="20"/>
          </w:rPr>
          <w:t>(res1 == n1+1)? cout &lt;&lt; "Not possible\n"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53" w:author="Unknown"/>
          <w:rFonts w:ascii="Courier" w:eastAsia="Times New Roman" w:hAnsi="Courier" w:cs="Courier New"/>
          <w:color w:val="333333"/>
          <w:sz w:val="20"/>
          <w:szCs w:val="20"/>
        </w:rPr>
      </w:pPr>
      <w:ins w:id="1254" w:author="Unknown">
        <w:r w:rsidRPr="00C21DBA">
          <w:rPr>
            <w:rFonts w:ascii="Courier" w:eastAsia="Times New Roman" w:hAnsi="Courier" w:cs="Courier New"/>
            <w:color w:val="333333"/>
            <w:sz w:val="20"/>
            <w:szCs w:val="20"/>
          </w:rPr>
          <w:t>cout &lt;&lt; res1 &lt;&lt; endl;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55" w:author="Unknown"/>
          <w:rFonts w:ascii="Courier" w:eastAsia="Times New Roman" w:hAnsi="Courier" w:cs="Courier New"/>
          <w:color w:val="333333"/>
          <w:sz w:val="20"/>
          <w:szCs w:val="20"/>
        </w:rPr>
      </w:pPr>
      <w:ins w:id="1256"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57" w:author="Unknown"/>
          <w:rFonts w:ascii="Courier" w:eastAsia="Times New Roman" w:hAnsi="Courier" w:cs="Courier New"/>
          <w:color w:val="333333"/>
          <w:sz w:val="20"/>
          <w:szCs w:val="20"/>
        </w:rPr>
      </w:pPr>
      <w:ins w:id="125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259" w:author="Unknown"/>
          <w:rFonts w:ascii="Segoe UI" w:eastAsia="Times New Roman" w:hAnsi="Segoe UI" w:cs="Segoe UI"/>
          <w:color w:val="000000"/>
          <w:sz w:val="23"/>
          <w:szCs w:val="23"/>
        </w:rPr>
      </w:pPr>
      <w:ins w:id="1260"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261" w:author="Unknown"/>
          <w:rFonts w:ascii="Segoe UI" w:eastAsia="Times New Roman" w:hAnsi="Segoe UI" w:cs="Segoe UI"/>
          <w:color w:val="000000"/>
          <w:sz w:val="23"/>
          <w:szCs w:val="23"/>
        </w:rPr>
      </w:pPr>
      <w:ins w:id="1262" w:author="Unknown">
        <w:r w:rsidRPr="00C21DBA">
          <w:rPr>
            <w:rFonts w:ascii="Segoe UI" w:eastAsia="Times New Roman" w:hAnsi="Segoe UI" w:cs="Segoe UI"/>
            <w:color w:val="000000"/>
            <w:sz w:val="23"/>
            <w:szCs w:val="23"/>
          </w:rPr>
          <w:t>3</w:t>
        </w:r>
      </w:ins>
    </w:p>
    <w:p w:rsidR="00C21DBA" w:rsidRPr="00C21DBA" w:rsidRDefault="00C21DBA" w:rsidP="00C21DBA">
      <w:pPr>
        <w:shd w:val="clear" w:color="auto" w:fill="FFFFFF"/>
        <w:spacing w:before="100" w:beforeAutospacing="1" w:after="100" w:afterAutospacing="1" w:line="240" w:lineRule="auto"/>
        <w:outlineLvl w:val="2"/>
        <w:rPr>
          <w:ins w:id="1263" w:author="Unknown"/>
          <w:rFonts w:ascii="Arial" w:eastAsia="Times New Roman" w:hAnsi="Arial" w:cs="Arial"/>
          <w:b/>
          <w:bCs/>
          <w:color w:val="222222"/>
          <w:sz w:val="27"/>
          <w:szCs w:val="27"/>
        </w:rPr>
      </w:pPr>
      <w:ins w:id="1264" w:author="Unknown">
        <w:r w:rsidRPr="00C21DBA">
          <w:rPr>
            <w:rFonts w:ascii="Arial" w:eastAsia="Times New Roman" w:hAnsi="Arial" w:cs="Arial"/>
            <w:b/>
            <w:bCs/>
            <w:color w:val="222222"/>
            <w:sz w:val="27"/>
            <w:szCs w:val="27"/>
          </w:rPr>
          <w:t>Question: From the given array, find a subarray that has at least k numbers and has the largest possible sum.</w:t>
        </w:r>
      </w:ins>
    </w:p>
    <w:p w:rsidR="00C21DBA" w:rsidRPr="00C21DBA" w:rsidRDefault="00C21DBA" w:rsidP="00C21DBA">
      <w:pPr>
        <w:shd w:val="clear" w:color="auto" w:fill="FFFFFF"/>
        <w:spacing w:after="300" w:line="240" w:lineRule="auto"/>
        <w:jc w:val="both"/>
        <w:rPr>
          <w:ins w:id="1265" w:author="Unknown"/>
          <w:rFonts w:ascii="Segoe UI" w:eastAsia="Times New Roman" w:hAnsi="Segoe UI" w:cs="Segoe UI"/>
          <w:color w:val="000000"/>
          <w:sz w:val="23"/>
          <w:szCs w:val="23"/>
        </w:rPr>
      </w:pPr>
      <w:ins w:id="1266" w:author="Unknown">
        <w:r w:rsidRPr="00C21DBA">
          <w:rPr>
            <w:rFonts w:ascii="Segoe UI" w:eastAsia="Times New Roman" w:hAnsi="Segoe UI" w:cs="Segoe UI"/>
            <w:b/>
            <w:bCs/>
            <w:color w:val="000000"/>
            <w:sz w:val="23"/>
            <w:szCs w:val="23"/>
          </w:rPr>
          <w:lastRenderedPageBreak/>
          <w:t>Answer</w:t>
        </w:r>
        <w:r w:rsidRPr="00C21DBA">
          <w:rPr>
            <w:rFonts w:ascii="Segoe UI" w:eastAsia="Times New Roman" w:hAnsi="Segoe UI" w:cs="Segoe UI"/>
            <w:color w:val="000000"/>
            <w:sz w:val="23"/>
            <w:szCs w:val="23"/>
          </w:rPr>
          <w:t>: We will first compute the maximum sum until every index is covered and store it in an array named maxSum[]. Next, we will use the sliding window concept of size k. Then we will keep track of the sum of the current k elements.</w:t>
        </w:r>
      </w:ins>
    </w:p>
    <w:p w:rsidR="00C21DBA" w:rsidRPr="00C21DBA" w:rsidRDefault="00C21DBA" w:rsidP="00C21DBA">
      <w:pPr>
        <w:shd w:val="clear" w:color="auto" w:fill="FFFFFF"/>
        <w:spacing w:after="300" w:line="240" w:lineRule="auto"/>
        <w:jc w:val="both"/>
        <w:rPr>
          <w:ins w:id="1267" w:author="Unknown"/>
          <w:rFonts w:ascii="Segoe UI" w:eastAsia="Times New Roman" w:hAnsi="Segoe UI" w:cs="Segoe UI"/>
          <w:color w:val="000000"/>
          <w:sz w:val="23"/>
          <w:szCs w:val="23"/>
        </w:rPr>
      </w:pPr>
      <w:ins w:id="1268" w:author="Unknown">
        <w:r w:rsidRPr="00C21DBA">
          <w:rPr>
            <w:rFonts w:ascii="Segoe UI" w:eastAsia="Times New Roman" w:hAnsi="Segoe UI" w:cs="Segoe UI"/>
            <w:color w:val="000000"/>
            <w:sz w:val="23"/>
            <w:szCs w:val="23"/>
          </w:rPr>
          <w:t>For computing the sum of the current window, we need to remove the first element of the previous window and add the current element. Once we get the sum of the current window, we will add the maxSum[] of the previous window, if it will be greater than the current maxSum[].</w:t>
        </w:r>
      </w:ins>
    </w:p>
    <w:p w:rsidR="00C21DBA" w:rsidRPr="00C21DBA" w:rsidRDefault="00C21DBA" w:rsidP="00C21DBA">
      <w:pPr>
        <w:shd w:val="clear" w:color="auto" w:fill="FFFFFF"/>
        <w:spacing w:after="300" w:line="240" w:lineRule="auto"/>
        <w:jc w:val="both"/>
        <w:rPr>
          <w:ins w:id="1269" w:author="Unknown"/>
          <w:rFonts w:ascii="Segoe UI" w:eastAsia="Times New Roman" w:hAnsi="Segoe UI" w:cs="Segoe UI"/>
          <w:color w:val="000000"/>
          <w:sz w:val="23"/>
          <w:szCs w:val="23"/>
        </w:rPr>
      </w:pPr>
      <w:ins w:id="1270" w:author="Unknown">
        <w:r w:rsidRPr="00C21DBA">
          <w:rPr>
            <w:rFonts w:ascii="Segoe UI" w:eastAsia="Times New Roman" w:hAnsi="Segoe UI" w:cs="Segoe UI"/>
            <w:color w:val="000000"/>
            <w:sz w:val="23"/>
            <w:szCs w:val="23"/>
          </w:rPr>
          <w:t>Here is a C++ program for implementing the aforementioned idea: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71" w:author="Unknown"/>
          <w:rFonts w:ascii="Courier" w:eastAsia="Times New Roman" w:hAnsi="Courier" w:cs="Courier New"/>
          <w:color w:val="333333"/>
          <w:sz w:val="20"/>
          <w:szCs w:val="20"/>
        </w:rPr>
      </w:pPr>
      <w:ins w:id="1272"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73" w:author="Unknown"/>
          <w:rFonts w:ascii="Courier" w:eastAsia="Times New Roman" w:hAnsi="Courier" w:cs="Courier New"/>
          <w:color w:val="333333"/>
          <w:sz w:val="20"/>
          <w:szCs w:val="20"/>
        </w:rPr>
      </w:pPr>
      <w:ins w:id="1274"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75" w:author="Unknown"/>
          <w:rFonts w:ascii="Courier" w:eastAsia="Times New Roman" w:hAnsi="Courier" w:cs="Courier New"/>
          <w:color w:val="333333"/>
          <w:sz w:val="20"/>
          <w:szCs w:val="20"/>
        </w:rPr>
      </w:pPr>
      <w:ins w:id="1276" w:author="Unknown">
        <w:r w:rsidRPr="00C21DBA">
          <w:rPr>
            <w:rFonts w:ascii="Courier" w:eastAsia="Times New Roman" w:hAnsi="Courier" w:cs="Courier New"/>
            <w:color w:val="333333"/>
            <w:sz w:val="20"/>
            <w:szCs w:val="20"/>
          </w:rPr>
          <w:t>int maxSumWithK(int a[], int n, int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77" w:author="Unknown"/>
          <w:rFonts w:ascii="Courier" w:eastAsia="Times New Roman" w:hAnsi="Courier" w:cs="Courier New"/>
          <w:color w:val="333333"/>
          <w:sz w:val="20"/>
          <w:szCs w:val="20"/>
        </w:rPr>
      </w:pPr>
      <w:ins w:id="127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79" w:author="Unknown"/>
          <w:rFonts w:ascii="Courier" w:eastAsia="Times New Roman" w:hAnsi="Courier" w:cs="Courier New"/>
          <w:color w:val="333333"/>
          <w:sz w:val="20"/>
          <w:szCs w:val="20"/>
        </w:rPr>
      </w:pPr>
      <w:ins w:id="1280" w:author="Unknown">
        <w:r w:rsidRPr="00C21DBA">
          <w:rPr>
            <w:rFonts w:ascii="Courier" w:eastAsia="Times New Roman" w:hAnsi="Courier" w:cs="Courier New"/>
            <w:color w:val="333333"/>
            <w:sz w:val="20"/>
            <w:szCs w:val="20"/>
          </w:rPr>
          <w:t>int maxSum[n];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1" w:author="Unknown"/>
          <w:rFonts w:ascii="Courier" w:eastAsia="Times New Roman" w:hAnsi="Courier" w:cs="Courier New"/>
          <w:color w:val="333333"/>
          <w:sz w:val="20"/>
          <w:szCs w:val="20"/>
        </w:rPr>
      </w:pPr>
      <w:ins w:id="1282" w:author="Unknown">
        <w:r w:rsidRPr="00C21DBA">
          <w:rPr>
            <w:rFonts w:ascii="Courier" w:eastAsia="Times New Roman" w:hAnsi="Courier" w:cs="Courier New"/>
            <w:color w:val="333333"/>
            <w:sz w:val="20"/>
            <w:szCs w:val="20"/>
          </w:rPr>
          <w:t>maxSum[0] = a[0];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3" w:author="Unknown"/>
          <w:rFonts w:ascii="Courier" w:eastAsia="Times New Roman" w:hAnsi="Courier" w:cs="Courier New"/>
          <w:color w:val="333333"/>
          <w:sz w:val="20"/>
          <w:szCs w:val="20"/>
        </w:rPr>
      </w:pPr>
      <w:ins w:id="1284" w:author="Unknown">
        <w:r w:rsidRPr="00C21DBA">
          <w:rPr>
            <w:rFonts w:ascii="Courier" w:eastAsia="Times New Roman" w:hAnsi="Courier" w:cs="Courier New"/>
            <w:color w:val="333333"/>
            <w:sz w:val="20"/>
            <w:szCs w:val="20"/>
          </w:rPr>
          <w:t>int curr_max = a[0];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5" w:author="Unknown"/>
          <w:rFonts w:ascii="Courier" w:eastAsia="Times New Roman" w:hAnsi="Courier" w:cs="Courier New"/>
          <w:color w:val="333333"/>
          <w:sz w:val="20"/>
          <w:szCs w:val="20"/>
        </w:rPr>
      </w:pPr>
      <w:ins w:id="1286" w:author="Unknown">
        <w:r w:rsidRPr="00C21DBA">
          <w:rPr>
            <w:rFonts w:ascii="Courier" w:eastAsia="Times New Roman" w:hAnsi="Courier" w:cs="Courier New"/>
            <w:color w:val="333333"/>
            <w:sz w:val="20"/>
            <w:szCs w:val="20"/>
          </w:rPr>
          <w:t>for (int i = 1; i &lt; 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7" w:author="Unknown"/>
          <w:rFonts w:ascii="Courier" w:eastAsia="Times New Roman" w:hAnsi="Courier" w:cs="Courier New"/>
          <w:color w:val="333333"/>
          <w:sz w:val="20"/>
          <w:szCs w:val="20"/>
        </w:rPr>
      </w:pPr>
      <w:ins w:id="128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9" w:author="Unknown"/>
          <w:rFonts w:ascii="Courier" w:eastAsia="Times New Roman" w:hAnsi="Courier" w:cs="Courier New"/>
          <w:color w:val="333333"/>
          <w:sz w:val="20"/>
          <w:szCs w:val="20"/>
        </w:rPr>
      </w:pPr>
      <w:ins w:id="1290" w:author="Unknown">
        <w:r w:rsidRPr="00C21DBA">
          <w:rPr>
            <w:rFonts w:ascii="Courier" w:eastAsia="Times New Roman" w:hAnsi="Courier" w:cs="Courier New"/>
            <w:color w:val="333333"/>
            <w:sz w:val="20"/>
            <w:szCs w:val="20"/>
          </w:rPr>
          <w:t>curr_max = max(a[i], curr_max+a[i]);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91" w:author="Unknown"/>
          <w:rFonts w:ascii="Courier" w:eastAsia="Times New Roman" w:hAnsi="Courier" w:cs="Courier New"/>
          <w:color w:val="333333"/>
          <w:sz w:val="20"/>
          <w:szCs w:val="20"/>
        </w:rPr>
      </w:pPr>
      <w:ins w:id="1292" w:author="Unknown">
        <w:r w:rsidRPr="00C21DBA">
          <w:rPr>
            <w:rFonts w:ascii="Courier" w:eastAsia="Times New Roman" w:hAnsi="Courier" w:cs="Courier New"/>
            <w:color w:val="333333"/>
            <w:sz w:val="20"/>
            <w:szCs w:val="20"/>
          </w:rPr>
          <w:t>maxSum[i] = curr_max;</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93" w:author="Unknown"/>
          <w:rFonts w:ascii="Courier" w:eastAsia="Times New Roman" w:hAnsi="Courier" w:cs="Courier New"/>
          <w:color w:val="333333"/>
          <w:sz w:val="20"/>
          <w:szCs w:val="20"/>
        </w:rPr>
      </w:pPr>
      <w:ins w:id="129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95" w:author="Unknown"/>
          <w:rFonts w:ascii="Courier" w:eastAsia="Times New Roman" w:hAnsi="Courier" w:cs="Courier New"/>
          <w:color w:val="333333"/>
          <w:sz w:val="20"/>
          <w:szCs w:val="20"/>
        </w:rPr>
      </w:pPr>
      <w:ins w:id="1296" w:author="Unknown">
        <w:r w:rsidRPr="00C21DBA">
          <w:rPr>
            <w:rFonts w:ascii="Courier" w:eastAsia="Times New Roman" w:hAnsi="Courier" w:cs="Courier New"/>
            <w:color w:val="333333"/>
            <w:sz w:val="20"/>
            <w:szCs w:val="20"/>
          </w:rPr>
          <w:t>int sum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97" w:author="Unknown"/>
          <w:rFonts w:ascii="Courier" w:eastAsia="Times New Roman" w:hAnsi="Courier" w:cs="Courier New"/>
          <w:color w:val="333333"/>
          <w:sz w:val="20"/>
          <w:szCs w:val="20"/>
        </w:rPr>
      </w:pPr>
      <w:ins w:id="1298" w:author="Unknown">
        <w:r w:rsidRPr="00C21DBA">
          <w:rPr>
            <w:rFonts w:ascii="Courier" w:eastAsia="Times New Roman" w:hAnsi="Courier" w:cs="Courier New"/>
            <w:color w:val="333333"/>
            <w:sz w:val="20"/>
            <w:szCs w:val="20"/>
          </w:rPr>
          <w:t>for (int i = 0; i &lt; k;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99" w:author="Unknown"/>
          <w:rFonts w:ascii="Courier" w:eastAsia="Times New Roman" w:hAnsi="Courier" w:cs="Courier New"/>
          <w:color w:val="333333"/>
          <w:sz w:val="20"/>
          <w:szCs w:val="20"/>
        </w:rPr>
      </w:pPr>
      <w:ins w:id="1300" w:author="Unknown">
        <w:r w:rsidRPr="00C21DBA">
          <w:rPr>
            <w:rFonts w:ascii="Courier" w:eastAsia="Times New Roman" w:hAnsi="Courier" w:cs="Courier New"/>
            <w:color w:val="333333"/>
            <w:sz w:val="20"/>
            <w:szCs w:val="20"/>
          </w:rPr>
          <w:t>sum += a[i];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1" w:author="Unknown"/>
          <w:rFonts w:ascii="Courier" w:eastAsia="Times New Roman" w:hAnsi="Courier" w:cs="Courier New"/>
          <w:color w:val="333333"/>
          <w:sz w:val="20"/>
          <w:szCs w:val="20"/>
        </w:rPr>
      </w:pPr>
      <w:ins w:id="1302" w:author="Unknown">
        <w:r w:rsidRPr="00C21DBA">
          <w:rPr>
            <w:rFonts w:ascii="Courier" w:eastAsia="Times New Roman" w:hAnsi="Courier" w:cs="Courier New"/>
            <w:color w:val="333333"/>
            <w:sz w:val="20"/>
            <w:szCs w:val="20"/>
          </w:rPr>
          <w:t>int result =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3" w:author="Unknown"/>
          <w:rFonts w:ascii="Courier" w:eastAsia="Times New Roman" w:hAnsi="Courier" w:cs="Courier New"/>
          <w:color w:val="333333"/>
          <w:sz w:val="20"/>
          <w:szCs w:val="20"/>
        </w:rPr>
      </w:pPr>
      <w:ins w:id="1304" w:author="Unknown">
        <w:r w:rsidRPr="00C21DBA">
          <w:rPr>
            <w:rFonts w:ascii="Courier" w:eastAsia="Times New Roman" w:hAnsi="Courier" w:cs="Courier New"/>
            <w:color w:val="333333"/>
            <w:sz w:val="20"/>
            <w:szCs w:val="20"/>
          </w:rPr>
          <w:t>for (int i = k; i &lt; 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5" w:author="Unknown"/>
          <w:rFonts w:ascii="Courier" w:eastAsia="Times New Roman" w:hAnsi="Courier" w:cs="Courier New"/>
          <w:color w:val="333333"/>
          <w:sz w:val="20"/>
          <w:szCs w:val="20"/>
        </w:rPr>
      </w:pPr>
      <w:ins w:id="130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7" w:author="Unknown"/>
          <w:rFonts w:ascii="Courier" w:eastAsia="Times New Roman" w:hAnsi="Courier" w:cs="Courier New"/>
          <w:color w:val="333333"/>
          <w:sz w:val="20"/>
          <w:szCs w:val="20"/>
        </w:rPr>
      </w:pPr>
      <w:ins w:id="1308" w:author="Unknown">
        <w:r w:rsidRPr="00C21DBA">
          <w:rPr>
            <w:rFonts w:ascii="Courier" w:eastAsia="Times New Roman" w:hAnsi="Courier" w:cs="Courier New"/>
            <w:color w:val="333333"/>
            <w:sz w:val="20"/>
            <w:szCs w:val="20"/>
          </w:rPr>
          <w:t>sum = sum + a[i] - a[i-k];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9" w:author="Unknown"/>
          <w:rFonts w:ascii="Courier" w:eastAsia="Times New Roman" w:hAnsi="Courier" w:cs="Courier New"/>
          <w:color w:val="333333"/>
          <w:sz w:val="20"/>
          <w:szCs w:val="20"/>
        </w:rPr>
      </w:pPr>
      <w:ins w:id="1310" w:author="Unknown">
        <w:r w:rsidRPr="00C21DBA">
          <w:rPr>
            <w:rFonts w:ascii="Courier" w:eastAsia="Times New Roman" w:hAnsi="Courier" w:cs="Courier New"/>
            <w:color w:val="333333"/>
            <w:sz w:val="20"/>
            <w:szCs w:val="20"/>
          </w:rPr>
          <w:t>result = max(result,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11" w:author="Unknown"/>
          <w:rFonts w:ascii="Courier" w:eastAsia="Times New Roman" w:hAnsi="Courier" w:cs="Courier New"/>
          <w:color w:val="333333"/>
          <w:sz w:val="20"/>
          <w:szCs w:val="20"/>
        </w:rPr>
      </w:pPr>
      <w:ins w:id="1312" w:author="Unknown">
        <w:r w:rsidRPr="00C21DBA">
          <w:rPr>
            <w:rFonts w:ascii="Courier" w:eastAsia="Times New Roman" w:hAnsi="Courier" w:cs="Courier New"/>
            <w:color w:val="333333"/>
            <w:sz w:val="20"/>
            <w:szCs w:val="20"/>
          </w:rPr>
          <w:lastRenderedPageBreak/>
          <w:t>result = max(result, sum + maxSum[i-k]);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13" w:author="Unknown"/>
          <w:rFonts w:ascii="Courier" w:eastAsia="Times New Roman" w:hAnsi="Courier" w:cs="Courier New"/>
          <w:color w:val="333333"/>
          <w:sz w:val="20"/>
          <w:szCs w:val="20"/>
        </w:rPr>
      </w:pPr>
      <w:ins w:id="131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15" w:author="Unknown"/>
          <w:rFonts w:ascii="Courier" w:eastAsia="Times New Roman" w:hAnsi="Courier" w:cs="Courier New"/>
          <w:color w:val="333333"/>
          <w:sz w:val="20"/>
          <w:szCs w:val="20"/>
        </w:rPr>
      </w:pPr>
      <w:ins w:id="1316" w:author="Unknown">
        <w:r w:rsidRPr="00C21DBA">
          <w:rPr>
            <w:rFonts w:ascii="Courier" w:eastAsia="Times New Roman" w:hAnsi="Courier" w:cs="Courier New"/>
            <w:color w:val="333333"/>
            <w:sz w:val="20"/>
            <w:szCs w:val="20"/>
          </w:rPr>
          <w:t>return result;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17" w:author="Unknown"/>
          <w:rFonts w:ascii="Courier" w:eastAsia="Times New Roman" w:hAnsi="Courier" w:cs="Courier New"/>
          <w:color w:val="333333"/>
          <w:sz w:val="20"/>
          <w:szCs w:val="20"/>
        </w:rPr>
      </w:pPr>
      <w:ins w:id="131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19" w:author="Unknown"/>
          <w:rFonts w:ascii="Courier" w:eastAsia="Times New Roman" w:hAnsi="Courier" w:cs="Courier New"/>
          <w:color w:val="333333"/>
          <w:sz w:val="20"/>
          <w:szCs w:val="20"/>
        </w:rPr>
      </w:pPr>
      <w:ins w:id="1320"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1" w:author="Unknown"/>
          <w:rFonts w:ascii="Courier" w:eastAsia="Times New Roman" w:hAnsi="Courier" w:cs="Courier New"/>
          <w:color w:val="333333"/>
          <w:sz w:val="20"/>
          <w:szCs w:val="20"/>
        </w:rPr>
      </w:pPr>
      <w:ins w:id="13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3" w:author="Unknown"/>
          <w:rFonts w:ascii="Courier" w:eastAsia="Times New Roman" w:hAnsi="Courier" w:cs="Courier New"/>
          <w:color w:val="333333"/>
          <w:sz w:val="20"/>
          <w:szCs w:val="20"/>
        </w:rPr>
      </w:pPr>
      <w:ins w:id="1324" w:author="Unknown">
        <w:r w:rsidRPr="00C21DBA">
          <w:rPr>
            <w:rFonts w:ascii="Courier" w:eastAsia="Times New Roman" w:hAnsi="Courier" w:cs="Courier New"/>
            <w:color w:val="333333"/>
            <w:sz w:val="20"/>
            <w:szCs w:val="20"/>
          </w:rPr>
          <w:t>int a[] = {22, 24, -50};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5" w:author="Unknown"/>
          <w:rFonts w:ascii="Courier" w:eastAsia="Times New Roman" w:hAnsi="Courier" w:cs="Courier New"/>
          <w:color w:val="333333"/>
          <w:sz w:val="20"/>
          <w:szCs w:val="20"/>
        </w:rPr>
      </w:pPr>
      <w:ins w:id="1326" w:author="Unknown">
        <w:r w:rsidRPr="00C21DBA">
          <w:rPr>
            <w:rFonts w:ascii="Courier" w:eastAsia="Times New Roman" w:hAnsi="Courier" w:cs="Courier New"/>
            <w:color w:val="333333"/>
            <w:sz w:val="20"/>
            <w:szCs w:val="20"/>
          </w:rPr>
          <w:t>int k = 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7" w:author="Unknown"/>
          <w:rFonts w:ascii="Courier" w:eastAsia="Times New Roman" w:hAnsi="Courier" w:cs="Courier New"/>
          <w:color w:val="333333"/>
          <w:sz w:val="20"/>
          <w:szCs w:val="20"/>
        </w:rPr>
      </w:pPr>
      <w:ins w:id="1328" w:author="Unknown">
        <w:r w:rsidRPr="00C21DBA">
          <w:rPr>
            <w:rFonts w:ascii="Courier" w:eastAsia="Times New Roman" w:hAnsi="Courier" w:cs="Courier New"/>
            <w:color w:val="333333"/>
            <w:sz w:val="20"/>
            <w:szCs w:val="20"/>
          </w:rPr>
          <w:t>int n = sizeof(a)/sizeof(a[0]);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9" w:author="Unknown"/>
          <w:rFonts w:ascii="Courier" w:eastAsia="Times New Roman" w:hAnsi="Courier" w:cs="Courier New"/>
          <w:color w:val="333333"/>
          <w:sz w:val="20"/>
          <w:szCs w:val="20"/>
        </w:rPr>
      </w:pPr>
      <w:ins w:id="1330" w:author="Unknown">
        <w:r w:rsidRPr="00C21DBA">
          <w:rPr>
            <w:rFonts w:ascii="Courier" w:eastAsia="Times New Roman" w:hAnsi="Courier" w:cs="Courier New"/>
            <w:color w:val="333333"/>
            <w:sz w:val="20"/>
            <w:szCs w:val="20"/>
          </w:rPr>
          <w:t>cout &lt;&lt; maxSumWithK(a, n,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31" w:author="Unknown"/>
          <w:rFonts w:ascii="Courier" w:eastAsia="Times New Roman" w:hAnsi="Courier" w:cs="Courier New"/>
          <w:color w:val="333333"/>
          <w:sz w:val="20"/>
          <w:szCs w:val="20"/>
        </w:rPr>
      </w:pPr>
      <w:ins w:id="1332"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33" w:author="Unknown"/>
          <w:rFonts w:ascii="Courier" w:eastAsia="Times New Roman" w:hAnsi="Courier" w:cs="Courier New"/>
          <w:color w:val="333333"/>
          <w:sz w:val="20"/>
          <w:szCs w:val="20"/>
        </w:rPr>
      </w:pPr>
      <w:ins w:id="133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335" w:author="Unknown"/>
          <w:rFonts w:ascii="Segoe UI" w:eastAsia="Times New Roman" w:hAnsi="Segoe UI" w:cs="Segoe UI"/>
          <w:color w:val="000000"/>
          <w:sz w:val="23"/>
          <w:szCs w:val="23"/>
        </w:rPr>
      </w:pPr>
      <w:ins w:id="1336"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337" w:author="Unknown"/>
          <w:rFonts w:ascii="Segoe UI" w:eastAsia="Times New Roman" w:hAnsi="Segoe UI" w:cs="Segoe UI"/>
          <w:color w:val="000000"/>
          <w:sz w:val="23"/>
          <w:szCs w:val="23"/>
        </w:rPr>
      </w:pPr>
      <w:ins w:id="1338" w:author="Unknown">
        <w:r w:rsidRPr="00C21DBA">
          <w:rPr>
            <w:rFonts w:ascii="Segoe UI" w:eastAsia="Times New Roman" w:hAnsi="Segoe UI" w:cs="Segoe UI"/>
            <w:color w:val="000000"/>
            <w:sz w:val="23"/>
            <w:szCs w:val="23"/>
          </w:rPr>
          <w:t>46</w:t>
        </w:r>
      </w:ins>
    </w:p>
    <w:p w:rsidR="00C21DBA" w:rsidRPr="00C21DBA" w:rsidRDefault="00C21DBA" w:rsidP="00C21DBA">
      <w:pPr>
        <w:shd w:val="clear" w:color="auto" w:fill="FFFFFF"/>
        <w:spacing w:after="300" w:line="240" w:lineRule="auto"/>
        <w:jc w:val="both"/>
        <w:rPr>
          <w:ins w:id="1339" w:author="Unknown"/>
          <w:rFonts w:ascii="Segoe UI" w:eastAsia="Times New Roman" w:hAnsi="Segoe UI" w:cs="Segoe UI"/>
          <w:color w:val="000000"/>
          <w:sz w:val="23"/>
          <w:szCs w:val="23"/>
        </w:rPr>
      </w:pPr>
      <w:ins w:id="1340" w:author="Unknown">
        <w:r w:rsidRPr="00C21DBA">
          <w:rPr>
            <w:rFonts w:ascii="Segoe UI" w:eastAsia="Times New Roman" w:hAnsi="Segoe UI" w:cs="Segoe UI"/>
            <w:color w:val="000000"/>
            <w:sz w:val="23"/>
            <w:szCs w:val="23"/>
          </w:rPr>
          <w:t>The subarray is 22, 24</w:t>
        </w:r>
      </w:ins>
    </w:p>
    <w:p w:rsidR="00C21DBA" w:rsidRPr="00C21DBA" w:rsidRDefault="00C21DBA" w:rsidP="00C21DBA">
      <w:pPr>
        <w:shd w:val="clear" w:color="auto" w:fill="FFFFFF"/>
        <w:spacing w:before="100" w:beforeAutospacing="1" w:after="100" w:afterAutospacing="1" w:line="240" w:lineRule="auto"/>
        <w:outlineLvl w:val="2"/>
        <w:rPr>
          <w:ins w:id="1341" w:author="Unknown"/>
          <w:rFonts w:ascii="Arial" w:eastAsia="Times New Roman" w:hAnsi="Arial" w:cs="Arial"/>
          <w:b/>
          <w:bCs/>
          <w:color w:val="222222"/>
          <w:sz w:val="27"/>
          <w:szCs w:val="27"/>
        </w:rPr>
      </w:pPr>
      <w:ins w:id="1342" w:author="Unknown">
        <w:r w:rsidRPr="00C21DBA">
          <w:rPr>
            <w:rFonts w:ascii="Arial" w:eastAsia="Times New Roman" w:hAnsi="Arial" w:cs="Arial"/>
            <w:b/>
            <w:bCs/>
            <w:color w:val="222222"/>
            <w:sz w:val="27"/>
            <w:szCs w:val="27"/>
          </w:rPr>
          <w:t>Question: How will you convert a ternary expression to a binary tree?</w:t>
        </w:r>
      </w:ins>
    </w:p>
    <w:p w:rsidR="00C21DBA" w:rsidRPr="00C21DBA" w:rsidRDefault="00C21DBA" w:rsidP="00C21DBA">
      <w:pPr>
        <w:shd w:val="clear" w:color="auto" w:fill="FFFFFF"/>
        <w:spacing w:after="300" w:line="240" w:lineRule="auto"/>
        <w:jc w:val="both"/>
        <w:rPr>
          <w:ins w:id="1343" w:author="Unknown"/>
          <w:rFonts w:ascii="Segoe UI" w:eastAsia="Times New Roman" w:hAnsi="Segoe UI" w:cs="Segoe UI"/>
          <w:color w:val="000000"/>
          <w:sz w:val="23"/>
          <w:szCs w:val="23"/>
        </w:rPr>
      </w:pPr>
      <w:ins w:id="1344"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We will start with traversing the string, making the first character as the root and then:</w:t>
        </w:r>
      </w:ins>
    </w:p>
    <w:p w:rsidR="00C21DBA" w:rsidRPr="00C21DBA" w:rsidRDefault="00C21DBA" w:rsidP="00C21DBA">
      <w:pPr>
        <w:numPr>
          <w:ilvl w:val="0"/>
          <w:numId w:val="21"/>
        </w:numPr>
        <w:shd w:val="clear" w:color="auto" w:fill="FFFFFF"/>
        <w:spacing w:after="0" w:line="240" w:lineRule="auto"/>
        <w:rPr>
          <w:ins w:id="1345" w:author="Unknown"/>
          <w:rFonts w:ascii="Segoe UI" w:eastAsia="Times New Roman" w:hAnsi="Segoe UI" w:cs="Segoe UI"/>
          <w:color w:val="000000"/>
          <w:sz w:val="23"/>
          <w:szCs w:val="23"/>
        </w:rPr>
      </w:pPr>
      <w:ins w:id="1346" w:author="Unknown">
        <w:r w:rsidRPr="00C21DBA">
          <w:rPr>
            <w:rFonts w:ascii="Segoe UI" w:eastAsia="Times New Roman" w:hAnsi="Segoe UI" w:cs="Segoe UI"/>
            <w:color w:val="000000"/>
            <w:sz w:val="23"/>
            <w:szCs w:val="23"/>
          </w:rPr>
          <w:t>Add the next character as the left child of the root (when encountering the ‘?’ symbol)</w:t>
        </w:r>
      </w:ins>
    </w:p>
    <w:p w:rsidR="00C21DBA" w:rsidRPr="00C21DBA" w:rsidRDefault="00C21DBA" w:rsidP="00C21DBA">
      <w:pPr>
        <w:numPr>
          <w:ilvl w:val="0"/>
          <w:numId w:val="21"/>
        </w:numPr>
        <w:shd w:val="clear" w:color="auto" w:fill="FFFFFF"/>
        <w:spacing w:after="0" w:line="240" w:lineRule="auto"/>
        <w:rPr>
          <w:ins w:id="1347" w:author="Unknown"/>
          <w:rFonts w:ascii="Segoe UI" w:eastAsia="Times New Roman" w:hAnsi="Segoe UI" w:cs="Segoe UI"/>
          <w:color w:val="000000"/>
          <w:sz w:val="23"/>
          <w:szCs w:val="23"/>
        </w:rPr>
      </w:pPr>
      <w:ins w:id="1348" w:author="Unknown">
        <w:r w:rsidRPr="00C21DBA">
          <w:rPr>
            <w:rFonts w:ascii="Segoe UI" w:eastAsia="Times New Roman" w:hAnsi="Segoe UI" w:cs="Segoe UI"/>
            <w:color w:val="000000"/>
            <w:sz w:val="23"/>
            <w:szCs w:val="23"/>
          </w:rPr>
          <w:t>Add the next character as the right child of the root (when encountering the ‘.’ symbol)</w:t>
        </w:r>
      </w:ins>
    </w:p>
    <w:p w:rsidR="00C21DBA" w:rsidRPr="00C21DBA" w:rsidRDefault="00C21DBA" w:rsidP="00C21DBA">
      <w:pPr>
        <w:numPr>
          <w:ilvl w:val="0"/>
          <w:numId w:val="21"/>
        </w:numPr>
        <w:shd w:val="clear" w:color="auto" w:fill="FFFFFF"/>
        <w:spacing w:after="0" w:line="240" w:lineRule="auto"/>
        <w:rPr>
          <w:ins w:id="1349" w:author="Unknown"/>
          <w:rFonts w:ascii="Segoe UI" w:eastAsia="Times New Roman" w:hAnsi="Segoe UI" w:cs="Segoe UI"/>
          <w:color w:val="000000"/>
          <w:sz w:val="23"/>
          <w:szCs w:val="23"/>
        </w:rPr>
      </w:pPr>
      <w:ins w:id="1350" w:author="Unknown">
        <w:r w:rsidRPr="00C21DBA">
          <w:rPr>
            <w:rFonts w:ascii="Segoe UI" w:eastAsia="Times New Roman" w:hAnsi="Segoe UI" w:cs="Segoe UI"/>
            <w:color w:val="000000"/>
            <w:sz w:val="23"/>
            <w:szCs w:val="23"/>
          </w:rPr>
          <w:t>Repeat steps 1 and 2 until all elements of the string are traversed</w:t>
        </w:r>
      </w:ins>
    </w:p>
    <w:p w:rsidR="00C21DBA" w:rsidRPr="00C21DBA" w:rsidRDefault="00C21DBA" w:rsidP="00C21DBA">
      <w:pPr>
        <w:shd w:val="clear" w:color="auto" w:fill="FFFFFF"/>
        <w:spacing w:after="300" w:line="240" w:lineRule="auto"/>
        <w:jc w:val="both"/>
        <w:rPr>
          <w:ins w:id="1351" w:author="Unknown"/>
          <w:rFonts w:ascii="Segoe UI" w:eastAsia="Times New Roman" w:hAnsi="Segoe UI" w:cs="Segoe UI"/>
          <w:color w:val="000000"/>
          <w:sz w:val="23"/>
          <w:szCs w:val="23"/>
        </w:rPr>
      </w:pPr>
      <w:ins w:id="1352" w:author="Unknown">
        <w:r w:rsidRPr="00C21DBA">
          <w:rPr>
            <w:rFonts w:ascii="Segoe UI" w:eastAsia="Times New Roman" w:hAnsi="Segoe UI" w:cs="Segoe UI"/>
            <w:color w:val="000000"/>
            <w:sz w:val="23"/>
            <w:szCs w:val="23"/>
          </w:rPr>
          <w:t>Following is the demonstration of the approach using C++ code: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53" w:author="Unknown"/>
          <w:rFonts w:ascii="Courier" w:eastAsia="Times New Roman" w:hAnsi="Courier" w:cs="Courier New"/>
          <w:color w:val="333333"/>
          <w:sz w:val="20"/>
          <w:szCs w:val="20"/>
        </w:rPr>
      </w:pPr>
      <w:ins w:id="1354"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55" w:author="Unknown"/>
          <w:rFonts w:ascii="Courier" w:eastAsia="Times New Roman" w:hAnsi="Courier" w:cs="Courier New"/>
          <w:color w:val="333333"/>
          <w:sz w:val="20"/>
          <w:szCs w:val="20"/>
        </w:rPr>
      </w:pPr>
      <w:ins w:id="1356"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57" w:author="Unknown"/>
          <w:rFonts w:ascii="Courier" w:eastAsia="Times New Roman" w:hAnsi="Courier" w:cs="Courier New"/>
          <w:color w:val="333333"/>
          <w:sz w:val="20"/>
          <w:szCs w:val="20"/>
        </w:rPr>
      </w:pPr>
      <w:ins w:id="1358" w:author="Unknown">
        <w:r w:rsidRPr="00C21DBA">
          <w:rPr>
            <w:rFonts w:ascii="Courier" w:eastAsia="Times New Roman" w:hAnsi="Courier" w:cs="Courier New"/>
            <w:color w:val="333333"/>
            <w:sz w:val="20"/>
            <w:szCs w:val="20"/>
          </w:rPr>
          <w:t>struct Node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59" w:author="Unknown"/>
          <w:rFonts w:ascii="Courier" w:eastAsia="Times New Roman" w:hAnsi="Courier" w:cs="Courier New"/>
          <w:color w:val="333333"/>
          <w:sz w:val="20"/>
          <w:szCs w:val="20"/>
        </w:rPr>
      </w:pPr>
      <w:ins w:id="136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1" w:author="Unknown"/>
          <w:rFonts w:ascii="Courier" w:eastAsia="Times New Roman" w:hAnsi="Courier" w:cs="Courier New"/>
          <w:color w:val="333333"/>
          <w:sz w:val="20"/>
          <w:szCs w:val="20"/>
        </w:rPr>
      </w:pPr>
      <w:ins w:id="1362" w:author="Unknown">
        <w:r w:rsidRPr="00C21DBA">
          <w:rPr>
            <w:rFonts w:ascii="Courier" w:eastAsia="Times New Roman" w:hAnsi="Courier" w:cs="Courier New"/>
            <w:color w:val="333333"/>
            <w:sz w:val="20"/>
            <w:szCs w:val="20"/>
          </w:rPr>
          <w:lastRenderedPageBreak/>
          <w:t>char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3" w:author="Unknown"/>
          <w:rFonts w:ascii="Courier" w:eastAsia="Times New Roman" w:hAnsi="Courier" w:cs="Courier New"/>
          <w:color w:val="333333"/>
          <w:sz w:val="20"/>
          <w:szCs w:val="20"/>
        </w:rPr>
      </w:pPr>
      <w:ins w:id="1364" w:author="Unknown">
        <w:r w:rsidRPr="00C21DBA">
          <w:rPr>
            <w:rFonts w:ascii="Courier" w:eastAsia="Times New Roman" w:hAnsi="Courier" w:cs="Courier New"/>
            <w:color w:val="333333"/>
            <w:sz w:val="20"/>
            <w:szCs w:val="20"/>
          </w:rPr>
          <w:t>Node *left, *right;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5" w:author="Unknown"/>
          <w:rFonts w:ascii="Courier" w:eastAsia="Times New Roman" w:hAnsi="Courier" w:cs="Courier New"/>
          <w:color w:val="333333"/>
          <w:sz w:val="20"/>
          <w:szCs w:val="20"/>
        </w:rPr>
      </w:pPr>
      <w:ins w:id="136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7" w:author="Unknown"/>
          <w:rFonts w:ascii="Courier" w:eastAsia="Times New Roman" w:hAnsi="Courier" w:cs="Courier New"/>
          <w:color w:val="333333"/>
          <w:sz w:val="20"/>
          <w:szCs w:val="20"/>
        </w:rPr>
      </w:pPr>
      <w:ins w:id="1368" w:author="Unknown">
        <w:r w:rsidRPr="00C21DBA">
          <w:rPr>
            <w:rFonts w:ascii="Courier" w:eastAsia="Times New Roman" w:hAnsi="Courier" w:cs="Courier New"/>
            <w:color w:val="333333"/>
            <w:sz w:val="20"/>
            <w:szCs w:val="20"/>
          </w:rPr>
          <w:t>Node *newNode(char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9" w:author="Unknown"/>
          <w:rFonts w:ascii="Courier" w:eastAsia="Times New Roman" w:hAnsi="Courier" w:cs="Courier New"/>
          <w:color w:val="333333"/>
          <w:sz w:val="20"/>
          <w:szCs w:val="20"/>
        </w:rPr>
      </w:pPr>
      <w:ins w:id="137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71" w:author="Unknown"/>
          <w:rFonts w:ascii="Courier" w:eastAsia="Times New Roman" w:hAnsi="Courier" w:cs="Courier New"/>
          <w:color w:val="333333"/>
          <w:sz w:val="20"/>
          <w:szCs w:val="20"/>
        </w:rPr>
      </w:pPr>
      <w:ins w:id="1372" w:author="Unknown">
        <w:r w:rsidRPr="00C21DBA">
          <w:rPr>
            <w:rFonts w:ascii="Courier" w:eastAsia="Times New Roman" w:hAnsi="Courier" w:cs="Courier New"/>
            <w:color w:val="333333"/>
            <w:sz w:val="20"/>
            <w:szCs w:val="20"/>
          </w:rPr>
          <w:t>Node *new_node = new Node;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73" w:author="Unknown"/>
          <w:rFonts w:ascii="Courier" w:eastAsia="Times New Roman" w:hAnsi="Courier" w:cs="Courier New"/>
          <w:color w:val="333333"/>
          <w:sz w:val="20"/>
          <w:szCs w:val="20"/>
        </w:rPr>
      </w:pPr>
      <w:ins w:id="1374" w:author="Unknown">
        <w:r w:rsidRPr="00C21DBA">
          <w:rPr>
            <w:rFonts w:ascii="Courier" w:eastAsia="Times New Roman" w:hAnsi="Courier" w:cs="Courier New"/>
            <w:color w:val="333333"/>
            <w:sz w:val="20"/>
            <w:szCs w:val="20"/>
          </w:rPr>
          <w:t>new_node-&gt;data =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75" w:author="Unknown"/>
          <w:rFonts w:ascii="Courier" w:eastAsia="Times New Roman" w:hAnsi="Courier" w:cs="Courier New"/>
          <w:color w:val="333333"/>
          <w:sz w:val="20"/>
          <w:szCs w:val="20"/>
        </w:rPr>
      </w:pPr>
      <w:ins w:id="1376" w:author="Unknown">
        <w:r w:rsidRPr="00C21DBA">
          <w:rPr>
            <w:rFonts w:ascii="Courier" w:eastAsia="Times New Roman" w:hAnsi="Courier" w:cs="Courier New"/>
            <w:color w:val="333333"/>
            <w:sz w:val="20"/>
            <w:szCs w:val="20"/>
          </w:rPr>
          <w:t>new_node-&gt;left = new_node-&gt;right = NULL;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77" w:author="Unknown"/>
          <w:rFonts w:ascii="Courier" w:eastAsia="Times New Roman" w:hAnsi="Courier" w:cs="Courier New"/>
          <w:color w:val="333333"/>
          <w:sz w:val="20"/>
          <w:szCs w:val="20"/>
        </w:rPr>
      </w:pPr>
      <w:ins w:id="1378" w:author="Unknown">
        <w:r w:rsidRPr="00C21DBA">
          <w:rPr>
            <w:rFonts w:ascii="Courier" w:eastAsia="Times New Roman" w:hAnsi="Courier" w:cs="Courier New"/>
            <w:color w:val="333333"/>
            <w:sz w:val="20"/>
            <w:szCs w:val="20"/>
          </w:rPr>
          <w:t>return new_node;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79" w:author="Unknown"/>
          <w:rFonts w:ascii="Courier" w:eastAsia="Times New Roman" w:hAnsi="Courier" w:cs="Courier New"/>
          <w:color w:val="333333"/>
          <w:sz w:val="20"/>
          <w:szCs w:val="20"/>
        </w:rPr>
      </w:pPr>
      <w:ins w:id="13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1" w:author="Unknown"/>
          <w:rFonts w:ascii="Courier" w:eastAsia="Times New Roman" w:hAnsi="Courier" w:cs="Courier New"/>
          <w:color w:val="333333"/>
          <w:sz w:val="20"/>
          <w:szCs w:val="20"/>
        </w:rPr>
      </w:pPr>
      <w:ins w:id="1382" w:author="Unknown">
        <w:r w:rsidRPr="00C21DBA">
          <w:rPr>
            <w:rFonts w:ascii="Courier" w:eastAsia="Times New Roman" w:hAnsi="Courier" w:cs="Courier New"/>
            <w:color w:val="333333"/>
            <w:sz w:val="20"/>
            <w:szCs w:val="20"/>
          </w:rPr>
          <w:t>Node *convertExpression(string str, int &amp;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3" w:author="Unknown"/>
          <w:rFonts w:ascii="Courier" w:eastAsia="Times New Roman" w:hAnsi="Courier" w:cs="Courier New"/>
          <w:color w:val="333333"/>
          <w:sz w:val="20"/>
          <w:szCs w:val="20"/>
        </w:rPr>
      </w:pPr>
      <w:ins w:id="138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5" w:author="Unknown"/>
          <w:rFonts w:ascii="Courier" w:eastAsia="Times New Roman" w:hAnsi="Courier" w:cs="Courier New"/>
          <w:color w:val="333333"/>
          <w:sz w:val="20"/>
          <w:szCs w:val="20"/>
        </w:rPr>
      </w:pPr>
      <w:ins w:id="1386" w:author="Unknown">
        <w:r w:rsidRPr="00C21DBA">
          <w:rPr>
            <w:rFonts w:ascii="Courier" w:eastAsia="Times New Roman" w:hAnsi="Courier" w:cs="Courier New"/>
            <w:color w:val="333333"/>
            <w:sz w:val="20"/>
            <w:szCs w:val="20"/>
          </w:rPr>
          <w:t>Node * root =newNode(str[i]);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7" w:author="Unknown"/>
          <w:rFonts w:ascii="Courier" w:eastAsia="Times New Roman" w:hAnsi="Courier" w:cs="Courier New"/>
          <w:color w:val="333333"/>
          <w:sz w:val="20"/>
          <w:szCs w:val="20"/>
        </w:rPr>
      </w:pPr>
      <w:ins w:id="1388" w:author="Unknown">
        <w:r w:rsidRPr="00C21DBA">
          <w:rPr>
            <w:rFonts w:ascii="Courier" w:eastAsia="Times New Roman" w:hAnsi="Courier" w:cs="Courier New"/>
            <w:color w:val="333333"/>
            <w:sz w:val="20"/>
            <w:szCs w:val="20"/>
          </w:rPr>
          <w:t>if(i==str.length()-1) return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9" w:author="Unknown"/>
          <w:rFonts w:ascii="Courier" w:eastAsia="Times New Roman" w:hAnsi="Courier" w:cs="Courier New"/>
          <w:color w:val="333333"/>
          <w:sz w:val="20"/>
          <w:szCs w:val="20"/>
        </w:rPr>
      </w:pPr>
      <w:ins w:id="1390"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91" w:author="Unknown"/>
          <w:rFonts w:ascii="Courier" w:eastAsia="Times New Roman" w:hAnsi="Courier" w:cs="Courier New"/>
          <w:color w:val="333333"/>
          <w:sz w:val="20"/>
          <w:szCs w:val="20"/>
        </w:rPr>
      </w:pPr>
      <w:ins w:id="1392" w:author="Unknown">
        <w:r w:rsidRPr="00C21DBA">
          <w:rPr>
            <w:rFonts w:ascii="Courier" w:eastAsia="Times New Roman" w:hAnsi="Courier" w:cs="Courier New"/>
            <w:color w:val="333333"/>
            <w:sz w:val="20"/>
            <w:szCs w:val="20"/>
          </w:rPr>
          <w:t>if(str[i]=='?')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93" w:author="Unknown"/>
          <w:rFonts w:ascii="Courier" w:eastAsia="Times New Roman" w:hAnsi="Courier" w:cs="Courier New"/>
          <w:color w:val="333333"/>
          <w:sz w:val="20"/>
          <w:szCs w:val="20"/>
        </w:rPr>
      </w:pPr>
      <w:ins w:id="139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95" w:author="Unknown"/>
          <w:rFonts w:ascii="Courier" w:eastAsia="Times New Roman" w:hAnsi="Courier" w:cs="Courier New"/>
          <w:color w:val="333333"/>
          <w:sz w:val="20"/>
          <w:szCs w:val="20"/>
        </w:rPr>
      </w:pPr>
      <w:ins w:id="1396"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97" w:author="Unknown"/>
          <w:rFonts w:ascii="Courier" w:eastAsia="Times New Roman" w:hAnsi="Courier" w:cs="Courier New"/>
          <w:color w:val="333333"/>
          <w:sz w:val="20"/>
          <w:szCs w:val="20"/>
        </w:rPr>
      </w:pPr>
      <w:ins w:id="1398" w:author="Unknown">
        <w:r w:rsidRPr="00C21DBA">
          <w:rPr>
            <w:rFonts w:ascii="Courier" w:eastAsia="Times New Roman" w:hAnsi="Courier" w:cs="Courier New"/>
            <w:color w:val="333333"/>
            <w:sz w:val="20"/>
            <w:szCs w:val="20"/>
          </w:rPr>
          <w:t>root-&gt;left = convertExpression(str,i);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99" w:author="Unknown"/>
          <w:rFonts w:ascii="Courier" w:eastAsia="Times New Roman" w:hAnsi="Courier" w:cs="Courier New"/>
          <w:color w:val="333333"/>
          <w:sz w:val="20"/>
          <w:szCs w:val="20"/>
        </w:rPr>
      </w:pPr>
      <w:ins w:id="1400"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1" w:author="Unknown"/>
          <w:rFonts w:ascii="Courier" w:eastAsia="Times New Roman" w:hAnsi="Courier" w:cs="Courier New"/>
          <w:color w:val="333333"/>
          <w:sz w:val="20"/>
          <w:szCs w:val="20"/>
        </w:rPr>
      </w:pPr>
      <w:ins w:id="1402" w:author="Unknown">
        <w:r w:rsidRPr="00C21DBA">
          <w:rPr>
            <w:rFonts w:ascii="Courier" w:eastAsia="Times New Roman" w:hAnsi="Courier" w:cs="Courier New"/>
            <w:color w:val="333333"/>
            <w:sz w:val="20"/>
            <w:szCs w:val="20"/>
          </w:rPr>
          <w:t>root-&gt;right = convertExpression(str,i);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3" w:author="Unknown"/>
          <w:rFonts w:ascii="Courier" w:eastAsia="Times New Roman" w:hAnsi="Courier" w:cs="Courier New"/>
          <w:color w:val="333333"/>
          <w:sz w:val="20"/>
          <w:szCs w:val="20"/>
        </w:rPr>
      </w:pPr>
      <w:ins w:id="1404" w:author="Unknown">
        <w:r w:rsidRPr="00C21DBA">
          <w:rPr>
            <w:rFonts w:ascii="Courier" w:eastAsia="Times New Roman" w:hAnsi="Courier" w:cs="Courier New"/>
            <w:color w:val="333333"/>
            <w:sz w:val="20"/>
            <w:szCs w:val="20"/>
          </w:rPr>
          <w:t>return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5" w:author="Unknown"/>
          <w:rFonts w:ascii="Courier" w:eastAsia="Times New Roman" w:hAnsi="Courier" w:cs="Courier New"/>
          <w:color w:val="333333"/>
          <w:sz w:val="20"/>
          <w:szCs w:val="20"/>
        </w:rPr>
      </w:pPr>
      <w:ins w:id="140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7" w:author="Unknown"/>
          <w:rFonts w:ascii="Courier" w:eastAsia="Times New Roman" w:hAnsi="Courier" w:cs="Courier New"/>
          <w:color w:val="333333"/>
          <w:sz w:val="20"/>
          <w:szCs w:val="20"/>
        </w:rPr>
      </w:pPr>
      <w:ins w:id="1408" w:author="Unknown">
        <w:r w:rsidRPr="00C21DBA">
          <w:rPr>
            <w:rFonts w:ascii="Courier" w:eastAsia="Times New Roman" w:hAnsi="Courier" w:cs="Courier New"/>
            <w:color w:val="333333"/>
            <w:sz w:val="20"/>
            <w:szCs w:val="20"/>
          </w:rPr>
          <w:t>else return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9" w:author="Unknown"/>
          <w:rFonts w:ascii="Courier" w:eastAsia="Times New Roman" w:hAnsi="Courier" w:cs="Courier New"/>
          <w:color w:val="333333"/>
          <w:sz w:val="20"/>
          <w:szCs w:val="20"/>
        </w:rPr>
      </w:pPr>
      <w:ins w:id="141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11" w:author="Unknown"/>
          <w:rFonts w:ascii="Courier" w:eastAsia="Times New Roman" w:hAnsi="Courier" w:cs="Courier New"/>
          <w:color w:val="333333"/>
          <w:sz w:val="20"/>
          <w:szCs w:val="20"/>
        </w:rPr>
      </w:pPr>
      <w:ins w:id="1412" w:author="Unknown">
        <w:r w:rsidRPr="00C21DBA">
          <w:rPr>
            <w:rFonts w:ascii="Courier" w:eastAsia="Times New Roman" w:hAnsi="Courier" w:cs="Courier New"/>
            <w:color w:val="333333"/>
            <w:sz w:val="20"/>
            <w:szCs w:val="20"/>
          </w:rPr>
          <w:t>void printTree( Node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13" w:author="Unknown"/>
          <w:rFonts w:ascii="Courier" w:eastAsia="Times New Roman" w:hAnsi="Courier" w:cs="Courier New"/>
          <w:color w:val="333333"/>
          <w:sz w:val="20"/>
          <w:szCs w:val="20"/>
        </w:rPr>
      </w:pPr>
      <w:ins w:id="141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15" w:author="Unknown"/>
          <w:rFonts w:ascii="Courier" w:eastAsia="Times New Roman" w:hAnsi="Courier" w:cs="Courier New"/>
          <w:color w:val="333333"/>
          <w:sz w:val="20"/>
          <w:szCs w:val="20"/>
        </w:rPr>
      </w:pPr>
      <w:ins w:id="1416" w:author="Unknown">
        <w:r w:rsidRPr="00C21DBA">
          <w:rPr>
            <w:rFonts w:ascii="Courier" w:eastAsia="Times New Roman" w:hAnsi="Courier" w:cs="Courier New"/>
            <w:color w:val="333333"/>
            <w:sz w:val="20"/>
            <w:szCs w:val="20"/>
          </w:rPr>
          <w:lastRenderedPageBreak/>
          <w:t>if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17" w:author="Unknown"/>
          <w:rFonts w:ascii="Courier" w:eastAsia="Times New Roman" w:hAnsi="Courier" w:cs="Courier New"/>
          <w:color w:val="333333"/>
          <w:sz w:val="20"/>
          <w:szCs w:val="20"/>
        </w:rPr>
      </w:pPr>
      <w:ins w:id="1418" w:author="Unknown">
        <w:r w:rsidRPr="00C21DBA">
          <w:rPr>
            <w:rFonts w:ascii="Courier" w:eastAsia="Times New Roman" w:hAnsi="Courier" w:cs="Courier New"/>
            <w:color w:val="333333"/>
            <w:sz w:val="20"/>
            <w:szCs w:val="20"/>
          </w:rPr>
          <w:t>return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19" w:author="Unknown"/>
          <w:rFonts w:ascii="Courier" w:eastAsia="Times New Roman" w:hAnsi="Courier" w:cs="Courier New"/>
          <w:color w:val="333333"/>
          <w:sz w:val="20"/>
          <w:szCs w:val="20"/>
        </w:rPr>
      </w:pPr>
      <w:ins w:id="1420" w:author="Unknown">
        <w:r w:rsidRPr="00C21DBA">
          <w:rPr>
            <w:rFonts w:ascii="Courier" w:eastAsia="Times New Roman" w:hAnsi="Courier" w:cs="Courier New"/>
            <w:color w:val="333333"/>
            <w:sz w:val="20"/>
            <w:szCs w:val="20"/>
          </w:rPr>
          <w:t>cout &lt;&lt; root-&gt;data &lt;&lt;"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1" w:author="Unknown"/>
          <w:rFonts w:ascii="Courier" w:eastAsia="Times New Roman" w:hAnsi="Courier" w:cs="Courier New"/>
          <w:color w:val="333333"/>
          <w:sz w:val="20"/>
          <w:szCs w:val="20"/>
        </w:rPr>
      </w:pPr>
      <w:ins w:id="1422" w:author="Unknown">
        <w:r w:rsidRPr="00C21DBA">
          <w:rPr>
            <w:rFonts w:ascii="Courier" w:eastAsia="Times New Roman" w:hAnsi="Courier" w:cs="Courier New"/>
            <w:color w:val="333333"/>
            <w:sz w:val="20"/>
            <w:szCs w:val="20"/>
          </w:rPr>
          <w:t>printTree(root-&gt;left);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3" w:author="Unknown"/>
          <w:rFonts w:ascii="Courier" w:eastAsia="Times New Roman" w:hAnsi="Courier" w:cs="Courier New"/>
          <w:color w:val="333333"/>
          <w:sz w:val="20"/>
          <w:szCs w:val="20"/>
        </w:rPr>
      </w:pPr>
      <w:ins w:id="1424" w:author="Unknown">
        <w:r w:rsidRPr="00C21DBA">
          <w:rPr>
            <w:rFonts w:ascii="Courier" w:eastAsia="Times New Roman" w:hAnsi="Courier" w:cs="Courier New"/>
            <w:color w:val="333333"/>
            <w:sz w:val="20"/>
            <w:szCs w:val="20"/>
          </w:rPr>
          <w:t>printTree(root-&gt;right);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5" w:author="Unknown"/>
          <w:rFonts w:ascii="Courier" w:eastAsia="Times New Roman" w:hAnsi="Courier" w:cs="Courier New"/>
          <w:color w:val="333333"/>
          <w:sz w:val="20"/>
          <w:szCs w:val="20"/>
        </w:rPr>
      </w:pPr>
      <w:ins w:id="142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7" w:author="Unknown"/>
          <w:rFonts w:ascii="Courier" w:eastAsia="Times New Roman" w:hAnsi="Courier" w:cs="Courier New"/>
          <w:color w:val="333333"/>
          <w:sz w:val="20"/>
          <w:szCs w:val="20"/>
        </w:rPr>
      </w:pPr>
      <w:ins w:id="1428"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9" w:author="Unknown"/>
          <w:rFonts w:ascii="Courier" w:eastAsia="Times New Roman" w:hAnsi="Courier" w:cs="Courier New"/>
          <w:color w:val="333333"/>
          <w:sz w:val="20"/>
          <w:szCs w:val="20"/>
        </w:rPr>
      </w:pPr>
      <w:ins w:id="143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31" w:author="Unknown"/>
          <w:rFonts w:ascii="Courier" w:eastAsia="Times New Roman" w:hAnsi="Courier" w:cs="Courier New"/>
          <w:color w:val="333333"/>
          <w:sz w:val="20"/>
          <w:szCs w:val="20"/>
        </w:rPr>
      </w:pPr>
      <w:ins w:id="1432" w:author="Unknown">
        <w:r w:rsidRPr="00C21DBA">
          <w:rPr>
            <w:rFonts w:ascii="Courier" w:eastAsia="Times New Roman" w:hAnsi="Courier" w:cs="Courier New"/>
            <w:color w:val="333333"/>
            <w:sz w:val="20"/>
            <w:szCs w:val="20"/>
          </w:rPr>
          <w:t>string expression = "a?b?c:d:e";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33" w:author="Unknown"/>
          <w:rFonts w:ascii="Courier" w:eastAsia="Times New Roman" w:hAnsi="Courier" w:cs="Courier New"/>
          <w:color w:val="333333"/>
          <w:sz w:val="20"/>
          <w:szCs w:val="20"/>
        </w:rPr>
      </w:pPr>
      <w:ins w:id="1434" w:author="Unknown">
        <w:r w:rsidRPr="00C21DBA">
          <w:rPr>
            <w:rFonts w:ascii="Courier" w:eastAsia="Times New Roman" w:hAnsi="Courier" w:cs="Courier New"/>
            <w:color w:val="333333"/>
            <w:sz w:val="20"/>
            <w:szCs w:val="20"/>
          </w:rPr>
          <w:t>int i=0;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35" w:author="Unknown"/>
          <w:rFonts w:ascii="Courier" w:eastAsia="Times New Roman" w:hAnsi="Courier" w:cs="Courier New"/>
          <w:color w:val="333333"/>
          <w:sz w:val="20"/>
          <w:szCs w:val="20"/>
        </w:rPr>
      </w:pPr>
      <w:ins w:id="1436" w:author="Unknown">
        <w:r w:rsidRPr="00C21DBA">
          <w:rPr>
            <w:rFonts w:ascii="Courier" w:eastAsia="Times New Roman" w:hAnsi="Courier" w:cs="Courier New"/>
            <w:color w:val="333333"/>
            <w:sz w:val="20"/>
            <w:szCs w:val="20"/>
          </w:rPr>
          <w:t>Node *root = convertExpression(expression,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37" w:author="Unknown"/>
          <w:rFonts w:ascii="Courier" w:eastAsia="Times New Roman" w:hAnsi="Courier" w:cs="Courier New"/>
          <w:color w:val="333333"/>
          <w:sz w:val="20"/>
          <w:szCs w:val="20"/>
        </w:rPr>
      </w:pPr>
      <w:ins w:id="1438" w:author="Unknown">
        <w:r w:rsidRPr="00C21DBA">
          <w:rPr>
            <w:rFonts w:ascii="Courier" w:eastAsia="Times New Roman" w:hAnsi="Courier" w:cs="Courier New"/>
            <w:color w:val="333333"/>
            <w:sz w:val="20"/>
            <w:szCs w:val="20"/>
          </w:rPr>
          <w:t>printTree(root)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39" w:author="Unknown"/>
          <w:rFonts w:ascii="Courier" w:eastAsia="Times New Roman" w:hAnsi="Courier" w:cs="Courier New"/>
          <w:color w:val="333333"/>
          <w:sz w:val="20"/>
          <w:szCs w:val="20"/>
        </w:rPr>
      </w:pPr>
      <w:ins w:id="1440"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41" w:author="Unknown"/>
          <w:rFonts w:ascii="Courier" w:eastAsia="Times New Roman" w:hAnsi="Courier" w:cs="Courier New"/>
          <w:color w:val="333333"/>
          <w:sz w:val="20"/>
          <w:szCs w:val="20"/>
        </w:rPr>
      </w:pPr>
      <w:ins w:id="14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443" w:author="Unknown"/>
          <w:rFonts w:ascii="Segoe UI" w:eastAsia="Times New Roman" w:hAnsi="Segoe UI" w:cs="Segoe UI"/>
          <w:color w:val="000000"/>
          <w:sz w:val="23"/>
          <w:szCs w:val="23"/>
        </w:rPr>
      </w:pPr>
      <w:ins w:id="1444"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445" w:author="Unknown"/>
          <w:rFonts w:ascii="Segoe UI" w:eastAsia="Times New Roman" w:hAnsi="Segoe UI" w:cs="Segoe UI"/>
          <w:color w:val="000000"/>
          <w:sz w:val="23"/>
          <w:szCs w:val="23"/>
        </w:rPr>
      </w:pPr>
      <w:ins w:id="1446" w:author="Unknown">
        <w:r w:rsidRPr="00C21DBA">
          <w:rPr>
            <w:rFonts w:ascii="Segoe UI" w:eastAsia="Times New Roman" w:hAnsi="Segoe UI" w:cs="Segoe UI"/>
            <w:color w:val="000000"/>
            <w:sz w:val="23"/>
            <w:szCs w:val="23"/>
          </w:rPr>
          <w:t>a b c d e</w:t>
        </w:r>
      </w:ins>
    </w:p>
    <w:p w:rsidR="00C21DBA" w:rsidRPr="00C21DBA" w:rsidRDefault="00C21DBA" w:rsidP="00C21DBA">
      <w:pPr>
        <w:shd w:val="clear" w:color="auto" w:fill="FFFFFF"/>
        <w:spacing w:before="100" w:beforeAutospacing="1" w:after="100" w:afterAutospacing="1" w:line="240" w:lineRule="auto"/>
        <w:outlineLvl w:val="2"/>
        <w:rPr>
          <w:ins w:id="1447" w:author="Unknown"/>
          <w:rFonts w:ascii="Arial" w:eastAsia="Times New Roman" w:hAnsi="Arial" w:cs="Arial"/>
          <w:b/>
          <w:bCs/>
          <w:color w:val="222222"/>
          <w:sz w:val="27"/>
          <w:szCs w:val="27"/>
        </w:rPr>
      </w:pPr>
      <w:ins w:id="1448" w:author="Unknown">
        <w:r w:rsidRPr="00C21DBA">
          <w:rPr>
            <w:rFonts w:ascii="Arial" w:eastAsia="Times New Roman" w:hAnsi="Arial" w:cs="Arial"/>
            <w:b/>
            <w:bCs/>
            <w:color w:val="222222"/>
            <w:sz w:val="27"/>
            <w:szCs w:val="27"/>
          </w:rPr>
          <w:t>Question: Explain various methods for finding all triplets in an array that has a total sum of 0.</w:t>
        </w:r>
      </w:ins>
    </w:p>
    <w:p w:rsidR="00C21DBA" w:rsidRPr="00C21DBA" w:rsidRDefault="00C21DBA" w:rsidP="00C21DBA">
      <w:pPr>
        <w:shd w:val="clear" w:color="auto" w:fill="FFFFFF"/>
        <w:spacing w:after="300" w:line="240" w:lineRule="auto"/>
        <w:jc w:val="both"/>
        <w:rPr>
          <w:ins w:id="1449" w:author="Unknown"/>
          <w:rFonts w:ascii="Segoe UI" w:eastAsia="Times New Roman" w:hAnsi="Segoe UI" w:cs="Segoe UI"/>
          <w:color w:val="000000"/>
          <w:sz w:val="23"/>
          <w:szCs w:val="23"/>
        </w:rPr>
      </w:pPr>
      <w:ins w:id="1450"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There can be three different ways in which we can find all triplets in an array with a total sum of 0. Let’s discuss them in a brief:</w:t>
        </w:r>
      </w:ins>
    </w:p>
    <w:p w:rsidR="00C21DBA" w:rsidRPr="00C21DBA" w:rsidRDefault="00C21DBA" w:rsidP="00C21DBA">
      <w:pPr>
        <w:shd w:val="clear" w:color="auto" w:fill="FFFFFF"/>
        <w:spacing w:after="300" w:line="240" w:lineRule="auto"/>
        <w:jc w:val="both"/>
        <w:rPr>
          <w:ins w:id="1451" w:author="Unknown"/>
          <w:rFonts w:ascii="Segoe UI" w:eastAsia="Times New Roman" w:hAnsi="Segoe UI" w:cs="Segoe UI"/>
          <w:color w:val="000000"/>
          <w:sz w:val="23"/>
          <w:szCs w:val="23"/>
        </w:rPr>
      </w:pPr>
      <w:ins w:id="1452" w:author="Unknown">
        <w:r w:rsidRPr="00C21DBA">
          <w:rPr>
            <w:rFonts w:ascii="Segoe UI" w:eastAsia="Times New Roman" w:hAnsi="Segoe UI" w:cs="Segoe UI"/>
            <w:b/>
            <w:bCs/>
            <w:color w:val="000000"/>
            <w:sz w:val="23"/>
            <w:szCs w:val="23"/>
          </w:rPr>
          <w:t>Method 1</w:t>
        </w:r>
        <w:r w:rsidRPr="00C21DBA">
          <w:rPr>
            <w:rFonts w:ascii="Segoe UI" w:eastAsia="Times New Roman" w:hAnsi="Segoe UI" w:cs="Segoe UI"/>
            <w:color w:val="000000"/>
            <w:sz w:val="23"/>
            <w:szCs w:val="23"/>
          </w:rPr>
          <w:t> – The simplest approach will be to run three loops. Each triplet of the array will be checked whether the sum of their elements is 0 or not. If found, then print the triplets otherwise, print no triplets found. The time complexity for this approach will be O(n3).</w:t>
        </w:r>
      </w:ins>
    </w:p>
    <w:p w:rsidR="00C21DBA" w:rsidRPr="00C21DBA" w:rsidRDefault="00C21DBA" w:rsidP="00C21DBA">
      <w:pPr>
        <w:shd w:val="clear" w:color="auto" w:fill="FFFFFF"/>
        <w:spacing w:after="300" w:line="240" w:lineRule="auto"/>
        <w:jc w:val="both"/>
        <w:rPr>
          <w:ins w:id="1453" w:author="Unknown"/>
          <w:rFonts w:ascii="Segoe UI" w:eastAsia="Times New Roman" w:hAnsi="Segoe UI" w:cs="Segoe UI"/>
          <w:color w:val="000000"/>
          <w:sz w:val="23"/>
          <w:szCs w:val="23"/>
        </w:rPr>
      </w:pPr>
      <w:ins w:id="1454" w:author="Unknown">
        <w:r w:rsidRPr="00C21DBA">
          <w:rPr>
            <w:rFonts w:ascii="Segoe UI" w:eastAsia="Times New Roman" w:hAnsi="Segoe UI" w:cs="Segoe UI"/>
            <w:b/>
            <w:bCs/>
            <w:color w:val="000000"/>
            <w:sz w:val="23"/>
            <w:szCs w:val="23"/>
          </w:rPr>
          <w:t>Method 2</w:t>
        </w:r>
        <w:r w:rsidRPr="00C21DBA">
          <w:rPr>
            <w:rFonts w:ascii="Segoe UI" w:eastAsia="Times New Roman" w:hAnsi="Segoe UI" w:cs="Segoe UI"/>
            <w:color w:val="000000"/>
            <w:sz w:val="23"/>
            <w:szCs w:val="23"/>
          </w:rPr>
          <w:t> – This method makes use of hashing. While iterating through each element arr[i] of the array, we will find a pair with the sum -arr[i]. The time complexity for this approach will be O(n2).</w:t>
        </w:r>
      </w:ins>
    </w:p>
    <w:p w:rsidR="00C21DBA" w:rsidRPr="00C21DBA" w:rsidRDefault="00C21DBA" w:rsidP="00C21DBA">
      <w:pPr>
        <w:shd w:val="clear" w:color="auto" w:fill="FFFFFF"/>
        <w:spacing w:after="300" w:line="240" w:lineRule="auto"/>
        <w:jc w:val="both"/>
        <w:rPr>
          <w:ins w:id="1455" w:author="Unknown"/>
          <w:rFonts w:ascii="Segoe UI" w:eastAsia="Times New Roman" w:hAnsi="Segoe UI" w:cs="Segoe UI"/>
          <w:color w:val="000000"/>
          <w:sz w:val="23"/>
          <w:szCs w:val="23"/>
        </w:rPr>
      </w:pPr>
      <w:ins w:id="1456" w:author="Unknown">
        <w:r w:rsidRPr="00C21DBA">
          <w:rPr>
            <w:rFonts w:ascii="Segoe UI" w:eastAsia="Times New Roman" w:hAnsi="Segoe UI" w:cs="Segoe UI"/>
            <w:b/>
            <w:bCs/>
            <w:color w:val="000000"/>
            <w:sz w:val="23"/>
            <w:szCs w:val="23"/>
          </w:rPr>
          <w:t>Method 3</w:t>
        </w:r>
        <w:r w:rsidRPr="00C21DBA">
          <w:rPr>
            <w:rFonts w:ascii="Segoe UI" w:eastAsia="Times New Roman" w:hAnsi="Segoe UI" w:cs="Segoe UI"/>
            <w:color w:val="000000"/>
            <w:sz w:val="23"/>
            <w:szCs w:val="23"/>
          </w:rPr>
          <w:t xml:space="preserve"> – The third method involves using sorting and will require an extra space. Although the time complexity of this method will be O(n2), compared to the O(n) </w:t>
        </w:r>
        <w:r w:rsidRPr="00C21DBA">
          <w:rPr>
            <w:rFonts w:ascii="Segoe UI" w:eastAsia="Times New Roman" w:hAnsi="Segoe UI" w:cs="Segoe UI"/>
            <w:color w:val="000000"/>
            <w:sz w:val="23"/>
            <w:szCs w:val="23"/>
          </w:rPr>
          <w:lastRenderedPageBreak/>
          <w:t>auxiliary space required by the other two methods, this method only requires O(1) auxiliary space. This method works in the following steps:</w:t>
        </w:r>
      </w:ins>
    </w:p>
    <w:p w:rsidR="00C21DBA" w:rsidRPr="00C21DBA" w:rsidRDefault="00C21DBA" w:rsidP="00C21DBA">
      <w:pPr>
        <w:numPr>
          <w:ilvl w:val="0"/>
          <w:numId w:val="22"/>
        </w:numPr>
        <w:shd w:val="clear" w:color="auto" w:fill="FFFFFF"/>
        <w:spacing w:after="0" w:line="240" w:lineRule="auto"/>
        <w:rPr>
          <w:ins w:id="1457" w:author="Unknown"/>
          <w:rFonts w:ascii="Segoe UI" w:eastAsia="Times New Roman" w:hAnsi="Segoe UI" w:cs="Segoe UI"/>
          <w:color w:val="000000"/>
          <w:sz w:val="23"/>
          <w:szCs w:val="23"/>
        </w:rPr>
      </w:pPr>
      <w:ins w:id="1458" w:author="Unknown">
        <w:r w:rsidRPr="00C21DBA">
          <w:rPr>
            <w:rFonts w:ascii="Segoe UI" w:eastAsia="Times New Roman" w:hAnsi="Segoe UI" w:cs="Segoe UI"/>
            <w:color w:val="000000"/>
            <w:sz w:val="23"/>
            <w:szCs w:val="23"/>
          </w:rPr>
          <w:t>Sort all elements of the given array</w:t>
        </w:r>
      </w:ins>
    </w:p>
    <w:p w:rsidR="00C21DBA" w:rsidRPr="00C21DBA" w:rsidRDefault="00C21DBA" w:rsidP="00C21DBA">
      <w:pPr>
        <w:numPr>
          <w:ilvl w:val="0"/>
          <w:numId w:val="22"/>
        </w:numPr>
        <w:shd w:val="clear" w:color="auto" w:fill="FFFFFF"/>
        <w:spacing w:after="0" w:line="240" w:lineRule="auto"/>
        <w:rPr>
          <w:ins w:id="1459" w:author="Unknown"/>
          <w:rFonts w:ascii="Segoe UI" w:eastAsia="Times New Roman" w:hAnsi="Segoe UI" w:cs="Segoe UI"/>
          <w:color w:val="000000"/>
          <w:sz w:val="23"/>
          <w:szCs w:val="23"/>
        </w:rPr>
      </w:pPr>
      <w:ins w:id="1460" w:author="Unknown">
        <w:r w:rsidRPr="00C21DBA">
          <w:rPr>
            <w:rFonts w:ascii="Segoe UI" w:eastAsia="Times New Roman" w:hAnsi="Segoe UI" w:cs="Segoe UI"/>
            <w:color w:val="000000"/>
            <w:sz w:val="23"/>
            <w:szCs w:val="23"/>
          </w:rPr>
          <w:t>Run loop from i=0 to n-2</w:t>
        </w:r>
      </w:ins>
    </w:p>
    <w:p w:rsidR="00C21DBA" w:rsidRPr="00C21DBA" w:rsidRDefault="00C21DBA" w:rsidP="00C21DBA">
      <w:pPr>
        <w:numPr>
          <w:ilvl w:val="0"/>
          <w:numId w:val="22"/>
        </w:numPr>
        <w:shd w:val="clear" w:color="auto" w:fill="FFFFFF"/>
        <w:spacing w:after="0" w:line="240" w:lineRule="auto"/>
        <w:rPr>
          <w:ins w:id="1461" w:author="Unknown"/>
          <w:rFonts w:ascii="Segoe UI" w:eastAsia="Times New Roman" w:hAnsi="Segoe UI" w:cs="Segoe UI"/>
          <w:color w:val="000000"/>
          <w:sz w:val="23"/>
          <w:szCs w:val="23"/>
        </w:rPr>
      </w:pPr>
      <w:ins w:id="1462" w:author="Unknown">
        <w:r w:rsidRPr="00C21DBA">
          <w:rPr>
            <w:rFonts w:ascii="Segoe UI" w:eastAsia="Times New Roman" w:hAnsi="Segoe UI" w:cs="Segoe UI"/>
            <w:color w:val="000000"/>
            <w:sz w:val="23"/>
            <w:szCs w:val="23"/>
          </w:rPr>
          <w:t>Initialize two index variable l = i+1 and r = n-1</w:t>
        </w:r>
      </w:ins>
    </w:p>
    <w:p w:rsidR="00C21DBA" w:rsidRPr="00C21DBA" w:rsidRDefault="00C21DBA" w:rsidP="00C21DBA">
      <w:pPr>
        <w:numPr>
          <w:ilvl w:val="0"/>
          <w:numId w:val="22"/>
        </w:numPr>
        <w:shd w:val="clear" w:color="auto" w:fill="FFFFFF"/>
        <w:spacing w:after="0" w:line="240" w:lineRule="auto"/>
        <w:rPr>
          <w:ins w:id="1463" w:author="Unknown"/>
          <w:rFonts w:ascii="Segoe UI" w:eastAsia="Times New Roman" w:hAnsi="Segoe UI" w:cs="Segoe UI"/>
          <w:color w:val="000000"/>
          <w:sz w:val="23"/>
          <w:szCs w:val="23"/>
        </w:rPr>
      </w:pPr>
      <w:ins w:id="1464" w:author="Unknown">
        <w:r w:rsidRPr="00C21DBA">
          <w:rPr>
            <w:rFonts w:ascii="Segoe UI" w:eastAsia="Times New Roman" w:hAnsi="Segoe UI" w:cs="Segoe UI"/>
            <w:color w:val="000000"/>
            <w:sz w:val="23"/>
            <w:szCs w:val="23"/>
          </w:rPr>
          <w:t>While (l&lt;r), check the sum of arr[i], arr[l], and arr[r] then:</w:t>
        </w:r>
      </w:ins>
    </w:p>
    <w:p w:rsidR="00C21DBA" w:rsidRPr="00C21DBA" w:rsidRDefault="00C21DBA" w:rsidP="00C21DBA">
      <w:pPr>
        <w:numPr>
          <w:ilvl w:val="0"/>
          <w:numId w:val="22"/>
        </w:numPr>
        <w:shd w:val="clear" w:color="auto" w:fill="FFFFFF"/>
        <w:spacing w:after="0" w:line="240" w:lineRule="auto"/>
        <w:rPr>
          <w:ins w:id="1465" w:author="Unknown"/>
          <w:rFonts w:ascii="Segoe UI" w:eastAsia="Times New Roman" w:hAnsi="Segoe UI" w:cs="Segoe UI"/>
          <w:color w:val="000000"/>
          <w:sz w:val="23"/>
          <w:szCs w:val="23"/>
        </w:rPr>
      </w:pPr>
      <w:ins w:id="1466" w:author="Unknown">
        <w:r w:rsidRPr="00C21DBA">
          <w:rPr>
            <w:rFonts w:ascii="Segoe UI" w:eastAsia="Times New Roman" w:hAnsi="Segoe UI" w:cs="Segoe UI"/>
            <w:color w:val="000000"/>
            <w:sz w:val="23"/>
            <w:szCs w:val="23"/>
          </w:rPr>
          <w:t>If the sum is less than zero then l++</w:t>
        </w:r>
      </w:ins>
    </w:p>
    <w:p w:rsidR="00C21DBA" w:rsidRPr="00C21DBA" w:rsidRDefault="00C21DBA" w:rsidP="00C21DBA">
      <w:pPr>
        <w:numPr>
          <w:ilvl w:val="0"/>
          <w:numId w:val="22"/>
        </w:numPr>
        <w:shd w:val="clear" w:color="auto" w:fill="FFFFFF"/>
        <w:spacing w:after="0" w:line="240" w:lineRule="auto"/>
        <w:rPr>
          <w:ins w:id="1467" w:author="Unknown"/>
          <w:rFonts w:ascii="Segoe UI" w:eastAsia="Times New Roman" w:hAnsi="Segoe UI" w:cs="Segoe UI"/>
          <w:color w:val="000000"/>
          <w:sz w:val="23"/>
          <w:szCs w:val="23"/>
        </w:rPr>
      </w:pPr>
      <w:ins w:id="1468" w:author="Unknown">
        <w:r w:rsidRPr="00C21DBA">
          <w:rPr>
            <w:rFonts w:ascii="Segoe UI" w:eastAsia="Times New Roman" w:hAnsi="Segoe UI" w:cs="Segoe UI"/>
            <w:color w:val="000000"/>
            <w:sz w:val="23"/>
            <w:szCs w:val="23"/>
          </w:rPr>
          <w:t>If the sum is greater than zero then r–</w:t>
        </w:r>
      </w:ins>
    </w:p>
    <w:p w:rsidR="00C21DBA" w:rsidRPr="00C21DBA" w:rsidRDefault="00C21DBA" w:rsidP="00C21DBA">
      <w:pPr>
        <w:numPr>
          <w:ilvl w:val="0"/>
          <w:numId w:val="22"/>
        </w:numPr>
        <w:shd w:val="clear" w:color="auto" w:fill="FFFFFF"/>
        <w:spacing w:after="0" w:line="240" w:lineRule="auto"/>
        <w:rPr>
          <w:ins w:id="1469" w:author="Unknown"/>
          <w:rFonts w:ascii="Segoe UI" w:eastAsia="Times New Roman" w:hAnsi="Segoe UI" w:cs="Segoe UI"/>
          <w:color w:val="000000"/>
          <w:sz w:val="23"/>
          <w:szCs w:val="23"/>
        </w:rPr>
      </w:pPr>
      <w:ins w:id="1470" w:author="Unknown">
        <w:r w:rsidRPr="00C21DBA">
          <w:rPr>
            <w:rFonts w:ascii="Segoe UI" w:eastAsia="Times New Roman" w:hAnsi="Segoe UI" w:cs="Segoe UI"/>
            <w:color w:val="000000"/>
            <w:sz w:val="23"/>
            <w:szCs w:val="23"/>
          </w:rPr>
          <w:t>If the sum is zero then print the triplet and do l++ and r–</w:t>
        </w:r>
      </w:ins>
    </w:p>
    <w:p w:rsidR="00C21DBA" w:rsidRPr="00C21DBA" w:rsidRDefault="00C21DBA" w:rsidP="00C21DBA">
      <w:pPr>
        <w:shd w:val="clear" w:color="auto" w:fill="FFFFFF"/>
        <w:spacing w:after="300" w:line="240" w:lineRule="auto"/>
        <w:jc w:val="both"/>
        <w:rPr>
          <w:ins w:id="1471" w:author="Unknown"/>
          <w:rFonts w:ascii="Segoe UI" w:eastAsia="Times New Roman" w:hAnsi="Segoe UI" w:cs="Segoe UI"/>
          <w:color w:val="000000"/>
          <w:sz w:val="23"/>
          <w:szCs w:val="23"/>
        </w:rPr>
      </w:pPr>
      <w:ins w:id="1472" w:author="Unknown">
        <w:r w:rsidRPr="00C21DBA">
          <w:rPr>
            <w:rFonts w:ascii="Segoe UI" w:eastAsia="Times New Roman" w:hAnsi="Segoe UI" w:cs="Segoe UI"/>
            <w:color w:val="000000"/>
            <w:sz w:val="23"/>
            <w:szCs w:val="23"/>
          </w:rPr>
          <w:t>Following C++ program implements Method 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73" w:author="Unknown"/>
          <w:rFonts w:ascii="Courier" w:eastAsia="Times New Roman" w:hAnsi="Courier" w:cs="Courier New"/>
          <w:color w:val="333333"/>
          <w:sz w:val="20"/>
          <w:szCs w:val="20"/>
        </w:rPr>
      </w:pPr>
      <w:ins w:id="1474"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75" w:author="Unknown"/>
          <w:rFonts w:ascii="Courier" w:eastAsia="Times New Roman" w:hAnsi="Courier" w:cs="Courier New"/>
          <w:color w:val="333333"/>
          <w:sz w:val="20"/>
          <w:szCs w:val="20"/>
        </w:rPr>
      </w:pPr>
      <w:ins w:id="1476"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77" w:author="Unknown"/>
          <w:rFonts w:ascii="Courier" w:eastAsia="Times New Roman" w:hAnsi="Courier" w:cs="Courier New"/>
          <w:color w:val="333333"/>
          <w:sz w:val="20"/>
          <w:szCs w:val="20"/>
        </w:rPr>
      </w:pPr>
      <w:ins w:id="1478" w:author="Unknown">
        <w:r w:rsidRPr="00C21DBA">
          <w:rPr>
            <w:rFonts w:ascii="Courier" w:eastAsia="Times New Roman" w:hAnsi="Courier" w:cs="Courier New"/>
            <w:color w:val="333333"/>
            <w:sz w:val="20"/>
            <w:szCs w:val="20"/>
          </w:rPr>
          <w:t>void findTriplets(int arr[], int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79" w:author="Unknown"/>
          <w:rFonts w:ascii="Courier" w:eastAsia="Times New Roman" w:hAnsi="Courier" w:cs="Courier New"/>
          <w:color w:val="333333"/>
          <w:sz w:val="20"/>
          <w:szCs w:val="20"/>
        </w:rPr>
      </w:pPr>
      <w:ins w:id="14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1" w:author="Unknown"/>
          <w:rFonts w:ascii="Courier" w:eastAsia="Times New Roman" w:hAnsi="Courier" w:cs="Courier New"/>
          <w:color w:val="333333"/>
          <w:sz w:val="20"/>
          <w:szCs w:val="20"/>
        </w:rPr>
      </w:pPr>
      <w:ins w:id="1482" w:author="Unknown">
        <w:r w:rsidRPr="00C21DBA">
          <w:rPr>
            <w:rFonts w:ascii="Courier" w:eastAsia="Times New Roman" w:hAnsi="Courier" w:cs="Courier New"/>
            <w:color w:val="333333"/>
            <w:sz w:val="20"/>
            <w:szCs w:val="20"/>
          </w:rPr>
          <w:t>bool found = false;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3" w:author="Unknown"/>
          <w:rFonts w:ascii="Courier" w:eastAsia="Times New Roman" w:hAnsi="Courier" w:cs="Courier New"/>
          <w:color w:val="333333"/>
          <w:sz w:val="20"/>
          <w:szCs w:val="20"/>
        </w:rPr>
      </w:pPr>
      <w:ins w:id="1484" w:author="Unknown">
        <w:r w:rsidRPr="00C21DBA">
          <w:rPr>
            <w:rFonts w:ascii="Courier" w:eastAsia="Times New Roman" w:hAnsi="Courier" w:cs="Courier New"/>
            <w:color w:val="333333"/>
            <w:sz w:val="20"/>
            <w:szCs w:val="20"/>
          </w:rPr>
          <w:t>sort(arr, arr+n);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5" w:author="Unknown"/>
          <w:rFonts w:ascii="Courier" w:eastAsia="Times New Roman" w:hAnsi="Courier" w:cs="Courier New"/>
          <w:color w:val="333333"/>
          <w:sz w:val="20"/>
          <w:szCs w:val="20"/>
        </w:rPr>
      </w:pPr>
      <w:ins w:id="1486" w:author="Unknown">
        <w:r w:rsidRPr="00C21DBA">
          <w:rPr>
            <w:rFonts w:ascii="Courier" w:eastAsia="Times New Roman" w:hAnsi="Courier" w:cs="Courier New"/>
            <w:color w:val="333333"/>
            <w:sz w:val="20"/>
            <w:szCs w:val="20"/>
          </w:rPr>
          <w:t>for (int i=0; i&lt;n-1;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7" w:author="Unknown"/>
          <w:rFonts w:ascii="Courier" w:eastAsia="Times New Roman" w:hAnsi="Courier" w:cs="Courier New"/>
          <w:color w:val="333333"/>
          <w:sz w:val="20"/>
          <w:szCs w:val="20"/>
        </w:rPr>
      </w:pPr>
      <w:ins w:id="148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9" w:author="Unknown"/>
          <w:rFonts w:ascii="Courier" w:eastAsia="Times New Roman" w:hAnsi="Courier" w:cs="Courier New"/>
          <w:color w:val="333333"/>
          <w:sz w:val="20"/>
          <w:szCs w:val="20"/>
        </w:rPr>
      </w:pPr>
      <w:ins w:id="1490" w:author="Unknown">
        <w:r w:rsidRPr="00C21DBA">
          <w:rPr>
            <w:rFonts w:ascii="Courier" w:eastAsia="Times New Roman" w:hAnsi="Courier" w:cs="Courier New"/>
            <w:color w:val="333333"/>
            <w:sz w:val="20"/>
            <w:szCs w:val="20"/>
          </w:rPr>
          <w:t>int l = i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91" w:author="Unknown"/>
          <w:rFonts w:ascii="Courier" w:eastAsia="Times New Roman" w:hAnsi="Courier" w:cs="Courier New"/>
          <w:color w:val="333333"/>
          <w:sz w:val="20"/>
          <w:szCs w:val="20"/>
        </w:rPr>
      </w:pPr>
      <w:ins w:id="1492" w:author="Unknown">
        <w:r w:rsidRPr="00C21DBA">
          <w:rPr>
            <w:rFonts w:ascii="Courier" w:eastAsia="Times New Roman" w:hAnsi="Courier" w:cs="Courier New"/>
            <w:color w:val="333333"/>
            <w:sz w:val="20"/>
            <w:szCs w:val="20"/>
          </w:rPr>
          <w:t>int r = n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93" w:author="Unknown"/>
          <w:rFonts w:ascii="Courier" w:eastAsia="Times New Roman" w:hAnsi="Courier" w:cs="Courier New"/>
          <w:color w:val="333333"/>
          <w:sz w:val="20"/>
          <w:szCs w:val="20"/>
        </w:rPr>
      </w:pPr>
      <w:ins w:id="1494" w:author="Unknown">
        <w:r w:rsidRPr="00C21DBA">
          <w:rPr>
            <w:rFonts w:ascii="Courier" w:eastAsia="Times New Roman" w:hAnsi="Courier" w:cs="Courier New"/>
            <w:color w:val="333333"/>
            <w:sz w:val="20"/>
            <w:szCs w:val="20"/>
          </w:rPr>
          <w:t>int x = arr[i];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95" w:author="Unknown"/>
          <w:rFonts w:ascii="Courier" w:eastAsia="Times New Roman" w:hAnsi="Courier" w:cs="Courier New"/>
          <w:color w:val="333333"/>
          <w:sz w:val="20"/>
          <w:szCs w:val="20"/>
        </w:rPr>
      </w:pPr>
      <w:ins w:id="1496" w:author="Unknown">
        <w:r w:rsidRPr="00C21DBA">
          <w:rPr>
            <w:rFonts w:ascii="Courier" w:eastAsia="Times New Roman" w:hAnsi="Courier" w:cs="Courier New"/>
            <w:color w:val="333333"/>
            <w:sz w:val="20"/>
            <w:szCs w:val="20"/>
          </w:rPr>
          <w:t>while (l &lt; 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97" w:author="Unknown"/>
          <w:rFonts w:ascii="Courier" w:eastAsia="Times New Roman" w:hAnsi="Courier" w:cs="Courier New"/>
          <w:color w:val="333333"/>
          <w:sz w:val="20"/>
          <w:szCs w:val="20"/>
        </w:rPr>
      </w:pPr>
      <w:ins w:id="149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99" w:author="Unknown"/>
          <w:rFonts w:ascii="Courier" w:eastAsia="Times New Roman" w:hAnsi="Courier" w:cs="Courier New"/>
          <w:color w:val="333333"/>
          <w:sz w:val="20"/>
          <w:szCs w:val="20"/>
        </w:rPr>
      </w:pPr>
      <w:ins w:id="1500" w:author="Unknown">
        <w:r w:rsidRPr="00C21DBA">
          <w:rPr>
            <w:rFonts w:ascii="Courier" w:eastAsia="Times New Roman" w:hAnsi="Courier" w:cs="Courier New"/>
            <w:color w:val="333333"/>
            <w:sz w:val="20"/>
            <w:szCs w:val="20"/>
          </w:rPr>
          <w:t>if (x + arr[l] + arr[r]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1" w:author="Unknown"/>
          <w:rFonts w:ascii="Courier" w:eastAsia="Times New Roman" w:hAnsi="Courier" w:cs="Courier New"/>
          <w:color w:val="333333"/>
          <w:sz w:val="20"/>
          <w:szCs w:val="20"/>
        </w:rPr>
      </w:pPr>
      <w:ins w:id="150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3" w:author="Unknown"/>
          <w:rFonts w:ascii="Courier" w:eastAsia="Times New Roman" w:hAnsi="Courier" w:cs="Courier New"/>
          <w:color w:val="333333"/>
          <w:sz w:val="20"/>
          <w:szCs w:val="20"/>
        </w:rPr>
      </w:pPr>
      <w:ins w:id="1504" w:author="Unknown">
        <w:r w:rsidRPr="00C21DBA">
          <w:rPr>
            <w:rFonts w:ascii="Courier" w:eastAsia="Times New Roman" w:hAnsi="Courier" w:cs="Courier New"/>
            <w:color w:val="333333"/>
            <w:sz w:val="20"/>
            <w:szCs w:val="20"/>
          </w:rPr>
          <w:t>printf("%d %d %d\n", x, arr[l], arr[r]);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5" w:author="Unknown"/>
          <w:rFonts w:ascii="Courier" w:eastAsia="Times New Roman" w:hAnsi="Courier" w:cs="Courier New"/>
          <w:color w:val="333333"/>
          <w:sz w:val="20"/>
          <w:szCs w:val="20"/>
        </w:rPr>
      </w:pPr>
      <w:ins w:id="1506" w:author="Unknown">
        <w:r w:rsidRPr="00C21DBA">
          <w:rPr>
            <w:rFonts w:ascii="Courier" w:eastAsia="Times New Roman" w:hAnsi="Courier" w:cs="Courier New"/>
            <w:color w:val="333333"/>
            <w:sz w:val="20"/>
            <w:szCs w:val="20"/>
          </w:rPr>
          <w:t>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7" w:author="Unknown"/>
          <w:rFonts w:ascii="Courier" w:eastAsia="Times New Roman" w:hAnsi="Courier" w:cs="Courier New"/>
          <w:color w:val="333333"/>
          <w:sz w:val="20"/>
          <w:szCs w:val="20"/>
        </w:rPr>
      </w:pPr>
      <w:ins w:id="1508" w:author="Unknown">
        <w:r w:rsidRPr="00C21DBA">
          <w:rPr>
            <w:rFonts w:ascii="Courier" w:eastAsia="Times New Roman" w:hAnsi="Courier" w:cs="Courier New"/>
            <w:color w:val="333333"/>
            <w:sz w:val="20"/>
            <w:szCs w:val="20"/>
          </w:rPr>
          <w: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9" w:author="Unknown"/>
          <w:rFonts w:ascii="Courier" w:eastAsia="Times New Roman" w:hAnsi="Courier" w:cs="Courier New"/>
          <w:color w:val="333333"/>
          <w:sz w:val="20"/>
          <w:szCs w:val="20"/>
        </w:rPr>
      </w:pPr>
      <w:ins w:id="1510" w:author="Unknown">
        <w:r w:rsidRPr="00C21DBA">
          <w:rPr>
            <w:rFonts w:ascii="Courier" w:eastAsia="Times New Roman" w:hAnsi="Courier" w:cs="Courier New"/>
            <w:color w:val="333333"/>
            <w:sz w:val="20"/>
            <w:szCs w:val="20"/>
          </w:rPr>
          <w:t>found = true;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11" w:author="Unknown"/>
          <w:rFonts w:ascii="Courier" w:eastAsia="Times New Roman" w:hAnsi="Courier" w:cs="Courier New"/>
          <w:color w:val="333333"/>
          <w:sz w:val="20"/>
          <w:szCs w:val="20"/>
        </w:rPr>
      </w:pPr>
      <w:ins w:id="151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13" w:author="Unknown"/>
          <w:rFonts w:ascii="Courier" w:eastAsia="Times New Roman" w:hAnsi="Courier" w:cs="Courier New"/>
          <w:color w:val="333333"/>
          <w:sz w:val="20"/>
          <w:szCs w:val="20"/>
        </w:rPr>
      </w:pPr>
      <w:ins w:id="1514" w:author="Unknown">
        <w:r w:rsidRPr="00C21DBA">
          <w:rPr>
            <w:rFonts w:ascii="Courier" w:eastAsia="Times New Roman" w:hAnsi="Courier" w:cs="Courier New"/>
            <w:color w:val="333333"/>
            <w:sz w:val="20"/>
            <w:szCs w:val="20"/>
          </w:rPr>
          <w:lastRenderedPageBreak/>
          <w:t>else if (x + arr[l] + arr[r] &lt;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15" w:author="Unknown"/>
          <w:rFonts w:ascii="Courier" w:eastAsia="Times New Roman" w:hAnsi="Courier" w:cs="Courier New"/>
          <w:color w:val="333333"/>
          <w:sz w:val="20"/>
          <w:szCs w:val="20"/>
        </w:rPr>
      </w:pPr>
      <w:ins w:id="1516" w:author="Unknown">
        <w:r w:rsidRPr="00C21DBA">
          <w:rPr>
            <w:rFonts w:ascii="Courier" w:eastAsia="Times New Roman" w:hAnsi="Courier" w:cs="Courier New"/>
            <w:color w:val="333333"/>
            <w:sz w:val="20"/>
            <w:szCs w:val="20"/>
          </w:rPr>
          <w:t>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17" w:author="Unknown"/>
          <w:rFonts w:ascii="Courier" w:eastAsia="Times New Roman" w:hAnsi="Courier" w:cs="Courier New"/>
          <w:color w:val="333333"/>
          <w:sz w:val="20"/>
          <w:szCs w:val="20"/>
        </w:rPr>
      </w:pPr>
      <w:ins w:id="1518"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19" w:author="Unknown"/>
          <w:rFonts w:ascii="Courier" w:eastAsia="Times New Roman" w:hAnsi="Courier" w:cs="Courier New"/>
          <w:color w:val="333333"/>
          <w:sz w:val="20"/>
          <w:szCs w:val="20"/>
        </w:rPr>
      </w:pPr>
      <w:ins w:id="1520" w:author="Unknown">
        <w:r w:rsidRPr="00C21DBA">
          <w:rPr>
            <w:rFonts w:ascii="Courier" w:eastAsia="Times New Roman" w:hAnsi="Courier" w:cs="Courier New"/>
            <w:color w:val="333333"/>
            <w:sz w:val="20"/>
            <w:szCs w:val="20"/>
          </w:rPr>
          <w: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1" w:author="Unknown"/>
          <w:rFonts w:ascii="Courier" w:eastAsia="Times New Roman" w:hAnsi="Courier" w:cs="Courier New"/>
          <w:color w:val="333333"/>
          <w:sz w:val="20"/>
          <w:szCs w:val="20"/>
        </w:rPr>
      </w:pPr>
      <w:ins w:id="15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3" w:author="Unknown"/>
          <w:rFonts w:ascii="Courier" w:eastAsia="Times New Roman" w:hAnsi="Courier" w:cs="Courier New"/>
          <w:color w:val="333333"/>
          <w:sz w:val="20"/>
          <w:szCs w:val="20"/>
        </w:rPr>
      </w:pPr>
      <w:ins w:id="152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5" w:author="Unknown"/>
          <w:rFonts w:ascii="Courier" w:eastAsia="Times New Roman" w:hAnsi="Courier" w:cs="Courier New"/>
          <w:color w:val="333333"/>
          <w:sz w:val="20"/>
          <w:szCs w:val="20"/>
        </w:rPr>
      </w:pPr>
      <w:ins w:id="1526" w:author="Unknown">
        <w:r w:rsidRPr="00C21DBA">
          <w:rPr>
            <w:rFonts w:ascii="Courier" w:eastAsia="Times New Roman" w:hAnsi="Courier" w:cs="Courier New"/>
            <w:color w:val="333333"/>
            <w:sz w:val="20"/>
            <w:szCs w:val="20"/>
          </w:rPr>
          <w:t>if (found == false)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7" w:author="Unknown"/>
          <w:rFonts w:ascii="Courier" w:eastAsia="Times New Roman" w:hAnsi="Courier" w:cs="Courier New"/>
          <w:color w:val="333333"/>
          <w:sz w:val="20"/>
          <w:szCs w:val="20"/>
        </w:rPr>
      </w:pPr>
      <w:ins w:id="1528" w:author="Unknown">
        <w:r w:rsidRPr="00C21DBA">
          <w:rPr>
            <w:rFonts w:ascii="Courier" w:eastAsia="Times New Roman" w:hAnsi="Courier" w:cs="Courier New"/>
            <w:color w:val="333333"/>
            <w:sz w:val="20"/>
            <w:szCs w:val="20"/>
          </w:rPr>
          <w:t>cout &lt;&lt; " Not found!" &lt;&lt; endl;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9" w:author="Unknown"/>
          <w:rFonts w:ascii="Courier" w:eastAsia="Times New Roman" w:hAnsi="Courier" w:cs="Courier New"/>
          <w:color w:val="333333"/>
          <w:sz w:val="20"/>
          <w:szCs w:val="20"/>
        </w:rPr>
      </w:pPr>
      <w:ins w:id="153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31" w:author="Unknown"/>
          <w:rFonts w:ascii="Courier" w:eastAsia="Times New Roman" w:hAnsi="Courier" w:cs="Courier New"/>
          <w:color w:val="333333"/>
          <w:sz w:val="20"/>
          <w:szCs w:val="20"/>
        </w:rPr>
      </w:pPr>
      <w:ins w:id="1532"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33" w:author="Unknown"/>
          <w:rFonts w:ascii="Courier" w:eastAsia="Times New Roman" w:hAnsi="Courier" w:cs="Courier New"/>
          <w:color w:val="333333"/>
          <w:sz w:val="20"/>
          <w:szCs w:val="20"/>
        </w:rPr>
      </w:pPr>
      <w:ins w:id="153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35" w:author="Unknown"/>
          <w:rFonts w:ascii="Courier" w:eastAsia="Times New Roman" w:hAnsi="Courier" w:cs="Courier New"/>
          <w:color w:val="333333"/>
          <w:sz w:val="20"/>
          <w:szCs w:val="20"/>
        </w:rPr>
      </w:pPr>
      <w:ins w:id="1536" w:author="Unknown">
        <w:r w:rsidRPr="00C21DBA">
          <w:rPr>
            <w:rFonts w:ascii="Courier" w:eastAsia="Times New Roman" w:hAnsi="Courier" w:cs="Courier New"/>
            <w:color w:val="333333"/>
            <w:sz w:val="20"/>
            <w:szCs w:val="20"/>
          </w:rPr>
          <w:t>int arr[] = {10, -10, 0, 42, -43,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37" w:author="Unknown"/>
          <w:rFonts w:ascii="Courier" w:eastAsia="Times New Roman" w:hAnsi="Courier" w:cs="Courier New"/>
          <w:color w:val="333333"/>
          <w:sz w:val="20"/>
          <w:szCs w:val="20"/>
        </w:rPr>
      </w:pPr>
      <w:ins w:id="1538" w:author="Unknown">
        <w:r w:rsidRPr="00C21DBA">
          <w:rPr>
            <w:rFonts w:ascii="Courier" w:eastAsia="Times New Roman" w:hAnsi="Courier" w:cs="Courier New"/>
            <w:color w:val="333333"/>
            <w:sz w:val="20"/>
            <w:szCs w:val="20"/>
          </w:rPr>
          <w:t>int n = sizeof(arr)/sizeof(arr[0]);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39" w:author="Unknown"/>
          <w:rFonts w:ascii="Courier" w:eastAsia="Times New Roman" w:hAnsi="Courier" w:cs="Courier New"/>
          <w:color w:val="333333"/>
          <w:sz w:val="20"/>
          <w:szCs w:val="20"/>
        </w:rPr>
      </w:pPr>
      <w:ins w:id="1540" w:author="Unknown">
        <w:r w:rsidRPr="00C21DBA">
          <w:rPr>
            <w:rFonts w:ascii="Courier" w:eastAsia="Times New Roman" w:hAnsi="Courier" w:cs="Courier New"/>
            <w:color w:val="333333"/>
            <w:sz w:val="20"/>
            <w:szCs w:val="20"/>
          </w:rPr>
          <w:t>findTriplets(arr,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41" w:author="Unknown"/>
          <w:rFonts w:ascii="Courier" w:eastAsia="Times New Roman" w:hAnsi="Courier" w:cs="Courier New"/>
          <w:color w:val="333333"/>
          <w:sz w:val="20"/>
          <w:szCs w:val="20"/>
        </w:rPr>
      </w:pPr>
      <w:ins w:id="1542"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43" w:author="Unknown"/>
          <w:rFonts w:ascii="Courier" w:eastAsia="Times New Roman" w:hAnsi="Courier" w:cs="Courier New"/>
          <w:color w:val="333333"/>
          <w:sz w:val="20"/>
          <w:szCs w:val="20"/>
        </w:rPr>
      </w:pPr>
      <w:ins w:id="154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545" w:author="Unknown"/>
          <w:rFonts w:ascii="Segoe UI" w:eastAsia="Times New Roman" w:hAnsi="Segoe UI" w:cs="Segoe UI"/>
          <w:color w:val="000000"/>
          <w:sz w:val="23"/>
          <w:szCs w:val="23"/>
        </w:rPr>
      </w:pPr>
      <w:ins w:id="1546"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547" w:author="Unknown"/>
          <w:rFonts w:ascii="Segoe UI" w:eastAsia="Times New Roman" w:hAnsi="Segoe UI" w:cs="Segoe UI"/>
          <w:color w:val="000000"/>
          <w:sz w:val="23"/>
          <w:szCs w:val="23"/>
        </w:rPr>
      </w:pPr>
      <w:ins w:id="1548" w:author="Unknown">
        <w:r w:rsidRPr="00C21DBA">
          <w:rPr>
            <w:rFonts w:ascii="Segoe UI" w:eastAsia="Times New Roman" w:hAnsi="Segoe UI" w:cs="Segoe UI"/>
            <w:color w:val="000000"/>
            <w:sz w:val="23"/>
            <w:szCs w:val="23"/>
          </w:rPr>
          <w:t>-43 1 42</w:t>
        </w:r>
        <w:r w:rsidRPr="00C21DBA">
          <w:rPr>
            <w:rFonts w:ascii="Segoe UI" w:eastAsia="Times New Roman" w:hAnsi="Segoe UI" w:cs="Segoe UI"/>
            <w:color w:val="000000"/>
            <w:sz w:val="23"/>
            <w:szCs w:val="23"/>
          </w:rPr>
          <w:br/>
          <w:t>-10 0 10</w:t>
        </w:r>
      </w:ins>
    </w:p>
    <w:p w:rsidR="00C21DBA" w:rsidRPr="00C21DBA" w:rsidRDefault="00C21DBA" w:rsidP="00C21DBA">
      <w:pPr>
        <w:shd w:val="clear" w:color="auto" w:fill="FFFFFF"/>
        <w:spacing w:before="100" w:beforeAutospacing="1" w:after="100" w:afterAutospacing="1" w:line="240" w:lineRule="auto"/>
        <w:outlineLvl w:val="2"/>
        <w:rPr>
          <w:ins w:id="1549" w:author="Unknown"/>
          <w:rFonts w:ascii="Arial" w:eastAsia="Times New Roman" w:hAnsi="Arial" w:cs="Arial"/>
          <w:b/>
          <w:bCs/>
          <w:color w:val="222222"/>
          <w:sz w:val="27"/>
          <w:szCs w:val="27"/>
        </w:rPr>
      </w:pPr>
      <w:ins w:id="1550" w:author="Unknown">
        <w:r w:rsidRPr="00C21DBA">
          <w:rPr>
            <w:rFonts w:ascii="Arial" w:eastAsia="Times New Roman" w:hAnsi="Arial" w:cs="Arial"/>
            <w:b/>
            <w:bCs/>
            <w:color w:val="222222"/>
            <w:sz w:val="27"/>
            <w:szCs w:val="27"/>
          </w:rPr>
          <w:t>Question: Suppose you are given a binary tree. Explain how you will find its minimum depth?</w:t>
        </w:r>
      </w:ins>
    </w:p>
    <w:p w:rsidR="00C21DBA" w:rsidRPr="00C21DBA" w:rsidRDefault="00C21DBA" w:rsidP="00C21DBA">
      <w:pPr>
        <w:shd w:val="clear" w:color="auto" w:fill="FFFFFF"/>
        <w:spacing w:after="300" w:line="240" w:lineRule="auto"/>
        <w:jc w:val="both"/>
        <w:rPr>
          <w:ins w:id="1551" w:author="Unknown"/>
          <w:rFonts w:ascii="Segoe UI" w:eastAsia="Times New Roman" w:hAnsi="Segoe UI" w:cs="Segoe UI"/>
          <w:color w:val="000000"/>
          <w:sz w:val="23"/>
          <w:szCs w:val="23"/>
        </w:rPr>
      </w:pPr>
      <w:ins w:id="1552"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The approach to finding the minimum depth of a binary tree involves traversing the given binary tree. For each node, check if it’s a leaf node:</w:t>
        </w:r>
      </w:ins>
    </w:p>
    <w:p w:rsidR="00C21DBA" w:rsidRPr="00C21DBA" w:rsidRDefault="00C21DBA" w:rsidP="00C21DBA">
      <w:pPr>
        <w:numPr>
          <w:ilvl w:val="0"/>
          <w:numId w:val="23"/>
        </w:numPr>
        <w:shd w:val="clear" w:color="auto" w:fill="FFFFFF"/>
        <w:spacing w:after="0" w:line="240" w:lineRule="auto"/>
        <w:rPr>
          <w:ins w:id="1553" w:author="Unknown"/>
          <w:rFonts w:ascii="Segoe UI" w:eastAsia="Times New Roman" w:hAnsi="Segoe UI" w:cs="Segoe UI"/>
          <w:color w:val="000000"/>
          <w:sz w:val="23"/>
          <w:szCs w:val="23"/>
        </w:rPr>
      </w:pPr>
      <w:ins w:id="1554" w:author="Unknown">
        <w:r w:rsidRPr="00C21DBA">
          <w:rPr>
            <w:rFonts w:ascii="Segoe UI" w:eastAsia="Times New Roman" w:hAnsi="Segoe UI" w:cs="Segoe UI"/>
            <w:color w:val="000000"/>
            <w:sz w:val="23"/>
            <w:szCs w:val="23"/>
          </w:rPr>
          <w:t>If yes, then return 1</w:t>
        </w:r>
      </w:ins>
    </w:p>
    <w:p w:rsidR="00C21DBA" w:rsidRPr="00C21DBA" w:rsidRDefault="00C21DBA" w:rsidP="00C21DBA">
      <w:pPr>
        <w:numPr>
          <w:ilvl w:val="0"/>
          <w:numId w:val="23"/>
        </w:numPr>
        <w:shd w:val="clear" w:color="auto" w:fill="FFFFFF"/>
        <w:spacing w:after="0" w:line="240" w:lineRule="auto"/>
        <w:rPr>
          <w:ins w:id="1555" w:author="Unknown"/>
          <w:rFonts w:ascii="Segoe UI" w:eastAsia="Times New Roman" w:hAnsi="Segoe UI" w:cs="Segoe UI"/>
          <w:color w:val="000000"/>
          <w:sz w:val="23"/>
          <w:szCs w:val="23"/>
        </w:rPr>
      </w:pPr>
      <w:ins w:id="1556" w:author="Unknown">
        <w:r w:rsidRPr="00C21DBA">
          <w:rPr>
            <w:rFonts w:ascii="Segoe UI" w:eastAsia="Times New Roman" w:hAnsi="Segoe UI" w:cs="Segoe UI"/>
            <w:color w:val="000000"/>
            <w:sz w:val="23"/>
            <w:szCs w:val="23"/>
          </w:rPr>
          <w:t>If no, then:</w:t>
        </w:r>
      </w:ins>
    </w:p>
    <w:p w:rsidR="00C21DBA" w:rsidRPr="00C21DBA" w:rsidRDefault="00C21DBA" w:rsidP="00C21DBA">
      <w:pPr>
        <w:numPr>
          <w:ilvl w:val="1"/>
          <w:numId w:val="23"/>
        </w:numPr>
        <w:shd w:val="clear" w:color="auto" w:fill="FFFFFF"/>
        <w:spacing w:after="0" w:line="240" w:lineRule="auto"/>
        <w:rPr>
          <w:ins w:id="1557" w:author="Unknown"/>
          <w:rFonts w:ascii="inherit" w:eastAsia="Times New Roman" w:hAnsi="inherit" w:cs="Segoe UI"/>
          <w:color w:val="000000"/>
          <w:sz w:val="23"/>
          <w:szCs w:val="23"/>
        </w:rPr>
      </w:pPr>
      <w:ins w:id="1558" w:author="Unknown">
        <w:r w:rsidRPr="00C21DBA">
          <w:rPr>
            <w:rFonts w:ascii="inherit" w:eastAsia="Times New Roman" w:hAnsi="inherit" w:cs="Segoe UI"/>
            <w:color w:val="000000"/>
            <w:sz w:val="23"/>
            <w:szCs w:val="23"/>
          </w:rPr>
          <w:t>Recur for the right subtree if the left subtree is NULL</w:t>
        </w:r>
      </w:ins>
    </w:p>
    <w:p w:rsidR="00C21DBA" w:rsidRPr="00C21DBA" w:rsidRDefault="00C21DBA" w:rsidP="00C21DBA">
      <w:pPr>
        <w:numPr>
          <w:ilvl w:val="1"/>
          <w:numId w:val="23"/>
        </w:numPr>
        <w:shd w:val="clear" w:color="auto" w:fill="FFFFFF"/>
        <w:spacing w:after="0" w:line="240" w:lineRule="auto"/>
        <w:rPr>
          <w:ins w:id="1559" w:author="Unknown"/>
          <w:rFonts w:ascii="inherit" w:eastAsia="Times New Roman" w:hAnsi="inherit" w:cs="Segoe UI"/>
          <w:color w:val="000000"/>
          <w:sz w:val="23"/>
          <w:szCs w:val="23"/>
        </w:rPr>
      </w:pPr>
      <w:ins w:id="1560" w:author="Unknown">
        <w:r w:rsidRPr="00C21DBA">
          <w:rPr>
            <w:rFonts w:ascii="inherit" w:eastAsia="Times New Roman" w:hAnsi="inherit" w:cs="Segoe UI"/>
            <w:color w:val="000000"/>
            <w:sz w:val="23"/>
            <w:szCs w:val="23"/>
          </w:rPr>
          <w:t>Recur for the left subtree if the right subtree is NULL</w:t>
        </w:r>
      </w:ins>
    </w:p>
    <w:p w:rsidR="00C21DBA" w:rsidRPr="00C21DBA" w:rsidRDefault="00C21DBA" w:rsidP="00C21DBA">
      <w:pPr>
        <w:numPr>
          <w:ilvl w:val="1"/>
          <w:numId w:val="23"/>
        </w:numPr>
        <w:shd w:val="clear" w:color="auto" w:fill="FFFFFF"/>
        <w:spacing w:after="0" w:line="240" w:lineRule="auto"/>
        <w:rPr>
          <w:ins w:id="1561" w:author="Unknown"/>
          <w:rFonts w:ascii="inherit" w:eastAsia="Times New Roman" w:hAnsi="inherit" w:cs="Segoe UI"/>
          <w:color w:val="000000"/>
          <w:sz w:val="23"/>
          <w:szCs w:val="23"/>
        </w:rPr>
      </w:pPr>
      <w:ins w:id="1562" w:author="Unknown">
        <w:r w:rsidRPr="00C21DBA">
          <w:rPr>
            <w:rFonts w:ascii="inherit" w:eastAsia="Times New Roman" w:hAnsi="inherit" w:cs="Segoe UI"/>
            <w:color w:val="000000"/>
            <w:sz w:val="23"/>
            <w:szCs w:val="23"/>
          </w:rPr>
          <w:t>Take the minimum of the two depths if both the left and right subtrees are not NULL</w:t>
        </w:r>
      </w:ins>
    </w:p>
    <w:p w:rsidR="00C21DBA" w:rsidRPr="00C21DBA" w:rsidRDefault="00C21DBA" w:rsidP="00C21DBA">
      <w:pPr>
        <w:shd w:val="clear" w:color="auto" w:fill="FFFFFF"/>
        <w:spacing w:after="300" w:line="240" w:lineRule="auto"/>
        <w:jc w:val="both"/>
        <w:rPr>
          <w:ins w:id="1563" w:author="Unknown"/>
          <w:rFonts w:ascii="Segoe UI" w:eastAsia="Times New Roman" w:hAnsi="Segoe UI" w:cs="Segoe UI"/>
          <w:color w:val="000000"/>
          <w:sz w:val="23"/>
          <w:szCs w:val="23"/>
        </w:rPr>
      </w:pPr>
      <w:ins w:id="1564" w:author="Unknown">
        <w:r w:rsidRPr="00C21DBA">
          <w:rPr>
            <w:rFonts w:ascii="Segoe UI" w:eastAsia="Times New Roman" w:hAnsi="Segoe UI" w:cs="Segoe UI"/>
            <w:color w:val="000000"/>
            <w:sz w:val="23"/>
            <w:szCs w:val="23"/>
          </w:rPr>
          <w:t>Here is an implementation of the aforementioned approach using C++ code: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5" w:author="Unknown"/>
          <w:rFonts w:ascii="Courier" w:eastAsia="Times New Roman" w:hAnsi="Courier" w:cs="Courier New"/>
          <w:color w:val="333333"/>
          <w:sz w:val="20"/>
          <w:szCs w:val="20"/>
        </w:rPr>
      </w:pPr>
      <w:ins w:id="1566" w:author="Unknown">
        <w:r w:rsidRPr="00C21DBA">
          <w:rPr>
            <w:rFonts w:ascii="Courier" w:eastAsia="Times New Roman" w:hAnsi="Courier" w:cs="Courier New"/>
            <w:color w:val="333333"/>
            <w:sz w:val="20"/>
            <w:szCs w:val="20"/>
          </w:rPr>
          <w:lastRenderedPageBreak/>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7" w:author="Unknown"/>
          <w:rFonts w:ascii="Courier" w:eastAsia="Times New Roman" w:hAnsi="Courier" w:cs="Courier New"/>
          <w:color w:val="333333"/>
          <w:sz w:val="20"/>
          <w:szCs w:val="20"/>
        </w:rPr>
      </w:pPr>
      <w:ins w:id="1568"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9" w:author="Unknown"/>
          <w:rFonts w:ascii="Courier" w:eastAsia="Times New Roman" w:hAnsi="Courier" w:cs="Courier New"/>
          <w:color w:val="333333"/>
          <w:sz w:val="20"/>
          <w:szCs w:val="20"/>
        </w:rPr>
      </w:pPr>
      <w:ins w:id="1570" w:author="Unknown">
        <w:r w:rsidRPr="00C21DBA">
          <w:rPr>
            <w:rFonts w:ascii="Courier" w:eastAsia="Times New Roman" w:hAnsi="Courier" w:cs="Courier New"/>
            <w:color w:val="333333"/>
            <w:sz w:val="20"/>
            <w:szCs w:val="20"/>
          </w:rPr>
          <w:t>struct Node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71" w:author="Unknown"/>
          <w:rFonts w:ascii="Courier" w:eastAsia="Times New Roman" w:hAnsi="Courier" w:cs="Courier New"/>
          <w:color w:val="333333"/>
          <w:sz w:val="20"/>
          <w:szCs w:val="20"/>
        </w:rPr>
      </w:pPr>
      <w:ins w:id="157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73" w:author="Unknown"/>
          <w:rFonts w:ascii="Courier" w:eastAsia="Times New Roman" w:hAnsi="Courier" w:cs="Courier New"/>
          <w:color w:val="333333"/>
          <w:sz w:val="20"/>
          <w:szCs w:val="20"/>
        </w:rPr>
      </w:pPr>
      <w:ins w:id="1574" w:author="Unknown">
        <w:r w:rsidRPr="00C21DBA">
          <w:rPr>
            <w:rFonts w:ascii="Courier" w:eastAsia="Times New Roman" w:hAnsi="Courier" w:cs="Courier New"/>
            <w:color w:val="333333"/>
            <w:sz w:val="20"/>
            <w:szCs w:val="20"/>
          </w:rPr>
          <w:t>int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75" w:author="Unknown"/>
          <w:rFonts w:ascii="Courier" w:eastAsia="Times New Roman" w:hAnsi="Courier" w:cs="Courier New"/>
          <w:color w:val="333333"/>
          <w:sz w:val="20"/>
          <w:szCs w:val="20"/>
        </w:rPr>
      </w:pPr>
      <w:ins w:id="1576" w:author="Unknown">
        <w:r w:rsidRPr="00C21DBA">
          <w:rPr>
            <w:rFonts w:ascii="Courier" w:eastAsia="Times New Roman" w:hAnsi="Courier" w:cs="Courier New"/>
            <w:color w:val="333333"/>
            <w:sz w:val="20"/>
            <w:szCs w:val="20"/>
          </w:rPr>
          <w:t>struct Node* left, *right;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77" w:author="Unknown"/>
          <w:rFonts w:ascii="Courier" w:eastAsia="Times New Roman" w:hAnsi="Courier" w:cs="Courier New"/>
          <w:color w:val="333333"/>
          <w:sz w:val="20"/>
          <w:szCs w:val="20"/>
        </w:rPr>
      </w:pPr>
      <w:ins w:id="157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79" w:author="Unknown"/>
          <w:rFonts w:ascii="Courier" w:eastAsia="Times New Roman" w:hAnsi="Courier" w:cs="Courier New"/>
          <w:color w:val="333333"/>
          <w:sz w:val="20"/>
          <w:szCs w:val="20"/>
        </w:rPr>
      </w:pPr>
      <w:ins w:id="1580" w:author="Unknown">
        <w:r w:rsidRPr="00C21DBA">
          <w:rPr>
            <w:rFonts w:ascii="Courier" w:eastAsia="Times New Roman" w:hAnsi="Courier" w:cs="Courier New"/>
            <w:color w:val="333333"/>
            <w:sz w:val="20"/>
            <w:szCs w:val="20"/>
          </w:rPr>
          <w:t>int minDepth(Node *root)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1" w:author="Unknown"/>
          <w:rFonts w:ascii="Courier" w:eastAsia="Times New Roman" w:hAnsi="Courier" w:cs="Courier New"/>
          <w:color w:val="333333"/>
          <w:sz w:val="20"/>
          <w:szCs w:val="20"/>
        </w:rPr>
      </w:pPr>
      <w:ins w:id="158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3" w:author="Unknown"/>
          <w:rFonts w:ascii="Courier" w:eastAsia="Times New Roman" w:hAnsi="Courier" w:cs="Courier New"/>
          <w:color w:val="333333"/>
          <w:sz w:val="20"/>
          <w:szCs w:val="20"/>
        </w:rPr>
      </w:pPr>
      <w:ins w:id="1584" w:author="Unknown">
        <w:r w:rsidRPr="00C21DBA">
          <w:rPr>
            <w:rFonts w:ascii="Courier" w:eastAsia="Times New Roman" w:hAnsi="Courier" w:cs="Courier New"/>
            <w:color w:val="333333"/>
            <w:sz w:val="20"/>
            <w:szCs w:val="20"/>
          </w:rPr>
          <w:t>if (root == NULL)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5" w:author="Unknown"/>
          <w:rFonts w:ascii="Courier" w:eastAsia="Times New Roman" w:hAnsi="Courier" w:cs="Courier New"/>
          <w:color w:val="333333"/>
          <w:sz w:val="20"/>
          <w:szCs w:val="20"/>
        </w:rPr>
      </w:pPr>
      <w:ins w:id="1586"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7" w:author="Unknown"/>
          <w:rFonts w:ascii="Courier" w:eastAsia="Times New Roman" w:hAnsi="Courier" w:cs="Courier New"/>
          <w:color w:val="333333"/>
          <w:sz w:val="20"/>
          <w:szCs w:val="20"/>
        </w:rPr>
      </w:pPr>
      <w:ins w:id="1588" w:author="Unknown">
        <w:r w:rsidRPr="00C21DBA">
          <w:rPr>
            <w:rFonts w:ascii="Courier" w:eastAsia="Times New Roman" w:hAnsi="Courier" w:cs="Courier New"/>
            <w:color w:val="333333"/>
            <w:sz w:val="20"/>
            <w:szCs w:val="20"/>
          </w:rPr>
          <w:t>if (root-&gt;left == NULL &amp;&amp; root-&gt;right == NULL)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9" w:author="Unknown"/>
          <w:rFonts w:ascii="Courier" w:eastAsia="Times New Roman" w:hAnsi="Courier" w:cs="Courier New"/>
          <w:color w:val="333333"/>
          <w:sz w:val="20"/>
          <w:szCs w:val="20"/>
        </w:rPr>
      </w:pPr>
      <w:ins w:id="1590" w:author="Unknown">
        <w:r w:rsidRPr="00C21DBA">
          <w:rPr>
            <w:rFonts w:ascii="Courier" w:eastAsia="Times New Roman" w:hAnsi="Courier" w:cs="Courier New"/>
            <w:color w:val="333333"/>
            <w:sz w:val="20"/>
            <w:szCs w:val="20"/>
          </w:rPr>
          <w:t>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91" w:author="Unknown"/>
          <w:rFonts w:ascii="Courier" w:eastAsia="Times New Roman" w:hAnsi="Courier" w:cs="Courier New"/>
          <w:color w:val="333333"/>
          <w:sz w:val="20"/>
          <w:szCs w:val="20"/>
        </w:rPr>
      </w:pPr>
      <w:ins w:id="1592" w:author="Unknown">
        <w:r w:rsidRPr="00C21DBA">
          <w:rPr>
            <w:rFonts w:ascii="Courier" w:eastAsia="Times New Roman" w:hAnsi="Courier" w:cs="Courier New"/>
            <w:color w:val="333333"/>
            <w:sz w:val="20"/>
            <w:szCs w:val="20"/>
          </w:rPr>
          <w:t>if (!root-&gt;left)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93" w:author="Unknown"/>
          <w:rFonts w:ascii="Courier" w:eastAsia="Times New Roman" w:hAnsi="Courier" w:cs="Courier New"/>
          <w:color w:val="333333"/>
          <w:sz w:val="20"/>
          <w:szCs w:val="20"/>
        </w:rPr>
      </w:pPr>
      <w:ins w:id="1594" w:author="Unknown">
        <w:r w:rsidRPr="00C21DBA">
          <w:rPr>
            <w:rFonts w:ascii="Courier" w:eastAsia="Times New Roman" w:hAnsi="Courier" w:cs="Courier New"/>
            <w:color w:val="333333"/>
            <w:sz w:val="20"/>
            <w:szCs w:val="20"/>
          </w:rPr>
          <w:t>return minDepth(root-&gt;right)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95" w:author="Unknown"/>
          <w:rFonts w:ascii="Courier" w:eastAsia="Times New Roman" w:hAnsi="Courier" w:cs="Courier New"/>
          <w:color w:val="333333"/>
          <w:sz w:val="20"/>
          <w:szCs w:val="20"/>
        </w:rPr>
      </w:pPr>
      <w:ins w:id="1596" w:author="Unknown">
        <w:r w:rsidRPr="00C21DBA">
          <w:rPr>
            <w:rFonts w:ascii="Courier" w:eastAsia="Times New Roman" w:hAnsi="Courier" w:cs="Courier New"/>
            <w:color w:val="333333"/>
            <w:sz w:val="20"/>
            <w:szCs w:val="20"/>
          </w:rPr>
          <w:t>if (!root-&gt;right)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97" w:author="Unknown"/>
          <w:rFonts w:ascii="Courier" w:eastAsia="Times New Roman" w:hAnsi="Courier" w:cs="Courier New"/>
          <w:color w:val="333333"/>
          <w:sz w:val="20"/>
          <w:szCs w:val="20"/>
        </w:rPr>
      </w:pPr>
      <w:ins w:id="1598" w:author="Unknown">
        <w:r w:rsidRPr="00C21DBA">
          <w:rPr>
            <w:rFonts w:ascii="Courier" w:eastAsia="Times New Roman" w:hAnsi="Courier" w:cs="Courier New"/>
            <w:color w:val="333333"/>
            <w:sz w:val="20"/>
            <w:szCs w:val="20"/>
          </w:rPr>
          <w:t>return minDepth(root-&gt;left)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99" w:author="Unknown"/>
          <w:rFonts w:ascii="Courier" w:eastAsia="Times New Roman" w:hAnsi="Courier" w:cs="Courier New"/>
          <w:color w:val="333333"/>
          <w:sz w:val="20"/>
          <w:szCs w:val="20"/>
        </w:rPr>
      </w:pPr>
      <w:ins w:id="1600" w:author="Unknown">
        <w:r w:rsidRPr="00C21DBA">
          <w:rPr>
            <w:rFonts w:ascii="Courier" w:eastAsia="Times New Roman" w:hAnsi="Courier" w:cs="Courier New"/>
            <w:color w:val="333333"/>
            <w:sz w:val="20"/>
            <w:szCs w:val="20"/>
          </w:rPr>
          <w:t>return min(minDepth(root-&gt;left), minDepth(root-&gt;right))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1" w:author="Unknown"/>
          <w:rFonts w:ascii="Courier" w:eastAsia="Times New Roman" w:hAnsi="Courier" w:cs="Courier New"/>
          <w:color w:val="333333"/>
          <w:sz w:val="20"/>
          <w:szCs w:val="20"/>
        </w:rPr>
      </w:pPr>
      <w:ins w:id="160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3" w:author="Unknown"/>
          <w:rFonts w:ascii="Courier" w:eastAsia="Times New Roman" w:hAnsi="Courier" w:cs="Courier New"/>
          <w:color w:val="333333"/>
          <w:sz w:val="20"/>
          <w:szCs w:val="20"/>
        </w:rPr>
      </w:pPr>
      <w:ins w:id="1604" w:author="Unknown">
        <w:r w:rsidRPr="00C21DBA">
          <w:rPr>
            <w:rFonts w:ascii="Courier" w:eastAsia="Times New Roman" w:hAnsi="Courier" w:cs="Courier New"/>
            <w:color w:val="333333"/>
            <w:sz w:val="20"/>
            <w:szCs w:val="20"/>
          </w:rPr>
          <w:t>Node *newNode(int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5" w:author="Unknown"/>
          <w:rFonts w:ascii="Courier" w:eastAsia="Times New Roman" w:hAnsi="Courier" w:cs="Courier New"/>
          <w:color w:val="333333"/>
          <w:sz w:val="20"/>
          <w:szCs w:val="20"/>
        </w:rPr>
      </w:pPr>
      <w:ins w:id="160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7" w:author="Unknown"/>
          <w:rFonts w:ascii="Courier" w:eastAsia="Times New Roman" w:hAnsi="Courier" w:cs="Courier New"/>
          <w:color w:val="333333"/>
          <w:sz w:val="20"/>
          <w:szCs w:val="20"/>
        </w:rPr>
      </w:pPr>
      <w:ins w:id="1608" w:author="Unknown">
        <w:r w:rsidRPr="00C21DBA">
          <w:rPr>
            <w:rFonts w:ascii="Courier" w:eastAsia="Times New Roman" w:hAnsi="Courier" w:cs="Courier New"/>
            <w:color w:val="333333"/>
            <w:sz w:val="20"/>
            <w:szCs w:val="20"/>
          </w:rPr>
          <w:t>Node *temp = new Node;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9" w:author="Unknown"/>
          <w:rFonts w:ascii="Courier" w:eastAsia="Times New Roman" w:hAnsi="Courier" w:cs="Courier New"/>
          <w:color w:val="333333"/>
          <w:sz w:val="20"/>
          <w:szCs w:val="20"/>
        </w:rPr>
      </w:pPr>
      <w:ins w:id="1610" w:author="Unknown">
        <w:r w:rsidRPr="00C21DBA">
          <w:rPr>
            <w:rFonts w:ascii="Courier" w:eastAsia="Times New Roman" w:hAnsi="Courier" w:cs="Courier New"/>
            <w:color w:val="333333"/>
            <w:sz w:val="20"/>
            <w:szCs w:val="20"/>
          </w:rPr>
          <w:t>temp-&gt;data = data;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11" w:author="Unknown"/>
          <w:rFonts w:ascii="Courier" w:eastAsia="Times New Roman" w:hAnsi="Courier" w:cs="Courier New"/>
          <w:color w:val="333333"/>
          <w:sz w:val="20"/>
          <w:szCs w:val="20"/>
        </w:rPr>
      </w:pPr>
      <w:ins w:id="1612" w:author="Unknown">
        <w:r w:rsidRPr="00C21DBA">
          <w:rPr>
            <w:rFonts w:ascii="Courier" w:eastAsia="Times New Roman" w:hAnsi="Courier" w:cs="Courier New"/>
            <w:color w:val="333333"/>
            <w:sz w:val="20"/>
            <w:szCs w:val="20"/>
          </w:rPr>
          <w:t>temp-&gt;left = temp-&gt;right = NULL;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13" w:author="Unknown"/>
          <w:rFonts w:ascii="Courier" w:eastAsia="Times New Roman" w:hAnsi="Courier" w:cs="Courier New"/>
          <w:color w:val="333333"/>
          <w:sz w:val="20"/>
          <w:szCs w:val="20"/>
        </w:rPr>
      </w:pPr>
      <w:ins w:id="1614" w:author="Unknown">
        <w:r w:rsidRPr="00C21DBA">
          <w:rPr>
            <w:rFonts w:ascii="Courier" w:eastAsia="Times New Roman" w:hAnsi="Courier" w:cs="Courier New"/>
            <w:color w:val="333333"/>
            <w:sz w:val="20"/>
            <w:szCs w:val="20"/>
          </w:rPr>
          <w:t>return (temp);</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15" w:author="Unknown"/>
          <w:rFonts w:ascii="Courier" w:eastAsia="Times New Roman" w:hAnsi="Courier" w:cs="Courier New"/>
          <w:color w:val="333333"/>
          <w:sz w:val="20"/>
          <w:szCs w:val="20"/>
        </w:rPr>
      </w:pPr>
      <w:ins w:id="161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17" w:author="Unknown"/>
          <w:rFonts w:ascii="Courier" w:eastAsia="Times New Roman" w:hAnsi="Courier" w:cs="Courier New"/>
          <w:color w:val="333333"/>
          <w:sz w:val="20"/>
          <w:szCs w:val="20"/>
        </w:rPr>
      </w:pPr>
      <w:ins w:id="1618"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19" w:author="Unknown"/>
          <w:rFonts w:ascii="Courier" w:eastAsia="Times New Roman" w:hAnsi="Courier" w:cs="Courier New"/>
          <w:color w:val="333333"/>
          <w:sz w:val="20"/>
          <w:szCs w:val="20"/>
        </w:rPr>
      </w:pPr>
      <w:ins w:id="1620"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1" w:author="Unknown"/>
          <w:rFonts w:ascii="Courier" w:eastAsia="Times New Roman" w:hAnsi="Courier" w:cs="Courier New"/>
          <w:color w:val="333333"/>
          <w:sz w:val="20"/>
          <w:szCs w:val="20"/>
        </w:rPr>
      </w:pPr>
      <w:ins w:id="1622" w:author="Unknown">
        <w:r w:rsidRPr="00C21DBA">
          <w:rPr>
            <w:rFonts w:ascii="Courier" w:eastAsia="Times New Roman" w:hAnsi="Courier" w:cs="Courier New"/>
            <w:color w:val="333333"/>
            <w:sz w:val="20"/>
            <w:szCs w:val="20"/>
          </w:rPr>
          <w:t>Node *root = newNode(1);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3" w:author="Unknown"/>
          <w:rFonts w:ascii="Courier" w:eastAsia="Times New Roman" w:hAnsi="Courier" w:cs="Courier New"/>
          <w:color w:val="333333"/>
          <w:sz w:val="20"/>
          <w:szCs w:val="20"/>
        </w:rPr>
      </w:pPr>
      <w:ins w:id="1624" w:author="Unknown">
        <w:r w:rsidRPr="00C21DBA">
          <w:rPr>
            <w:rFonts w:ascii="Courier" w:eastAsia="Times New Roman" w:hAnsi="Courier" w:cs="Courier New"/>
            <w:color w:val="333333"/>
            <w:sz w:val="20"/>
            <w:szCs w:val="20"/>
          </w:rPr>
          <w:t>root-&gt;left = newNode(2);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5" w:author="Unknown"/>
          <w:rFonts w:ascii="Courier" w:eastAsia="Times New Roman" w:hAnsi="Courier" w:cs="Courier New"/>
          <w:color w:val="333333"/>
          <w:sz w:val="20"/>
          <w:szCs w:val="20"/>
        </w:rPr>
      </w:pPr>
      <w:ins w:id="1626" w:author="Unknown">
        <w:r w:rsidRPr="00C21DBA">
          <w:rPr>
            <w:rFonts w:ascii="Courier" w:eastAsia="Times New Roman" w:hAnsi="Courier" w:cs="Courier New"/>
            <w:color w:val="333333"/>
            <w:sz w:val="20"/>
            <w:szCs w:val="20"/>
          </w:rPr>
          <w:t>root-&gt;right = newNode(3);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7" w:author="Unknown"/>
          <w:rFonts w:ascii="Courier" w:eastAsia="Times New Roman" w:hAnsi="Courier" w:cs="Courier New"/>
          <w:color w:val="333333"/>
          <w:sz w:val="20"/>
          <w:szCs w:val="20"/>
        </w:rPr>
      </w:pPr>
      <w:ins w:id="1628" w:author="Unknown">
        <w:r w:rsidRPr="00C21DBA">
          <w:rPr>
            <w:rFonts w:ascii="Courier" w:eastAsia="Times New Roman" w:hAnsi="Courier" w:cs="Courier New"/>
            <w:color w:val="333333"/>
            <w:sz w:val="20"/>
            <w:szCs w:val="20"/>
          </w:rPr>
          <w:t>root-&gt;left-&gt;left = newNode(4);</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9" w:author="Unknown"/>
          <w:rFonts w:ascii="Courier" w:eastAsia="Times New Roman" w:hAnsi="Courier" w:cs="Courier New"/>
          <w:color w:val="333333"/>
          <w:sz w:val="20"/>
          <w:szCs w:val="20"/>
        </w:rPr>
      </w:pPr>
      <w:ins w:id="1630" w:author="Unknown">
        <w:r w:rsidRPr="00C21DBA">
          <w:rPr>
            <w:rFonts w:ascii="Courier" w:eastAsia="Times New Roman" w:hAnsi="Courier" w:cs="Courier New"/>
            <w:color w:val="333333"/>
            <w:sz w:val="20"/>
            <w:szCs w:val="20"/>
          </w:rPr>
          <w:t>root-&gt;left-&gt;right = newNode(5);</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31" w:author="Unknown"/>
          <w:rFonts w:ascii="Courier" w:eastAsia="Times New Roman" w:hAnsi="Courier" w:cs="Courier New"/>
          <w:color w:val="333333"/>
          <w:sz w:val="20"/>
          <w:szCs w:val="20"/>
        </w:rPr>
      </w:pPr>
      <w:ins w:id="1632" w:author="Unknown">
        <w:r w:rsidRPr="00C21DBA">
          <w:rPr>
            <w:rFonts w:ascii="Courier" w:eastAsia="Times New Roman" w:hAnsi="Courier" w:cs="Courier New"/>
            <w:color w:val="333333"/>
            <w:sz w:val="20"/>
            <w:szCs w:val="20"/>
          </w:rPr>
          <w:t>root-&gt;left-&gt;left-&gt;left = newNode(6);</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33" w:author="Unknown"/>
          <w:rFonts w:ascii="Courier" w:eastAsia="Times New Roman" w:hAnsi="Courier" w:cs="Courier New"/>
          <w:color w:val="333333"/>
          <w:sz w:val="20"/>
          <w:szCs w:val="20"/>
        </w:rPr>
      </w:pPr>
      <w:ins w:id="1634" w:author="Unknown">
        <w:r w:rsidRPr="00C21DBA">
          <w:rPr>
            <w:rFonts w:ascii="Courier" w:eastAsia="Times New Roman" w:hAnsi="Courier" w:cs="Courier New"/>
            <w:color w:val="333333"/>
            <w:sz w:val="20"/>
            <w:szCs w:val="20"/>
          </w:rPr>
          <w:t>root-&gt;left-&gt;left-&gt;right = newNode(7);</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35" w:author="Unknown"/>
          <w:rFonts w:ascii="Courier" w:eastAsia="Times New Roman" w:hAnsi="Courier" w:cs="Courier New"/>
          <w:color w:val="333333"/>
          <w:sz w:val="20"/>
          <w:szCs w:val="20"/>
        </w:rPr>
      </w:pPr>
      <w:ins w:id="1636" w:author="Unknown">
        <w:r w:rsidRPr="00C21DBA">
          <w:rPr>
            <w:rFonts w:ascii="Courier" w:eastAsia="Times New Roman" w:hAnsi="Courier" w:cs="Courier New"/>
            <w:color w:val="333333"/>
            <w:sz w:val="20"/>
            <w:szCs w:val="20"/>
          </w:rPr>
          <w:t>cout &lt;&lt;"The minimum depth of the given binary tree is: "&lt;&lt; minDepth(root);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37" w:author="Unknown"/>
          <w:rFonts w:ascii="Courier" w:eastAsia="Times New Roman" w:hAnsi="Courier" w:cs="Courier New"/>
          <w:color w:val="333333"/>
          <w:sz w:val="20"/>
          <w:szCs w:val="20"/>
        </w:rPr>
      </w:pPr>
      <w:ins w:id="1638"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39" w:author="Unknown"/>
          <w:rFonts w:ascii="Courier" w:eastAsia="Times New Roman" w:hAnsi="Courier" w:cs="Courier New"/>
          <w:color w:val="333333"/>
          <w:sz w:val="20"/>
          <w:szCs w:val="20"/>
        </w:rPr>
      </w:pPr>
      <w:ins w:id="164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641" w:author="Unknown"/>
          <w:rFonts w:ascii="Segoe UI" w:eastAsia="Times New Roman" w:hAnsi="Segoe UI" w:cs="Segoe UI"/>
          <w:color w:val="000000"/>
          <w:sz w:val="23"/>
          <w:szCs w:val="23"/>
        </w:rPr>
      </w:pPr>
      <w:ins w:id="1642"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643" w:author="Unknown"/>
          <w:rFonts w:ascii="Segoe UI" w:eastAsia="Times New Roman" w:hAnsi="Segoe UI" w:cs="Segoe UI"/>
          <w:color w:val="000000"/>
          <w:sz w:val="23"/>
          <w:szCs w:val="23"/>
        </w:rPr>
      </w:pPr>
      <w:ins w:id="1644" w:author="Unknown">
        <w:r w:rsidRPr="00C21DBA">
          <w:rPr>
            <w:rFonts w:ascii="Segoe UI" w:eastAsia="Times New Roman" w:hAnsi="Segoe UI" w:cs="Segoe UI"/>
            <w:color w:val="000000"/>
            <w:sz w:val="23"/>
            <w:szCs w:val="23"/>
          </w:rPr>
          <w:t>The minimum depth of the given binary tree is: 2</w:t>
        </w:r>
      </w:ins>
    </w:p>
    <w:p w:rsidR="00C21DBA" w:rsidRPr="00C21DBA" w:rsidRDefault="00C21DBA" w:rsidP="00C21DBA">
      <w:pPr>
        <w:shd w:val="clear" w:color="auto" w:fill="FFFFFF"/>
        <w:spacing w:before="100" w:beforeAutospacing="1" w:after="100" w:afterAutospacing="1" w:line="240" w:lineRule="auto"/>
        <w:outlineLvl w:val="2"/>
        <w:rPr>
          <w:ins w:id="1645" w:author="Unknown"/>
          <w:rFonts w:ascii="Arial" w:eastAsia="Times New Roman" w:hAnsi="Arial" w:cs="Arial"/>
          <w:b/>
          <w:bCs/>
          <w:color w:val="222222"/>
          <w:sz w:val="27"/>
          <w:szCs w:val="27"/>
        </w:rPr>
      </w:pPr>
      <w:ins w:id="1646" w:author="Unknown">
        <w:r w:rsidRPr="00C21DBA">
          <w:rPr>
            <w:rFonts w:ascii="Arial" w:eastAsia="Times New Roman" w:hAnsi="Arial" w:cs="Arial"/>
            <w:b/>
            <w:bCs/>
            <w:color w:val="222222"/>
            <w:sz w:val="27"/>
            <w:szCs w:val="27"/>
          </w:rPr>
          <w:t>Question: Please explain how you will convert any integer value between 1 and 3999 into its Roman numeral equivalent.</w:t>
        </w:r>
      </w:ins>
    </w:p>
    <w:p w:rsidR="00C21DBA" w:rsidRPr="00C21DBA" w:rsidRDefault="00C21DBA" w:rsidP="00C21DBA">
      <w:pPr>
        <w:shd w:val="clear" w:color="auto" w:fill="FFFFFF"/>
        <w:spacing w:after="300" w:line="240" w:lineRule="auto"/>
        <w:jc w:val="both"/>
        <w:rPr>
          <w:ins w:id="1647" w:author="Unknown"/>
          <w:rFonts w:ascii="Segoe UI" w:eastAsia="Times New Roman" w:hAnsi="Segoe UI" w:cs="Segoe UI"/>
          <w:color w:val="000000"/>
          <w:sz w:val="23"/>
          <w:szCs w:val="23"/>
        </w:rPr>
      </w:pPr>
      <w:ins w:id="1648"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Following algorithm will be used for converting any integer value between 1 and 3999 to its Roman numeral equivalent:</w:t>
        </w:r>
      </w:ins>
    </w:p>
    <w:p w:rsidR="00C21DBA" w:rsidRPr="00C21DBA" w:rsidRDefault="00C21DBA" w:rsidP="00C21DBA">
      <w:pPr>
        <w:numPr>
          <w:ilvl w:val="0"/>
          <w:numId w:val="24"/>
        </w:numPr>
        <w:shd w:val="clear" w:color="auto" w:fill="FFFFFF"/>
        <w:spacing w:after="0" w:line="240" w:lineRule="auto"/>
        <w:rPr>
          <w:ins w:id="1649" w:author="Unknown"/>
          <w:rFonts w:ascii="Segoe UI" w:eastAsia="Times New Roman" w:hAnsi="Segoe UI" w:cs="Segoe UI"/>
          <w:color w:val="000000"/>
          <w:sz w:val="23"/>
          <w:szCs w:val="23"/>
        </w:rPr>
      </w:pPr>
      <w:ins w:id="1650" w:author="Unknown">
        <w:r w:rsidRPr="00C21DBA">
          <w:rPr>
            <w:rFonts w:ascii="Segoe UI" w:eastAsia="Times New Roman" w:hAnsi="Segoe UI" w:cs="Segoe UI"/>
            <w:color w:val="000000"/>
            <w:sz w:val="23"/>
            <w:szCs w:val="23"/>
          </w:rPr>
          <w:t>Compare the given number with base values 1000, 900, 500, 400, 50, 40, 10, 9, 5, 4, and 1 in the respective order</w:t>
        </w:r>
      </w:ins>
    </w:p>
    <w:p w:rsidR="00C21DBA" w:rsidRPr="00C21DBA" w:rsidRDefault="00C21DBA" w:rsidP="00C21DBA">
      <w:pPr>
        <w:numPr>
          <w:ilvl w:val="0"/>
          <w:numId w:val="24"/>
        </w:numPr>
        <w:shd w:val="clear" w:color="auto" w:fill="FFFFFF"/>
        <w:spacing w:after="0" w:line="240" w:lineRule="auto"/>
        <w:rPr>
          <w:ins w:id="1651" w:author="Unknown"/>
          <w:rFonts w:ascii="Segoe UI" w:eastAsia="Times New Roman" w:hAnsi="Segoe UI" w:cs="Segoe UI"/>
          <w:color w:val="000000"/>
          <w:sz w:val="23"/>
          <w:szCs w:val="23"/>
        </w:rPr>
      </w:pPr>
      <w:ins w:id="1652" w:author="Unknown">
        <w:r w:rsidRPr="00C21DBA">
          <w:rPr>
            <w:rFonts w:ascii="Segoe UI" w:eastAsia="Times New Roman" w:hAnsi="Segoe UI" w:cs="Segoe UI"/>
            <w:color w:val="000000"/>
            <w:sz w:val="23"/>
            <w:szCs w:val="23"/>
          </w:rPr>
          <w:t>The value that will be the closest, smaller or equal, will serve as the initial base value</w:t>
        </w:r>
      </w:ins>
    </w:p>
    <w:p w:rsidR="00C21DBA" w:rsidRPr="00C21DBA" w:rsidRDefault="00C21DBA" w:rsidP="00C21DBA">
      <w:pPr>
        <w:numPr>
          <w:ilvl w:val="0"/>
          <w:numId w:val="24"/>
        </w:numPr>
        <w:shd w:val="clear" w:color="auto" w:fill="FFFFFF"/>
        <w:spacing w:after="0" w:line="240" w:lineRule="auto"/>
        <w:rPr>
          <w:ins w:id="1653" w:author="Unknown"/>
          <w:rFonts w:ascii="Segoe UI" w:eastAsia="Times New Roman" w:hAnsi="Segoe UI" w:cs="Segoe UI"/>
          <w:color w:val="000000"/>
          <w:sz w:val="23"/>
          <w:szCs w:val="23"/>
        </w:rPr>
      </w:pPr>
      <w:ins w:id="1654" w:author="Unknown">
        <w:r w:rsidRPr="00C21DBA">
          <w:rPr>
            <w:rFonts w:ascii="Segoe UI" w:eastAsia="Times New Roman" w:hAnsi="Segoe UI" w:cs="Segoe UI"/>
            <w:color w:val="000000"/>
            <w:sz w:val="23"/>
            <w:szCs w:val="23"/>
          </w:rPr>
          <w:t>Now, divide the given number with the initial base value</w:t>
        </w:r>
      </w:ins>
    </w:p>
    <w:p w:rsidR="00C21DBA" w:rsidRPr="00C21DBA" w:rsidRDefault="00C21DBA" w:rsidP="00C21DBA">
      <w:pPr>
        <w:numPr>
          <w:ilvl w:val="0"/>
          <w:numId w:val="24"/>
        </w:numPr>
        <w:shd w:val="clear" w:color="auto" w:fill="FFFFFF"/>
        <w:spacing w:after="0" w:line="240" w:lineRule="auto"/>
        <w:rPr>
          <w:ins w:id="1655" w:author="Unknown"/>
          <w:rFonts w:ascii="Segoe UI" w:eastAsia="Times New Roman" w:hAnsi="Segoe UI" w:cs="Segoe UI"/>
          <w:color w:val="000000"/>
          <w:sz w:val="23"/>
          <w:szCs w:val="23"/>
        </w:rPr>
      </w:pPr>
      <w:ins w:id="1656" w:author="Unknown">
        <w:r w:rsidRPr="00C21DBA">
          <w:rPr>
            <w:rFonts w:ascii="Segoe UI" w:eastAsia="Times New Roman" w:hAnsi="Segoe UI" w:cs="Segoe UI"/>
            <w:color w:val="000000"/>
            <w:sz w:val="23"/>
            <w:szCs w:val="23"/>
          </w:rPr>
          <w:t>The corresponding Roman Symbol for the initial base value will be repeated quotient times, while the remainder will follow Step 1</w:t>
        </w:r>
      </w:ins>
    </w:p>
    <w:p w:rsidR="00C21DBA" w:rsidRPr="00C21DBA" w:rsidRDefault="00C21DBA" w:rsidP="00C21DBA">
      <w:pPr>
        <w:numPr>
          <w:ilvl w:val="0"/>
          <w:numId w:val="24"/>
        </w:numPr>
        <w:shd w:val="clear" w:color="auto" w:fill="FFFFFF"/>
        <w:spacing w:after="0" w:line="240" w:lineRule="auto"/>
        <w:rPr>
          <w:ins w:id="1657" w:author="Unknown"/>
          <w:rFonts w:ascii="Segoe UI" w:eastAsia="Times New Roman" w:hAnsi="Segoe UI" w:cs="Segoe UI"/>
          <w:color w:val="000000"/>
          <w:sz w:val="23"/>
          <w:szCs w:val="23"/>
        </w:rPr>
      </w:pPr>
      <w:ins w:id="1658" w:author="Unknown">
        <w:r w:rsidRPr="00C21DBA">
          <w:rPr>
            <w:rFonts w:ascii="Segoe UI" w:eastAsia="Times New Roman" w:hAnsi="Segoe UI" w:cs="Segoe UI"/>
            <w:color w:val="000000"/>
            <w:sz w:val="23"/>
            <w:szCs w:val="23"/>
          </w:rPr>
          <w:t>The process will be iterated until the remainder becomes 0</w:t>
        </w:r>
      </w:ins>
    </w:p>
    <w:p w:rsidR="00C21DBA" w:rsidRPr="00C21DBA" w:rsidRDefault="00C21DBA" w:rsidP="00C21DBA">
      <w:pPr>
        <w:shd w:val="clear" w:color="auto" w:fill="FFFFFF"/>
        <w:spacing w:after="300" w:line="240" w:lineRule="auto"/>
        <w:jc w:val="both"/>
        <w:rPr>
          <w:ins w:id="1659" w:author="Unknown"/>
          <w:rFonts w:ascii="Segoe UI" w:eastAsia="Times New Roman" w:hAnsi="Segoe UI" w:cs="Segoe UI"/>
          <w:color w:val="000000"/>
          <w:sz w:val="23"/>
          <w:szCs w:val="23"/>
        </w:rPr>
      </w:pPr>
      <w:ins w:id="1660" w:author="Unknown">
        <w:r w:rsidRPr="00C21DBA">
          <w:rPr>
            <w:rFonts w:ascii="Segoe UI" w:eastAsia="Times New Roman" w:hAnsi="Segoe UI" w:cs="Segoe UI"/>
            <w:color w:val="000000"/>
            <w:sz w:val="23"/>
            <w:szCs w:val="23"/>
          </w:rPr>
          <w:t>The algorithm can be implemented in C++ using the following code: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1" w:author="Unknown"/>
          <w:rFonts w:ascii="Courier" w:eastAsia="Times New Roman" w:hAnsi="Courier" w:cs="Courier New"/>
          <w:color w:val="333333"/>
          <w:sz w:val="20"/>
          <w:szCs w:val="20"/>
        </w:rPr>
      </w:pPr>
      <w:ins w:id="1662" w:author="Unknown">
        <w:r w:rsidRPr="00C21DBA">
          <w:rPr>
            <w:rFonts w:ascii="Courier" w:eastAsia="Times New Roman" w:hAnsi="Courier" w:cs="Courier New"/>
            <w:color w:val="333333"/>
            <w:sz w:val="20"/>
            <w:szCs w:val="20"/>
          </w:rPr>
          <w:t>#include &lt;bits/stdc++.h&gt;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3" w:author="Unknown"/>
          <w:rFonts w:ascii="Courier" w:eastAsia="Times New Roman" w:hAnsi="Courier" w:cs="Courier New"/>
          <w:color w:val="333333"/>
          <w:sz w:val="20"/>
          <w:szCs w:val="20"/>
        </w:rPr>
      </w:pPr>
      <w:ins w:id="1664"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5" w:author="Unknown"/>
          <w:rFonts w:ascii="Courier" w:eastAsia="Times New Roman" w:hAnsi="Courier" w:cs="Courier New"/>
          <w:color w:val="333333"/>
          <w:sz w:val="20"/>
          <w:szCs w:val="20"/>
        </w:rPr>
      </w:pPr>
      <w:ins w:id="1666" w:author="Unknown">
        <w:r w:rsidRPr="00C21DBA">
          <w:rPr>
            <w:rFonts w:ascii="Courier" w:eastAsia="Times New Roman" w:hAnsi="Courier" w:cs="Courier New"/>
            <w:color w:val="333333"/>
            <w:sz w:val="20"/>
            <w:szCs w:val="20"/>
          </w:rPr>
          <w:t>int sub_digit(char num1, char num2, int i, char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7" w:author="Unknown"/>
          <w:rFonts w:ascii="Courier" w:eastAsia="Times New Roman" w:hAnsi="Courier" w:cs="Courier New"/>
          <w:color w:val="333333"/>
          <w:sz w:val="20"/>
          <w:szCs w:val="20"/>
        </w:rPr>
      </w:pPr>
      <w:ins w:id="166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69" w:author="Unknown"/>
          <w:rFonts w:ascii="Courier" w:eastAsia="Times New Roman" w:hAnsi="Courier" w:cs="Courier New"/>
          <w:color w:val="333333"/>
          <w:sz w:val="20"/>
          <w:szCs w:val="20"/>
        </w:rPr>
      </w:pPr>
      <w:ins w:id="1670" w:author="Unknown">
        <w:r w:rsidRPr="00C21DBA">
          <w:rPr>
            <w:rFonts w:ascii="Courier" w:eastAsia="Times New Roman" w:hAnsi="Courier" w:cs="Courier New"/>
            <w:color w:val="333333"/>
            <w:sz w:val="20"/>
            <w:szCs w:val="20"/>
          </w:rPr>
          <w:lastRenderedPageBreak/>
          <w:t>c[i++] = num1;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71" w:author="Unknown"/>
          <w:rFonts w:ascii="Courier" w:eastAsia="Times New Roman" w:hAnsi="Courier" w:cs="Courier New"/>
          <w:color w:val="333333"/>
          <w:sz w:val="20"/>
          <w:szCs w:val="20"/>
        </w:rPr>
      </w:pPr>
      <w:ins w:id="1672" w:author="Unknown">
        <w:r w:rsidRPr="00C21DBA">
          <w:rPr>
            <w:rFonts w:ascii="Courier" w:eastAsia="Times New Roman" w:hAnsi="Courier" w:cs="Courier New"/>
            <w:color w:val="333333"/>
            <w:sz w:val="20"/>
            <w:szCs w:val="20"/>
          </w:rPr>
          <w:t>c[i++] = num2;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73" w:author="Unknown"/>
          <w:rFonts w:ascii="Courier" w:eastAsia="Times New Roman" w:hAnsi="Courier" w:cs="Courier New"/>
          <w:color w:val="333333"/>
          <w:sz w:val="20"/>
          <w:szCs w:val="20"/>
        </w:rPr>
      </w:pPr>
      <w:ins w:id="1674" w:author="Unknown">
        <w:r w:rsidRPr="00C21DBA">
          <w:rPr>
            <w:rFonts w:ascii="Courier" w:eastAsia="Times New Roman" w:hAnsi="Courier" w:cs="Courier New"/>
            <w:color w:val="333333"/>
            <w:sz w:val="20"/>
            <w:szCs w:val="20"/>
          </w:rPr>
          <w:t>return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75" w:author="Unknown"/>
          <w:rFonts w:ascii="Courier" w:eastAsia="Times New Roman" w:hAnsi="Courier" w:cs="Courier New"/>
          <w:color w:val="333333"/>
          <w:sz w:val="20"/>
          <w:szCs w:val="20"/>
        </w:rPr>
      </w:pPr>
      <w:ins w:id="167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77" w:author="Unknown"/>
          <w:rFonts w:ascii="Courier" w:eastAsia="Times New Roman" w:hAnsi="Courier" w:cs="Courier New"/>
          <w:color w:val="333333"/>
          <w:sz w:val="20"/>
          <w:szCs w:val="20"/>
        </w:rPr>
      </w:pPr>
      <w:ins w:id="1678" w:author="Unknown">
        <w:r w:rsidRPr="00C21DBA">
          <w:rPr>
            <w:rFonts w:ascii="Courier" w:eastAsia="Times New Roman" w:hAnsi="Courier" w:cs="Courier New"/>
            <w:color w:val="333333"/>
            <w:sz w:val="20"/>
            <w:szCs w:val="20"/>
          </w:rPr>
          <w:t>int digit(char ch, int n, int i, char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79" w:author="Unknown"/>
          <w:rFonts w:ascii="Courier" w:eastAsia="Times New Roman" w:hAnsi="Courier" w:cs="Courier New"/>
          <w:color w:val="333333"/>
          <w:sz w:val="20"/>
          <w:szCs w:val="20"/>
        </w:rPr>
      </w:pPr>
      <w:ins w:id="16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81" w:author="Unknown"/>
          <w:rFonts w:ascii="Courier" w:eastAsia="Times New Roman" w:hAnsi="Courier" w:cs="Courier New"/>
          <w:color w:val="333333"/>
          <w:sz w:val="20"/>
          <w:szCs w:val="20"/>
        </w:rPr>
      </w:pPr>
      <w:ins w:id="1682" w:author="Unknown">
        <w:r w:rsidRPr="00C21DBA">
          <w:rPr>
            <w:rFonts w:ascii="Courier" w:eastAsia="Times New Roman" w:hAnsi="Courier" w:cs="Courier New"/>
            <w:color w:val="333333"/>
            <w:sz w:val="20"/>
            <w:szCs w:val="20"/>
          </w:rPr>
          <w:t>for (int j = 0; j &lt; n; 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83" w:author="Unknown"/>
          <w:rFonts w:ascii="Courier" w:eastAsia="Times New Roman" w:hAnsi="Courier" w:cs="Courier New"/>
          <w:color w:val="333333"/>
          <w:sz w:val="20"/>
          <w:szCs w:val="20"/>
        </w:rPr>
      </w:pPr>
      <w:ins w:id="1684" w:author="Unknown">
        <w:r w:rsidRPr="00C21DBA">
          <w:rPr>
            <w:rFonts w:ascii="Courier" w:eastAsia="Times New Roman" w:hAnsi="Courier" w:cs="Courier New"/>
            <w:color w:val="333333"/>
            <w:sz w:val="20"/>
            <w:szCs w:val="20"/>
          </w:rPr>
          <w:t>c[i++] = ch;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85" w:author="Unknown"/>
          <w:rFonts w:ascii="Courier" w:eastAsia="Times New Roman" w:hAnsi="Courier" w:cs="Courier New"/>
          <w:color w:val="333333"/>
          <w:sz w:val="20"/>
          <w:szCs w:val="20"/>
        </w:rPr>
      </w:pPr>
      <w:ins w:id="1686" w:author="Unknown">
        <w:r w:rsidRPr="00C21DBA">
          <w:rPr>
            <w:rFonts w:ascii="Courier" w:eastAsia="Times New Roman" w:hAnsi="Courier" w:cs="Courier New"/>
            <w:color w:val="333333"/>
            <w:sz w:val="20"/>
            <w:szCs w:val="20"/>
          </w:rPr>
          <w:t>return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87" w:author="Unknown"/>
          <w:rFonts w:ascii="Courier" w:eastAsia="Times New Roman" w:hAnsi="Courier" w:cs="Courier New"/>
          <w:color w:val="333333"/>
          <w:sz w:val="20"/>
          <w:szCs w:val="20"/>
        </w:rPr>
      </w:pPr>
      <w:ins w:id="168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89" w:author="Unknown"/>
          <w:rFonts w:ascii="Courier" w:eastAsia="Times New Roman" w:hAnsi="Courier" w:cs="Courier New"/>
          <w:color w:val="333333"/>
          <w:sz w:val="20"/>
          <w:szCs w:val="20"/>
        </w:rPr>
      </w:pPr>
      <w:ins w:id="1690" w:author="Unknown">
        <w:r w:rsidRPr="00C21DBA">
          <w:rPr>
            <w:rFonts w:ascii="Courier" w:eastAsia="Times New Roman" w:hAnsi="Courier" w:cs="Courier New"/>
            <w:color w:val="333333"/>
            <w:sz w:val="20"/>
            <w:szCs w:val="20"/>
          </w:rPr>
          <w:t>void printRoman(int number)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91" w:author="Unknown"/>
          <w:rFonts w:ascii="Courier" w:eastAsia="Times New Roman" w:hAnsi="Courier" w:cs="Courier New"/>
          <w:color w:val="333333"/>
          <w:sz w:val="20"/>
          <w:szCs w:val="20"/>
        </w:rPr>
      </w:pPr>
      <w:ins w:id="169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93" w:author="Unknown"/>
          <w:rFonts w:ascii="Courier" w:eastAsia="Times New Roman" w:hAnsi="Courier" w:cs="Courier New"/>
          <w:color w:val="333333"/>
          <w:sz w:val="20"/>
          <w:szCs w:val="20"/>
        </w:rPr>
      </w:pPr>
      <w:ins w:id="1694" w:author="Unknown">
        <w:r w:rsidRPr="00C21DBA">
          <w:rPr>
            <w:rFonts w:ascii="Courier" w:eastAsia="Times New Roman" w:hAnsi="Courier" w:cs="Courier New"/>
            <w:color w:val="333333"/>
            <w:sz w:val="20"/>
            <w:szCs w:val="20"/>
          </w:rPr>
          <w:t>char c[10001];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95" w:author="Unknown"/>
          <w:rFonts w:ascii="Courier" w:eastAsia="Times New Roman" w:hAnsi="Courier" w:cs="Courier New"/>
          <w:color w:val="333333"/>
          <w:sz w:val="20"/>
          <w:szCs w:val="20"/>
        </w:rPr>
      </w:pPr>
      <w:ins w:id="1696" w:author="Unknown">
        <w:r w:rsidRPr="00C21DBA">
          <w:rPr>
            <w:rFonts w:ascii="Courier" w:eastAsia="Times New Roman" w:hAnsi="Courier" w:cs="Courier New"/>
            <w:color w:val="333333"/>
            <w:sz w:val="20"/>
            <w:szCs w:val="20"/>
          </w:rPr>
          <w:t>int i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97" w:author="Unknown"/>
          <w:rFonts w:ascii="Courier" w:eastAsia="Times New Roman" w:hAnsi="Courier" w:cs="Courier New"/>
          <w:color w:val="333333"/>
          <w:sz w:val="20"/>
          <w:szCs w:val="20"/>
        </w:rPr>
      </w:pPr>
      <w:ins w:id="1698" w:author="Unknown">
        <w:r w:rsidRPr="00C21DBA">
          <w:rPr>
            <w:rFonts w:ascii="Courier" w:eastAsia="Times New Roman" w:hAnsi="Courier" w:cs="Courier New"/>
            <w:color w:val="333333"/>
            <w:sz w:val="20"/>
            <w:szCs w:val="20"/>
          </w:rPr>
          <w:t>if (number &lt;=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99" w:author="Unknown"/>
          <w:rFonts w:ascii="Courier" w:eastAsia="Times New Roman" w:hAnsi="Courier" w:cs="Courier New"/>
          <w:color w:val="333333"/>
          <w:sz w:val="20"/>
          <w:szCs w:val="20"/>
        </w:rPr>
      </w:pPr>
      <w:ins w:id="170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01" w:author="Unknown"/>
          <w:rFonts w:ascii="Courier" w:eastAsia="Times New Roman" w:hAnsi="Courier" w:cs="Courier New"/>
          <w:color w:val="333333"/>
          <w:sz w:val="20"/>
          <w:szCs w:val="20"/>
        </w:rPr>
      </w:pPr>
      <w:ins w:id="1702" w:author="Unknown">
        <w:r w:rsidRPr="00C21DBA">
          <w:rPr>
            <w:rFonts w:ascii="Courier" w:eastAsia="Times New Roman" w:hAnsi="Courier" w:cs="Courier New"/>
            <w:color w:val="333333"/>
            <w:sz w:val="20"/>
            <w:szCs w:val="20"/>
          </w:rPr>
          <w:t>printf("Invalid number");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03" w:author="Unknown"/>
          <w:rFonts w:ascii="Courier" w:eastAsia="Times New Roman" w:hAnsi="Courier" w:cs="Courier New"/>
          <w:color w:val="333333"/>
          <w:sz w:val="20"/>
          <w:szCs w:val="20"/>
        </w:rPr>
      </w:pPr>
      <w:ins w:id="1704" w:author="Unknown">
        <w:r w:rsidRPr="00C21DBA">
          <w:rPr>
            <w:rFonts w:ascii="Courier" w:eastAsia="Times New Roman" w:hAnsi="Courier" w:cs="Courier New"/>
            <w:color w:val="333333"/>
            <w:sz w:val="20"/>
            <w:szCs w:val="20"/>
          </w:rPr>
          <w:t>return;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05" w:author="Unknown"/>
          <w:rFonts w:ascii="Courier" w:eastAsia="Times New Roman" w:hAnsi="Courier" w:cs="Courier New"/>
          <w:color w:val="333333"/>
          <w:sz w:val="20"/>
          <w:szCs w:val="20"/>
        </w:rPr>
      </w:pPr>
      <w:ins w:id="170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07" w:author="Unknown"/>
          <w:rFonts w:ascii="Courier" w:eastAsia="Times New Roman" w:hAnsi="Courier" w:cs="Courier New"/>
          <w:color w:val="333333"/>
          <w:sz w:val="20"/>
          <w:szCs w:val="20"/>
        </w:rPr>
      </w:pPr>
      <w:ins w:id="1708" w:author="Unknown">
        <w:r w:rsidRPr="00C21DBA">
          <w:rPr>
            <w:rFonts w:ascii="Courier" w:eastAsia="Times New Roman" w:hAnsi="Courier" w:cs="Courier New"/>
            <w:color w:val="333333"/>
            <w:sz w:val="20"/>
            <w:szCs w:val="20"/>
          </w:rPr>
          <w:t>while (number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09" w:author="Unknown"/>
          <w:rFonts w:ascii="Courier" w:eastAsia="Times New Roman" w:hAnsi="Courier" w:cs="Courier New"/>
          <w:color w:val="333333"/>
          <w:sz w:val="20"/>
          <w:szCs w:val="20"/>
        </w:rPr>
      </w:pPr>
      <w:ins w:id="171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11" w:author="Unknown"/>
          <w:rFonts w:ascii="Courier" w:eastAsia="Times New Roman" w:hAnsi="Courier" w:cs="Courier New"/>
          <w:color w:val="333333"/>
          <w:sz w:val="20"/>
          <w:szCs w:val="20"/>
        </w:rPr>
      </w:pPr>
      <w:ins w:id="1712" w:author="Unknown">
        <w:r w:rsidRPr="00C21DBA">
          <w:rPr>
            <w:rFonts w:ascii="Courier" w:eastAsia="Times New Roman" w:hAnsi="Courier" w:cs="Courier New"/>
            <w:color w:val="333333"/>
            <w:sz w:val="20"/>
            <w:szCs w:val="20"/>
          </w:rPr>
          <w:t>if (number &gt;= 1000)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13" w:author="Unknown"/>
          <w:rFonts w:ascii="Courier" w:eastAsia="Times New Roman" w:hAnsi="Courier" w:cs="Courier New"/>
          <w:color w:val="333333"/>
          <w:sz w:val="20"/>
          <w:szCs w:val="20"/>
        </w:rPr>
      </w:pPr>
      <w:ins w:id="171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15" w:author="Unknown"/>
          <w:rFonts w:ascii="Courier" w:eastAsia="Times New Roman" w:hAnsi="Courier" w:cs="Courier New"/>
          <w:color w:val="333333"/>
          <w:sz w:val="20"/>
          <w:szCs w:val="20"/>
        </w:rPr>
      </w:pPr>
      <w:ins w:id="1716" w:author="Unknown">
        <w:r w:rsidRPr="00C21DBA">
          <w:rPr>
            <w:rFonts w:ascii="Courier" w:eastAsia="Times New Roman" w:hAnsi="Courier" w:cs="Courier New"/>
            <w:color w:val="333333"/>
            <w:sz w:val="20"/>
            <w:szCs w:val="20"/>
          </w:rPr>
          <w:t>i = digit('M', number/1000, i,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17" w:author="Unknown"/>
          <w:rFonts w:ascii="Courier" w:eastAsia="Times New Roman" w:hAnsi="Courier" w:cs="Courier New"/>
          <w:color w:val="333333"/>
          <w:sz w:val="20"/>
          <w:szCs w:val="20"/>
        </w:rPr>
      </w:pPr>
      <w:ins w:id="1718" w:author="Unknown">
        <w:r w:rsidRPr="00C21DBA">
          <w:rPr>
            <w:rFonts w:ascii="Courier" w:eastAsia="Times New Roman" w:hAnsi="Courier" w:cs="Courier New"/>
            <w:color w:val="333333"/>
            <w:sz w:val="20"/>
            <w:szCs w:val="20"/>
          </w:rPr>
          <w:t>number = number%1000;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19" w:author="Unknown"/>
          <w:rFonts w:ascii="Courier" w:eastAsia="Times New Roman" w:hAnsi="Courier" w:cs="Courier New"/>
          <w:color w:val="333333"/>
          <w:sz w:val="20"/>
          <w:szCs w:val="20"/>
        </w:rPr>
      </w:pPr>
      <w:ins w:id="172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1" w:author="Unknown"/>
          <w:rFonts w:ascii="Courier" w:eastAsia="Times New Roman" w:hAnsi="Courier" w:cs="Courier New"/>
          <w:color w:val="333333"/>
          <w:sz w:val="20"/>
          <w:szCs w:val="20"/>
        </w:rPr>
      </w:pPr>
      <w:ins w:id="1722" w:author="Unknown">
        <w:r w:rsidRPr="00C21DBA">
          <w:rPr>
            <w:rFonts w:ascii="Courier" w:eastAsia="Times New Roman" w:hAnsi="Courier" w:cs="Courier New"/>
            <w:color w:val="333333"/>
            <w:sz w:val="20"/>
            <w:szCs w:val="20"/>
          </w:rPr>
          <w:t>else if (number &gt;= 500)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3" w:author="Unknown"/>
          <w:rFonts w:ascii="Courier" w:eastAsia="Times New Roman" w:hAnsi="Courier" w:cs="Courier New"/>
          <w:color w:val="333333"/>
          <w:sz w:val="20"/>
          <w:szCs w:val="20"/>
        </w:rPr>
      </w:pPr>
      <w:ins w:id="1724"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5" w:author="Unknown"/>
          <w:rFonts w:ascii="Courier" w:eastAsia="Times New Roman" w:hAnsi="Courier" w:cs="Courier New"/>
          <w:color w:val="333333"/>
          <w:sz w:val="20"/>
          <w:szCs w:val="20"/>
        </w:rPr>
      </w:pPr>
      <w:ins w:id="1726" w:author="Unknown">
        <w:r w:rsidRPr="00C21DBA">
          <w:rPr>
            <w:rFonts w:ascii="Courier" w:eastAsia="Times New Roman" w:hAnsi="Courier" w:cs="Courier New"/>
            <w:color w:val="333333"/>
            <w:sz w:val="20"/>
            <w:szCs w:val="20"/>
          </w:rPr>
          <w:t>if (number &lt; 900)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7" w:author="Unknown"/>
          <w:rFonts w:ascii="Courier" w:eastAsia="Times New Roman" w:hAnsi="Courier" w:cs="Courier New"/>
          <w:color w:val="333333"/>
          <w:sz w:val="20"/>
          <w:szCs w:val="20"/>
        </w:rPr>
      </w:pPr>
      <w:ins w:id="172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9" w:author="Unknown"/>
          <w:rFonts w:ascii="Courier" w:eastAsia="Times New Roman" w:hAnsi="Courier" w:cs="Courier New"/>
          <w:color w:val="333333"/>
          <w:sz w:val="20"/>
          <w:szCs w:val="20"/>
        </w:rPr>
      </w:pPr>
      <w:ins w:id="1730" w:author="Unknown">
        <w:r w:rsidRPr="00C21DBA">
          <w:rPr>
            <w:rFonts w:ascii="Courier" w:eastAsia="Times New Roman" w:hAnsi="Courier" w:cs="Courier New"/>
            <w:color w:val="333333"/>
            <w:sz w:val="20"/>
            <w:szCs w:val="20"/>
          </w:rPr>
          <w:t>i = digit('D', number/500, i,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31" w:author="Unknown"/>
          <w:rFonts w:ascii="Courier" w:eastAsia="Times New Roman" w:hAnsi="Courier" w:cs="Courier New"/>
          <w:color w:val="333333"/>
          <w:sz w:val="20"/>
          <w:szCs w:val="20"/>
        </w:rPr>
      </w:pPr>
      <w:ins w:id="1732" w:author="Unknown">
        <w:r w:rsidRPr="00C21DBA">
          <w:rPr>
            <w:rFonts w:ascii="Courier" w:eastAsia="Times New Roman" w:hAnsi="Courier" w:cs="Courier New"/>
            <w:color w:val="333333"/>
            <w:sz w:val="20"/>
            <w:szCs w:val="20"/>
          </w:rPr>
          <w:t>number = number%500;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33" w:author="Unknown"/>
          <w:rFonts w:ascii="Courier" w:eastAsia="Times New Roman" w:hAnsi="Courier" w:cs="Courier New"/>
          <w:color w:val="333333"/>
          <w:sz w:val="20"/>
          <w:szCs w:val="20"/>
        </w:rPr>
      </w:pPr>
      <w:ins w:id="173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35" w:author="Unknown"/>
          <w:rFonts w:ascii="Courier" w:eastAsia="Times New Roman" w:hAnsi="Courier" w:cs="Courier New"/>
          <w:color w:val="333333"/>
          <w:sz w:val="20"/>
          <w:szCs w:val="20"/>
        </w:rPr>
      </w:pPr>
      <w:ins w:id="1736"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37" w:author="Unknown"/>
          <w:rFonts w:ascii="Courier" w:eastAsia="Times New Roman" w:hAnsi="Courier" w:cs="Courier New"/>
          <w:color w:val="333333"/>
          <w:sz w:val="20"/>
          <w:szCs w:val="20"/>
        </w:rPr>
      </w:pPr>
      <w:ins w:id="173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39" w:author="Unknown"/>
          <w:rFonts w:ascii="Courier" w:eastAsia="Times New Roman" w:hAnsi="Courier" w:cs="Courier New"/>
          <w:color w:val="333333"/>
          <w:sz w:val="20"/>
          <w:szCs w:val="20"/>
        </w:rPr>
      </w:pPr>
      <w:ins w:id="1740" w:author="Unknown">
        <w:r w:rsidRPr="00C21DBA">
          <w:rPr>
            <w:rFonts w:ascii="Courier" w:eastAsia="Times New Roman" w:hAnsi="Courier" w:cs="Courier New"/>
            <w:color w:val="333333"/>
            <w:sz w:val="20"/>
            <w:szCs w:val="20"/>
          </w:rPr>
          <w:t>i = sub_digit('C', 'M', i,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1" w:author="Unknown"/>
          <w:rFonts w:ascii="Courier" w:eastAsia="Times New Roman" w:hAnsi="Courier" w:cs="Courier New"/>
          <w:color w:val="333333"/>
          <w:sz w:val="20"/>
          <w:szCs w:val="20"/>
        </w:rPr>
      </w:pPr>
      <w:ins w:id="1742" w:author="Unknown">
        <w:r w:rsidRPr="00C21DBA">
          <w:rPr>
            <w:rFonts w:ascii="Courier" w:eastAsia="Times New Roman" w:hAnsi="Courier" w:cs="Courier New"/>
            <w:color w:val="333333"/>
            <w:sz w:val="20"/>
            <w:szCs w:val="20"/>
          </w:rPr>
          <w:t>number = number%100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3" w:author="Unknown"/>
          <w:rFonts w:ascii="Courier" w:eastAsia="Times New Roman" w:hAnsi="Courier" w:cs="Courier New"/>
          <w:color w:val="333333"/>
          <w:sz w:val="20"/>
          <w:szCs w:val="20"/>
        </w:rPr>
      </w:pPr>
      <w:ins w:id="174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5" w:author="Unknown"/>
          <w:rFonts w:ascii="Courier" w:eastAsia="Times New Roman" w:hAnsi="Courier" w:cs="Courier New"/>
          <w:color w:val="333333"/>
          <w:sz w:val="20"/>
          <w:szCs w:val="20"/>
        </w:rPr>
      </w:pPr>
      <w:ins w:id="174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7" w:author="Unknown"/>
          <w:rFonts w:ascii="Courier" w:eastAsia="Times New Roman" w:hAnsi="Courier" w:cs="Courier New"/>
          <w:color w:val="333333"/>
          <w:sz w:val="20"/>
          <w:szCs w:val="20"/>
        </w:rPr>
      </w:pPr>
      <w:ins w:id="1748" w:author="Unknown">
        <w:r w:rsidRPr="00C21DBA">
          <w:rPr>
            <w:rFonts w:ascii="Courier" w:eastAsia="Times New Roman" w:hAnsi="Courier" w:cs="Courier New"/>
            <w:color w:val="333333"/>
            <w:sz w:val="20"/>
            <w:szCs w:val="20"/>
          </w:rPr>
          <w:t>else if (number &gt;= 100)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9" w:author="Unknown"/>
          <w:rFonts w:ascii="Courier" w:eastAsia="Times New Roman" w:hAnsi="Courier" w:cs="Courier New"/>
          <w:color w:val="333333"/>
          <w:sz w:val="20"/>
          <w:szCs w:val="20"/>
        </w:rPr>
      </w:pPr>
      <w:ins w:id="175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51" w:author="Unknown"/>
          <w:rFonts w:ascii="Courier" w:eastAsia="Times New Roman" w:hAnsi="Courier" w:cs="Courier New"/>
          <w:color w:val="333333"/>
          <w:sz w:val="20"/>
          <w:szCs w:val="20"/>
        </w:rPr>
      </w:pPr>
      <w:ins w:id="1752" w:author="Unknown">
        <w:r w:rsidRPr="00C21DBA">
          <w:rPr>
            <w:rFonts w:ascii="Courier" w:eastAsia="Times New Roman" w:hAnsi="Courier" w:cs="Courier New"/>
            <w:color w:val="333333"/>
            <w:sz w:val="20"/>
            <w:szCs w:val="20"/>
          </w:rPr>
          <w:t>if (number &lt; 400)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53" w:author="Unknown"/>
          <w:rFonts w:ascii="Courier" w:eastAsia="Times New Roman" w:hAnsi="Courier" w:cs="Courier New"/>
          <w:color w:val="333333"/>
          <w:sz w:val="20"/>
          <w:szCs w:val="20"/>
        </w:rPr>
      </w:pPr>
      <w:ins w:id="175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55" w:author="Unknown"/>
          <w:rFonts w:ascii="Courier" w:eastAsia="Times New Roman" w:hAnsi="Courier" w:cs="Courier New"/>
          <w:color w:val="333333"/>
          <w:sz w:val="20"/>
          <w:szCs w:val="20"/>
        </w:rPr>
      </w:pPr>
      <w:ins w:id="1756" w:author="Unknown">
        <w:r w:rsidRPr="00C21DBA">
          <w:rPr>
            <w:rFonts w:ascii="Courier" w:eastAsia="Times New Roman" w:hAnsi="Courier" w:cs="Courier New"/>
            <w:color w:val="333333"/>
            <w:sz w:val="20"/>
            <w:szCs w:val="20"/>
          </w:rPr>
          <w:t>i = digit('C', number/100, i,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57" w:author="Unknown"/>
          <w:rFonts w:ascii="Courier" w:eastAsia="Times New Roman" w:hAnsi="Courier" w:cs="Courier New"/>
          <w:color w:val="333333"/>
          <w:sz w:val="20"/>
          <w:szCs w:val="20"/>
        </w:rPr>
      </w:pPr>
      <w:ins w:id="1758" w:author="Unknown">
        <w:r w:rsidRPr="00C21DBA">
          <w:rPr>
            <w:rFonts w:ascii="Courier" w:eastAsia="Times New Roman" w:hAnsi="Courier" w:cs="Courier New"/>
            <w:color w:val="333333"/>
            <w:sz w:val="20"/>
            <w:szCs w:val="20"/>
          </w:rPr>
          <w:t>number = number%100;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59" w:author="Unknown"/>
          <w:rFonts w:ascii="Courier" w:eastAsia="Times New Roman" w:hAnsi="Courier" w:cs="Courier New"/>
          <w:color w:val="333333"/>
          <w:sz w:val="20"/>
          <w:szCs w:val="20"/>
        </w:rPr>
      </w:pPr>
      <w:ins w:id="176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1" w:author="Unknown"/>
          <w:rFonts w:ascii="Courier" w:eastAsia="Times New Roman" w:hAnsi="Courier" w:cs="Courier New"/>
          <w:color w:val="333333"/>
          <w:sz w:val="20"/>
          <w:szCs w:val="20"/>
        </w:rPr>
      </w:pPr>
      <w:ins w:id="1762"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3" w:author="Unknown"/>
          <w:rFonts w:ascii="Courier" w:eastAsia="Times New Roman" w:hAnsi="Courier" w:cs="Courier New"/>
          <w:color w:val="333333"/>
          <w:sz w:val="20"/>
          <w:szCs w:val="20"/>
        </w:rPr>
      </w:pPr>
      <w:ins w:id="176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5" w:author="Unknown"/>
          <w:rFonts w:ascii="Courier" w:eastAsia="Times New Roman" w:hAnsi="Courier" w:cs="Courier New"/>
          <w:color w:val="333333"/>
          <w:sz w:val="20"/>
          <w:szCs w:val="20"/>
        </w:rPr>
      </w:pPr>
      <w:ins w:id="1766" w:author="Unknown">
        <w:r w:rsidRPr="00C21DBA">
          <w:rPr>
            <w:rFonts w:ascii="Courier" w:eastAsia="Times New Roman" w:hAnsi="Courier" w:cs="Courier New"/>
            <w:color w:val="333333"/>
            <w:sz w:val="20"/>
            <w:szCs w:val="20"/>
          </w:rPr>
          <w:t>i = sub_digit('C','D',i,c);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7" w:author="Unknown"/>
          <w:rFonts w:ascii="Courier" w:eastAsia="Times New Roman" w:hAnsi="Courier" w:cs="Courier New"/>
          <w:color w:val="333333"/>
          <w:sz w:val="20"/>
          <w:szCs w:val="20"/>
        </w:rPr>
      </w:pPr>
      <w:ins w:id="1768" w:author="Unknown">
        <w:r w:rsidRPr="00C21DBA">
          <w:rPr>
            <w:rFonts w:ascii="Courier" w:eastAsia="Times New Roman" w:hAnsi="Courier" w:cs="Courier New"/>
            <w:color w:val="333333"/>
            <w:sz w:val="20"/>
            <w:szCs w:val="20"/>
          </w:rPr>
          <w:t>number = number%100;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9" w:author="Unknown"/>
          <w:rFonts w:ascii="Courier" w:eastAsia="Times New Roman" w:hAnsi="Courier" w:cs="Courier New"/>
          <w:color w:val="333333"/>
          <w:sz w:val="20"/>
          <w:szCs w:val="20"/>
        </w:rPr>
      </w:pPr>
      <w:ins w:id="177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71" w:author="Unknown"/>
          <w:rFonts w:ascii="Courier" w:eastAsia="Times New Roman" w:hAnsi="Courier" w:cs="Courier New"/>
          <w:color w:val="333333"/>
          <w:sz w:val="20"/>
          <w:szCs w:val="20"/>
        </w:rPr>
      </w:pPr>
      <w:ins w:id="177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73" w:author="Unknown"/>
          <w:rFonts w:ascii="Courier" w:eastAsia="Times New Roman" w:hAnsi="Courier" w:cs="Courier New"/>
          <w:color w:val="333333"/>
          <w:sz w:val="20"/>
          <w:szCs w:val="20"/>
        </w:rPr>
      </w:pPr>
      <w:ins w:id="1774" w:author="Unknown">
        <w:r w:rsidRPr="00C21DBA">
          <w:rPr>
            <w:rFonts w:ascii="Courier" w:eastAsia="Times New Roman" w:hAnsi="Courier" w:cs="Courier New"/>
            <w:color w:val="333333"/>
            <w:sz w:val="20"/>
            <w:szCs w:val="20"/>
          </w:rPr>
          <w:t>else if (number &gt;= 50 )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75" w:author="Unknown"/>
          <w:rFonts w:ascii="Courier" w:eastAsia="Times New Roman" w:hAnsi="Courier" w:cs="Courier New"/>
          <w:color w:val="333333"/>
          <w:sz w:val="20"/>
          <w:szCs w:val="20"/>
        </w:rPr>
      </w:pPr>
      <w:ins w:id="177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77" w:author="Unknown"/>
          <w:rFonts w:ascii="Courier" w:eastAsia="Times New Roman" w:hAnsi="Courier" w:cs="Courier New"/>
          <w:color w:val="333333"/>
          <w:sz w:val="20"/>
          <w:szCs w:val="20"/>
        </w:rPr>
      </w:pPr>
      <w:ins w:id="1778" w:author="Unknown">
        <w:r w:rsidRPr="00C21DBA">
          <w:rPr>
            <w:rFonts w:ascii="Courier" w:eastAsia="Times New Roman" w:hAnsi="Courier" w:cs="Courier New"/>
            <w:color w:val="333333"/>
            <w:sz w:val="20"/>
            <w:szCs w:val="20"/>
          </w:rPr>
          <w:lastRenderedPageBreak/>
          <w:t>if (number &lt; 90)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79" w:author="Unknown"/>
          <w:rFonts w:ascii="Courier" w:eastAsia="Times New Roman" w:hAnsi="Courier" w:cs="Courier New"/>
          <w:color w:val="333333"/>
          <w:sz w:val="20"/>
          <w:szCs w:val="20"/>
        </w:rPr>
      </w:pPr>
      <w:ins w:id="17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1" w:author="Unknown"/>
          <w:rFonts w:ascii="Courier" w:eastAsia="Times New Roman" w:hAnsi="Courier" w:cs="Courier New"/>
          <w:color w:val="333333"/>
          <w:sz w:val="20"/>
          <w:szCs w:val="20"/>
        </w:rPr>
      </w:pPr>
      <w:ins w:id="1782" w:author="Unknown">
        <w:r w:rsidRPr="00C21DBA">
          <w:rPr>
            <w:rFonts w:ascii="Courier" w:eastAsia="Times New Roman" w:hAnsi="Courier" w:cs="Courier New"/>
            <w:color w:val="333333"/>
            <w:sz w:val="20"/>
            <w:szCs w:val="20"/>
          </w:rPr>
          <w:t>i = digit('L', number/50,i,c);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3" w:author="Unknown"/>
          <w:rFonts w:ascii="Courier" w:eastAsia="Times New Roman" w:hAnsi="Courier" w:cs="Courier New"/>
          <w:color w:val="333333"/>
          <w:sz w:val="20"/>
          <w:szCs w:val="20"/>
        </w:rPr>
      </w:pPr>
      <w:ins w:id="1784" w:author="Unknown">
        <w:r w:rsidRPr="00C21DBA">
          <w:rPr>
            <w:rFonts w:ascii="Courier" w:eastAsia="Times New Roman" w:hAnsi="Courier" w:cs="Courier New"/>
            <w:color w:val="333333"/>
            <w:sz w:val="20"/>
            <w:szCs w:val="20"/>
          </w:rPr>
          <w:t>number = number%50;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5" w:author="Unknown"/>
          <w:rFonts w:ascii="Courier" w:eastAsia="Times New Roman" w:hAnsi="Courier" w:cs="Courier New"/>
          <w:color w:val="333333"/>
          <w:sz w:val="20"/>
          <w:szCs w:val="20"/>
        </w:rPr>
      </w:pPr>
      <w:ins w:id="178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7" w:author="Unknown"/>
          <w:rFonts w:ascii="Courier" w:eastAsia="Times New Roman" w:hAnsi="Courier" w:cs="Courier New"/>
          <w:color w:val="333333"/>
          <w:sz w:val="20"/>
          <w:szCs w:val="20"/>
        </w:rPr>
      </w:pPr>
      <w:ins w:id="1788"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9" w:author="Unknown"/>
          <w:rFonts w:ascii="Courier" w:eastAsia="Times New Roman" w:hAnsi="Courier" w:cs="Courier New"/>
          <w:color w:val="333333"/>
          <w:sz w:val="20"/>
          <w:szCs w:val="20"/>
        </w:rPr>
      </w:pPr>
      <w:ins w:id="179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91" w:author="Unknown"/>
          <w:rFonts w:ascii="Courier" w:eastAsia="Times New Roman" w:hAnsi="Courier" w:cs="Courier New"/>
          <w:color w:val="333333"/>
          <w:sz w:val="20"/>
          <w:szCs w:val="20"/>
        </w:rPr>
      </w:pPr>
      <w:ins w:id="1792" w:author="Unknown">
        <w:r w:rsidRPr="00C21DBA">
          <w:rPr>
            <w:rFonts w:ascii="Courier" w:eastAsia="Times New Roman" w:hAnsi="Courier" w:cs="Courier New"/>
            <w:color w:val="333333"/>
            <w:sz w:val="20"/>
            <w:szCs w:val="20"/>
          </w:rPr>
          <w:t>i = sub_digit('X','C',i,c);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93" w:author="Unknown"/>
          <w:rFonts w:ascii="Courier" w:eastAsia="Times New Roman" w:hAnsi="Courier" w:cs="Courier New"/>
          <w:color w:val="333333"/>
          <w:sz w:val="20"/>
          <w:szCs w:val="20"/>
        </w:rPr>
      </w:pPr>
      <w:ins w:id="1794" w:author="Unknown">
        <w:r w:rsidRPr="00C21DBA">
          <w:rPr>
            <w:rFonts w:ascii="Courier" w:eastAsia="Times New Roman" w:hAnsi="Courier" w:cs="Courier New"/>
            <w:color w:val="333333"/>
            <w:sz w:val="20"/>
            <w:szCs w:val="20"/>
          </w:rPr>
          <w:t>number = number%10;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95" w:author="Unknown"/>
          <w:rFonts w:ascii="Courier" w:eastAsia="Times New Roman" w:hAnsi="Courier" w:cs="Courier New"/>
          <w:color w:val="333333"/>
          <w:sz w:val="20"/>
          <w:szCs w:val="20"/>
        </w:rPr>
      </w:pPr>
      <w:ins w:id="179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97" w:author="Unknown"/>
          <w:rFonts w:ascii="Courier" w:eastAsia="Times New Roman" w:hAnsi="Courier" w:cs="Courier New"/>
          <w:color w:val="333333"/>
          <w:sz w:val="20"/>
          <w:szCs w:val="20"/>
        </w:rPr>
      </w:pPr>
      <w:ins w:id="179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99" w:author="Unknown"/>
          <w:rFonts w:ascii="Courier" w:eastAsia="Times New Roman" w:hAnsi="Courier" w:cs="Courier New"/>
          <w:color w:val="333333"/>
          <w:sz w:val="20"/>
          <w:szCs w:val="20"/>
        </w:rPr>
      </w:pPr>
      <w:ins w:id="1800" w:author="Unknown">
        <w:r w:rsidRPr="00C21DBA">
          <w:rPr>
            <w:rFonts w:ascii="Courier" w:eastAsia="Times New Roman" w:hAnsi="Courier" w:cs="Courier New"/>
            <w:color w:val="333333"/>
            <w:sz w:val="20"/>
            <w:szCs w:val="20"/>
          </w:rPr>
          <w:t>else if (number &gt;= 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1" w:author="Unknown"/>
          <w:rFonts w:ascii="Courier" w:eastAsia="Times New Roman" w:hAnsi="Courier" w:cs="Courier New"/>
          <w:color w:val="333333"/>
          <w:sz w:val="20"/>
          <w:szCs w:val="20"/>
        </w:rPr>
      </w:pPr>
      <w:ins w:id="180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3" w:author="Unknown"/>
          <w:rFonts w:ascii="Courier" w:eastAsia="Times New Roman" w:hAnsi="Courier" w:cs="Courier New"/>
          <w:color w:val="333333"/>
          <w:sz w:val="20"/>
          <w:szCs w:val="20"/>
        </w:rPr>
      </w:pPr>
      <w:ins w:id="1804" w:author="Unknown">
        <w:r w:rsidRPr="00C21DBA">
          <w:rPr>
            <w:rFonts w:ascii="Courier" w:eastAsia="Times New Roman" w:hAnsi="Courier" w:cs="Courier New"/>
            <w:color w:val="333333"/>
            <w:sz w:val="20"/>
            <w:szCs w:val="20"/>
          </w:rPr>
          <w:t>if (number &lt; 40)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5" w:author="Unknown"/>
          <w:rFonts w:ascii="Courier" w:eastAsia="Times New Roman" w:hAnsi="Courier" w:cs="Courier New"/>
          <w:color w:val="333333"/>
          <w:sz w:val="20"/>
          <w:szCs w:val="20"/>
        </w:rPr>
      </w:pPr>
      <w:ins w:id="180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7" w:author="Unknown"/>
          <w:rFonts w:ascii="Courier" w:eastAsia="Times New Roman" w:hAnsi="Courier" w:cs="Courier New"/>
          <w:color w:val="333333"/>
          <w:sz w:val="20"/>
          <w:szCs w:val="20"/>
        </w:rPr>
      </w:pPr>
      <w:ins w:id="1808" w:author="Unknown">
        <w:r w:rsidRPr="00C21DBA">
          <w:rPr>
            <w:rFonts w:ascii="Courier" w:eastAsia="Times New Roman" w:hAnsi="Courier" w:cs="Courier New"/>
            <w:color w:val="333333"/>
            <w:sz w:val="20"/>
            <w:szCs w:val="20"/>
          </w:rPr>
          <w:t>i = digit('X', number/10,i,c);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9" w:author="Unknown"/>
          <w:rFonts w:ascii="Courier" w:eastAsia="Times New Roman" w:hAnsi="Courier" w:cs="Courier New"/>
          <w:color w:val="333333"/>
          <w:sz w:val="20"/>
          <w:szCs w:val="20"/>
        </w:rPr>
      </w:pPr>
      <w:ins w:id="1810" w:author="Unknown">
        <w:r w:rsidRPr="00C21DBA">
          <w:rPr>
            <w:rFonts w:ascii="Courier" w:eastAsia="Times New Roman" w:hAnsi="Courier" w:cs="Courier New"/>
            <w:color w:val="333333"/>
            <w:sz w:val="20"/>
            <w:szCs w:val="20"/>
          </w:rPr>
          <w:t>number = number%10;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11" w:author="Unknown"/>
          <w:rFonts w:ascii="Courier" w:eastAsia="Times New Roman" w:hAnsi="Courier" w:cs="Courier New"/>
          <w:color w:val="333333"/>
          <w:sz w:val="20"/>
          <w:szCs w:val="20"/>
        </w:rPr>
      </w:pPr>
      <w:ins w:id="181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13" w:author="Unknown"/>
          <w:rFonts w:ascii="Courier" w:eastAsia="Times New Roman" w:hAnsi="Courier" w:cs="Courier New"/>
          <w:color w:val="333333"/>
          <w:sz w:val="20"/>
          <w:szCs w:val="20"/>
        </w:rPr>
      </w:pPr>
      <w:ins w:id="1814"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15" w:author="Unknown"/>
          <w:rFonts w:ascii="Courier" w:eastAsia="Times New Roman" w:hAnsi="Courier" w:cs="Courier New"/>
          <w:color w:val="333333"/>
          <w:sz w:val="20"/>
          <w:szCs w:val="20"/>
        </w:rPr>
      </w:pPr>
      <w:ins w:id="181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17" w:author="Unknown"/>
          <w:rFonts w:ascii="Courier" w:eastAsia="Times New Roman" w:hAnsi="Courier" w:cs="Courier New"/>
          <w:color w:val="333333"/>
          <w:sz w:val="20"/>
          <w:szCs w:val="20"/>
        </w:rPr>
      </w:pPr>
      <w:ins w:id="1818" w:author="Unknown">
        <w:r w:rsidRPr="00C21DBA">
          <w:rPr>
            <w:rFonts w:ascii="Courier" w:eastAsia="Times New Roman" w:hAnsi="Courier" w:cs="Courier New"/>
            <w:color w:val="333333"/>
            <w:sz w:val="20"/>
            <w:szCs w:val="20"/>
          </w:rPr>
          <w:t>i = sub_digit('X','L',i,c);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19" w:author="Unknown"/>
          <w:rFonts w:ascii="Courier" w:eastAsia="Times New Roman" w:hAnsi="Courier" w:cs="Courier New"/>
          <w:color w:val="333333"/>
          <w:sz w:val="20"/>
          <w:szCs w:val="20"/>
        </w:rPr>
      </w:pPr>
      <w:ins w:id="1820" w:author="Unknown">
        <w:r w:rsidRPr="00C21DBA">
          <w:rPr>
            <w:rFonts w:ascii="Courier" w:eastAsia="Times New Roman" w:hAnsi="Courier" w:cs="Courier New"/>
            <w:color w:val="333333"/>
            <w:sz w:val="20"/>
            <w:szCs w:val="20"/>
          </w:rPr>
          <w:t>number = number%10;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1" w:author="Unknown"/>
          <w:rFonts w:ascii="Courier" w:eastAsia="Times New Roman" w:hAnsi="Courier" w:cs="Courier New"/>
          <w:color w:val="333333"/>
          <w:sz w:val="20"/>
          <w:szCs w:val="20"/>
        </w:rPr>
      </w:pPr>
      <w:ins w:id="18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3" w:author="Unknown"/>
          <w:rFonts w:ascii="Courier" w:eastAsia="Times New Roman" w:hAnsi="Courier" w:cs="Courier New"/>
          <w:color w:val="333333"/>
          <w:sz w:val="20"/>
          <w:szCs w:val="20"/>
        </w:rPr>
      </w:pPr>
      <w:ins w:id="182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5" w:author="Unknown"/>
          <w:rFonts w:ascii="Courier" w:eastAsia="Times New Roman" w:hAnsi="Courier" w:cs="Courier New"/>
          <w:color w:val="333333"/>
          <w:sz w:val="20"/>
          <w:szCs w:val="20"/>
        </w:rPr>
      </w:pPr>
      <w:ins w:id="1826" w:author="Unknown">
        <w:r w:rsidRPr="00C21DBA">
          <w:rPr>
            <w:rFonts w:ascii="Courier" w:eastAsia="Times New Roman" w:hAnsi="Courier" w:cs="Courier New"/>
            <w:color w:val="333333"/>
            <w:sz w:val="20"/>
            <w:szCs w:val="20"/>
          </w:rPr>
          <w:t>else if (number &gt;= 5)</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7" w:author="Unknown"/>
          <w:rFonts w:ascii="Courier" w:eastAsia="Times New Roman" w:hAnsi="Courier" w:cs="Courier New"/>
          <w:color w:val="333333"/>
          <w:sz w:val="20"/>
          <w:szCs w:val="20"/>
        </w:rPr>
      </w:pPr>
      <w:ins w:id="182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9" w:author="Unknown"/>
          <w:rFonts w:ascii="Courier" w:eastAsia="Times New Roman" w:hAnsi="Courier" w:cs="Courier New"/>
          <w:color w:val="333333"/>
          <w:sz w:val="20"/>
          <w:szCs w:val="20"/>
        </w:rPr>
      </w:pPr>
      <w:ins w:id="1830" w:author="Unknown">
        <w:r w:rsidRPr="00C21DBA">
          <w:rPr>
            <w:rFonts w:ascii="Courier" w:eastAsia="Times New Roman" w:hAnsi="Courier" w:cs="Courier New"/>
            <w:color w:val="333333"/>
            <w:sz w:val="20"/>
            <w:szCs w:val="20"/>
          </w:rPr>
          <w:t>if (number &lt; 9)</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31" w:author="Unknown"/>
          <w:rFonts w:ascii="Courier" w:eastAsia="Times New Roman" w:hAnsi="Courier" w:cs="Courier New"/>
          <w:color w:val="333333"/>
          <w:sz w:val="20"/>
          <w:szCs w:val="20"/>
        </w:rPr>
      </w:pPr>
      <w:ins w:id="1832"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33" w:author="Unknown"/>
          <w:rFonts w:ascii="Courier" w:eastAsia="Times New Roman" w:hAnsi="Courier" w:cs="Courier New"/>
          <w:color w:val="333333"/>
          <w:sz w:val="20"/>
          <w:szCs w:val="20"/>
        </w:rPr>
      </w:pPr>
      <w:ins w:id="1834" w:author="Unknown">
        <w:r w:rsidRPr="00C21DBA">
          <w:rPr>
            <w:rFonts w:ascii="Courier" w:eastAsia="Times New Roman" w:hAnsi="Courier" w:cs="Courier New"/>
            <w:color w:val="333333"/>
            <w:sz w:val="20"/>
            <w:szCs w:val="20"/>
          </w:rPr>
          <w:t>i = digit('V', number/5,i,c);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35" w:author="Unknown"/>
          <w:rFonts w:ascii="Courier" w:eastAsia="Times New Roman" w:hAnsi="Courier" w:cs="Courier New"/>
          <w:color w:val="333333"/>
          <w:sz w:val="20"/>
          <w:szCs w:val="20"/>
        </w:rPr>
      </w:pPr>
      <w:ins w:id="1836" w:author="Unknown">
        <w:r w:rsidRPr="00C21DBA">
          <w:rPr>
            <w:rFonts w:ascii="Courier" w:eastAsia="Times New Roman" w:hAnsi="Courier" w:cs="Courier New"/>
            <w:color w:val="333333"/>
            <w:sz w:val="20"/>
            <w:szCs w:val="20"/>
          </w:rPr>
          <w:t>number = number%5;</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37" w:author="Unknown"/>
          <w:rFonts w:ascii="Courier" w:eastAsia="Times New Roman" w:hAnsi="Courier" w:cs="Courier New"/>
          <w:color w:val="333333"/>
          <w:sz w:val="20"/>
          <w:szCs w:val="20"/>
        </w:rPr>
      </w:pPr>
      <w:ins w:id="183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39" w:author="Unknown"/>
          <w:rFonts w:ascii="Courier" w:eastAsia="Times New Roman" w:hAnsi="Courier" w:cs="Courier New"/>
          <w:color w:val="333333"/>
          <w:sz w:val="20"/>
          <w:szCs w:val="20"/>
        </w:rPr>
      </w:pPr>
      <w:ins w:id="1840"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1" w:author="Unknown"/>
          <w:rFonts w:ascii="Courier" w:eastAsia="Times New Roman" w:hAnsi="Courier" w:cs="Courier New"/>
          <w:color w:val="333333"/>
          <w:sz w:val="20"/>
          <w:szCs w:val="20"/>
        </w:rPr>
      </w:pPr>
      <w:ins w:id="18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3" w:author="Unknown"/>
          <w:rFonts w:ascii="Courier" w:eastAsia="Times New Roman" w:hAnsi="Courier" w:cs="Courier New"/>
          <w:color w:val="333333"/>
          <w:sz w:val="20"/>
          <w:szCs w:val="20"/>
        </w:rPr>
      </w:pPr>
      <w:ins w:id="1844" w:author="Unknown">
        <w:r w:rsidRPr="00C21DBA">
          <w:rPr>
            <w:rFonts w:ascii="Courier" w:eastAsia="Times New Roman" w:hAnsi="Courier" w:cs="Courier New"/>
            <w:color w:val="333333"/>
            <w:sz w:val="20"/>
            <w:szCs w:val="20"/>
          </w:rPr>
          <w:t>i = sub_digit('I','X',i,c);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5" w:author="Unknown"/>
          <w:rFonts w:ascii="Courier" w:eastAsia="Times New Roman" w:hAnsi="Courier" w:cs="Courier New"/>
          <w:color w:val="333333"/>
          <w:sz w:val="20"/>
          <w:szCs w:val="20"/>
        </w:rPr>
      </w:pPr>
      <w:ins w:id="1846" w:author="Unknown">
        <w:r w:rsidRPr="00C21DBA">
          <w:rPr>
            <w:rFonts w:ascii="Courier" w:eastAsia="Times New Roman" w:hAnsi="Courier" w:cs="Courier New"/>
            <w:color w:val="333333"/>
            <w:sz w:val="20"/>
            <w:szCs w:val="20"/>
          </w:rPr>
          <w:t>number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7" w:author="Unknown"/>
          <w:rFonts w:ascii="Courier" w:eastAsia="Times New Roman" w:hAnsi="Courier" w:cs="Courier New"/>
          <w:color w:val="333333"/>
          <w:sz w:val="20"/>
          <w:szCs w:val="20"/>
        </w:rPr>
      </w:pPr>
      <w:ins w:id="184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9" w:author="Unknown"/>
          <w:rFonts w:ascii="Courier" w:eastAsia="Times New Roman" w:hAnsi="Courier" w:cs="Courier New"/>
          <w:color w:val="333333"/>
          <w:sz w:val="20"/>
          <w:szCs w:val="20"/>
        </w:rPr>
      </w:pPr>
      <w:ins w:id="185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51" w:author="Unknown"/>
          <w:rFonts w:ascii="Courier" w:eastAsia="Times New Roman" w:hAnsi="Courier" w:cs="Courier New"/>
          <w:color w:val="333333"/>
          <w:sz w:val="20"/>
          <w:szCs w:val="20"/>
        </w:rPr>
      </w:pPr>
      <w:ins w:id="1852" w:author="Unknown">
        <w:r w:rsidRPr="00C21DBA">
          <w:rPr>
            <w:rFonts w:ascii="Courier" w:eastAsia="Times New Roman" w:hAnsi="Courier" w:cs="Courier New"/>
            <w:color w:val="333333"/>
            <w:sz w:val="20"/>
            <w:szCs w:val="20"/>
          </w:rPr>
          <w:t>else if (number &gt;=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53" w:author="Unknown"/>
          <w:rFonts w:ascii="Courier" w:eastAsia="Times New Roman" w:hAnsi="Courier" w:cs="Courier New"/>
          <w:color w:val="333333"/>
          <w:sz w:val="20"/>
          <w:szCs w:val="20"/>
        </w:rPr>
      </w:pPr>
      <w:ins w:id="185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55" w:author="Unknown"/>
          <w:rFonts w:ascii="Courier" w:eastAsia="Times New Roman" w:hAnsi="Courier" w:cs="Courier New"/>
          <w:color w:val="333333"/>
          <w:sz w:val="20"/>
          <w:szCs w:val="20"/>
        </w:rPr>
      </w:pPr>
      <w:ins w:id="1856" w:author="Unknown">
        <w:r w:rsidRPr="00C21DBA">
          <w:rPr>
            <w:rFonts w:ascii="Courier" w:eastAsia="Times New Roman" w:hAnsi="Courier" w:cs="Courier New"/>
            <w:color w:val="333333"/>
            <w:sz w:val="20"/>
            <w:szCs w:val="20"/>
          </w:rPr>
          <w:t>if (number &lt; 4)</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57" w:author="Unknown"/>
          <w:rFonts w:ascii="Courier" w:eastAsia="Times New Roman" w:hAnsi="Courier" w:cs="Courier New"/>
          <w:color w:val="333333"/>
          <w:sz w:val="20"/>
          <w:szCs w:val="20"/>
        </w:rPr>
      </w:pPr>
      <w:ins w:id="185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59" w:author="Unknown"/>
          <w:rFonts w:ascii="Courier" w:eastAsia="Times New Roman" w:hAnsi="Courier" w:cs="Courier New"/>
          <w:color w:val="333333"/>
          <w:sz w:val="20"/>
          <w:szCs w:val="20"/>
        </w:rPr>
      </w:pPr>
      <w:ins w:id="1860" w:author="Unknown">
        <w:r w:rsidRPr="00C21DBA">
          <w:rPr>
            <w:rFonts w:ascii="Courier" w:eastAsia="Times New Roman" w:hAnsi="Courier" w:cs="Courier New"/>
            <w:color w:val="333333"/>
            <w:sz w:val="20"/>
            <w:szCs w:val="20"/>
          </w:rPr>
          <w:t>i = digit('I', number,i,c);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1" w:author="Unknown"/>
          <w:rFonts w:ascii="Courier" w:eastAsia="Times New Roman" w:hAnsi="Courier" w:cs="Courier New"/>
          <w:color w:val="333333"/>
          <w:sz w:val="20"/>
          <w:szCs w:val="20"/>
        </w:rPr>
      </w:pPr>
      <w:ins w:id="1862" w:author="Unknown">
        <w:r w:rsidRPr="00C21DBA">
          <w:rPr>
            <w:rFonts w:ascii="Courier" w:eastAsia="Times New Roman" w:hAnsi="Courier" w:cs="Courier New"/>
            <w:color w:val="333333"/>
            <w:sz w:val="20"/>
            <w:szCs w:val="20"/>
          </w:rPr>
          <w:t>number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3" w:author="Unknown"/>
          <w:rFonts w:ascii="Courier" w:eastAsia="Times New Roman" w:hAnsi="Courier" w:cs="Courier New"/>
          <w:color w:val="333333"/>
          <w:sz w:val="20"/>
          <w:szCs w:val="20"/>
        </w:rPr>
      </w:pPr>
      <w:ins w:id="186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5" w:author="Unknown"/>
          <w:rFonts w:ascii="Courier" w:eastAsia="Times New Roman" w:hAnsi="Courier" w:cs="Courier New"/>
          <w:color w:val="333333"/>
          <w:sz w:val="20"/>
          <w:szCs w:val="20"/>
        </w:rPr>
      </w:pPr>
      <w:ins w:id="1866"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7" w:author="Unknown"/>
          <w:rFonts w:ascii="Courier" w:eastAsia="Times New Roman" w:hAnsi="Courier" w:cs="Courier New"/>
          <w:color w:val="333333"/>
          <w:sz w:val="20"/>
          <w:szCs w:val="20"/>
        </w:rPr>
      </w:pPr>
      <w:ins w:id="186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9" w:author="Unknown"/>
          <w:rFonts w:ascii="Courier" w:eastAsia="Times New Roman" w:hAnsi="Courier" w:cs="Courier New"/>
          <w:color w:val="333333"/>
          <w:sz w:val="20"/>
          <w:szCs w:val="20"/>
        </w:rPr>
      </w:pPr>
      <w:ins w:id="1870" w:author="Unknown">
        <w:r w:rsidRPr="00C21DBA">
          <w:rPr>
            <w:rFonts w:ascii="Courier" w:eastAsia="Times New Roman" w:hAnsi="Courier" w:cs="Courier New"/>
            <w:color w:val="333333"/>
            <w:sz w:val="20"/>
            <w:szCs w:val="20"/>
          </w:rPr>
          <w:t>i = sub_digit('I', 'V', i,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71" w:author="Unknown"/>
          <w:rFonts w:ascii="Courier" w:eastAsia="Times New Roman" w:hAnsi="Courier" w:cs="Courier New"/>
          <w:color w:val="333333"/>
          <w:sz w:val="20"/>
          <w:szCs w:val="20"/>
        </w:rPr>
      </w:pPr>
      <w:ins w:id="1872" w:author="Unknown">
        <w:r w:rsidRPr="00C21DBA">
          <w:rPr>
            <w:rFonts w:ascii="Courier" w:eastAsia="Times New Roman" w:hAnsi="Courier" w:cs="Courier New"/>
            <w:color w:val="333333"/>
            <w:sz w:val="20"/>
            <w:szCs w:val="20"/>
          </w:rPr>
          <w:t>number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73" w:author="Unknown"/>
          <w:rFonts w:ascii="Courier" w:eastAsia="Times New Roman" w:hAnsi="Courier" w:cs="Courier New"/>
          <w:color w:val="333333"/>
          <w:sz w:val="20"/>
          <w:szCs w:val="20"/>
        </w:rPr>
      </w:pPr>
      <w:ins w:id="187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75" w:author="Unknown"/>
          <w:rFonts w:ascii="Courier" w:eastAsia="Times New Roman" w:hAnsi="Courier" w:cs="Courier New"/>
          <w:color w:val="333333"/>
          <w:sz w:val="20"/>
          <w:szCs w:val="20"/>
        </w:rPr>
      </w:pPr>
      <w:ins w:id="187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77" w:author="Unknown"/>
          <w:rFonts w:ascii="Courier" w:eastAsia="Times New Roman" w:hAnsi="Courier" w:cs="Courier New"/>
          <w:color w:val="333333"/>
          <w:sz w:val="20"/>
          <w:szCs w:val="20"/>
        </w:rPr>
      </w:pPr>
      <w:ins w:id="187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79" w:author="Unknown"/>
          <w:rFonts w:ascii="Courier" w:eastAsia="Times New Roman" w:hAnsi="Courier" w:cs="Courier New"/>
          <w:color w:val="333333"/>
          <w:sz w:val="20"/>
          <w:szCs w:val="20"/>
        </w:rPr>
      </w:pPr>
      <w:ins w:id="1880" w:author="Unknown">
        <w:r w:rsidRPr="00C21DBA">
          <w:rPr>
            <w:rFonts w:ascii="Courier" w:eastAsia="Times New Roman" w:hAnsi="Courier" w:cs="Courier New"/>
            <w:color w:val="333333"/>
            <w:sz w:val="20"/>
            <w:szCs w:val="20"/>
          </w:rPr>
          <w:t>printf("The Roman Numeral equivalent for the given number is: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1" w:author="Unknown"/>
          <w:rFonts w:ascii="Courier" w:eastAsia="Times New Roman" w:hAnsi="Courier" w:cs="Courier New"/>
          <w:color w:val="333333"/>
          <w:sz w:val="20"/>
          <w:szCs w:val="20"/>
        </w:rPr>
      </w:pPr>
      <w:ins w:id="1882" w:author="Unknown">
        <w:r w:rsidRPr="00C21DBA">
          <w:rPr>
            <w:rFonts w:ascii="Courier" w:eastAsia="Times New Roman" w:hAnsi="Courier" w:cs="Courier New"/>
            <w:color w:val="333333"/>
            <w:sz w:val="20"/>
            <w:szCs w:val="20"/>
          </w:rPr>
          <w:t>for (int j = 0; j &lt; i; 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3" w:author="Unknown"/>
          <w:rFonts w:ascii="Courier" w:eastAsia="Times New Roman" w:hAnsi="Courier" w:cs="Courier New"/>
          <w:color w:val="333333"/>
          <w:sz w:val="20"/>
          <w:szCs w:val="20"/>
        </w:rPr>
      </w:pPr>
      <w:ins w:id="1884" w:author="Unknown">
        <w:r w:rsidRPr="00C21DBA">
          <w:rPr>
            <w:rFonts w:ascii="Courier" w:eastAsia="Times New Roman" w:hAnsi="Courier" w:cs="Courier New"/>
            <w:color w:val="333333"/>
            <w:sz w:val="20"/>
            <w:szCs w:val="20"/>
          </w:rPr>
          <w:t>printf("%c", c[j]);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5" w:author="Unknown"/>
          <w:rFonts w:ascii="Courier" w:eastAsia="Times New Roman" w:hAnsi="Courier" w:cs="Courier New"/>
          <w:color w:val="333333"/>
          <w:sz w:val="20"/>
          <w:szCs w:val="20"/>
        </w:rPr>
      </w:pPr>
      <w:ins w:id="1886"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7" w:author="Unknown"/>
          <w:rFonts w:ascii="Courier" w:eastAsia="Times New Roman" w:hAnsi="Courier" w:cs="Courier New"/>
          <w:color w:val="333333"/>
          <w:sz w:val="20"/>
          <w:szCs w:val="20"/>
        </w:rPr>
      </w:pPr>
      <w:ins w:id="1888"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9" w:author="Unknown"/>
          <w:rFonts w:ascii="Courier" w:eastAsia="Times New Roman" w:hAnsi="Courier" w:cs="Courier New"/>
          <w:color w:val="333333"/>
          <w:sz w:val="20"/>
          <w:szCs w:val="20"/>
        </w:rPr>
      </w:pPr>
      <w:ins w:id="189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91" w:author="Unknown"/>
          <w:rFonts w:ascii="Courier" w:eastAsia="Times New Roman" w:hAnsi="Courier" w:cs="Courier New"/>
          <w:color w:val="333333"/>
          <w:sz w:val="20"/>
          <w:szCs w:val="20"/>
        </w:rPr>
      </w:pPr>
      <w:ins w:id="1892" w:author="Unknown">
        <w:r w:rsidRPr="00C21DBA">
          <w:rPr>
            <w:rFonts w:ascii="Courier" w:eastAsia="Times New Roman" w:hAnsi="Courier" w:cs="Courier New"/>
            <w:color w:val="333333"/>
            <w:sz w:val="20"/>
            <w:szCs w:val="20"/>
          </w:rPr>
          <w:t>int number = 2422;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93" w:author="Unknown"/>
          <w:rFonts w:ascii="Courier" w:eastAsia="Times New Roman" w:hAnsi="Courier" w:cs="Courier New"/>
          <w:color w:val="333333"/>
          <w:sz w:val="20"/>
          <w:szCs w:val="20"/>
        </w:rPr>
      </w:pPr>
      <w:ins w:id="1894" w:author="Unknown">
        <w:r w:rsidRPr="00C21DBA">
          <w:rPr>
            <w:rFonts w:ascii="Courier" w:eastAsia="Times New Roman" w:hAnsi="Courier" w:cs="Courier New"/>
            <w:color w:val="333333"/>
            <w:sz w:val="20"/>
            <w:szCs w:val="20"/>
          </w:rPr>
          <w:t>printRoman(number);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95" w:author="Unknown"/>
          <w:rFonts w:ascii="Courier" w:eastAsia="Times New Roman" w:hAnsi="Courier" w:cs="Courier New"/>
          <w:color w:val="333333"/>
          <w:sz w:val="20"/>
          <w:szCs w:val="20"/>
        </w:rPr>
      </w:pPr>
      <w:ins w:id="1896"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97" w:author="Unknown"/>
          <w:rFonts w:ascii="Courier" w:eastAsia="Times New Roman" w:hAnsi="Courier" w:cs="Courier New"/>
          <w:color w:val="333333"/>
          <w:sz w:val="20"/>
          <w:szCs w:val="20"/>
        </w:rPr>
      </w:pPr>
      <w:ins w:id="189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899" w:author="Unknown"/>
          <w:rFonts w:ascii="Segoe UI" w:eastAsia="Times New Roman" w:hAnsi="Segoe UI" w:cs="Segoe UI"/>
          <w:color w:val="000000"/>
          <w:sz w:val="23"/>
          <w:szCs w:val="23"/>
        </w:rPr>
      </w:pPr>
      <w:ins w:id="1900"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901" w:author="Unknown"/>
          <w:rFonts w:ascii="Segoe UI" w:eastAsia="Times New Roman" w:hAnsi="Segoe UI" w:cs="Segoe UI"/>
          <w:color w:val="000000"/>
          <w:sz w:val="23"/>
          <w:szCs w:val="23"/>
        </w:rPr>
      </w:pPr>
      <w:ins w:id="1902" w:author="Unknown">
        <w:r w:rsidRPr="00C21DBA">
          <w:rPr>
            <w:rFonts w:ascii="Segoe UI" w:eastAsia="Times New Roman" w:hAnsi="Segoe UI" w:cs="Segoe UI"/>
            <w:color w:val="000000"/>
            <w:sz w:val="23"/>
            <w:szCs w:val="23"/>
          </w:rPr>
          <w:t>The Roman Numeral equivalent to the given number is: MMCDXXII</w:t>
        </w:r>
      </w:ins>
    </w:p>
    <w:p w:rsidR="00C21DBA" w:rsidRPr="00C21DBA" w:rsidRDefault="00C21DBA" w:rsidP="00C21DBA">
      <w:pPr>
        <w:shd w:val="clear" w:color="auto" w:fill="FFFFFF"/>
        <w:spacing w:before="100" w:beforeAutospacing="1" w:after="100" w:afterAutospacing="1" w:line="240" w:lineRule="auto"/>
        <w:outlineLvl w:val="2"/>
        <w:rPr>
          <w:ins w:id="1903" w:author="Unknown"/>
          <w:rFonts w:ascii="Arial" w:eastAsia="Times New Roman" w:hAnsi="Arial" w:cs="Arial"/>
          <w:b/>
          <w:bCs/>
          <w:color w:val="222222"/>
          <w:sz w:val="27"/>
          <w:szCs w:val="27"/>
        </w:rPr>
      </w:pPr>
      <w:ins w:id="1904" w:author="Unknown">
        <w:r w:rsidRPr="00C21DBA">
          <w:rPr>
            <w:rFonts w:ascii="Arial" w:eastAsia="Times New Roman" w:hAnsi="Arial" w:cs="Arial"/>
            <w:b/>
            <w:bCs/>
            <w:color w:val="222222"/>
            <w:sz w:val="27"/>
            <w:szCs w:val="27"/>
          </w:rPr>
          <w:t>Question: How will you check whether the given string is K-Palindrome or not?</w:t>
        </w:r>
      </w:ins>
    </w:p>
    <w:p w:rsidR="00C21DBA" w:rsidRPr="00C21DBA" w:rsidRDefault="00C21DBA" w:rsidP="00C21DBA">
      <w:pPr>
        <w:shd w:val="clear" w:color="auto" w:fill="FFFFFF"/>
        <w:spacing w:after="300" w:line="240" w:lineRule="auto"/>
        <w:jc w:val="both"/>
        <w:rPr>
          <w:ins w:id="1905" w:author="Unknown"/>
          <w:rFonts w:ascii="Segoe UI" w:eastAsia="Times New Roman" w:hAnsi="Segoe UI" w:cs="Segoe UI"/>
          <w:color w:val="000000"/>
          <w:sz w:val="23"/>
          <w:szCs w:val="23"/>
        </w:rPr>
      </w:pPr>
      <w:ins w:id="1906"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We will start with finding the longest palindromic subsequence of the given string. If the difference between the aforementioned and the given string is less than or equal to k, then the given string will be k-palindrome, otherwise, it will not be.</w:t>
        </w:r>
      </w:ins>
    </w:p>
    <w:p w:rsidR="00C21DBA" w:rsidRPr="00C21DBA" w:rsidRDefault="00C21DBA" w:rsidP="00C21DBA">
      <w:pPr>
        <w:shd w:val="clear" w:color="auto" w:fill="FFFFFF"/>
        <w:spacing w:after="300" w:line="240" w:lineRule="auto"/>
        <w:jc w:val="both"/>
        <w:rPr>
          <w:ins w:id="1907" w:author="Unknown"/>
          <w:rFonts w:ascii="Segoe UI" w:eastAsia="Times New Roman" w:hAnsi="Segoe UI" w:cs="Segoe UI"/>
          <w:color w:val="000000"/>
          <w:sz w:val="23"/>
          <w:szCs w:val="23"/>
        </w:rPr>
      </w:pPr>
      <w:ins w:id="1908" w:author="Unknown">
        <w:r w:rsidRPr="00C21DBA">
          <w:rPr>
            <w:rFonts w:ascii="Segoe UI" w:eastAsia="Times New Roman" w:hAnsi="Segoe UI" w:cs="Segoe UI"/>
            <w:color w:val="000000"/>
            <w:sz w:val="23"/>
            <w:szCs w:val="23"/>
          </w:rPr>
          <w:t>We can use the following C++ program to check whether a given string is K-Palindrome or not: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09" w:author="Unknown"/>
          <w:rFonts w:ascii="Courier" w:eastAsia="Times New Roman" w:hAnsi="Courier" w:cs="Courier New"/>
          <w:color w:val="333333"/>
          <w:sz w:val="20"/>
          <w:szCs w:val="20"/>
        </w:rPr>
      </w:pPr>
      <w:ins w:id="1910" w:author="Unknown">
        <w:r w:rsidRPr="00C21DBA">
          <w:rPr>
            <w:rFonts w:ascii="Courier" w:eastAsia="Times New Roman" w:hAnsi="Courier" w:cs="Courier New"/>
            <w:color w:val="333333"/>
            <w:sz w:val="20"/>
            <w:szCs w:val="20"/>
          </w:rPr>
          <w:t>#include &lt;bits/stdc++.h&gt;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11" w:author="Unknown"/>
          <w:rFonts w:ascii="Courier" w:eastAsia="Times New Roman" w:hAnsi="Courier" w:cs="Courier New"/>
          <w:color w:val="333333"/>
          <w:sz w:val="20"/>
          <w:szCs w:val="20"/>
        </w:rPr>
      </w:pPr>
      <w:ins w:id="1912"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13" w:author="Unknown"/>
          <w:rFonts w:ascii="Courier" w:eastAsia="Times New Roman" w:hAnsi="Courier" w:cs="Courier New"/>
          <w:color w:val="333333"/>
          <w:sz w:val="20"/>
          <w:szCs w:val="20"/>
        </w:rPr>
      </w:pPr>
      <w:ins w:id="1914" w:author="Unknown">
        <w:r w:rsidRPr="00C21DBA">
          <w:rPr>
            <w:rFonts w:ascii="Courier" w:eastAsia="Times New Roman" w:hAnsi="Courier" w:cs="Courier New"/>
            <w:color w:val="333333"/>
            <w:sz w:val="20"/>
            <w:szCs w:val="20"/>
          </w:rPr>
          <w:t>int lcs( string X, string Y, int m, int n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15" w:author="Unknown"/>
          <w:rFonts w:ascii="Courier" w:eastAsia="Times New Roman" w:hAnsi="Courier" w:cs="Courier New"/>
          <w:color w:val="333333"/>
          <w:sz w:val="20"/>
          <w:szCs w:val="20"/>
        </w:rPr>
      </w:pPr>
      <w:ins w:id="191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17" w:author="Unknown"/>
          <w:rFonts w:ascii="Courier" w:eastAsia="Times New Roman" w:hAnsi="Courier" w:cs="Courier New"/>
          <w:color w:val="333333"/>
          <w:sz w:val="20"/>
          <w:szCs w:val="20"/>
        </w:rPr>
      </w:pPr>
      <w:ins w:id="1918" w:author="Unknown">
        <w:r w:rsidRPr="00C21DBA">
          <w:rPr>
            <w:rFonts w:ascii="Courier" w:eastAsia="Times New Roman" w:hAnsi="Courier" w:cs="Courier New"/>
            <w:color w:val="333333"/>
            <w:sz w:val="20"/>
            <w:szCs w:val="20"/>
          </w:rPr>
          <w:t>int L[m + 1][n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19" w:author="Unknown"/>
          <w:rFonts w:ascii="Courier" w:eastAsia="Times New Roman" w:hAnsi="Courier" w:cs="Courier New"/>
          <w:color w:val="333333"/>
          <w:sz w:val="20"/>
          <w:szCs w:val="20"/>
        </w:rPr>
      </w:pPr>
      <w:ins w:id="1920" w:author="Unknown">
        <w:r w:rsidRPr="00C21DBA">
          <w:rPr>
            <w:rFonts w:ascii="Courier" w:eastAsia="Times New Roman" w:hAnsi="Courier" w:cs="Courier New"/>
            <w:color w:val="333333"/>
            <w:sz w:val="20"/>
            <w:szCs w:val="20"/>
          </w:rPr>
          <w:t>for (int i = 0; i &lt;= m;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1" w:author="Unknown"/>
          <w:rFonts w:ascii="Courier" w:eastAsia="Times New Roman" w:hAnsi="Courier" w:cs="Courier New"/>
          <w:color w:val="333333"/>
          <w:sz w:val="20"/>
          <w:szCs w:val="20"/>
        </w:rPr>
      </w:pPr>
      <w:ins w:id="19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3" w:author="Unknown"/>
          <w:rFonts w:ascii="Courier" w:eastAsia="Times New Roman" w:hAnsi="Courier" w:cs="Courier New"/>
          <w:color w:val="333333"/>
          <w:sz w:val="20"/>
          <w:szCs w:val="20"/>
        </w:rPr>
      </w:pPr>
      <w:ins w:id="1924" w:author="Unknown">
        <w:r w:rsidRPr="00C21DBA">
          <w:rPr>
            <w:rFonts w:ascii="Courier" w:eastAsia="Times New Roman" w:hAnsi="Courier" w:cs="Courier New"/>
            <w:color w:val="333333"/>
            <w:sz w:val="20"/>
            <w:szCs w:val="20"/>
          </w:rPr>
          <w:t>for (int j = 0; j &lt;= n; 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5" w:author="Unknown"/>
          <w:rFonts w:ascii="Courier" w:eastAsia="Times New Roman" w:hAnsi="Courier" w:cs="Courier New"/>
          <w:color w:val="333333"/>
          <w:sz w:val="20"/>
          <w:szCs w:val="20"/>
        </w:rPr>
      </w:pPr>
      <w:ins w:id="192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7" w:author="Unknown"/>
          <w:rFonts w:ascii="Courier" w:eastAsia="Times New Roman" w:hAnsi="Courier" w:cs="Courier New"/>
          <w:color w:val="333333"/>
          <w:sz w:val="20"/>
          <w:szCs w:val="20"/>
        </w:rPr>
      </w:pPr>
      <w:ins w:id="1928" w:author="Unknown">
        <w:r w:rsidRPr="00C21DBA">
          <w:rPr>
            <w:rFonts w:ascii="Courier" w:eastAsia="Times New Roman" w:hAnsi="Courier" w:cs="Courier New"/>
            <w:color w:val="333333"/>
            <w:sz w:val="20"/>
            <w:szCs w:val="20"/>
          </w:rPr>
          <w:t>if (i == 0 || j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9" w:author="Unknown"/>
          <w:rFonts w:ascii="Courier" w:eastAsia="Times New Roman" w:hAnsi="Courier" w:cs="Courier New"/>
          <w:color w:val="333333"/>
          <w:sz w:val="20"/>
          <w:szCs w:val="20"/>
        </w:rPr>
      </w:pPr>
      <w:ins w:id="1930" w:author="Unknown">
        <w:r w:rsidRPr="00C21DBA">
          <w:rPr>
            <w:rFonts w:ascii="Courier" w:eastAsia="Times New Roman" w:hAnsi="Courier" w:cs="Courier New"/>
            <w:color w:val="333333"/>
            <w:sz w:val="20"/>
            <w:szCs w:val="20"/>
          </w:rPr>
          <w:t>L[i][j]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31" w:author="Unknown"/>
          <w:rFonts w:ascii="Courier" w:eastAsia="Times New Roman" w:hAnsi="Courier" w:cs="Courier New"/>
          <w:color w:val="333333"/>
          <w:sz w:val="20"/>
          <w:szCs w:val="20"/>
        </w:rPr>
      </w:pPr>
      <w:ins w:id="1932" w:author="Unknown">
        <w:r w:rsidRPr="00C21DBA">
          <w:rPr>
            <w:rFonts w:ascii="Courier" w:eastAsia="Times New Roman" w:hAnsi="Courier" w:cs="Courier New"/>
            <w:color w:val="333333"/>
            <w:sz w:val="20"/>
            <w:szCs w:val="20"/>
          </w:rPr>
          <w:t>else if (X[i - 1] == Y[j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33" w:author="Unknown"/>
          <w:rFonts w:ascii="Courier" w:eastAsia="Times New Roman" w:hAnsi="Courier" w:cs="Courier New"/>
          <w:color w:val="333333"/>
          <w:sz w:val="20"/>
          <w:szCs w:val="20"/>
        </w:rPr>
      </w:pPr>
      <w:ins w:id="1934" w:author="Unknown">
        <w:r w:rsidRPr="00C21DBA">
          <w:rPr>
            <w:rFonts w:ascii="Courier" w:eastAsia="Times New Roman" w:hAnsi="Courier" w:cs="Courier New"/>
            <w:color w:val="333333"/>
            <w:sz w:val="20"/>
            <w:szCs w:val="20"/>
          </w:rPr>
          <w:lastRenderedPageBreak/>
          <w:t>L[i][j] = L[i - 1][j - 1]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35" w:author="Unknown"/>
          <w:rFonts w:ascii="Courier" w:eastAsia="Times New Roman" w:hAnsi="Courier" w:cs="Courier New"/>
          <w:color w:val="333333"/>
          <w:sz w:val="20"/>
          <w:szCs w:val="20"/>
        </w:rPr>
      </w:pPr>
      <w:ins w:id="1936"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37" w:author="Unknown"/>
          <w:rFonts w:ascii="Courier" w:eastAsia="Times New Roman" w:hAnsi="Courier" w:cs="Courier New"/>
          <w:color w:val="333333"/>
          <w:sz w:val="20"/>
          <w:szCs w:val="20"/>
        </w:rPr>
      </w:pPr>
      <w:ins w:id="1938" w:author="Unknown">
        <w:r w:rsidRPr="00C21DBA">
          <w:rPr>
            <w:rFonts w:ascii="Courier" w:eastAsia="Times New Roman" w:hAnsi="Courier" w:cs="Courier New"/>
            <w:color w:val="333333"/>
            <w:sz w:val="20"/>
            <w:szCs w:val="20"/>
          </w:rPr>
          <w:t>L[i][j] = max(L[i - 1][j], L[i][j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39" w:author="Unknown"/>
          <w:rFonts w:ascii="Courier" w:eastAsia="Times New Roman" w:hAnsi="Courier" w:cs="Courier New"/>
          <w:color w:val="333333"/>
          <w:sz w:val="20"/>
          <w:szCs w:val="20"/>
        </w:rPr>
      </w:pPr>
      <w:ins w:id="194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1" w:author="Unknown"/>
          <w:rFonts w:ascii="Courier" w:eastAsia="Times New Roman" w:hAnsi="Courier" w:cs="Courier New"/>
          <w:color w:val="333333"/>
          <w:sz w:val="20"/>
          <w:szCs w:val="20"/>
        </w:rPr>
      </w:pPr>
      <w:ins w:id="19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3" w:author="Unknown"/>
          <w:rFonts w:ascii="Courier" w:eastAsia="Times New Roman" w:hAnsi="Courier" w:cs="Courier New"/>
          <w:color w:val="333333"/>
          <w:sz w:val="20"/>
          <w:szCs w:val="20"/>
        </w:rPr>
      </w:pPr>
      <w:ins w:id="1944" w:author="Unknown">
        <w:r w:rsidRPr="00C21DBA">
          <w:rPr>
            <w:rFonts w:ascii="Courier" w:eastAsia="Times New Roman" w:hAnsi="Courier" w:cs="Courier New"/>
            <w:color w:val="333333"/>
            <w:sz w:val="20"/>
            <w:szCs w:val="20"/>
          </w:rPr>
          <w:t>return L[m][n];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5" w:author="Unknown"/>
          <w:rFonts w:ascii="Courier" w:eastAsia="Times New Roman" w:hAnsi="Courier" w:cs="Courier New"/>
          <w:color w:val="333333"/>
          <w:sz w:val="20"/>
          <w:szCs w:val="20"/>
        </w:rPr>
      </w:pPr>
      <w:ins w:id="194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7" w:author="Unknown"/>
          <w:rFonts w:ascii="Courier" w:eastAsia="Times New Roman" w:hAnsi="Courier" w:cs="Courier New"/>
          <w:color w:val="333333"/>
          <w:sz w:val="20"/>
          <w:szCs w:val="20"/>
        </w:rPr>
      </w:pPr>
      <w:ins w:id="1948" w:author="Unknown">
        <w:r w:rsidRPr="00C21DBA">
          <w:rPr>
            <w:rFonts w:ascii="Courier" w:eastAsia="Times New Roman" w:hAnsi="Courier" w:cs="Courier New"/>
            <w:color w:val="333333"/>
            <w:sz w:val="20"/>
            <w:szCs w:val="20"/>
          </w:rPr>
          <w:t>bool isKPal(string str, int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49" w:author="Unknown"/>
          <w:rFonts w:ascii="Courier" w:eastAsia="Times New Roman" w:hAnsi="Courier" w:cs="Courier New"/>
          <w:color w:val="333333"/>
          <w:sz w:val="20"/>
          <w:szCs w:val="20"/>
        </w:rPr>
      </w:pPr>
      <w:ins w:id="195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51" w:author="Unknown"/>
          <w:rFonts w:ascii="Courier" w:eastAsia="Times New Roman" w:hAnsi="Courier" w:cs="Courier New"/>
          <w:color w:val="333333"/>
          <w:sz w:val="20"/>
          <w:szCs w:val="20"/>
        </w:rPr>
      </w:pPr>
      <w:ins w:id="1952" w:author="Unknown">
        <w:r w:rsidRPr="00C21DBA">
          <w:rPr>
            <w:rFonts w:ascii="Courier" w:eastAsia="Times New Roman" w:hAnsi="Courier" w:cs="Courier New"/>
            <w:color w:val="333333"/>
            <w:sz w:val="20"/>
            <w:szCs w:val="20"/>
          </w:rPr>
          <w:t>int n = str.length();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53" w:author="Unknown"/>
          <w:rFonts w:ascii="Courier" w:eastAsia="Times New Roman" w:hAnsi="Courier" w:cs="Courier New"/>
          <w:color w:val="333333"/>
          <w:sz w:val="20"/>
          <w:szCs w:val="20"/>
        </w:rPr>
      </w:pPr>
      <w:ins w:id="1954" w:author="Unknown">
        <w:r w:rsidRPr="00C21DBA">
          <w:rPr>
            <w:rFonts w:ascii="Courier" w:eastAsia="Times New Roman" w:hAnsi="Courier" w:cs="Courier New"/>
            <w:color w:val="333333"/>
            <w:sz w:val="20"/>
            <w:szCs w:val="20"/>
          </w:rPr>
          <w:t>string revStr = str;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55" w:author="Unknown"/>
          <w:rFonts w:ascii="Courier" w:eastAsia="Times New Roman" w:hAnsi="Courier" w:cs="Courier New"/>
          <w:color w:val="333333"/>
          <w:sz w:val="20"/>
          <w:szCs w:val="20"/>
        </w:rPr>
      </w:pPr>
      <w:ins w:id="1956" w:author="Unknown">
        <w:r w:rsidRPr="00C21DBA">
          <w:rPr>
            <w:rFonts w:ascii="Courier" w:eastAsia="Times New Roman" w:hAnsi="Courier" w:cs="Courier New"/>
            <w:color w:val="333333"/>
            <w:sz w:val="20"/>
            <w:szCs w:val="20"/>
          </w:rPr>
          <w:t>reverse(revStr.begin(), revStr.end());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57" w:author="Unknown"/>
          <w:rFonts w:ascii="Courier" w:eastAsia="Times New Roman" w:hAnsi="Courier" w:cs="Courier New"/>
          <w:color w:val="333333"/>
          <w:sz w:val="20"/>
          <w:szCs w:val="20"/>
        </w:rPr>
      </w:pPr>
      <w:ins w:id="1958" w:author="Unknown">
        <w:r w:rsidRPr="00C21DBA">
          <w:rPr>
            <w:rFonts w:ascii="Courier" w:eastAsia="Times New Roman" w:hAnsi="Courier" w:cs="Courier New"/>
            <w:color w:val="333333"/>
            <w:sz w:val="20"/>
            <w:szCs w:val="20"/>
          </w:rPr>
          <w:t>int lps = lcs(str, revStr, n,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59" w:author="Unknown"/>
          <w:rFonts w:ascii="Courier" w:eastAsia="Times New Roman" w:hAnsi="Courier" w:cs="Courier New"/>
          <w:color w:val="333333"/>
          <w:sz w:val="20"/>
          <w:szCs w:val="20"/>
        </w:rPr>
      </w:pPr>
      <w:ins w:id="1960" w:author="Unknown">
        <w:r w:rsidRPr="00C21DBA">
          <w:rPr>
            <w:rFonts w:ascii="Courier" w:eastAsia="Times New Roman" w:hAnsi="Courier" w:cs="Courier New"/>
            <w:color w:val="333333"/>
            <w:sz w:val="20"/>
            <w:szCs w:val="20"/>
          </w:rPr>
          <w:t>return (n - lps &lt;= k);</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1" w:author="Unknown"/>
          <w:rFonts w:ascii="Courier" w:eastAsia="Times New Roman" w:hAnsi="Courier" w:cs="Courier New"/>
          <w:color w:val="333333"/>
          <w:sz w:val="20"/>
          <w:szCs w:val="20"/>
        </w:rPr>
      </w:pPr>
      <w:ins w:id="196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3" w:author="Unknown"/>
          <w:rFonts w:ascii="Courier" w:eastAsia="Times New Roman" w:hAnsi="Courier" w:cs="Courier New"/>
          <w:color w:val="333333"/>
          <w:sz w:val="20"/>
          <w:szCs w:val="20"/>
        </w:rPr>
      </w:pPr>
      <w:ins w:id="1964"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5" w:author="Unknown"/>
          <w:rFonts w:ascii="Courier" w:eastAsia="Times New Roman" w:hAnsi="Courier" w:cs="Courier New"/>
          <w:color w:val="333333"/>
          <w:sz w:val="20"/>
          <w:szCs w:val="20"/>
        </w:rPr>
      </w:pPr>
      <w:ins w:id="196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7" w:author="Unknown"/>
          <w:rFonts w:ascii="Courier" w:eastAsia="Times New Roman" w:hAnsi="Courier" w:cs="Courier New"/>
          <w:color w:val="333333"/>
          <w:sz w:val="20"/>
          <w:szCs w:val="20"/>
        </w:rPr>
      </w:pPr>
      <w:ins w:id="1968" w:author="Unknown">
        <w:r w:rsidRPr="00C21DBA">
          <w:rPr>
            <w:rFonts w:ascii="Courier" w:eastAsia="Times New Roman" w:hAnsi="Courier" w:cs="Courier New"/>
            <w:color w:val="333333"/>
            <w:sz w:val="20"/>
            <w:szCs w:val="20"/>
          </w:rPr>
          <w:t>string str = "abvcdeca";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69" w:author="Unknown"/>
          <w:rFonts w:ascii="Courier" w:eastAsia="Times New Roman" w:hAnsi="Courier" w:cs="Courier New"/>
          <w:color w:val="333333"/>
          <w:sz w:val="20"/>
          <w:szCs w:val="20"/>
        </w:rPr>
      </w:pPr>
      <w:ins w:id="1970" w:author="Unknown">
        <w:r w:rsidRPr="00C21DBA">
          <w:rPr>
            <w:rFonts w:ascii="Courier" w:eastAsia="Times New Roman" w:hAnsi="Courier" w:cs="Courier New"/>
            <w:color w:val="333333"/>
            <w:sz w:val="20"/>
            <w:szCs w:val="20"/>
          </w:rPr>
          <w:t>int k = 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71" w:author="Unknown"/>
          <w:rFonts w:ascii="Courier" w:eastAsia="Times New Roman" w:hAnsi="Courier" w:cs="Courier New"/>
          <w:color w:val="333333"/>
          <w:sz w:val="20"/>
          <w:szCs w:val="20"/>
        </w:rPr>
      </w:pPr>
      <w:ins w:id="1972" w:author="Unknown">
        <w:r w:rsidRPr="00C21DBA">
          <w:rPr>
            <w:rFonts w:ascii="Courier" w:eastAsia="Times New Roman" w:hAnsi="Courier" w:cs="Courier New"/>
            <w:color w:val="333333"/>
            <w:sz w:val="20"/>
            <w:szCs w:val="20"/>
          </w:rPr>
          <w:t>isKPal(str, k) ? cout &lt;&lt; "Yes" : cout &lt;&lt; "No";</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73" w:author="Unknown"/>
          <w:rFonts w:ascii="Courier" w:eastAsia="Times New Roman" w:hAnsi="Courier" w:cs="Courier New"/>
          <w:color w:val="333333"/>
          <w:sz w:val="20"/>
          <w:szCs w:val="20"/>
        </w:rPr>
      </w:pPr>
      <w:ins w:id="1974"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75" w:author="Unknown"/>
          <w:rFonts w:ascii="Courier" w:eastAsia="Times New Roman" w:hAnsi="Courier" w:cs="Courier New"/>
          <w:color w:val="333333"/>
          <w:sz w:val="20"/>
          <w:szCs w:val="20"/>
        </w:rPr>
      </w:pPr>
      <w:ins w:id="197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1977" w:author="Unknown"/>
          <w:rFonts w:ascii="Segoe UI" w:eastAsia="Times New Roman" w:hAnsi="Segoe UI" w:cs="Segoe UI"/>
          <w:color w:val="000000"/>
          <w:sz w:val="23"/>
          <w:szCs w:val="23"/>
        </w:rPr>
      </w:pPr>
      <w:ins w:id="1978"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1979" w:author="Unknown"/>
          <w:rFonts w:ascii="Segoe UI" w:eastAsia="Times New Roman" w:hAnsi="Segoe UI" w:cs="Segoe UI"/>
          <w:color w:val="000000"/>
          <w:sz w:val="23"/>
          <w:szCs w:val="23"/>
        </w:rPr>
      </w:pPr>
      <w:ins w:id="1980" w:author="Unknown">
        <w:r w:rsidRPr="00C21DBA">
          <w:rPr>
            <w:rFonts w:ascii="Segoe UI" w:eastAsia="Times New Roman" w:hAnsi="Segoe UI" w:cs="Segoe UI"/>
            <w:color w:val="000000"/>
            <w:sz w:val="23"/>
            <w:szCs w:val="23"/>
          </w:rPr>
          <w:t>Yes</w:t>
        </w:r>
      </w:ins>
    </w:p>
    <w:p w:rsidR="00C21DBA" w:rsidRPr="00C21DBA" w:rsidRDefault="00C21DBA" w:rsidP="00C21DBA">
      <w:pPr>
        <w:shd w:val="clear" w:color="auto" w:fill="FFFFFF"/>
        <w:spacing w:before="100" w:beforeAutospacing="1" w:after="100" w:afterAutospacing="1" w:line="240" w:lineRule="auto"/>
        <w:outlineLvl w:val="2"/>
        <w:rPr>
          <w:ins w:id="1981" w:author="Unknown"/>
          <w:rFonts w:ascii="Arial" w:eastAsia="Times New Roman" w:hAnsi="Arial" w:cs="Arial"/>
          <w:b/>
          <w:bCs/>
          <w:color w:val="222222"/>
          <w:sz w:val="27"/>
          <w:szCs w:val="27"/>
        </w:rPr>
      </w:pPr>
      <w:ins w:id="1982" w:author="Unknown">
        <w:r w:rsidRPr="00C21DBA">
          <w:rPr>
            <w:rFonts w:ascii="Arial" w:eastAsia="Times New Roman" w:hAnsi="Arial" w:cs="Arial"/>
            <w:b/>
            <w:bCs/>
            <w:color w:val="222222"/>
            <w:sz w:val="27"/>
            <w:szCs w:val="27"/>
          </w:rPr>
          <w:t>Question: Could you explain how to multiply large numbers represented as strings?</w:t>
        </w:r>
      </w:ins>
    </w:p>
    <w:p w:rsidR="00C21DBA" w:rsidRPr="00C21DBA" w:rsidRDefault="00C21DBA" w:rsidP="00C21DBA">
      <w:pPr>
        <w:shd w:val="clear" w:color="auto" w:fill="FFFFFF"/>
        <w:spacing w:after="300" w:line="240" w:lineRule="auto"/>
        <w:jc w:val="both"/>
        <w:rPr>
          <w:ins w:id="1983" w:author="Unknown"/>
          <w:rFonts w:ascii="Segoe UI" w:eastAsia="Times New Roman" w:hAnsi="Segoe UI" w:cs="Segoe UI"/>
          <w:color w:val="000000"/>
          <w:sz w:val="23"/>
          <w:szCs w:val="23"/>
        </w:rPr>
      </w:pPr>
      <w:ins w:id="1984" w:author="Unknown">
        <w:r w:rsidRPr="00C21DBA">
          <w:rPr>
            <w:rFonts w:ascii="Segoe UI" w:eastAsia="Times New Roman" w:hAnsi="Segoe UI" w:cs="Segoe UI"/>
            <w:b/>
            <w:bCs/>
            <w:color w:val="000000"/>
            <w:sz w:val="23"/>
            <w:szCs w:val="23"/>
          </w:rPr>
          <w:lastRenderedPageBreak/>
          <w:t>Answer</w:t>
        </w:r>
        <w:r w:rsidRPr="00C21DBA">
          <w:rPr>
            <w:rFonts w:ascii="Segoe UI" w:eastAsia="Times New Roman" w:hAnsi="Segoe UI" w:cs="Segoe UI"/>
            <w:color w:val="000000"/>
            <w:sz w:val="23"/>
            <w:szCs w:val="23"/>
          </w:rPr>
          <w:t>: We will start by multiplying the last digit of the second number with the first number, followed by multiplying the second last digit of the second number with the first number, and adding the two. The process will continue until all digits of the second number are done.</w:t>
        </w:r>
      </w:ins>
    </w:p>
    <w:p w:rsidR="00C21DBA" w:rsidRPr="00C21DBA" w:rsidRDefault="00C21DBA" w:rsidP="00C21DBA">
      <w:pPr>
        <w:shd w:val="clear" w:color="auto" w:fill="FFFFFF"/>
        <w:spacing w:after="300" w:line="240" w:lineRule="auto"/>
        <w:jc w:val="both"/>
        <w:rPr>
          <w:ins w:id="1985" w:author="Unknown"/>
          <w:rFonts w:ascii="Segoe UI" w:eastAsia="Times New Roman" w:hAnsi="Segoe UI" w:cs="Segoe UI"/>
          <w:color w:val="000000"/>
          <w:sz w:val="23"/>
          <w:szCs w:val="23"/>
        </w:rPr>
      </w:pPr>
      <w:ins w:id="1986" w:author="Unknown">
        <w:r w:rsidRPr="00C21DBA">
          <w:rPr>
            <w:rFonts w:ascii="Segoe UI" w:eastAsia="Times New Roman" w:hAnsi="Segoe UI" w:cs="Segoe UI"/>
            <w:color w:val="000000"/>
            <w:sz w:val="23"/>
            <w:szCs w:val="23"/>
          </w:rPr>
          <w:t>Here’s how to achieve the same in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87" w:author="Unknown"/>
          <w:rFonts w:ascii="Courier" w:eastAsia="Times New Roman" w:hAnsi="Courier" w:cs="Courier New"/>
          <w:color w:val="333333"/>
          <w:sz w:val="20"/>
          <w:szCs w:val="20"/>
        </w:rPr>
      </w:pPr>
      <w:ins w:id="1988" w:author="Unknown">
        <w:r w:rsidRPr="00C21DBA">
          <w:rPr>
            <w:rFonts w:ascii="Courier" w:eastAsia="Times New Roman" w:hAnsi="Courier" w:cs="Courier New"/>
            <w:color w:val="333333"/>
            <w:sz w:val="20"/>
            <w:szCs w:val="20"/>
          </w:rPr>
          <w:t>#include&lt;bits/stdc++.h&gt;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89" w:author="Unknown"/>
          <w:rFonts w:ascii="Courier" w:eastAsia="Times New Roman" w:hAnsi="Courier" w:cs="Courier New"/>
          <w:color w:val="333333"/>
          <w:sz w:val="20"/>
          <w:szCs w:val="20"/>
        </w:rPr>
      </w:pPr>
      <w:ins w:id="1990"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91" w:author="Unknown"/>
          <w:rFonts w:ascii="Courier" w:eastAsia="Times New Roman" w:hAnsi="Courier" w:cs="Courier New"/>
          <w:color w:val="333333"/>
          <w:sz w:val="20"/>
          <w:szCs w:val="20"/>
        </w:rPr>
      </w:pPr>
      <w:ins w:id="1992" w:author="Unknown">
        <w:r w:rsidRPr="00C21DBA">
          <w:rPr>
            <w:rFonts w:ascii="Courier" w:eastAsia="Times New Roman" w:hAnsi="Courier" w:cs="Courier New"/>
            <w:color w:val="333333"/>
            <w:sz w:val="20"/>
            <w:szCs w:val="20"/>
          </w:rPr>
          <w:t>string multiply(string num1, string num2)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93" w:author="Unknown"/>
          <w:rFonts w:ascii="Courier" w:eastAsia="Times New Roman" w:hAnsi="Courier" w:cs="Courier New"/>
          <w:color w:val="333333"/>
          <w:sz w:val="20"/>
          <w:szCs w:val="20"/>
        </w:rPr>
      </w:pPr>
      <w:ins w:id="199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95" w:author="Unknown"/>
          <w:rFonts w:ascii="Courier" w:eastAsia="Times New Roman" w:hAnsi="Courier" w:cs="Courier New"/>
          <w:color w:val="333333"/>
          <w:sz w:val="20"/>
          <w:szCs w:val="20"/>
        </w:rPr>
      </w:pPr>
      <w:ins w:id="1996" w:author="Unknown">
        <w:r w:rsidRPr="00C21DBA">
          <w:rPr>
            <w:rFonts w:ascii="Courier" w:eastAsia="Times New Roman" w:hAnsi="Courier" w:cs="Courier New"/>
            <w:color w:val="333333"/>
            <w:sz w:val="20"/>
            <w:szCs w:val="20"/>
          </w:rPr>
          <w:t>int n1 = num1.size();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97" w:author="Unknown"/>
          <w:rFonts w:ascii="Courier" w:eastAsia="Times New Roman" w:hAnsi="Courier" w:cs="Courier New"/>
          <w:color w:val="333333"/>
          <w:sz w:val="20"/>
          <w:szCs w:val="20"/>
        </w:rPr>
      </w:pPr>
      <w:ins w:id="1998" w:author="Unknown">
        <w:r w:rsidRPr="00C21DBA">
          <w:rPr>
            <w:rFonts w:ascii="Courier" w:eastAsia="Times New Roman" w:hAnsi="Courier" w:cs="Courier New"/>
            <w:color w:val="333333"/>
            <w:sz w:val="20"/>
            <w:szCs w:val="20"/>
          </w:rPr>
          <w:t>int n2 = num2.size();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99" w:author="Unknown"/>
          <w:rFonts w:ascii="Courier" w:eastAsia="Times New Roman" w:hAnsi="Courier" w:cs="Courier New"/>
          <w:color w:val="333333"/>
          <w:sz w:val="20"/>
          <w:szCs w:val="20"/>
        </w:rPr>
      </w:pPr>
      <w:ins w:id="2000" w:author="Unknown">
        <w:r w:rsidRPr="00C21DBA">
          <w:rPr>
            <w:rFonts w:ascii="Courier" w:eastAsia="Times New Roman" w:hAnsi="Courier" w:cs="Courier New"/>
            <w:color w:val="333333"/>
            <w:sz w:val="20"/>
            <w:szCs w:val="20"/>
          </w:rPr>
          <w:t>if (n1 == 0 || n2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1" w:author="Unknown"/>
          <w:rFonts w:ascii="Courier" w:eastAsia="Times New Roman" w:hAnsi="Courier" w:cs="Courier New"/>
          <w:color w:val="333333"/>
          <w:sz w:val="20"/>
          <w:szCs w:val="20"/>
        </w:rPr>
      </w:pPr>
      <w:ins w:id="2002"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3" w:author="Unknown"/>
          <w:rFonts w:ascii="Courier" w:eastAsia="Times New Roman" w:hAnsi="Courier" w:cs="Courier New"/>
          <w:color w:val="333333"/>
          <w:sz w:val="20"/>
          <w:szCs w:val="20"/>
        </w:rPr>
      </w:pPr>
      <w:ins w:id="2004" w:author="Unknown">
        <w:r w:rsidRPr="00C21DBA">
          <w:rPr>
            <w:rFonts w:ascii="Courier" w:eastAsia="Times New Roman" w:hAnsi="Courier" w:cs="Courier New"/>
            <w:color w:val="333333"/>
            <w:sz w:val="20"/>
            <w:szCs w:val="20"/>
          </w:rPr>
          <w:t>vector&lt;int&gt; result(n1 + n2,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5" w:author="Unknown"/>
          <w:rFonts w:ascii="Courier" w:eastAsia="Times New Roman" w:hAnsi="Courier" w:cs="Courier New"/>
          <w:color w:val="333333"/>
          <w:sz w:val="20"/>
          <w:szCs w:val="20"/>
        </w:rPr>
      </w:pPr>
      <w:ins w:id="2006" w:author="Unknown">
        <w:r w:rsidRPr="00C21DBA">
          <w:rPr>
            <w:rFonts w:ascii="Courier" w:eastAsia="Times New Roman" w:hAnsi="Courier" w:cs="Courier New"/>
            <w:color w:val="333333"/>
            <w:sz w:val="20"/>
            <w:szCs w:val="20"/>
          </w:rPr>
          <w:t>int i_n1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7" w:author="Unknown"/>
          <w:rFonts w:ascii="Courier" w:eastAsia="Times New Roman" w:hAnsi="Courier" w:cs="Courier New"/>
          <w:color w:val="333333"/>
          <w:sz w:val="20"/>
          <w:szCs w:val="20"/>
        </w:rPr>
      </w:pPr>
      <w:ins w:id="2008" w:author="Unknown">
        <w:r w:rsidRPr="00C21DBA">
          <w:rPr>
            <w:rFonts w:ascii="Courier" w:eastAsia="Times New Roman" w:hAnsi="Courier" w:cs="Courier New"/>
            <w:color w:val="333333"/>
            <w:sz w:val="20"/>
            <w:szCs w:val="20"/>
          </w:rPr>
          <w:t>int i_n2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09" w:author="Unknown"/>
          <w:rFonts w:ascii="Courier" w:eastAsia="Times New Roman" w:hAnsi="Courier" w:cs="Courier New"/>
          <w:color w:val="333333"/>
          <w:sz w:val="20"/>
          <w:szCs w:val="20"/>
        </w:rPr>
      </w:pPr>
      <w:ins w:id="2010" w:author="Unknown">
        <w:r w:rsidRPr="00C21DBA">
          <w:rPr>
            <w:rFonts w:ascii="Courier" w:eastAsia="Times New Roman" w:hAnsi="Courier" w:cs="Courier New"/>
            <w:color w:val="333333"/>
            <w:sz w:val="20"/>
            <w:szCs w:val="20"/>
          </w:rPr>
          <w:t>for (int i=n1-1; i&gt;=0;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11" w:author="Unknown"/>
          <w:rFonts w:ascii="Courier" w:eastAsia="Times New Roman" w:hAnsi="Courier" w:cs="Courier New"/>
          <w:color w:val="333333"/>
          <w:sz w:val="20"/>
          <w:szCs w:val="20"/>
        </w:rPr>
      </w:pPr>
      <w:ins w:id="201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13" w:author="Unknown"/>
          <w:rFonts w:ascii="Courier" w:eastAsia="Times New Roman" w:hAnsi="Courier" w:cs="Courier New"/>
          <w:color w:val="333333"/>
          <w:sz w:val="20"/>
          <w:szCs w:val="20"/>
        </w:rPr>
      </w:pPr>
      <w:ins w:id="2014" w:author="Unknown">
        <w:r w:rsidRPr="00C21DBA">
          <w:rPr>
            <w:rFonts w:ascii="Courier" w:eastAsia="Times New Roman" w:hAnsi="Courier" w:cs="Courier New"/>
            <w:color w:val="333333"/>
            <w:sz w:val="20"/>
            <w:szCs w:val="20"/>
          </w:rPr>
          <w:t>int carry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15" w:author="Unknown"/>
          <w:rFonts w:ascii="Courier" w:eastAsia="Times New Roman" w:hAnsi="Courier" w:cs="Courier New"/>
          <w:color w:val="333333"/>
          <w:sz w:val="20"/>
          <w:szCs w:val="20"/>
        </w:rPr>
      </w:pPr>
      <w:ins w:id="2016" w:author="Unknown">
        <w:r w:rsidRPr="00C21DBA">
          <w:rPr>
            <w:rFonts w:ascii="Courier" w:eastAsia="Times New Roman" w:hAnsi="Courier" w:cs="Courier New"/>
            <w:color w:val="333333"/>
            <w:sz w:val="20"/>
            <w:szCs w:val="20"/>
          </w:rPr>
          <w:t>int n1 = num1[i]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17" w:author="Unknown"/>
          <w:rFonts w:ascii="Courier" w:eastAsia="Times New Roman" w:hAnsi="Courier" w:cs="Courier New"/>
          <w:color w:val="333333"/>
          <w:sz w:val="20"/>
          <w:szCs w:val="20"/>
        </w:rPr>
      </w:pPr>
      <w:ins w:id="2018" w:author="Unknown">
        <w:r w:rsidRPr="00C21DBA">
          <w:rPr>
            <w:rFonts w:ascii="Courier" w:eastAsia="Times New Roman" w:hAnsi="Courier" w:cs="Courier New"/>
            <w:color w:val="333333"/>
            <w:sz w:val="20"/>
            <w:szCs w:val="20"/>
          </w:rPr>
          <w:t>i_n2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19" w:author="Unknown"/>
          <w:rFonts w:ascii="Courier" w:eastAsia="Times New Roman" w:hAnsi="Courier" w:cs="Courier New"/>
          <w:color w:val="333333"/>
          <w:sz w:val="20"/>
          <w:szCs w:val="20"/>
        </w:rPr>
      </w:pPr>
      <w:ins w:id="2020" w:author="Unknown">
        <w:r w:rsidRPr="00C21DBA">
          <w:rPr>
            <w:rFonts w:ascii="Courier" w:eastAsia="Times New Roman" w:hAnsi="Courier" w:cs="Courier New"/>
            <w:color w:val="333333"/>
            <w:sz w:val="20"/>
            <w:szCs w:val="20"/>
          </w:rPr>
          <w:t>for (int j=n2-1; j&gt;=0; j--)</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1" w:author="Unknown"/>
          <w:rFonts w:ascii="Courier" w:eastAsia="Times New Roman" w:hAnsi="Courier" w:cs="Courier New"/>
          <w:color w:val="333333"/>
          <w:sz w:val="20"/>
          <w:szCs w:val="20"/>
        </w:rPr>
      </w:pPr>
      <w:ins w:id="202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3" w:author="Unknown"/>
          <w:rFonts w:ascii="Courier" w:eastAsia="Times New Roman" w:hAnsi="Courier" w:cs="Courier New"/>
          <w:color w:val="333333"/>
          <w:sz w:val="20"/>
          <w:szCs w:val="20"/>
        </w:rPr>
      </w:pPr>
      <w:ins w:id="2024" w:author="Unknown">
        <w:r w:rsidRPr="00C21DBA">
          <w:rPr>
            <w:rFonts w:ascii="Courier" w:eastAsia="Times New Roman" w:hAnsi="Courier" w:cs="Courier New"/>
            <w:color w:val="333333"/>
            <w:sz w:val="20"/>
            <w:szCs w:val="20"/>
          </w:rPr>
          <w:t>int n2 = num2[j]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5" w:author="Unknown"/>
          <w:rFonts w:ascii="Courier" w:eastAsia="Times New Roman" w:hAnsi="Courier" w:cs="Courier New"/>
          <w:color w:val="333333"/>
          <w:sz w:val="20"/>
          <w:szCs w:val="20"/>
        </w:rPr>
      </w:pPr>
      <w:ins w:id="2026" w:author="Unknown">
        <w:r w:rsidRPr="00C21DBA">
          <w:rPr>
            <w:rFonts w:ascii="Courier" w:eastAsia="Times New Roman" w:hAnsi="Courier" w:cs="Courier New"/>
            <w:color w:val="333333"/>
            <w:sz w:val="20"/>
            <w:szCs w:val="20"/>
          </w:rPr>
          <w:t>int sum = n1*n2 + result[i_n1 + i_n2] + carry;</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7" w:author="Unknown"/>
          <w:rFonts w:ascii="Courier" w:eastAsia="Times New Roman" w:hAnsi="Courier" w:cs="Courier New"/>
          <w:color w:val="333333"/>
          <w:sz w:val="20"/>
          <w:szCs w:val="20"/>
        </w:rPr>
      </w:pPr>
      <w:ins w:id="2028" w:author="Unknown">
        <w:r w:rsidRPr="00C21DBA">
          <w:rPr>
            <w:rFonts w:ascii="Courier" w:eastAsia="Times New Roman" w:hAnsi="Courier" w:cs="Courier New"/>
            <w:color w:val="333333"/>
            <w:sz w:val="20"/>
            <w:szCs w:val="20"/>
          </w:rPr>
          <w:t>carry = sum/10;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29" w:author="Unknown"/>
          <w:rFonts w:ascii="Courier" w:eastAsia="Times New Roman" w:hAnsi="Courier" w:cs="Courier New"/>
          <w:color w:val="333333"/>
          <w:sz w:val="20"/>
          <w:szCs w:val="20"/>
        </w:rPr>
      </w:pPr>
      <w:ins w:id="2030" w:author="Unknown">
        <w:r w:rsidRPr="00C21DBA">
          <w:rPr>
            <w:rFonts w:ascii="Courier" w:eastAsia="Times New Roman" w:hAnsi="Courier" w:cs="Courier New"/>
            <w:color w:val="333333"/>
            <w:sz w:val="20"/>
            <w:szCs w:val="20"/>
          </w:rPr>
          <w:t>result[i_n1 + i_n2] = sum % 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31" w:author="Unknown"/>
          <w:rFonts w:ascii="Courier" w:eastAsia="Times New Roman" w:hAnsi="Courier" w:cs="Courier New"/>
          <w:color w:val="333333"/>
          <w:sz w:val="20"/>
          <w:szCs w:val="20"/>
        </w:rPr>
      </w:pPr>
      <w:ins w:id="2032" w:author="Unknown">
        <w:r w:rsidRPr="00C21DBA">
          <w:rPr>
            <w:rFonts w:ascii="Courier" w:eastAsia="Times New Roman" w:hAnsi="Courier" w:cs="Courier New"/>
            <w:color w:val="333333"/>
            <w:sz w:val="20"/>
            <w:szCs w:val="20"/>
          </w:rPr>
          <w:t>i_n2++;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33" w:author="Unknown"/>
          <w:rFonts w:ascii="Courier" w:eastAsia="Times New Roman" w:hAnsi="Courier" w:cs="Courier New"/>
          <w:color w:val="333333"/>
          <w:sz w:val="20"/>
          <w:szCs w:val="20"/>
        </w:rPr>
      </w:pPr>
      <w:ins w:id="2034"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35" w:author="Unknown"/>
          <w:rFonts w:ascii="Courier" w:eastAsia="Times New Roman" w:hAnsi="Courier" w:cs="Courier New"/>
          <w:color w:val="333333"/>
          <w:sz w:val="20"/>
          <w:szCs w:val="20"/>
        </w:rPr>
      </w:pPr>
      <w:ins w:id="2036" w:author="Unknown">
        <w:r w:rsidRPr="00C21DBA">
          <w:rPr>
            <w:rFonts w:ascii="Courier" w:eastAsia="Times New Roman" w:hAnsi="Courier" w:cs="Courier New"/>
            <w:color w:val="333333"/>
            <w:sz w:val="20"/>
            <w:szCs w:val="20"/>
          </w:rPr>
          <w:t>if (carry &gt;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37" w:author="Unknown"/>
          <w:rFonts w:ascii="Courier" w:eastAsia="Times New Roman" w:hAnsi="Courier" w:cs="Courier New"/>
          <w:color w:val="333333"/>
          <w:sz w:val="20"/>
          <w:szCs w:val="20"/>
        </w:rPr>
      </w:pPr>
      <w:ins w:id="2038" w:author="Unknown">
        <w:r w:rsidRPr="00C21DBA">
          <w:rPr>
            <w:rFonts w:ascii="Courier" w:eastAsia="Times New Roman" w:hAnsi="Courier" w:cs="Courier New"/>
            <w:color w:val="333333"/>
            <w:sz w:val="20"/>
            <w:szCs w:val="20"/>
          </w:rPr>
          <w:t>result[i_n1 + i_n2] += carry;</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39" w:author="Unknown"/>
          <w:rFonts w:ascii="Courier" w:eastAsia="Times New Roman" w:hAnsi="Courier" w:cs="Courier New"/>
          <w:color w:val="333333"/>
          <w:sz w:val="20"/>
          <w:szCs w:val="20"/>
        </w:rPr>
      </w:pPr>
      <w:ins w:id="2040" w:author="Unknown">
        <w:r w:rsidRPr="00C21DBA">
          <w:rPr>
            <w:rFonts w:ascii="Courier" w:eastAsia="Times New Roman" w:hAnsi="Courier" w:cs="Courier New"/>
            <w:color w:val="333333"/>
            <w:sz w:val="20"/>
            <w:szCs w:val="20"/>
          </w:rPr>
          <w:t>i_n1++;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1" w:author="Unknown"/>
          <w:rFonts w:ascii="Courier" w:eastAsia="Times New Roman" w:hAnsi="Courier" w:cs="Courier New"/>
          <w:color w:val="333333"/>
          <w:sz w:val="20"/>
          <w:szCs w:val="20"/>
        </w:rPr>
      </w:pPr>
      <w:ins w:id="204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3" w:author="Unknown"/>
          <w:rFonts w:ascii="Courier" w:eastAsia="Times New Roman" w:hAnsi="Courier" w:cs="Courier New"/>
          <w:color w:val="333333"/>
          <w:sz w:val="20"/>
          <w:szCs w:val="20"/>
        </w:rPr>
      </w:pPr>
      <w:ins w:id="2044" w:author="Unknown">
        <w:r w:rsidRPr="00C21DBA">
          <w:rPr>
            <w:rFonts w:ascii="Courier" w:eastAsia="Times New Roman" w:hAnsi="Courier" w:cs="Courier New"/>
            <w:color w:val="333333"/>
            <w:sz w:val="20"/>
            <w:szCs w:val="20"/>
          </w:rPr>
          <w:t>int i = result.size()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5" w:author="Unknown"/>
          <w:rFonts w:ascii="Courier" w:eastAsia="Times New Roman" w:hAnsi="Courier" w:cs="Courier New"/>
          <w:color w:val="333333"/>
          <w:sz w:val="20"/>
          <w:szCs w:val="20"/>
        </w:rPr>
      </w:pPr>
      <w:ins w:id="2046" w:author="Unknown">
        <w:r w:rsidRPr="00C21DBA">
          <w:rPr>
            <w:rFonts w:ascii="Courier" w:eastAsia="Times New Roman" w:hAnsi="Courier" w:cs="Courier New"/>
            <w:color w:val="333333"/>
            <w:sz w:val="20"/>
            <w:szCs w:val="20"/>
          </w:rPr>
          <w:t>while (i&gt;=0 &amp;&amp; result[i]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7" w:author="Unknown"/>
          <w:rFonts w:ascii="Courier" w:eastAsia="Times New Roman" w:hAnsi="Courier" w:cs="Courier New"/>
          <w:color w:val="333333"/>
          <w:sz w:val="20"/>
          <w:szCs w:val="20"/>
        </w:rPr>
      </w:pPr>
      <w:ins w:id="2048" w:author="Unknown">
        <w:r w:rsidRPr="00C21DBA">
          <w:rPr>
            <w:rFonts w:ascii="Courier" w:eastAsia="Times New Roman" w:hAnsi="Courier" w:cs="Courier New"/>
            <w:color w:val="333333"/>
            <w:sz w:val="20"/>
            <w:szCs w:val="20"/>
          </w:rPr>
          <w: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49" w:author="Unknown"/>
          <w:rFonts w:ascii="Courier" w:eastAsia="Times New Roman" w:hAnsi="Courier" w:cs="Courier New"/>
          <w:color w:val="333333"/>
          <w:sz w:val="20"/>
          <w:szCs w:val="20"/>
        </w:rPr>
      </w:pPr>
      <w:ins w:id="2050" w:author="Unknown">
        <w:r w:rsidRPr="00C21DBA">
          <w:rPr>
            <w:rFonts w:ascii="Courier" w:eastAsia="Times New Roman" w:hAnsi="Courier" w:cs="Courier New"/>
            <w:color w:val="333333"/>
            <w:sz w:val="20"/>
            <w:szCs w:val="20"/>
          </w:rPr>
          <w:t>if (i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51" w:author="Unknown"/>
          <w:rFonts w:ascii="Courier" w:eastAsia="Times New Roman" w:hAnsi="Courier" w:cs="Courier New"/>
          <w:color w:val="333333"/>
          <w:sz w:val="20"/>
          <w:szCs w:val="20"/>
        </w:rPr>
      </w:pPr>
      <w:ins w:id="2052"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53" w:author="Unknown"/>
          <w:rFonts w:ascii="Courier" w:eastAsia="Times New Roman" w:hAnsi="Courier" w:cs="Courier New"/>
          <w:color w:val="333333"/>
          <w:sz w:val="20"/>
          <w:szCs w:val="20"/>
        </w:rPr>
      </w:pPr>
      <w:ins w:id="2054" w:author="Unknown">
        <w:r w:rsidRPr="00C21DBA">
          <w:rPr>
            <w:rFonts w:ascii="Courier" w:eastAsia="Times New Roman" w:hAnsi="Courier" w:cs="Courier New"/>
            <w:color w:val="333333"/>
            <w:sz w:val="20"/>
            <w:szCs w:val="20"/>
          </w:rPr>
          <w:t>string s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55" w:author="Unknown"/>
          <w:rFonts w:ascii="Courier" w:eastAsia="Times New Roman" w:hAnsi="Courier" w:cs="Courier New"/>
          <w:color w:val="333333"/>
          <w:sz w:val="20"/>
          <w:szCs w:val="20"/>
        </w:rPr>
      </w:pPr>
      <w:ins w:id="2056" w:author="Unknown">
        <w:r w:rsidRPr="00C21DBA">
          <w:rPr>
            <w:rFonts w:ascii="Courier" w:eastAsia="Times New Roman" w:hAnsi="Courier" w:cs="Courier New"/>
            <w:color w:val="333333"/>
            <w:sz w:val="20"/>
            <w:szCs w:val="20"/>
          </w:rPr>
          <w:t>while (i &gt;=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57" w:author="Unknown"/>
          <w:rFonts w:ascii="Courier" w:eastAsia="Times New Roman" w:hAnsi="Courier" w:cs="Courier New"/>
          <w:color w:val="333333"/>
          <w:sz w:val="20"/>
          <w:szCs w:val="20"/>
        </w:rPr>
      </w:pPr>
      <w:ins w:id="2058" w:author="Unknown">
        <w:r w:rsidRPr="00C21DBA">
          <w:rPr>
            <w:rFonts w:ascii="Courier" w:eastAsia="Times New Roman" w:hAnsi="Courier" w:cs="Courier New"/>
            <w:color w:val="333333"/>
            <w:sz w:val="20"/>
            <w:szCs w:val="20"/>
          </w:rPr>
          <w:t>s += std::to_string(result[i--]);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59" w:author="Unknown"/>
          <w:rFonts w:ascii="Courier" w:eastAsia="Times New Roman" w:hAnsi="Courier" w:cs="Courier New"/>
          <w:color w:val="333333"/>
          <w:sz w:val="20"/>
          <w:szCs w:val="20"/>
        </w:rPr>
      </w:pPr>
      <w:ins w:id="2060" w:author="Unknown">
        <w:r w:rsidRPr="00C21DBA">
          <w:rPr>
            <w:rFonts w:ascii="Courier" w:eastAsia="Times New Roman" w:hAnsi="Courier" w:cs="Courier New"/>
            <w:color w:val="333333"/>
            <w:sz w:val="20"/>
            <w:szCs w:val="20"/>
          </w:rPr>
          <w:t>return 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1" w:author="Unknown"/>
          <w:rFonts w:ascii="Courier" w:eastAsia="Times New Roman" w:hAnsi="Courier" w:cs="Courier New"/>
          <w:color w:val="333333"/>
          <w:sz w:val="20"/>
          <w:szCs w:val="20"/>
        </w:rPr>
      </w:pPr>
      <w:ins w:id="206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3" w:author="Unknown"/>
          <w:rFonts w:ascii="Courier" w:eastAsia="Times New Roman" w:hAnsi="Courier" w:cs="Courier New"/>
          <w:color w:val="333333"/>
          <w:sz w:val="20"/>
          <w:szCs w:val="20"/>
        </w:rPr>
      </w:pPr>
      <w:ins w:id="2064"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5" w:author="Unknown"/>
          <w:rFonts w:ascii="Courier" w:eastAsia="Times New Roman" w:hAnsi="Courier" w:cs="Courier New"/>
          <w:color w:val="333333"/>
          <w:sz w:val="20"/>
          <w:szCs w:val="20"/>
        </w:rPr>
      </w:pPr>
      <w:ins w:id="206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7" w:author="Unknown"/>
          <w:rFonts w:ascii="Courier" w:eastAsia="Times New Roman" w:hAnsi="Courier" w:cs="Courier New"/>
          <w:color w:val="333333"/>
          <w:sz w:val="20"/>
          <w:szCs w:val="20"/>
        </w:rPr>
      </w:pPr>
      <w:ins w:id="2068" w:author="Unknown">
        <w:r w:rsidRPr="00C21DBA">
          <w:rPr>
            <w:rFonts w:ascii="Courier" w:eastAsia="Times New Roman" w:hAnsi="Courier" w:cs="Courier New"/>
            <w:color w:val="333333"/>
            <w:sz w:val="20"/>
            <w:szCs w:val="20"/>
          </w:rPr>
          <w:t>string str1 = "24224620578";</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69" w:author="Unknown"/>
          <w:rFonts w:ascii="Courier" w:eastAsia="Times New Roman" w:hAnsi="Courier" w:cs="Courier New"/>
          <w:color w:val="333333"/>
          <w:sz w:val="20"/>
          <w:szCs w:val="20"/>
        </w:rPr>
      </w:pPr>
      <w:ins w:id="2070" w:author="Unknown">
        <w:r w:rsidRPr="00C21DBA">
          <w:rPr>
            <w:rFonts w:ascii="Courier" w:eastAsia="Times New Roman" w:hAnsi="Courier" w:cs="Courier New"/>
            <w:color w:val="333333"/>
            <w:sz w:val="20"/>
            <w:szCs w:val="20"/>
          </w:rPr>
          <w:t>string str2 = "98055650629857338077";</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71" w:author="Unknown"/>
          <w:rFonts w:ascii="Courier" w:eastAsia="Times New Roman" w:hAnsi="Courier" w:cs="Courier New"/>
          <w:color w:val="333333"/>
          <w:sz w:val="20"/>
          <w:szCs w:val="20"/>
        </w:rPr>
      </w:pPr>
      <w:ins w:id="2072" w:author="Unknown">
        <w:r w:rsidRPr="00C21DBA">
          <w:rPr>
            <w:rFonts w:ascii="Courier" w:eastAsia="Times New Roman" w:hAnsi="Courier" w:cs="Courier New"/>
            <w:color w:val="333333"/>
            <w:sz w:val="20"/>
            <w:szCs w:val="20"/>
          </w:rPr>
          <w:t>if((str1.at(0) == '-' || str2.at(0) == '-') &amp;&amp;</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73" w:author="Unknown"/>
          <w:rFonts w:ascii="Courier" w:eastAsia="Times New Roman" w:hAnsi="Courier" w:cs="Courier New"/>
          <w:color w:val="333333"/>
          <w:sz w:val="20"/>
          <w:szCs w:val="20"/>
        </w:rPr>
      </w:pPr>
      <w:ins w:id="2074" w:author="Unknown">
        <w:r w:rsidRPr="00C21DBA">
          <w:rPr>
            <w:rFonts w:ascii="Courier" w:eastAsia="Times New Roman" w:hAnsi="Courier" w:cs="Courier New"/>
            <w:color w:val="333333"/>
            <w:sz w:val="20"/>
            <w:szCs w:val="20"/>
          </w:rPr>
          <w:t>(str1.at(0) != '-' || str2.at(0) !=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75" w:author="Unknown"/>
          <w:rFonts w:ascii="Courier" w:eastAsia="Times New Roman" w:hAnsi="Courier" w:cs="Courier New"/>
          <w:color w:val="333333"/>
          <w:sz w:val="20"/>
          <w:szCs w:val="20"/>
        </w:rPr>
      </w:pPr>
      <w:ins w:id="2076" w:author="Unknown">
        <w:r w:rsidRPr="00C21DBA">
          <w:rPr>
            <w:rFonts w:ascii="Courier" w:eastAsia="Times New Roman" w:hAnsi="Courier" w:cs="Courier New"/>
            <w:color w:val="333333"/>
            <w:sz w:val="20"/>
            <w:szCs w:val="20"/>
          </w:rPr>
          <w:t>cout&lt;&lt;"-";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77" w:author="Unknown"/>
          <w:rFonts w:ascii="Courier" w:eastAsia="Times New Roman" w:hAnsi="Courier" w:cs="Courier New"/>
          <w:color w:val="333333"/>
          <w:sz w:val="20"/>
          <w:szCs w:val="20"/>
        </w:rPr>
      </w:pPr>
      <w:ins w:id="2078" w:author="Unknown">
        <w:r w:rsidRPr="00C21DBA">
          <w:rPr>
            <w:rFonts w:ascii="Courier" w:eastAsia="Times New Roman" w:hAnsi="Courier" w:cs="Courier New"/>
            <w:color w:val="333333"/>
            <w:sz w:val="20"/>
            <w:szCs w:val="20"/>
          </w:rPr>
          <w:t>if(str1.at(0) == '-' &amp;&amp; str2.at(0)!='-')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79" w:author="Unknown"/>
          <w:rFonts w:ascii="Courier" w:eastAsia="Times New Roman" w:hAnsi="Courier" w:cs="Courier New"/>
          <w:color w:val="333333"/>
          <w:sz w:val="20"/>
          <w:szCs w:val="20"/>
        </w:rPr>
      </w:pPr>
      <w:ins w:id="208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1" w:author="Unknown"/>
          <w:rFonts w:ascii="Courier" w:eastAsia="Times New Roman" w:hAnsi="Courier" w:cs="Courier New"/>
          <w:color w:val="333333"/>
          <w:sz w:val="20"/>
          <w:szCs w:val="20"/>
        </w:rPr>
      </w:pPr>
      <w:ins w:id="2082" w:author="Unknown">
        <w:r w:rsidRPr="00C21DBA">
          <w:rPr>
            <w:rFonts w:ascii="Courier" w:eastAsia="Times New Roman" w:hAnsi="Courier" w:cs="Courier New"/>
            <w:color w:val="333333"/>
            <w:sz w:val="20"/>
            <w:szCs w:val="20"/>
          </w:rPr>
          <w:t>str1 = str1.substr(1);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3" w:author="Unknown"/>
          <w:rFonts w:ascii="Courier" w:eastAsia="Times New Roman" w:hAnsi="Courier" w:cs="Courier New"/>
          <w:color w:val="333333"/>
          <w:sz w:val="20"/>
          <w:szCs w:val="20"/>
        </w:rPr>
      </w:pPr>
      <w:ins w:id="208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5" w:author="Unknown"/>
          <w:rFonts w:ascii="Courier" w:eastAsia="Times New Roman" w:hAnsi="Courier" w:cs="Courier New"/>
          <w:color w:val="333333"/>
          <w:sz w:val="20"/>
          <w:szCs w:val="20"/>
        </w:rPr>
      </w:pPr>
      <w:ins w:id="2086" w:author="Unknown">
        <w:r w:rsidRPr="00C21DBA">
          <w:rPr>
            <w:rFonts w:ascii="Courier" w:eastAsia="Times New Roman" w:hAnsi="Courier" w:cs="Courier New"/>
            <w:color w:val="333333"/>
            <w:sz w:val="20"/>
            <w:szCs w:val="20"/>
          </w:rPr>
          <w:t>else if(str1.at(0) != '-' &amp;&amp; str2.at(0)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7" w:author="Unknown"/>
          <w:rFonts w:ascii="Courier" w:eastAsia="Times New Roman" w:hAnsi="Courier" w:cs="Courier New"/>
          <w:color w:val="333333"/>
          <w:sz w:val="20"/>
          <w:szCs w:val="20"/>
        </w:rPr>
      </w:pPr>
      <w:ins w:id="2088"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9" w:author="Unknown"/>
          <w:rFonts w:ascii="Courier" w:eastAsia="Times New Roman" w:hAnsi="Courier" w:cs="Courier New"/>
          <w:color w:val="333333"/>
          <w:sz w:val="20"/>
          <w:szCs w:val="20"/>
        </w:rPr>
      </w:pPr>
      <w:ins w:id="2090" w:author="Unknown">
        <w:r w:rsidRPr="00C21DBA">
          <w:rPr>
            <w:rFonts w:ascii="Courier" w:eastAsia="Times New Roman" w:hAnsi="Courier" w:cs="Courier New"/>
            <w:color w:val="333333"/>
            <w:sz w:val="20"/>
            <w:szCs w:val="20"/>
          </w:rPr>
          <w:t>str2 = str2.substr(1);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91" w:author="Unknown"/>
          <w:rFonts w:ascii="Courier" w:eastAsia="Times New Roman" w:hAnsi="Courier" w:cs="Courier New"/>
          <w:color w:val="333333"/>
          <w:sz w:val="20"/>
          <w:szCs w:val="20"/>
        </w:rPr>
      </w:pPr>
      <w:ins w:id="209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93" w:author="Unknown"/>
          <w:rFonts w:ascii="Courier" w:eastAsia="Times New Roman" w:hAnsi="Courier" w:cs="Courier New"/>
          <w:color w:val="333333"/>
          <w:sz w:val="20"/>
          <w:szCs w:val="20"/>
        </w:rPr>
      </w:pPr>
      <w:ins w:id="2094" w:author="Unknown">
        <w:r w:rsidRPr="00C21DBA">
          <w:rPr>
            <w:rFonts w:ascii="Courier" w:eastAsia="Times New Roman" w:hAnsi="Courier" w:cs="Courier New"/>
            <w:color w:val="333333"/>
            <w:sz w:val="20"/>
            <w:szCs w:val="20"/>
          </w:rPr>
          <w:t>else if(str1.at(0) == '-' &amp;&amp; str2.at(0) ==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95" w:author="Unknown"/>
          <w:rFonts w:ascii="Courier" w:eastAsia="Times New Roman" w:hAnsi="Courier" w:cs="Courier New"/>
          <w:color w:val="333333"/>
          <w:sz w:val="20"/>
          <w:szCs w:val="20"/>
        </w:rPr>
      </w:pPr>
      <w:ins w:id="209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97" w:author="Unknown"/>
          <w:rFonts w:ascii="Courier" w:eastAsia="Times New Roman" w:hAnsi="Courier" w:cs="Courier New"/>
          <w:color w:val="333333"/>
          <w:sz w:val="20"/>
          <w:szCs w:val="20"/>
        </w:rPr>
      </w:pPr>
      <w:ins w:id="2098" w:author="Unknown">
        <w:r w:rsidRPr="00C21DBA">
          <w:rPr>
            <w:rFonts w:ascii="Courier" w:eastAsia="Times New Roman" w:hAnsi="Courier" w:cs="Courier New"/>
            <w:color w:val="333333"/>
            <w:sz w:val="20"/>
            <w:szCs w:val="20"/>
          </w:rPr>
          <w:t>str1 = str1.substr(1);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99" w:author="Unknown"/>
          <w:rFonts w:ascii="Courier" w:eastAsia="Times New Roman" w:hAnsi="Courier" w:cs="Courier New"/>
          <w:color w:val="333333"/>
          <w:sz w:val="20"/>
          <w:szCs w:val="20"/>
        </w:rPr>
      </w:pPr>
      <w:ins w:id="2100" w:author="Unknown">
        <w:r w:rsidRPr="00C21DBA">
          <w:rPr>
            <w:rFonts w:ascii="Courier" w:eastAsia="Times New Roman" w:hAnsi="Courier" w:cs="Courier New"/>
            <w:color w:val="333333"/>
            <w:sz w:val="20"/>
            <w:szCs w:val="20"/>
          </w:rPr>
          <w:t>str2 = str2.substr(1);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1" w:author="Unknown"/>
          <w:rFonts w:ascii="Courier" w:eastAsia="Times New Roman" w:hAnsi="Courier" w:cs="Courier New"/>
          <w:color w:val="333333"/>
          <w:sz w:val="20"/>
          <w:szCs w:val="20"/>
        </w:rPr>
      </w:pPr>
      <w:ins w:id="2102"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3" w:author="Unknown"/>
          <w:rFonts w:ascii="Courier" w:eastAsia="Times New Roman" w:hAnsi="Courier" w:cs="Courier New"/>
          <w:color w:val="333333"/>
          <w:sz w:val="20"/>
          <w:szCs w:val="20"/>
        </w:rPr>
      </w:pPr>
      <w:ins w:id="2104" w:author="Unknown">
        <w:r w:rsidRPr="00C21DBA">
          <w:rPr>
            <w:rFonts w:ascii="Courier" w:eastAsia="Times New Roman" w:hAnsi="Courier" w:cs="Courier New"/>
            <w:color w:val="333333"/>
            <w:sz w:val="20"/>
            <w:szCs w:val="20"/>
          </w:rPr>
          <w:t>cout &lt;&lt; multiply(str1, str2);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5" w:author="Unknown"/>
          <w:rFonts w:ascii="Courier" w:eastAsia="Times New Roman" w:hAnsi="Courier" w:cs="Courier New"/>
          <w:color w:val="333333"/>
          <w:sz w:val="20"/>
          <w:szCs w:val="20"/>
        </w:rPr>
      </w:pPr>
      <w:ins w:id="2106"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7" w:author="Unknown"/>
          <w:rFonts w:ascii="Courier" w:eastAsia="Times New Roman" w:hAnsi="Courier" w:cs="Courier New"/>
          <w:color w:val="333333"/>
          <w:sz w:val="20"/>
          <w:szCs w:val="20"/>
        </w:rPr>
      </w:pPr>
      <w:ins w:id="210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2109" w:author="Unknown"/>
          <w:rFonts w:ascii="Segoe UI" w:eastAsia="Times New Roman" w:hAnsi="Segoe UI" w:cs="Segoe UI"/>
          <w:color w:val="000000"/>
          <w:sz w:val="23"/>
          <w:szCs w:val="23"/>
        </w:rPr>
      </w:pPr>
      <w:ins w:id="2110" w:author="Unknown">
        <w:r w:rsidRPr="00C21DBA">
          <w:rPr>
            <w:rFonts w:ascii="Segoe UI" w:eastAsia="Times New Roman" w:hAnsi="Segoe UI" w:cs="Segoe UI"/>
            <w:b/>
            <w:bCs/>
            <w:color w:val="000000"/>
            <w:sz w:val="23"/>
          </w:rPr>
          <w:t>Output:</w:t>
        </w:r>
      </w:ins>
    </w:p>
    <w:p w:rsidR="00C21DBA" w:rsidRPr="00C21DBA" w:rsidRDefault="00C21DBA" w:rsidP="00C21DBA">
      <w:pPr>
        <w:shd w:val="clear" w:color="auto" w:fill="FFFFFF"/>
        <w:spacing w:after="300" w:line="240" w:lineRule="auto"/>
        <w:jc w:val="both"/>
        <w:rPr>
          <w:ins w:id="2111" w:author="Unknown"/>
          <w:rFonts w:ascii="Segoe UI" w:eastAsia="Times New Roman" w:hAnsi="Segoe UI" w:cs="Segoe UI"/>
          <w:color w:val="000000"/>
          <w:sz w:val="23"/>
          <w:szCs w:val="23"/>
        </w:rPr>
      </w:pPr>
      <w:ins w:id="2112" w:author="Unknown">
        <w:r w:rsidRPr="00C21DBA">
          <w:rPr>
            <w:rFonts w:ascii="Segoe UI" w:eastAsia="Times New Roman" w:hAnsi="Segoe UI" w:cs="Segoe UI"/>
            <w:color w:val="000000"/>
            <w:sz w:val="23"/>
            <w:szCs w:val="23"/>
          </w:rPr>
          <w:t>2375360932037220733184397148506</w:t>
        </w:r>
      </w:ins>
    </w:p>
    <w:p w:rsidR="00C21DBA" w:rsidRPr="00C21DBA" w:rsidRDefault="00C21DBA" w:rsidP="00C21DBA">
      <w:pPr>
        <w:shd w:val="clear" w:color="auto" w:fill="FFFFFF"/>
        <w:spacing w:before="100" w:beforeAutospacing="1" w:after="100" w:afterAutospacing="1" w:line="240" w:lineRule="auto"/>
        <w:outlineLvl w:val="2"/>
        <w:rPr>
          <w:ins w:id="2113" w:author="Unknown"/>
          <w:rFonts w:ascii="Arial" w:eastAsia="Times New Roman" w:hAnsi="Arial" w:cs="Arial"/>
          <w:b/>
          <w:bCs/>
          <w:color w:val="222222"/>
          <w:sz w:val="27"/>
          <w:szCs w:val="27"/>
        </w:rPr>
      </w:pPr>
      <w:ins w:id="2114" w:author="Unknown">
        <w:r w:rsidRPr="00C21DBA">
          <w:rPr>
            <w:rFonts w:ascii="Arial" w:eastAsia="Times New Roman" w:hAnsi="Arial" w:cs="Arial"/>
            <w:b/>
            <w:bCs/>
            <w:color w:val="222222"/>
            <w:sz w:val="27"/>
            <w:szCs w:val="27"/>
          </w:rPr>
          <w:t>Question: How will you check that the sum of 2 elements in an array equal to the given number x?</w:t>
        </w:r>
      </w:ins>
    </w:p>
    <w:p w:rsidR="00C21DBA" w:rsidRPr="00C21DBA" w:rsidRDefault="00C21DBA" w:rsidP="00C21DBA">
      <w:pPr>
        <w:shd w:val="clear" w:color="auto" w:fill="FFFFFF"/>
        <w:spacing w:after="300" w:line="240" w:lineRule="auto"/>
        <w:jc w:val="both"/>
        <w:rPr>
          <w:ins w:id="2115" w:author="Unknown"/>
          <w:rFonts w:ascii="Segoe UI" w:eastAsia="Times New Roman" w:hAnsi="Segoe UI" w:cs="Segoe UI"/>
          <w:color w:val="000000"/>
          <w:sz w:val="23"/>
          <w:szCs w:val="23"/>
        </w:rPr>
      </w:pPr>
      <w:ins w:id="2116"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 We can use the following algorithm for checking whether the sum of 2 elements in an array equals the given number x or not:</w:t>
        </w:r>
      </w:ins>
    </w:p>
    <w:p w:rsidR="00C21DBA" w:rsidRPr="00C21DBA" w:rsidRDefault="00C21DBA" w:rsidP="00C21DBA">
      <w:pPr>
        <w:numPr>
          <w:ilvl w:val="0"/>
          <w:numId w:val="25"/>
        </w:numPr>
        <w:shd w:val="clear" w:color="auto" w:fill="FFFFFF"/>
        <w:spacing w:after="0" w:line="240" w:lineRule="auto"/>
        <w:rPr>
          <w:ins w:id="2117" w:author="Unknown"/>
          <w:rFonts w:ascii="Segoe UI" w:eastAsia="Times New Roman" w:hAnsi="Segoe UI" w:cs="Segoe UI"/>
          <w:color w:val="000000"/>
          <w:sz w:val="23"/>
          <w:szCs w:val="23"/>
        </w:rPr>
      </w:pPr>
      <w:ins w:id="2118" w:author="Unknown">
        <w:r w:rsidRPr="00C21DBA">
          <w:rPr>
            <w:rFonts w:ascii="Segoe UI" w:eastAsia="Times New Roman" w:hAnsi="Segoe UI" w:cs="Segoe UI"/>
            <w:color w:val="000000"/>
            <w:sz w:val="23"/>
            <w:szCs w:val="23"/>
          </w:rPr>
          <w:t>Sort the given array in decreasing order</w:t>
        </w:r>
      </w:ins>
    </w:p>
    <w:p w:rsidR="00C21DBA" w:rsidRPr="00C21DBA" w:rsidRDefault="00C21DBA" w:rsidP="00C21DBA">
      <w:pPr>
        <w:numPr>
          <w:ilvl w:val="0"/>
          <w:numId w:val="25"/>
        </w:numPr>
        <w:shd w:val="clear" w:color="auto" w:fill="FFFFFF"/>
        <w:spacing w:after="0" w:line="240" w:lineRule="auto"/>
        <w:rPr>
          <w:ins w:id="2119" w:author="Unknown"/>
          <w:rFonts w:ascii="Segoe UI" w:eastAsia="Times New Roman" w:hAnsi="Segoe UI" w:cs="Segoe UI"/>
          <w:color w:val="000000"/>
          <w:sz w:val="23"/>
          <w:szCs w:val="23"/>
        </w:rPr>
      </w:pPr>
      <w:ins w:id="2120" w:author="Unknown">
        <w:r w:rsidRPr="00C21DBA">
          <w:rPr>
            <w:rFonts w:ascii="Segoe UI" w:eastAsia="Times New Roman" w:hAnsi="Segoe UI" w:cs="Segoe UI"/>
            <w:color w:val="000000"/>
            <w:sz w:val="23"/>
            <w:szCs w:val="23"/>
          </w:rPr>
          <w:t>Initialize two index variables:</w:t>
        </w:r>
      </w:ins>
    </w:p>
    <w:p w:rsidR="00C21DBA" w:rsidRPr="00C21DBA" w:rsidRDefault="00C21DBA" w:rsidP="00C21DBA">
      <w:pPr>
        <w:numPr>
          <w:ilvl w:val="0"/>
          <w:numId w:val="25"/>
        </w:numPr>
        <w:shd w:val="clear" w:color="auto" w:fill="FFFFFF"/>
        <w:spacing w:after="0" w:line="240" w:lineRule="auto"/>
        <w:rPr>
          <w:ins w:id="2121" w:author="Unknown"/>
          <w:rFonts w:ascii="Segoe UI" w:eastAsia="Times New Roman" w:hAnsi="Segoe UI" w:cs="Segoe UI"/>
          <w:color w:val="000000"/>
          <w:sz w:val="23"/>
          <w:szCs w:val="23"/>
        </w:rPr>
      </w:pPr>
      <w:ins w:id="2122" w:author="Unknown">
        <w:r w:rsidRPr="00C21DBA">
          <w:rPr>
            <w:rFonts w:ascii="Segoe UI" w:eastAsia="Times New Roman" w:hAnsi="Segoe UI" w:cs="Segoe UI"/>
            <w:color w:val="000000"/>
            <w:sz w:val="23"/>
            <w:szCs w:val="23"/>
          </w:rPr>
          <w:t>l = 0 to the leftmost index</w:t>
        </w:r>
      </w:ins>
    </w:p>
    <w:p w:rsidR="00C21DBA" w:rsidRPr="00C21DBA" w:rsidRDefault="00C21DBA" w:rsidP="00C21DBA">
      <w:pPr>
        <w:numPr>
          <w:ilvl w:val="0"/>
          <w:numId w:val="25"/>
        </w:numPr>
        <w:shd w:val="clear" w:color="auto" w:fill="FFFFFF"/>
        <w:spacing w:after="0" w:line="240" w:lineRule="auto"/>
        <w:rPr>
          <w:ins w:id="2123" w:author="Unknown"/>
          <w:rFonts w:ascii="Segoe UI" w:eastAsia="Times New Roman" w:hAnsi="Segoe UI" w:cs="Segoe UI"/>
          <w:color w:val="000000"/>
          <w:sz w:val="23"/>
          <w:szCs w:val="23"/>
        </w:rPr>
      </w:pPr>
      <w:ins w:id="2124" w:author="Unknown">
        <w:r w:rsidRPr="00C21DBA">
          <w:rPr>
            <w:rFonts w:ascii="Segoe UI" w:eastAsia="Times New Roman" w:hAnsi="Segoe UI" w:cs="Segoe UI"/>
            <w:color w:val="000000"/>
            <w:sz w:val="23"/>
            <w:szCs w:val="23"/>
          </w:rPr>
          <w:t>r = ar_size-1 to the rightmost index</w:t>
        </w:r>
      </w:ins>
    </w:p>
    <w:p w:rsidR="00C21DBA" w:rsidRPr="00C21DBA" w:rsidRDefault="00C21DBA" w:rsidP="00C21DBA">
      <w:pPr>
        <w:numPr>
          <w:ilvl w:val="0"/>
          <w:numId w:val="25"/>
        </w:numPr>
        <w:shd w:val="clear" w:color="auto" w:fill="FFFFFF"/>
        <w:spacing w:after="0" w:line="240" w:lineRule="auto"/>
        <w:rPr>
          <w:ins w:id="2125" w:author="Unknown"/>
          <w:rFonts w:ascii="Segoe UI" w:eastAsia="Times New Roman" w:hAnsi="Segoe UI" w:cs="Segoe UI"/>
          <w:color w:val="000000"/>
          <w:sz w:val="23"/>
          <w:szCs w:val="23"/>
        </w:rPr>
      </w:pPr>
      <w:ins w:id="2126" w:author="Unknown">
        <w:r w:rsidRPr="00C21DBA">
          <w:rPr>
            <w:rFonts w:ascii="Segoe UI" w:eastAsia="Times New Roman" w:hAnsi="Segoe UI" w:cs="Segoe UI"/>
            <w:color w:val="000000"/>
            <w:sz w:val="23"/>
            <w:szCs w:val="23"/>
          </w:rPr>
          <w:t>While l&lt;r:</w:t>
        </w:r>
      </w:ins>
    </w:p>
    <w:p w:rsidR="00C21DBA" w:rsidRPr="00C21DBA" w:rsidRDefault="00C21DBA" w:rsidP="00C21DBA">
      <w:pPr>
        <w:numPr>
          <w:ilvl w:val="0"/>
          <w:numId w:val="25"/>
        </w:numPr>
        <w:shd w:val="clear" w:color="auto" w:fill="FFFFFF"/>
        <w:spacing w:after="0" w:line="240" w:lineRule="auto"/>
        <w:rPr>
          <w:ins w:id="2127" w:author="Unknown"/>
          <w:rFonts w:ascii="Segoe UI" w:eastAsia="Times New Roman" w:hAnsi="Segoe UI" w:cs="Segoe UI"/>
          <w:color w:val="000000"/>
          <w:sz w:val="23"/>
          <w:szCs w:val="23"/>
        </w:rPr>
      </w:pPr>
      <w:ins w:id="2128" w:author="Unknown">
        <w:r w:rsidRPr="00C21DBA">
          <w:rPr>
            <w:rFonts w:ascii="Segoe UI" w:eastAsia="Times New Roman" w:hAnsi="Segoe UI" w:cs="Segoe UI"/>
            <w:color w:val="000000"/>
            <w:sz w:val="23"/>
            <w:szCs w:val="23"/>
          </w:rPr>
          <w:t>Return 1, if A[l] + A[r] == sum</w:t>
        </w:r>
      </w:ins>
    </w:p>
    <w:p w:rsidR="00C21DBA" w:rsidRPr="00C21DBA" w:rsidRDefault="00C21DBA" w:rsidP="00C21DBA">
      <w:pPr>
        <w:numPr>
          <w:ilvl w:val="0"/>
          <w:numId w:val="25"/>
        </w:numPr>
        <w:shd w:val="clear" w:color="auto" w:fill="FFFFFF"/>
        <w:spacing w:after="0" w:line="240" w:lineRule="auto"/>
        <w:rPr>
          <w:ins w:id="2129" w:author="Unknown"/>
          <w:rFonts w:ascii="Segoe UI" w:eastAsia="Times New Roman" w:hAnsi="Segoe UI" w:cs="Segoe UI"/>
          <w:color w:val="000000"/>
          <w:sz w:val="23"/>
          <w:szCs w:val="23"/>
        </w:rPr>
      </w:pPr>
      <w:ins w:id="2130" w:author="Unknown">
        <w:r w:rsidRPr="00C21DBA">
          <w:rPr>
            <w:rFonts w:ascii="Segoe UI" w:eastAsia="Times New Roman" w:hAnsi="Segoe UI" w:cs="Segoe UI"/>
            <w:color w:val="000000"/>
            <w:sz w:val="23"/>
            <w:szCs w:val="23"/>
          </w:rPr>
          <w:t>l++, if A[l] + A[r] &lt; sum</w:t>
        </w:r>
      </w:ins>
    </w:p>
    <w:p w:rsidR="00C21DBA" w:rsidRPr="00C21DBA" w:rsidRDefault="00C21DBA" w:rsidP="00C21DBA">
      <w:pPr>
        <w:numPr>
          <w:ilvl w:val="0"/>
          <w:numId w:val="25"/>
        </w:numPr>
        <w:shd w:val="clear" w:color="auto" w:fill="FFFFFF"/>
        <w:spacing w:after="0" w:line="240" w:lineRule="auto"/>
        <w:rPr>
          <w:ins w:id="2131" w:author="Unknown"/>
          <w:rFonts w:ascii="Segoe UI" w:eastAsia="Times New Roman" w:hAnsi="Segoe UI" w:cs="Segoe UI"/>
          <w:color w:val="000000"/>
          <w:sz w:val="23"/>
          <w:szCs w:val="23"/>
        </w:rPr>
      </w:pPr>
      <w:ins w:id="2132" w:author="Unknown">
        <w:r w:rsidRPr="00C21DBA">
          <w:rPr>
            <w:rFonts w:ascii="Segoe UI" w:eastAsia="Times New Roman" w:hAnsi="Segoe UI" w:cs="Segoe UI"/>
            <w:color w:val="000000"/>
            <w:sz w:val="23"/>
            <w:szCs w:val="23"/>
          </w:rPr>
          <w:t>Otherwise r–</w:t>
        </w:r>
      </w:ins>
    </w:p>
    <w:p w:rsidR="00C21DBA" w:rsidRPr="00C21DBA" w:rsidRDefault="00C21DBA" w:rsidP="00C21DBA">
      <w:pPr>
        <w:numPr>
          <w:ilvl w:val="0"/>
          <w:numId w:val="25"/>
        </w:numPr>
        <w:shd w:val="clear" w:color="auto" w:fill="FFFFFF"/>
        <w:spacing w:after="0" w:line="240" w:lineRule="auto"/>
        <w:rPr>
          <w:ins w:id="2133" w:author="Unknown"/>
          <w:rFonts w:ascii="Segoe UI" w:eastAsia="Times New Roman" w:hAnsi="Segoe UI" w:cs="Segoe UI"/>
          <w:color w:val="000000"/>
          <w:sz w:val="23"/>
          <w:szCs w:val="23"/>
        </w:rPr>
      </w:pPr>
      <w:ins w:id="2134" w:author="Unknown">
        <w:r w:rsidRPr="00C21DBA">
          <w:rPr>
            <w:rFonts w:ascii="Segoe UI" w:eastAsia="Times New Roman" w:hAnsi="Segoe UI" w:cs="Segoe UI"/>
            <w:color w:val="000000"/>
            <w:sz w:val="23"/>
            <w:szCs w:val="23"/>
          </w:rPr>
          <w:t>Continue looping step 3 until all elements in the array are exhausted</w:t>
        </w:r>
      </w:ins>
    </w:p>
    <w:p w:rsidR="00C21DBA" w:rsidRPr="00C21DBA" w:rsidRDefault="00C21DBA" w:rsidP="00C21DBA">
      <w:pPr>
        <w:shd w:val="clear" w:color="auto" w:fill="FFFFFF"/>
        <w:spacing w:after="300" w:line="240" w:lineRule="auto"/>
        <w:jc w:val="both"/>
        <w:rPr>
          <w:ins w:id="2135" w:author="Unknown"/>
          <w:rFonts w:ascii="Segoe UI" w:eastAsia="Times New Roman" w:hAnsi="Segoe UI" w:cs="Segoe UI"/>
          <w:color w:val="000000"/>
          <w:sz w:val="23"/>
          <w:szCs w:val="23"/>
        </w:rPr>
      </w:pPr>
      <w:ins w:id="2136" w:author="Unknown">
        <w:r w:rsidRPr="00C21DBA">
          <w:rPr>
            <w:rFonts w:ascii="Segoe UI" w:eastAsia="Times New Roman" w:hAnsi="Segoe UI" w:cs="Segoe UI"/>
            <w:color w:val="000000"/>
            <w:sz w:val="23"/>
            <w:szCs w:val="23"/>
          </w:rPr>
          <w:t>Here is a C++ program demonstrating the aforementioned approach: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37" w:author="Unknown"/>
          <w:rFonts w:ascii="Courier" w:eastAsia="Times New Roman" w:hAnsi="Courier" w:cs="Courier New"/>
          <w:color w:val="333333"/>
          <w:sz w:val="20"/>
          <w:szCs w:val="20"/>
        </w:rPr>
      </w:pPr>
      <w:ins w:id="2138" w:author="Unknown">
        <w:r w:rsidRPr="00C21DBA">
          <w:rPr>
            <w:rFonts w:ascii="Courier" w:eastAsia="Times New Roman" w:hAnsi="Courier" w:cs="Courier New"/>
            <w:color w:val="333333"/>
            <w:sz w:val="20"/>
            <w:szCs w:val="20"/>
          </w:rPr>
          <w:t>#include &lt;bits/stdc++.h&gt;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39" w:author="Unknown"/>
          <w:rFonts w:ascii="Courier" w:eastAsia="Times New Roman" w:hAnsi="Courier" w:cs="Courier New"/>
          <w:color w:val="333333"/>
          <w:sz w:val="20"/>
          <w:szCs w:val="20"/>
        </w:rPr>
      </w:pPr>
      <w:ins w:id="2140" w:author="Unknown">
        <w:r w:rsidRPr="00C21DBA">
          <w:rPr>
            <w:rFonts w:ascii="Courier" w:eastAsia="Times New Roman" w:hAnsi="Courier" w:cs="Courier New"/>
            <w:color w:val="333333"/>
            <w:sz w:val="20"/>
            <w:szCs w:val="20"/>
          </w:rPr>
          <w:t>using namespace std;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1" w:author="Unknown"/>
          <w:rFonts w:ascii="Courier" w:eastAsia="Times New Roman" w:hAnsi="Courier" w:cs="Courier New"/>
          <w:color w:val="333333"/>
          <w:sz w:val="20"/>
          <w:szCs w:val="20"/>
        </w:rPr>
      </w:pPr>
      <w:ins w:id="2142" w:author="Unknown">
        <w:r w:rsidRPr="00C21DBA">
          <w:rPr>
            <w:rFonts w:ascii="Courier" w:eastAsia="Times New Roman" w:hAnsi="Courier" w:cs="Courier New"/>
            <w:color w:val="333333"/>
            <w:sz w:val="20"/>
            <w:szCs w:val="20"/>
          </w:rPr>
          <w:t>bool hasArrayTwoCandidates(int A[], int arr_size, int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3" w:author="Unknown"/>
          <w:rFonts w:ascii="Courier" w:eastAsia="Times New Roman" w:hAnsi="Courier" w:cs="Courier New"/>
          <w:color w:val="333333"/>
          <w:sz w:val="20"/>
          <w:szCs w:val="20"/>
        </w:rPr>
      </w:pPr>
      <w:ins w:id="2144" w:author="Unknown">
        <w:r w:rsidRPr="00C21DBA">
          <w:rPr>
            <w:rFonts w:ascii="Courier" w:eastAsia="Times New Roman" w:hAnsi="Courier" w:cs="Courier New"/>
            <w:color w:val="333333"/>
            <w:sz w:val="20"/>
            <w:szCs w:val="20"/>
          </w:rPr>
          <w:lastRenderedPageBreak/>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5" w:author="Unknown"/>
          <w:rFonts w:ascii="Courier" w:eastAsia="Times New Roman" w:hAnsi="Courier" w:cs="Courier New"/>
          <w:color w:val="333333"/>
          <w:sz w:val="20"/>
          <w:szCs w:val="20"/>
        </w:rPr>
      </w:pPr>
      <w:ins w:id="2146" w:author="Unknown">
        <w:r w:rsidRPr="00C21DBA">
          <w:rPr>
            <w:rFonts w:ascii="Courier" w:eastAsia="Times New Roman" w:hAnsi="Courier" w:cs="Courier New"/>
            <w:color w:val="333333"/>
            <w:sz w:val="20"/>
            <w:szCs w:val="20"/>
          </w:rPr>
          <w:t>int l, 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7" w:author="Unknown"/>
          <w:rFonts w:ascii="Courier" w:eastAsia="Times New Roman" w:hAnsi="Courier" w:cs="Courier New"/>
          <w:color w:val="333333"/>
          <w:sz w:val="20"/>
          <w:szCs w:val="20"/>
        </w:rPr>
      </w:pPr>
      <w:ins w:id="2148" w:author="Unknown">
        <w:r w:rsidRPr="00C21DBA">
          <w:rPr>
            <w:rFonts w:ascii="Courier" w:eastAsia="Times New Roman" w:hAnsi="Courier" w:cs="Courier New"/>
            <w:color w:val="333333"/>
            <w:sz w:val="20"/>
            <w:szCs w:val="20"/>
          </w:rPr>
          <w:t>sort(A, A + arr_size);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9" w:author="Unknown"/>
          <w:rFonts w:ascii="Courier" w:eastAsia="Times New Roman" w:hAnsi="Courier" w:cs="Courier New"/>
          <w:color w:val="333333"/>
          <w:sz w:val="20"/>
          <w:szCs w:val="20"/>
        </w:rPr>
      </w:pPr>
      <w:ins w:id="2150" w:author="Unknown">
        <w:r w:rsidRPr="00C21DBA">
          <w:rPr>
            <w:rFonts w:ascii="Courier" w:eastAsia="Times New Roman" w:hAnsi="Courier" w:cs="Courier New"/>
            <w:color w:val="333333"/>
            <w:sz w:val="20"/>
            <w:szCs w:val="20"/>
          </w:rPr>
          <w:t>l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51" w:author="Unknown"/>
          <w:rFonts w:ascii="Courier" w:eastAsia="Times New Roman" w:hAnsi="Courier" w:cs="Courier New"/>
          <w:color w:val="333333"/>
          <w:sz w:val="20"/>
          <w:szCs w:val="20"/>
        </w:rPr>
      </w:pPr>
      <w:ins w:id="2152" w:author="Unknown">
        <w:r w:rsidRPr="00C21DBA">
          <w:rPr>
            <w:rFonts w:ascii="Courier" w:eastAsia="Times New Roman" w:hAnsi="Courier" w:cs="Courier New"/>
            <w:color w:val="333333"/>
            <w:sz w:val="20"/>
            <w:szCs w:val="20"/>
          </w:rPr>
          <w:t>r = arr_size - 1;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53" w:author="Unknown"/>
          <w:rFonts w:ascii="Courier" w:eastAsia="Times New Roman" w:hAnsi="Courier" w:cs="Courier New"/>
          <w:color w:val="333333"/>
          <w:sz w:val="20"/>
          <w:szCs w:val="20"/>
        </w:rPr>
      </w:pPr>
      <w:ins w:id="2154" w:author="Unknown">
        <w:r w:rsidRPr="00C21DBA">
          <w:rPr>
            <w:rFonts w:ascii="Courier" w:eastAsia="Times New Roman" w:hAnsi="Courier" w:cs="Courier New"/>
            <w:color w:val="333333"/>
            <w:sz w:val="20"/>
            <w:szCs w:val="20"/>
          </w:rPr>
          <w:t>while (l &lt; 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55" w:author="Unknown"/>
          <w:rFonts w:ascii="Courier" w:eastAsia="Times New Roman" w:hAnsi="Courier" w:cs="Courier New"/>
          <w:color w:val="333333"/>
          <w:sz w:val="20"/>
          <w:szCs w:val="20"/>
        </w:rPr>
      </w:pPr>
      <w:ins w:id="215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57" w:author="Unknown"/>
          <w:rFonts w:ascii="Courier" w:eastAsia="Times New Roman" w:hAnsi="Courier" w:cs="Courier New"/>
          <w:color w:val="333333"/>
          <w:sz w:val="20"/>
          <w:szCs w:val="20"/>
        </w:rPr>
      </w:pPr>
      <w:ins w:id="2158" w:author="Unknown">
        <w:r w:rsidRPr="00C21DBA">
          <w:rPr>
            <w:rFonts w:ascii="Courier" w:eastAsia="Times New Roman" w:hAnsi="Courier" w:cs="Courier New"/>
            <w:color w:val="333333"/>
            <w:sz w:val="20"/>
            <w:szCs w:val="20"/>
          </w:rPr>
          <w:t>if(A[l] + A[r] ==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59" w:author="Unknown"/>
          <w:rFonts w:ascii="Courier" w:eastAsia="Times New Roman" w:hAnsi="Courier" w:cs="Courier New"/>
          <w:color w:val="333333"/>
          <w:sz w:val="20"/>
          <w:szCs w:val="20"/>
        </w:rPr>
      </w:pPr>
      <w:ins w:id="2160" w:author="Unknown">
        <w:r w:rsidRPr="00C21DBA">
          <w:rPr>
            <w:rFonts w:ascii="Courier" w:eastAsia="Times New Roman" w:hAnsi="Courier" w:cs="Courier New"/>
            <w:color w:val="333333"/>
            <w:sz w:val="20"/>
            <w:szCs w:val="20"/>
          </w:rPr>
          <w:t>return 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1" w:author="Unknown"/>
          <w:rFonts w:ascii="Courier" w:eastAsia="Times New Roman" w:hAnsi="Courier" w:cs="Courier New"/>
          <w:color w:val="333333"/>
          <w:sz w:val="20"/>
          <w:szCs w:val="20"/>
        </w:rPr>
      </w:pPr>
      <w:ins w:id="2162" w:author="Unknown">
        <w:r w:rsidRPr="00C21DBA">
          <w:rPr>
            <w:rFonts w:ascii="Courier" w:eastAsia="Times New Roman" w:hAnsi="Courier" w:cs="Courier New"/>
            <w:color w:val="333333"/>
            <w:sz w:val="20"/>
            <w:szCs w:val="20"/>
          </w:rPr>
          <w:t>else if(A[l] + A[r] &lt;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3" w:author="Unknown"/>
          <w:rFonts w:ascii="Courier" w:eastAsia="Times New Roman" w:hAnsi="Courier" w:cs="Courier New"/>
          <w:color w:val="333333"/>
          <w:sz w:val="20"/>
          <w:szCs w:val="20"/>
        </w:rPr>
      </w:pPr>
      <w:ins w:id="2164" w:author="Unknown">
        <w:r w:rsidRPr="00C21DBA">
          <w:rPr>
            <w:rFonts w:ascii="Courier" w:eastAsia="Times New Roman" w:hAnsi="Courier" w:cs="Courier New"/>
            <w:color w:val="333333"/>
            <w:sz w:val="20"/>
            <w:szCs w:val="20"/>
          </w:rPr>
          <w:t>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5" w:author="Unknown"/>
          <w:rFonts w:ascii="Courier" w:eastAsia="Times New Roman" w:hAnsi="Courier" w:cs="Courier New"/>
          <w:color w:val="333333"/>
          <w:sz w:val="20"/>
          <w:szCs w:val="20"/>
        </w:rPr>
      </w:pPr>
      <w:ins w:id="2166" w:author="Unknown">
        <w:r w:rsidRPr="00C21DBA">
          <w:rPr>
            <w:rFonts w:ascii="Courier" w:eastAsia="Times New Roman" w:hAnsi="Courier" w:cs="Courier New"/>
            <w:color w:val="333333"/>
            <w:sz w:val="20"/>
            <w:szCs w:val="20"/>
          </w:rPr>
          <w:t>else // A[i] + A[j] &gt;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7" w:author="Unknown"/>
          <w:rFonts w:ascii="Courier" w:eastAsia="Times New Roman" w:hAnsi="Courier" w:cs="Courier New"/>
          <w:color w:val="333333"/>
          <w:sz w:val="20"/>
          <w:szCs w:val="20"/>
        </w:rPr>
      </w:pPr>
      <w:ins w:id="2168" w:author="Unknown">
        <w:r w:rsidRPr="00C21DBA">
          <w:rPr>
            <w:rFonts w:ascii="Courier" w:eastAsia="Times New Roman" w:hAnsi="Courier" w:cs="Courier New"/>
            <w:color w:val="333333"/>
            <w:sz w:val="20"/>
            <w:szCs w:val="20"/>
          </w:rPr>
          <w:t>r--;</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9" w:author="Unknown"/>
          <w:rFonts w:ascii="Courier" w:eastAsia="Times New Roman" w:hAnsi="Courier" w:cs="Courier New"/>
          <w:color w:val="333333"/>
          <w:sz w:val="20"/>
          <w:szCs w:val="20"/>
        </w:rPr>
      </w:pPr>
      <w:ins w:id="2170"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71" w:author="Unknown"/>
          <w:rFonts w:ascii="Courier" w:eastAsia="Times New Roman" w:hAnsi="Courier" w:cs="Courier New"/>
          <w:color w:val="333333"/>
          <w:sz w:val="20"/>
          <w:szCs w:val="20"/>
        </w:rPr>
      </w:pPr>
      <w:ins w:id="2172"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73" w:author="Unknown"/>
          <w:rFonts w:ascii="Courier" w:eastAsia="Times New Roman" w:hAnsi="Courier" w:cs="Courier New"/>
          <w:color w:val="333333"/>
          <w:sz w:val="20"/>
          <w:szCs w:val="20"/>
        </w:rPr>
      </w:pPr>
      <w:ins w:id="2174"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75" w:author="Unknown"/>
          <w:rFonts w:ascii="Courier" w:eastAsia="Times New Roman" w:hAnsi="Courier" w:cs="Courier New"/>
          <w:color w:val="333333"/>
          <w:sz w:val="20"/>
          <w:szCs w:val="20"/>
        </w:rPr>
      </w:pPr>
      <w:ins w:id="2176" w:author="Unknown">
        <w:r w:rsidRPr="00C21DBA">
          <w:rPr>
            <w:rFonts w:ascii="Courier" w:eastAsia="Times New Roman" w:hAnsi="Courier" w:cs="Courier New"/>
            <w:color w:val="333333"/>
            <w:sz w:val="20"/>
            <w:szCs w:val="20"/>
          </w:rPr>
          <w:t>int main()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77" w:author="Unknown"/>
          <w:rFonts w:ascii="Courier" w:eastAsia="Times New Roman" w:hAnsi="Courier" w:cs="Courier New"/>
          <w:color w:val="333333"/>
          <w:sz w:val="20"/>
          <w:szCs w:val="20"/>
        </w:rPr>
      </w:pPr>
      <w:ins w:id="2178"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79" w:author="Unknown"/>
          <w:rFonts w:ascii="Courier" w:eastAsia="Times New Roman" w:hAnsi="Courier" w:cs="Courier New"/>
          <w:color w:val="333333"/>
          <w:sz w:val="20"/>
          <w:szCs w:val="20"/>
        </w:rPr>
      </w:pPr>
      <w:ins w:id="2180" w:author="Unknown">
        <w:r w:rsidRPr="00C21DBA">
          <w:rPr>
            <w:rFonts w:ascii="Courier" w:eastAsia="Times New Roman" w:hAnsi="Courier" w:cs="Courier New"/>
            <w:color w:val="333333"/>
            <w:sz w:val="20"/>
            <w:szCs w:val="20"/>
          </w:rPr>
          <w:t>int A[] = {24, 42, 22, -68, 100, -81};</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1" w:author="Unknown"/>
          <w:rFonts w:ascii="Courier" w:eastAsia="Times New Roman" w:hAnsi="Courier" w:cs="Courier New"/>
          <w:color w:val="333333"/>
          <w:sz w:val="20"/>
          <w:szCs w:val="20"/>
        </w:rPr>
      </w:pPr>
      <w:ins w:id="2182" w:author="Unknown">
        <w:r w:rsidRPr="00C21DBA">
          <w:rPr>
            <w:rFonts w:ascii="Courier" w:eastAsia="Times New Roman" w:hAnsi="Courier" w:cs="Courier New"/>
            <w:color w:val="333333"/>
            <w:sz w:val="20"/>
            <w:szCs w:val="20"/>
          </w:rPr>
          <w:t>int x = 32;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3" w:author="Unknown"/>
          <w:rFonts w:ascii="Courier" w:eastAsia="Times New Roman" w:hAnsi="Courier" w:cs="Courier New"/>
          <w:color w:val="333333"/>
          <w:sz w:val="20"/>
          <w:szCs w:val="20"/>
        </w:rPr>
      </w:pPr>
      <w:ins w:id="2184" w:author="Unknown">
        <w:r w:rsidRPr="00C21DBA">
          <w:rPr>
            <w:rFonts w:ascii="Courier" w:eastAsia="Times New Roman" w:hAnsi="Courier" w:cs="Courier New"/>
            <w:color w:val="333333"/>
            <w:sz w:val="20"/>
            <w:szCs w:val="20"/>
          </w:rPr>
          <w:t>int arr_size = sizeof(A) / sizeof(A[0]);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5" w:author="Unknown"/>
          <w:rFonts w:ascii="Courier" w:eastAsia="Times New Roman" w:hAnsi="Courier" w:cs="Courier New"/>
          <w:color w:val="333333"/>
          <w:sz w:val="20"/>
          <w:szCs w:val="20"/>
        </w:rPr>
      </w:pPr>
      <w:ins w:id="2186" w:author="Unknown">
        <w:r w:rsidRPr="00C21DBA">
          <w:rPr>
            <w:rFonts w:ascii="Courier" w:eastAsia="Times New Roman" w:hAnsi="Courier" w:cs="Courier New"/>
            <w:color w:val="333333"/>
            <w:sz w:val="20"/>
            <w:szCs w:val="20"/>
          </w:rPr>
          <w:t>if (hasArrayTwoCandidates(A, arr_size, 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7" w:author="Unknown"/>
          <w:rFonts w:ascii="Courier" w:eastAsia="Times New Roman" w:hAnsi="Courier" w:cs="Courier New"/>
          <w:color w:val="333333"/>
          <w:sz w:val="20"/>
          <w:szCs w:val="20"/>
        </w:rPr>
      </w:pPr>
      <w:ins w:id="2188" w:author="Unknown">
        <w:r w:rsidRPr="00C21DBA">
          <w:rPr>
            <w:rFonts w:ascii="Courier" w:eastAsia="Times New Roman" w:hAnsi="Courier" w:cs="Courier New"/>
            <w:color w:val="333333"/>
            <w:sz w:val="20"/>
            <w:szCs w:val="20"/>
          </w:rPr>
          <w:t>cout &lt;&lt; "The array has two elements with the given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9" w:author="Unknown"/>
          <w:rFonts w:ascii="Courier" w:eastAsia="Times New Roman" w:hAnsi="Courier" w:cs="Courier New"/>
          <w:color w:val="333333"/>
          <w:sz w:val="20"/>
          <w:szCs w:val="20"/>
        </w:rPr>
      </w:pPr>
      <w:ins w:id="2190" w:author="Unknown">
        <w:r w:rsidRPr="00C21DBA">
          <w:rPr>
            <w:rFonts w:ascii="Courier" w:eastAsia="Times New Roman" w:hAnsi="Courier" w:cs="Courier New"/>
            <w:color w:val="333333"/>
            <w:sz w:val="20"/>
            <w:szCs w:val="20"/>
          </w:rPr>
          <w:t>else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91" w:author="Unknown"/>
          <w:rFonts w:ascii="Courier" w:eastAsia="Times New Roman" w:hAnsi="Courier" w:cs="Courier New"/>
          <w:color w:val="333333"/>
          <w:sz w:val="20"/>
          <w:szCs w:val="20"/>
        </w:rPr>
      </w:pPr>
      <w:ins w:id="2192" w:author="Unknown">
        <w:r w:rsidRPr="00C21DBA">
          <w:rPr>
            <w:rFonts w:ascii="Courier" w:eastAsia="Times New Roman" w:hAnsi="Courier" w:cs="Courier New"/>
            <w:color w:val="333333"/>
            <w:sz w:val="20"/>
            <w:szCs w:val="20"/>
          </w:rPr>
          <w:t>cout &lt;&lt; "The given array doesn't have two elements with the given sum!";</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93" w:author="Unknown"/>
          <w:rFonts w:ascii="Courier" w:eastAsia="Times New Roman" w:hAnsi="Courier" w:cs="Courier New"/>
          <w:color w:val="333333"/>
          <w:sz w:val="20"/>
          <w:szCs w:val="20"/>
        </w:rPr>
      </w:pPr>
      <w:ins w:id="2194" w:author="Unknown">
        <w:r w:rsidRPr="00C21DBA">
          <w:rPr>
            <w:rFonts w:ascii="Courier" w:eastAsia="Times New Roman" w:hAnsi="Courier" w:cs="Courier New"/>
            <w:color w:val="333333"/>
            <w:sz w:val="20"/>
            <w:szCs w:val="20"/>
          </w:rPr>
          <w:t>return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95" w:author="Unknown"/>
          <w:rFonts w:ascii="Courier" w:eastAsia="Times New Roman" w:hAnsi="Courier" w:cs="Courier New"/>
          <w:color w:val="333333"/>
          <w:sz w:val="20"/>
          <w:szCs w:val="20"/>
        </w:rPr>
      </w:pPr>
      <w:ins w:id="2196" w:author="Unknown">
        <w:r w:rsidRPr="00C21DBA">
          <w:rPr>
            <w:rFonts w:ascii="Courier" w:eastAsia="Times New Roman" w:hAnsi="Courier" w:cs="Courier New"/>
            <w:color w:val="333333"/>
            <w:sz w:val="20"/>
            <w:szCs w:val="20"/>
          </w:rPr>
          <w:t>}</w:t>
        </w:r>
      </w:ins>
    </w:p>
    <w:p w:rsidR="00C21DBA" w:rsidRPr="00C21DBA" w:rsidRDefault="00C21DBA" w:rsidP="00C21DBA">
      <w:pPr>
        <w:shd w:val="clear" w:color="auto" w:fill="FFFFFF"/>
        <w:spacing w:after="300" w:line="240" w:lineRule="auto"/>
        <w:jc w:val="both"/>
        <w:rPr>
          <w:ins w:id="2197" w:author="Unknown"/>
          <w:rFonts w:ascii="Segoe UI" w:eastAsia="Times New Roman" w:hAnsi="Segoe UI" w:cs="Segoe UI"/>
          <w:color w:val="000000"/>
          <w:sz w:val="23"/>
          <w:szCs w:val="23"/>
        </w:rPr>
      </w:pPr>
      <w:ins w:id="2198" w:author="Unknown">
        <w:r w:rsidRPr="00C21DBA">
          <w:rPr>
            <w:rFonts w:ascii="Segoe UI" w:eastAsia="Times New Roman" w:hAnsi="Segoe UI" w:cs="Segoe UI"/>
            <w:b/>
            <w:bCs/>
            <w:color w:val="000000"/>
            <w:sz w:val="23"/>
          </w:rPr>
          <w:lastRenderedPageBreak/>
          <w:t>Output:</w:t>
        </w:r>
      </w:ins>
    </w:p>
    <w:p w:rsidR="00C21DBA" w:rsidRPr="00C21DBA" w:rsidRDefault="00C21DBA" w:rsidP="00C21DBA">
      <w:pPr>
        <w:shd w:val="clear" w:color="auto" w:fill="FFFFFF"/>
        <w:spacing w:after="300" w:line="240" w:lineRule="auto"/>
        <w:jc w:val="both"/>
        <w:rPr>
          <w:ins w:id="2199" w:author="Unknown"/>
          <w:rFonts w:ascii="Segoe UI" w:eastAsia="Times New Roman" w:hAnsi="Segoe UI" w:cs="Segoe UI"/>
          <w:color w:val="000000"/>
          <w:sz w:val="23"/>
          <w:szCs w:val="23"/>
        </w:rPr>
      </w:pPr>
      <w:ins w:id="2200" w:author="Unknown">
        <w:r w:rsidRPr="00C21DBA">
          <w:rPr>
            <w:rFonts w:ascii="Segoe UI" w:eastAsia="Times New Roman" w:hAnsi="Segoe UI" w:cs="Segoe UI"/>
            <w:color w:val="000000"/>
            <w:sz w:val="23"/>
            <w:szCs w:val="23"/>
          </w:rPr>
          <w:t>The given array has two elements with the given sum!</w:t>
        </w:r>
      </w:ins>
    </w:p>
    <w:p w:rsidR="00C21DBA" w:rsidRPr="00C21DBA" w:rsidRDefault="00C21DBA" w:rsidP="00C21DBA">
      <w:pPr>
        <w:shd w:val="clear" w:color="auto" w:fill="FFFFFF"/>
        <w:spacing w:before="100" w:beforeAutospacing="1" w:after="100" w:afterAutospacing="1" w:line="240" w:lineRule="auto"/>
        <w:outlineLvl w:val="2"/>
        <w:rPr>
          <w:ins w:id="2201" w:author="Unknown"/>
          <w:rFonts w:ascii="Arial" w:eastAsia="Times New Roman" w:hAnsi="Arial" w:cs="Arial"/>
          <w:b/>
          <w:bCs/>
          <w:color w:val="222222"/>
          <w:sz w:val="27"/>
          <w:szCs w:val="27"/>
        </w:rPr>
      </w:pPr>
      <w:ins w:id="2202" w:author="Unknown">
        <w:r w:rsidRPr="00C21DBA">
          <w:rPr>
            <w:rFonts w:ascii="Arial" w:eastAsia="Times New Roman" w:hAnsi="Arial" w:cs="Arial"/>
            <w:b/>
            <w:bCs/>
            <w:color w:val="222222"/>
            <w:sz w:val="27"/>
            <w:szCs w:val="27"/>
          </w:rPr>
          <w:t>Question: You are given an input stream of N integers that you need to insert in a new stream. How will you find the median of the new stream formed by each insertion of x to the new stream?</w:t>
        </w:r>
      </w:ins>
    </w:p>
    <w:p w:rsidR="00C21DBA" w:rsidRPr="00C21DBA" w:rsidRDefault="00C21DBA" w:rsidP="00C21DBA">
      <w:pPr>
        <w:shd w:val="clear" w:color="auto" w:fill="FFFFFF"/>
        <w:spacing w:after="300" w:line="240" w:lineRule="auto"/>
        <w:jc w:val="both"/>
        <w:rPr>
          <w:ins w:id="2203" w:author="Unknown"/>
          <w:rFonts w:ascii="Segoe UI" w:eastAsia="Times New Roman" w:hAnsi="Segoe UI" w:cs="Segoe UI"/>
          <w:color w:val="000000"/>
          <w:sz w:val="23"/>
          <w:szCs w:val="23"/>
        </w:rPr>
      </w:pPr>
      <w:ins w:id="2204" w:author="Unknown">
        <w:r w:rsidRPr="00C21DBA">
          <w:rPr>
            <w:rFonts w:ascii="Segoe UI" w:eastAsia="Times New Roman" w:hAnsi="Segoe UI" w:cs="Segoe UI"/>
            <w:b/>
            <w:bCs/>
            <w:color w:val="000000"/>
            <w:sz w:val="23"/>
            <w:szCs w:val="23"/>
          </w:rPr>
          <w:t>Answer</w:t>
        </w:r>
        <w:r w:rsidRPr="00C21DBA">
          <w:rPr>
            <w:rFonts w:ascii="Segoe UI" w:eastAsia="Times New Roman" w:hAnsi="Segoe UI" w:cs="Segoe UI"/>
            <w:color w:val="000000"/>
            <w:sz w:val="23"/>
            <w:szCs w:val="23"/>
          </w:rPr>
          <w:t>:</w:t>
        </w:r>
      </w:ins>
    </w:p>
    <w:p w:rsidR="00C21DBA" w:rsidRPr="00C21DBA" w:rsidRDefault="00C21DBA" w:rsidP="00C21DBA">
      <w:pPr>
        <w:shd w:val="clear" w:color="auto" w:fill="FFFFFF"/>
        <w:spacing w:after="300" w:line="240" w:lineRule="auto"/>
        <w:jc w:val="both"/>
        <w:rPr>
          <w:ins w:id="2205" w:author="Unknown"/>
          <w:rFonts w:ascii="Segoe UI" w:eastAsia="Times New Roman" w:hAnsi="Segoe UI" w:cs="Segoe UI"/>
          <w:color w:val="000000"/>
          <w:sz w:val="23"/>
          <w:szCs w:val="23"/>
        </w:rPr>
      </w:pPr>
      <w:ins w:id="2206" w:author="Unknown">
        <w:r w:rsidRPr="00C21DBA">
          <w:rPr>
            <w:rFonts w:ascii="Segoe UI" w:eastAsia="Times New Roman" w:hAnsi="Segoe UI" w:cs="Segoe UI"/>
            <w:b/>
            <w:bCs/>
            <w:color w:val="000000"/>
            <w:sz w:val="23"/>
            <w:szCs w:val="23"/>
          </w:rPr>
          <w:t>The Input</w:t>
        </w:r>
        <w:r w:rsidRPr="00C21DBA">
          <w:rPr>
            <w:rFonts w:ascii="Segoe UI" w:eastAsia="Times New Roman" w:hAnsi="Segoe UI" w:cs="Segoe UI"/>
            <w:color w:val="000000"/>
            <w:sz w:val="23"/>
            <w:szCs w:val="23"/>
          </w:rPr>
          <w:t> – The first line of the input contains an integer N that represents the total number of elements in the stream. Next N lines contain integer x that represents the number to be inserted into the stream.</w:t>
        </w:r>
      </w:ins>
    </w:p>
    <w:p w:rsidR="00C21DBA" w:rsidRPr="00C21DBA" w:rsidRDefault="00C21DBA" w:rsidP="00C21DBA">
      <w:pPr>
        <w:shd w:val="clear" w:color="auto" w:fill="FFFFFF"/>
        <w:spacing w:after="300" w:line="240" w:lineRule="auto"/>
        <w:jc w:val="both"/>
        <w:rPr>
          <w:ins w:id="2207" w:author="Unknown"/>
          <w:rFonts w:ascii="Segoe UI" w:eastAsia="Times New Roman" w:hAnsi="Segoe UI" w:cs="Segoe UI"/>
          <w:color w:val="000000"/>
          <w:sz w:val="23"/>
          <w:szCs w:val="23"/>
        </w:rPr>
      </w:pPr>
      <w:ins w:id="2208" w:author="Unknown">
        <w:r w:rsidRPr="00C21DBA">
          <w:rPr>
            <w:rFonts w:ascii="Segoe UI" w:eastAsia="Times New Roman" w:hAnsi="Segoe UI" w:cs="Segoe UI"/>
            <w:b/>
            <w:bCs/>
            <w:color w:val="000000"/>
            <w:sz w:val="23"/>
            <w:szCs w:val="23"/>
          </w:rPr>
          <w:t>The Output</w:t>
        </w:r>
        <w:r w:rsidRPr="00C21DBA">
          <w:rPr>
            <w:rFonts w:ascii="Segoe UI" w:eastAsia="Times New Roman" w:hAnsi="Segoe UI" w:cs="Segoe UI"/>
            <w:color w:val="000000"/>
            <w:sz w:val="23"/>
            <w:szCs w:val="23"/>
          </w:rPr>
          <w:t> – For each of the element added to the stream print the floor of the new median in a new line.</w:t>
        </w:r>
      </w:ins>
    </w:p>
    <w:p w:rsidR="00C21DBA" w:rsidRPr="00C21DBA" w:rsidRDefault="00C21DBA" w:rsidP="00C21DBA">
      <w:pPr>
        <w:shd w:val="clear" w:color="auto" w:fill="FFFFFF"/>
        <w:spacing w:after="300" w:line="240" w:lineRule="auto"/>
        <w:jc w:val="both"/>
        <w:rPr>
          <w:ins w:id="2209" w:author="Unknown"/>
          <w:rFonts w:ascii="Segoe UI" w:eastAsia="Times New Roman" w:hAnsi="Segoe UI" w:cs="Segoe UI"/>
          <w:color w:val="000000"/>
          <w:sz w:val="23"/>
          <w:szCs w:val="23"/>
        </w:rPr>
      </w:pPr>
      <w:ins w:id="2210" w:author="Unknown">
        <w:r w:rsidRPr="00C21DBA">
          <w:rPr>
            <w:rFonts w:ascii="Segoe UI" w:eastAsia="Times New Roman" w:hAnsi="Segoe UI" w:cs="Segoe UI"/>
            <w:color w:val="000000"/>
            <w:sz w:val="23"/>
            <w:szCs w:val="23"/>
          </w:rPr>
          <w:t>For the output to be correct we need to follow two constraints;</w:t>
        </w:r>
      </w:ins>
    </w:p>
    <w:p w:rsidR="00C21DBA" w:rsidRPr="00C21DBA" w:rsidRDefault="00C21DBA" w:rsidP="00C21DBA">
      <w:pPr>
        <w:numPr>
          <w:ilvl w:val="0"/>
          <w:numId w:val="26"/>
        </w:numPr>
        <w:shd w:val="clear" w:color="auto" w:fill="FFFFFF"/>
        <w:spacing w:after="0" w:line="240" w:lineRule="auto"/>
        <w:rPr>
          <w:ins w:id="2211" w:author="Unknown"/>
          <w:rFonts w:ascii="Segoe UI" w:eastAsia="Times New Roman" w:hAnsi="Segoe UI" w:cs="Segoe UI"/>
          <w:color w:val="000000"/>
          <w:sz w:val="23"/>
          <w:szCs w:val="23"/>
        </w:rPr>
      </w:pPr>
      <w:ins w:id="2212" w:author="Unknown">
        <w:r w:rsidRPr="00C21DBA">
          <w:rPr>
            <w:rFonts w:ascii="Segoe UI" w:eastAsia="Times New Roman" w:hAnsi="Segoe UI" w:cs="Segoe UI"/>
            <w:color w:val="000000"/>
            <w:sz w:val="23"/>
            <w:szCs w:val="23"/>
          </w:rPr>
          <w:t>N is greater than or equal to 1 and less than or equal to 106</w:t>
        </w:r>
      </w:ins>
    </w:p>
    <w:p w:rsidR="00C21DBA" w:rsidRPr="00C21DBA" w:rsidRDefault="00C21DBA" w:rsidP="00C21DBA">
      <w:pPr>
        <w:numPr>
          <w:ilvl w:val="0"/>
          <w:numId w:val="26"/>
        </w:numPr>
        <w:shd w:val="clear" w:color="auto" w:fill="FFFFFF"/>
        <w:spacing w:after="0" w:line="240" w:lineRule="auto"/>
        <w:rPr>
          <w:ins w:id="2213" w:author="Unknown"/>
          <w:rFonts w:ascii="Segoe UI" w:eastAsia="Times New Roman" w:hAnsi="Segoe UI" w:cs="Segoe UI"/>
          <w:color w:val="000000"/>
          <w:sz w:val="23"/>
          <w:szCs w:val="23"/>
        </w:rPr>
      </w:pPr>
      <w:ins w:id="2214" w:author="Unknown">
        <w:r w:rsidRPr="00C21DBA">
          <w:rPr>
            <w:rFonts w:ascii="Segoe UI" w:eastAsia="Times New Roman" w:hAnsi="Segoe UI" w:cs="Segoe UI"/>
            <w:color w:val="000000"/>
            <w:sz w:val="23"/>
            <w:szCs w:val="23"/>
          </w:rPr>
          <w:t>x is greater than or equal to 1 and less than or equal to 106</w:t>
        </w:r>
      </w:ins>
    </w:p>
    <w:p w:rsidR="00C21DBA" w:rsidRPr="00C21DBA" w:rsidRDefault="00C21DBA" w:rsidP="00C21DBA">
      <w:pPr>
        <w:shd w:val="clear" w:color="auto" w:fill="FFFFFF"/>
        <w:spacing w:after="300" w:line="240" w:lineRule="auto"/>
        <w:jc w:val="both"/>
        <w:rPr>
          <w:ins w:id="2215" w:author="Unknown"/>
          <w:rFonts w:ascii="Segoe UI" w:eastAsia="Times New Roman" w:hAnsi="Segoe UI" w:cs="Segoe UI"/>
          <w:color w:val="000000"/>
          <w:sz w:val="23"/>
          <w:szCs w:val="23"/>
        </w:rPr>
      </w:pPr>
      <w:ins w:id="2216" w:author="Unknown">
        <w:r w:rsidRPr="00C21DBA">
          <w:rPr>
            <w:rFonts w:ascii="Segoe UI" w:eastAsia="Times New Roman" w:hAnsi="Segoe UI" w:cs="Segoe UI"/>
            <w:color w:val="000000"/>
            <w:sz w:val="23"/>
            <w:szCs w:val="23"/>
          </w:rPr>
          <w:t>An example:</w:t>
        </w:r>
      </w:ins>
    </w:p>
    <w:p w:rsidR="00C21DBA" w:rsidRPr="00C21DBA" w:rsidRDefault="00C21DBA" w:rsidP="00C21DBA">
      <w:pPr>
        <w:shd w:val="clear" w:color="auto" w:fill="FFFFFF"/>
        <w:spacing w:after="300" w:line="240" w:lineRule="auto"/>
        <w:jc w:val="both"/>
        <w:rPr>
          <w:ins w:id="2217" w:author="Unknown"/>
          <w:rFonts w:ascii="Segoe UI" w:eastAsia="Times New Roman" w:hAnsi="Segoe UI" w:cs="Segoe UI"/>
          <w:color w:val="000000"/>
          <w:sz w:val="23"/>
          <w:szCs w:val="23"/>
        </w:rPr>
      </w:pPr>
      <w:ins w:id="2218" w:author="Unknown">
        <w:r w:rsidRPr="00C21DBA">
          <w:rPr>
            <w:rFonts w:ascii="Segoe UI" w:eastAsia="Times New Roman" w:hAnsi="Segoe UI" w:cs="Segoe UI"/>
            <w:b/>
            <w:bCs/>
            <w:color w:val="000000"/>
            <w:sz w:val="23"/>
          </w:rPr>
          <w:t>Input:</w:t>
        </w:r>
      </w:ins>
    </w:p>
    <w:p w:rsidR="00C21DBA" w:rsidRPr="00C21DBA" w:rsidRDefault="00C21DBA" w:rsidP="00C21DBA">
      <w:pPr>
        <w:shd w:val="clear" w:color="auto" w:fill="FFFFFF"/>
        <w:spacing w:after="300" w:line="240" w:lineRule="auto"/>
        <w:jc w:val="both"/>
        <w:rPr>
          <w:ins w:id="2219" w:author="Unknown"/>
          <w:rFonts w:ascii="Segoe UI" w:eastAsia="Times New Roman" w:hAnsi="Segoe UI" w:cs="Segoe UI"/>
          <w:color w:val="000000"/>
          <w:sz w:val="23"/>
          <w:szCs w:val="23"/>
        </w:rPr>
      </w:pPr>
      <w:ins w:id="2220" w:author="Unknown">
        <w:r w:rsidRPr="00C21DBA">
          <w:rPr>
            <w:rFonts w:ascii="Segoe UI" w:eastAsia="Times New Roman" w:hAnsi="Segoe UI" w:cs="Segoe UI"/>
            <w:color w:val="000000"/>
            <w:sz w:val="23"/>
            <w:szCs w:val="23"/>
          </w:rPr>
          <w:t>4 (Number of elements i.e. N)</w:t>
        </w:r>
        <w:r w:rsidRPr="00C21DBA">
          <w:rPr>
            <w:rFonts w:ascii="Segoe UI" w:eastAsia="Times New Roman" w:hAnsi="Segoe UI" w:cs="Segoe UI"/>
            <w:color w:val="000000"/>
            <w:sz w:val="23"/>
            <w:szCs w:val="23"/>
          </w:rPr>
          <w:br/>
          <w:t>5*</w:t>
        </w:r>
        <w:r w:rsidRPr="00C21DBA">
          <w:rPr>
            <w:rFonts w:ascii="Segoe UI" w:eastAsia="Times New Roman" w:hAnsi="Segoe UI" w:cs="Segoe UI"/>
            <w:color w:val="000000"/>
            <w:sz w:val="23"/>
            <w:szCs w:val="23"/>
          </w:rPr>
          <w:br/>
          <w:t>15*</w:t>
        </w:r>
        <w:r w:rsidRPr="00C21DBA">
          <w:rPr>
            <w:rFonts w:ascii="Segoe UI" w:eastAsia="Times New Roman" w:hAnsi="Segoe UI" w:cs="Segoe UI"/>
            <w:color w:val="000000"/>
            <w:sz w:val="23"/>
            <w:szCs w:val="23"/>
          </w:rPr>
          <w:br/>
          <w:t>1*</w:t>
        </w:r>
        <w:r w:rsidRPr="00C21DBA">
          <w:rPr>
            <w:rFonts w:ascii="Segoe UI" w:eastAsia="Times New Roman" w:hAnsi="Segoe UI" w:cs="Segoe UI"/>
            <w:color w:val="000000"/>
            <w:sz w:val="23"/>
            <w:szCs w:val="23"/>
          </w:rPr>
          <w:br/>
          <w:t>3*</w:t>
        </w:r>
        <w:r w:rsidRPr="00C21DBA">
          <w:rPr>
            <w:rFonts w:ascii="Segoe UI" w:eastAsia="Times New Roman" w:hAnsi="Segoe UI" w:cs="Segoe UI"/>
            <w:color w:val="000000"/>
            <w:sz w:val="23"/>
            <w:szCs w:val="23"/>
          </w:rPr>
          <w:br/>
          <w:t>* = The elements of the stream</w:t>
        </w:r>
      </w:ins>
    </w:p>
    <w:p w:rsidR="00C21DBA" w:rsidRPr="00C21DBA" w:rsidRDefault="00C21DBA" w:rsidP="00C21DBA">
      <w:pPr>
        <w:shd w:val="clear" w:color="auto" w:fill="FFFFFF"/>
        <w:spacing w:after="300" w:line="240" w:lineRule="auto"/>
        <w:jc w:val="both"/>
        <w:rPr>
          <w:ins w:id="2221" w:author="Unknown"/>
          <w:rFonts w:ascii="Segoe UI" w:eastAsia="Times New Roman" w:hAnsi="Segoe UI" w:cs="Segoe UI"/>
          <w:color w:val="000000"/>
          <w:sz w:val="23"/>
          <w:szCs w:val="23"/>
        </w:rPr>
      </w:pPr>
      <w:ins w:id="2222" w:author="Unknown">
        <w:r w:rsidRPr="00C21DBA">
          <w:rPr>
            <w:rFonts w:ascii="Segoe UI" w:eastAsia="Times New Roman" w:hAnsi="Segoe UI" w:cs="Segoe UI"/>
            <w:color w:val="000000"/>
            <w:sz w:val="23"/>
            <w:szCs w:val="23"/>
          </w:rPr>
          <w:t>The output will be:</w:t>
        </w:r>
      </w:ins>
    </w:p>
    <w:p w:rsidR="00C21DBA" w:rsidRPr="00C21DBA" w:rsidRDefault="00C21DBA" w:rsidP="00C21DBA">
      <w:pPr>
        <w:shd w:val="clear" w:color="auto" w:fill="FFFFFF"/>
        <w:spacing w:after="300" w:line="240" w:lineRule="auto"/>
        <w:jc w:val="both"/>
        <w:rPr>
          <w:ins w:id="2223" w:author="Unknown"/>
          <w:rFonts w:ascii="Segoe UI" w:eastAsia="Times New Roman" w:hAnsi="Segoe UI" w:cs="Segoe UI"/>
          <w:color w:val="000000"/>
          <w:sz w:val="23"/>
          <w:szCs w:val="23"/>
        </w:rPr>
      </w:pPr>
      <w:ins w:id="2224" w:author="Unknown">
        <w:r w:rsidRPr="00C21DBA">
          <w:rPr>
            <w:rFonts w:ascii="Segoe UI" w:eastAsia="Times New Roman" w:hAnsi="Segoe UI" w:cs="Segoe UI"/>
            <w:color w:val="000000"/>
            <w:sz w:val="23"/>
            <w:szCs w:val="23"/>
          </w:rPr>
          <w:t>5</w:t>
        </w:r>
        <w:r w:rsidRPr="00C21DBA">
          <w:rPr>
            <w:rFonts w:ascii="Segoe UI" w:eastAsia="Times New Roman" w:hAnsi="Segoe UI" w:cs="Segoe UI"/>
            <w:color w:val="000000"/>
            <w:sz w:val="23"/>
            <w:szCs w:val="23"/>
          </w:rPr>
          <w:br/>
          <w:t>10</w:t>
        </w:r>
        <w:r w:rsidRPr="00C21DBA">
          <w:rPr>
            <w:rFonts w:ascii="Segoe UI" w:eastAsia="Times New Roman" w:hAnsi="Segoe UI" w:cs="Segoe UI"/>
            <w:color w:val="000000"/>
            <w:sz w:val="23"/>
            <w:szCs w:val="23"/>
          </w:rPr>
          <w:br/>
          <w:t>5</w:t>
        </w:r>
        <w:r w:rsidRPr="00C21DBA">
          <w:rPr>
            <w:rFonts w:ascii="Segoe UI" w:eastAsia="Times New Roman" w:hAnsi="Segoe UI" w:cs="Segoe UI"/>
            <w:color w:val="000000"/>
            <w:sz w:val="23"/>
            <w:szCs w:val="23"/>
          </w:rPr>
          <w:br/>
          <w:t>4</w:t>
        </w:r>
      </w:ins>
    </w:p>
    <w:p w:rsidR="00C21DBA" w:rsidRPr="00C21DBA" w:rsidRDefault="00C21DBA" w:rsidP="00C21DBA">
      <w:pPr>
        <w:shd w:val="clear" w:color="auto" w:fill="FFFFFF"/>
        <w:spacing w:after="300" w:line="240" w:lineRule="auto"/>
        <w:jc w:val="both"/>
        <w:rPr>
          <w:ins w:id="2225" w:author="Unknown"/>
          <w:rFonts w:ascii="Segoe UI" w:eastAsia="Times New Roman" w:hAnsi="Segoe UI" w:cs="Segoe UI"/>
          <w:color w:val="000000"/>
          <w:sz w:val="23"/>
          <w:szCs w:val="23"/>
        </w:rPr>
      </w:pPr>
      <w:ins w:id="2226" w:author="Unknown">
        <w:r w:rsidRPr="00C21DBA">
          <w:rPr>
            <w:rFonts w:ascii="Segoe UI" w:eastAsia="Times New Roman" w:hAnsi="Segoe UI" w:cs="Segoe UI"/>
            <w:b/>
            <w:bCs/>
            <w:color w:val="000000"/>
            <w:sz w:val="23"/>
          </w:rPr>
          <w:t>Explanation:</w:t>
        </w:r>
      </w:ins>
    </w:p>
    <w:p w:rsidR="00C21DBA" w:rsidRPr="00C21DBA" w:rsidRDefault="00C21DBA" w:rsidP="00C21DBA">
      <w:pPr>
        <w:shd w:val="clear" w:color="auto" w:fill="FFFFFF"/>
        <w:spacing w:after="300" w:line="240" w:lineRule="auto"/>
        <w:jc w:val="both"/>
        <w:rPr>
          <w:ins w:id="2227" w:author="Unknown"/>
          <w:rFonts w:ascii="Segoe UI" w:eastAsia="Times New Roman" w:hAnsi="Segoe UI" w:cs="Segoe UI"/>
          <w:color w:val="000000"/>
          <w:sz w:val="23"/>
          <w:szCs w:val="23"/>
        </w:rPr>
      </w:pPr>
      <w:ins w:id="2228" w:author="Unknown">
        <w:r w:rsidRPr="00C21DBA">
          <w:rPr>
            <w:rFonts w:ascii="Segoe UI" w:eastAsia="Times New Roman" w:hAnsi="Segoe UI" w:cs="Segoe UI"/>
            <w:color w:val="000000"/>
            <w:sz w:val="23"/>
            <w:szCs w:val="23"/>
          </w:rPr>
          <w:t>5 goes to stream -&gt; median 5 (5)</w:t>
        </w:r>
        <w:r w:rsidRPr="00C21DBA">
          <w:rPr>
            <w:rFonts w:ascii="Segoe UI" w:eastAsia="Times New Roman" w:hAnsi="Segoe UI" w:cs="Segoe UI"/>
            <w:color w:val="000000"/>
            <w:sz w:val="23"/>
            <w:szCs w:val="23"/>
          </w:rPr>
          <w:br/>
          <w:t>15 goes to stream -&gt; median 10 (5, 15)</w:t>
        </w:r>
        <w:r w:rsidRPr="00C21DBA">
          <w:rPr>
            <w:rFonts w:ascii="Segoe UI" w:eastAsia="Times New Roman" w:hAnsi="Segoe UI" w:cs="Segoe UI"/>
            <w:color w:val="000000"/>
            <w:sz w:val="23"/>
            <w:szCs w:val="23"/>
          </w:rPr>
          <w:br/>
          <w:t>1 goes to stream -&gt; median 5 (5, 15, 1)</w:t>
        </w:r>
        <w:r w:rsidRPr="00C21DBA">
          <w:rPr>
            <w:rFonts w:ascii="Segoe UI" w:eastAsia="Times New Roman" w:hAnsi="Segoe UI" w:cs="Segoe UI"/>
            <w:color w:val="000000"/>
            <w:sz w:val="23"/>
            <w:szCs w:val="23"/>
          </w:rPr>
          <w:br/>
          <w:t>3 goes to stream -&gt; median 4 (5, 15, 1, 3)</w:t>
        </w:r>
      </w:ins>
    </w:p>
    <w:p w:rsidR="00C21DBA" w:rsidRPr="00C21DBA" w:rsidRDefault="00C21DBA" w:rsidP="00C21DBA">
      <w:pPr>
        <w:shd w:val="clear" w:color="auto" w:fill="FFFFFF"/>
        <w:spacing w:after="300" w:line="240" w:lineRule="auto"/>
        <w:jc w:val="both"/>
        <w:rPr>
          <w:ins w:id="2229" w:author="Unknown"/>
          <w:rFonts w:ascii="Segoe UI" w:eastAsia="Times New Roman" w:hAnsi="Segoe UI" w:cs="Segoe UI"/>
          <w:color w:val="000000"/>
          <w:sz w:val="23"/>
          <w:szCs w:val="23"/>
        </w:rPr>
      </w:pPr>
      <w:ins w:id="2230" w:author="Unknown">
        <w:r w:rsidRPr="00C21DBA">
          <w:rPr>
            <w:rFonts w:ascii="Segoe UI" w:eastAsia="Times New Roman" w:hAnsi="Segoe UI" w:cs="Segoe UI"/>
            <w:color w:val="000000"/>
            <w:sz w:val="23"/>
            <w:szCs w:val="23"/>
          </w:rPr>
          <w:lastRenderedPageBreak/>
          <w:t>That sums up the list of the 16 most important Facebook interview questions. Hope these questions will help you crack your upcoming Facebook interview. All the best!</w:t>
        </w:r>
      </w:ins>
    </w:p>
    <w:p w:rsidR="00C21DBA" w:rsidRPr="00C21DBA" w:rsidRDefault="00C21DBA" w:rsidP="00C21DBA">
      <w:pPr>
        <w:shd w:val="clear" w:color="auto" w:fill="FFFFFF"/>
        <w:spacing w:after="300" w:line="240" w:lineRule="auto"/>
        <w:jc w:val="both"/>
        <w:rPr>
          <w:ins w:id="2231" w:author="Unknown"/>
          <w:rFonts w:ascii="Segoe UI" w:eastAsia="Times New Roman" w:hAnsi="Segoe UI" w:cs="Segoe UI"/>
          <w:color w:val="000000"/>
          <w:sz w:val="23"/>
          <w:szCs w:val="23"/>
        </w:rPr>
      </w:pPr>
      <w:ins w:id="2232" w:author="Unknown">
        <w:r w:rsidRPr="00C21DBA">
          <w:rPr>
            <w:rFonts w:ascii="Segoe UI" w:eastAsia="Times New Roman" w:hAnsi="Segoe UI" w:cs="Segoe UI"/>
            <w:color w:val="000000"/>
            <w:sz w:val="23"/>
            <w:szCs w:val="23"/>
          </w:rPr>
          <w:t>Check out these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"https://hackr.io/tutorials/learn-c-plus-plus?ref=blog-post"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best C++ tutorials</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w:t>
        </w:r>
      </w:ins>
    </w:p>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Default="00C21DBA"/>
    <w:p w:rsidR="00C21DBA" w:rsidRPr="00C21DBA" w:rsidRDefault="00C21DBA" w:rsidP="00C21DBA">
      <w:pPr>
        <w:numPr>
          <w:ilvl w:val="0"/>
          <w:numId w:val="27"/>
        </w:numPr>
        <w:spacing w:after="0" w:line="240" w:lineRule="auto"/>
        <w:ind w:left="0"/>
        <w:rPr>
          <w:rFonts w:ascii="inherit" w:eastAsia="Times New Roman" w:hAnsi="inherit" w:cs="Segoe UI"/>
          <w:color w:val="000000"/>
          <w:sz w:val="21"/>
          <w:szCs w:val="21"/>
        </w:rPr>
      </w:pPr>
      <w:hyperlink r:id="rId77" w:anchor="The_process" w:tooltip="The process" w:history="1">
        <w:r w:rsidRPr="00C21DBA">
          <w:rPr>
            <w:rFonts w:ascii="inherit" w:eastAsia="Times New Roman" w:hAnsi="inherit" w:cs="Segoe UI"/>
            <w:color w:val="428BCA"/>
            <w:sz w:val="21"/>
            <w:u w:val="single"/>
          </w:rPr>
          <w:t>The process</w:t>
        </w:r>
      </w:hyperlink>
    </w:p>
    <w:p w:rsidR="00C21DBA" w:rsidRPr="00C21DBA" w:rsidRDefault="00C21DBA" w:rsidP="00C21DBA">
      <w:pPr>
        <w:numPr>
          <w:ilvl w:val="0"/>
          <w:numId w:val="27"/>
        </w:numPr>
        <w:spacing w:after="0" w:line="240" w:lineRule="auto"/>
        <w:ind w:left="0"/>
        <w:rPr>
          <w:rFonts w:ascii="inherit" w:eastAsia="Times New Roman" w:hAnsi="inherit" w:cs="Segoe UI"/>
          <w:color w:val="000000"/>
          <w:sz w:val="21"/>
          <w:szCs w:val="21"/>
        </w:rPr>
      </w:pPr>
      <w:hyperlink r:id="rId78" w:anchor="Technical_Interview_Tips" w:tooltip="Technical Interview Tips" w:history="1">
        <w:r w:rsidRPr="00C21DBA">
          <w:rPr>
            <w:rFonts w:ascii="inherit" w:eastAsia="Times New Roman" w:hAnsi="inherit" w:cs="Segoe UI"/>
            <w:color w:val="428BCA"/>
            <w:sz w:val="21"/>
            <w:u w:val="single"/>
          </w:rPr>
          <w:t>Technical Interview Tips</w:t>
        </w:r>
      </w:hyperlink>
    </w:p>
    <w:p w:rsidR="00C21DBA" w:rsidRPr="00C21DBA" w:rsidRDefault="00C21DBA" w:rsidP="00C21DBA">
      <w:pPr>
        <w:numPr>
          <w:ilvl w:val="0"/>
          <w:numId w:val="27"/>
        </w:numPr>
        <w:spacing w:after="0" w:line="240" w:lineRule="auto"/>
        <w:ind w:left="0"/>
        <w:rPr>
          <w:rFonts w:ascii="inherit" w:eastAsia="Times New Roman" w:hAnsi="inherit" w:cs="Segoe UI"/>
          <w:color w:val="000000"/>
          <w:sz w:val="21"/>
          <w:szCs w:val="21"/>
        </w:rPr>
      </w:pPr>
      <w:hyperlink r:id="rId79" w:anchor="TCS_Interview_Questions" w:tooltip="TCS Interview Questions" w:history="1">
        <w:r w:rsidRPr="00C21DBA">
          <w:rPr>
            <w:rFonts w:ascii="inherit" w:eastAsia="Times New Roman" w:hAnsi="inherit" w:cs="Segoe UI"/>
            <w:color w:val="428BCA"/>
            <w:sz w:val="21"/>
            <w:u w:val="single"/>
          </w:rPr>
          <w:t>TCS Interview Questions</w:t>
        </w:r>
      </w:hyperlink>
    </w:p>
    <w:p w:rsidR="00C21DBA" w:rsidRPr="00C21DBA" w:rsidRDefault="00C21DBA" w:rsidP="00C21DBA">
      <w:pPr>
        <w:numPr>
          <w:ilvl w:val="1"/>
          <w:numId w:val="27"/>
        </w:numPr>
        <w:spacing w:after="0" w:line="240" w:lineRule="auto"/>
        <w:ind w:left="150"/>
        <w:rPr>
          <w:rFonts w:ascii="inherit" w:eastAsia="Times New Roman" w:hAnsi="inherit" w:cs="Segoe UI"/>
          <w:color w:val="000000"/>
          <w:sz w:val="21"/>
          <w:szCs w:val="21"/>
        </w:rPr>
      </w:pPr>
      <w:hyperlink r:id="rId80" w:anchor="Question-Related_to_SDLC" w:tooltip="Question-Related to SDLC" w:history="1">
        <w:r w:rsidRPr="00C21DBA">
          <w:rPr>
            <w:rFonts w:ascii="inherit" w:eastAsia="Times New Roman" w:hAnsi="inherit" w:cs="Segoe UI"/>
            <w:color w:val="428BCA"/>
            <w:sz w:val="21"/>
            <w:u w:val="single"/>
          </w:rPr>
          <w:t>Question-Related to SDLC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1" w:anchor="Question_What_do_you_know_about_SDLC" w:tooltip="Question: What do you know about SDLC?" w:history="1">
        <w:r w:rsidRPr="00C21DBA">
          <w:rPr>
            <w:rFonts w:ascii="inherit" w:eastAsia="Times New Roman" w:hAnsi="inherit" w:cs="Segoe UI"/>
            <w:color w:val="428BCA"/>
            <w:sz w:val="21"/>
            <w:u w:val="single"/>
          </w:rPr>
          <w:t>Question: What do you know about SDLC?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2" w:anchor="Question_Are_you_familiar_with_the_various_SDLC_methodologies" w:tooltip="Question: Are you familiar with the various SDLC methodologies?" w:history="1">
        <w:r w:rsidRPr="00C21DBA">
          <w:rPr>
            <w:rFonts w:ascii="inherit" w:eastAsia="Times New Roman" w:hAnsi="inherit" w:cs="Segoe UI"/>
            <w:color w:val="428BCA"/>
            <w:sz w:val="21"/>
            <w:u w:val="single"/>
          </w:rPr>
          <w:t>Question: Are you familiar with the various SDLC methodologies?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3" w:anchor="Question_What_is_metadata_What_is_its_purpose" w:tooltip="Question: What is metadata? What is its purpose?" w:history="1">
        <w:r w:rsidRPr="00C21DBA">
          <w:rPr>
            <w:rFonts w:ascii="inherit" w:eastAsia="Times New Roman" w:hAnsi="inherit" w:cs="Segoe UI"/>
            <w:color w:val="428BCA"/>
            <w:sz w:val="21"/>
            <w:u w:val="single"/>
          </w:rPr>
          <w:t>Question: What is metadata? What is its purpose?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4" w:anchor="Question_Write_a_simple_HTML_to_get_the_username_as_input_and_submit_the_value_entered" w:tooltip="Question: Write a simple HTML to get the username as input and submit the value entered." w:history="1">
        <w:r w:rsidRPr="00C21DBA">
          <w:rPr>
            <w:rFonts w:ascii="inherit" w:eastAsia="Times New Roman" w:hAnsi="inherit" w:cs="Segoe UI"/>
            <w:color w:val="428BCA"/>
            <w:sz w:val="21"/>
            <w:u w:val="single"/>
          </w:rPr>
          <w:t>Question: Write a simple HTML to get the username as input and submit the value entered.</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5" w:anchor="Question_Name_few_tags_that_do_not_need_closing_tags" w:tooltip="Question: Name few tags that do not need closing tags." w:history="1">
        <w:r w:rsidRPr="00C21DBA">
          <w:rPr>
            <w:rFonts w:ascii="inherit" w:eastAsia="Times New Roman" w:hAnsi="inherit" w:cs="Segoe UI"/>
            <w:color w:val="428BCA"/>
            <w:sz w:val="21"/>
            <w:u w:val="single"/>
          </w:rPr>
          <w:t>Question: Name few tags that do not need closing tags.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6" w:anchor="Question_What_is_a_style_sheet" w:tooltip="Question: What is a style sheet?" w:history="1">
        <w:r w:rsidRPr="00C21DBA">
          <w:rPr>
            <w:rFonts w:ascii="inherit" w:eastAsia="Times New Roman" w:hAnsi="inherit" w:cs="Segoe UI"/>
            <w:color w:val="428BCA"/>
            <w:sz w:val="21"/>
            <w:u w:val="single"/>
          </w:rPr>
          <w:t>Question: What is a style sheet?</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7" w:anchor="Question_What_is_a_marquee" w:tooltip="Question: What is a marquee?" w:history="1">
        <w:r w:rsidRPr="00C21DBA">
          <w:rPr>
            <w:rFonts w:ascii="inherit" w:eastAsia="Times New Roman" w:hAnsi="inherit" w:cs="Segoe UI"/>
            <w:color w:val="428BCA"/>
            <w:sz w:val="21"/>
            <w:u w:val="single"/>
          </w:rPr>
          <w:t>Question: What is a marquee?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8" w:anchor="Question_Create_a_table_with_3_rows_and_2_columns_with_a_black_border" w:tooltip="Question: Create a table with 3 rows and 2 columns with a black border." w:history="1">
        <w:r w:rsidRPr="00C21DBA">
          <w:rPr>
            <w:rFonts w:ascii="inherit" w:eastAsia="Times New Roman" w:hAnsi="inherit" w:cs="Segoe UI"/>
            <w:color w:val="428BCA"/>
            <w:sz w:val="21"/>
            <w:u w:val="single"/>
          </w:rPr>
          <w:t>Question: Create a table with 3 rows and 2 columns with a black border.</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89" w:anchor="Question_Who_developed_C" w:tooltip="Question: Who developed C?" w:history="1">
        <w:r w:rsidRPr="00C21DBA">
          <w:rPr>
            <w:rFonts w:ascii="inherit" w:eastAsia="Times New Roman" w:hAnsi="inherit" w:cs="Segoe UI"/>
            <w:color w:val="428BCA"/>
            <w:sz w:val="21"/>
            <w:u w:val="single"/>
          </w:rPr>
          <w:t>Question: Who developed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0" w:anchor="Question_Can_you_write_a_program_to_find_if_a_number_is_prime" w:tooltip="Question: Can you write a program to find if a number is prime?" w:history="1">
        <w:r w:rsidRPr="00C21DBA">
          <w:rPr>
            <w:rFonts w:ascii="inherit" w:eastAsia="Times New Roman" w:hAnsi="inherit" w:cs="Segoe UI"/>
            <w:color w:val="428BCA"/>
            <w:sz w:val="21"/>
            <w:u w:val="single"/>
          </w:rPr>
          <w:t>Question: Can you write a program to find if a number is prime?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1" w:anchor="Question_What_is_a_dangling_pointer" w:tooltip="Question: What is a dangling pointer?" w:history="1">
        <w:r w:rsidRPr="00C21DBA">
          <w:rPr>
            <w:rFonts w:ascii="inherit" w:eastAsia="Times New Roman" w:hAnsi="inherit" w:cs="Segoe UI"/>
            <w:color w:val="428BCA"/>
            <w:sz w:val="21"/>
            <w:u w:val="single"/>
          </w:rPr>
          <w:t>Question: What is a dangling pointer?</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2" w:anchor="Question_Is_C_platform_independent" w:tooltip="Question: Is C platform independent?" w:history="1">
        <w:r w:rsidRPr="00C21DBA">
          <w:rPr>
            <w:rFonts w:ascii="inherit" w:eastAsia="Times New Roman" w:hAnsi="inherit" w:cs="Segoe UI"/>
            <w:color w:val="428BCA"/>
            <w:sz w:val="21"/>
            <w:u w:val="single"/>
          </w:rPr>
          <w:t>Question: Is C platform independent?</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3" w:anchor="Question_Explain_the_different_storage_classes_in_C" w:tooltip="Question: Explain the different storage classes in C." w:history="1">
        <w:r w:rsidRPr="00C21DBA">
          <w:rPr>
            <w:rFonts w:ascii="inherit" w:eastAsia="Times New Roman" w:hAnsi="inherit" w:cs="Segoe UI"/>
            <w:color w:val="428BCA"/>
            <w:sz w:val="21"/>
            <w:u w:val="single"/>
          </w:rPr>
          <w:t>Question: Explain the different storage classes in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4" w:anchor="Question_Write_a_simple_program_to_print_the_average_marks_of_a_student" w:tooltip="Question: Write a simple program to print the average marks of a student." w:history="1">
        <w:r w:rsidRPr="00C21DBA">
          <w:rPr>
            <w:rFonts w:ascii="inherit" w:eastAsia="Times New Roman" w:hAnsi="inherit" w:cs="Segoe UI"/>
            <w:color w:val="428BCA"/>
            <w:sz w:val="21"/>
            <w:u w:val="single"/>
          </w:rPr>
          <w:t>Question: Write a simple program to print the average marks of a student.</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5" w:anchor="Question_What_is_the_difference_between_struct_and_union_data_types" w:tooltip="Question: What is the difference between struct and union data types?" w:history="1">
        <w:r w:rsidRPr="00C21DBA">
          <w:rPr>
            <w:rFonts w:ascii="inherit" w:eastAsia="Times New Roman" w:hAnsi="inherit" w:cs="Segoe UI"/>
            <w:color w:val="428BCA"/>
            <w:sz w:val="21"/>
            <w:u w:val="single"/>
          </w:rPr>
          <w:t>Question: What is the difference between struct and union data types?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6" w:anchor="Question_Explain_the_difference_between_pass_by_value_and_pass_by_reference_using_a_simple_program" w:tooltip="Question: Explain the difference between pass by value and pass by reference using a simple program." w:history="1">
        <w:r w:rsidRPr="00C21DBA">
          <w:rPr>
            <w:rFonts w:ascii="inherit" w:eastAsia="Times New Roman" w:hAnsi="inherit" w:cs="Segoe UI"/>
            <w:color w:val="428BCA"/>
            <w:sz w:val="21"/>
            <w:u w:val="single"/>
          </w:rPr>
          <w:t>Question: Explain the difference between pass by value and pass by reference using a simple program.</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7" w:anchor="Question_What_are_the_data_structures_in_C" w:tooltip="Question: What are the data structures in C?" w:history="1">
        <w:r w:rsidRPr="00C21DBA">
          <w:rPr>
            <w:rFonts w:ascii="inherit" w:eastAsia="Times New Roman" w:hAnsi="inherit" w:cs="Segoe UI"/>
            <w:color w:val="428BCA"/>
            <w:sz w:val="21"/>
            <w:u w:val="single"/>
          </w:rPr>
          <w:t>Question: What are the data structures in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8" w:anchor="Question_What_are_directives_What_are_ifdef_define_and_endif" w:tooltip="Question: What are directives? What are ifdef, define and endif?" w:history="1">
        <w:r w:rsidRPr="00C21DBA">
          <w:rPr>
            <w:rFonts w:ascii="inherit" w:eastAsia="Times New Roman" w:hAnsi="inherit" w:cs="Segoe UI"/>
            <w:color w:val="428BCA"/>
            <w:sz w:val="21"/>
            <w:u w:val="single"/>
          </w:rPr>
          <w:t>Question: What are directives? What are ifdef, define and endif?</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99" w:anchor="Question_What_do_you_mean_by_the_size_of_operator" w:tooltip="Question: What do you mean by the ‘size of’ operator?" w:history="1">
        <w:r w:rsidRPr="00C21DBA">
          <w:rPr>
            <w:rFonts w:ascii="inherit" w:eastAsia="Times New Roman" w:hAnsi="inherit" w:cs="Segoe UI"/>
            <w:color w:val="428BCA"/>
            <w:sz w:val="21"/>
            <w:u w:val="single"/>
          </w:rPr>
          <w:t>Question: What do you mean by the ‘size of’ operator?</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0" w:anchor="Question_Consider_a_union_as" w:tooltip="Question: Consider a union as" w:history="1">
        <w:r w:rsidRPr="00C21DBA">
          <w:rPr>
            <w:rFonts w:ascii="inherit" w:eastAsia="Times New Roman" w:hAnsi="inherit" w:cs="Segoe UI"/>
            <w:color w:val="428BCA"/>
            <w:sz w:val="21"/>
            <w:u w:val="single"/>
          </w:rPr>
          <w:t>Question: Consider a union as</w:t>
        </w:r>
      </w:hyperlink>
    </w:p>
    <w:p w:rsidR="00C21DBA" w:rsidRPr="00C21DBA" w:rsidRDefault="00C21DBA" w:rsidP="00C21DBA">
      <w:pPr>
        <w:numPr>
          <w:ilvl w:val="1"/>
          <w:numId w:val="27"/>
        </w:numPr>
        <w:spacing w:after="0" w:line="240" w:lineRule="auto"/>
        <w:ind w:left="150"/>
        <w:rPr>
          <w:rFonts w:ascii="inherit" w:eastAsia="Times New Roman" w:hAnsi="inherit" w:cs="Segoe UI"/>
          <w:color w:val="000000"/>
          <w:sz w:val="21"/>
          <w:szCs w:val="21"/>
        </w:rPr>
      </w:pPr>
      <w:hyperlink r:id="rId101" w:anchor="Question-Related_to_OOPS_Object_Oriented_Programming" w:tooltip="Question-Related to OOPS (Object Oriented Programming)" w:history="1">
        <w:r w:rsidRPr="00C21DBA">
          <w:rPr>
            <w:rFonts w:ascii="inherit" w:eastAsia="Times New Roman" w:hAnsi="inherit" w:cs="Segoe UI"/>
            <w:color w:val="428BCA"/>
            <w:sz w:val="21"/>
            <w:u w:val="single"/>
          </w:rPr>
          <w:t>Question-Related to OOPS (Object Oriented Programming)</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2" w:anchor="Question_Explain_the_main_concepts_of_OOPS" w:tooltip="Question: Explain the main concepts of OOPS." w:history="1">
        <w:r w:rsidRPr="00C21DBA">
          <w:rPr>
            <w:rFonts w:ascii="inherit" w:eastAsia="Times New Roman" w:hAnsi="inherit" w:cs="Segoe UI"/>
            <w:color w:val="428BCA"/>
            <w:sz w:val="21"/>
            <w:u w:val="single"/>
          </w:rPr>
          <w:t>Question: Explain the main concepts of OOPS.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3" w:anchor="Question_What_is_the_difference_between_function_overloading_and_function_overriding" w:tooltip="Question: What is the difference between function overloading and function overriding?" w:history="1">
        <w:r w:rsidRPr="00C21DBA">
          <w:rPr>
            <w:rFonts w:ascii="inherit" w:eastAsia="Times New Roman" w:hAnsi="inherit" w:cs="Segoe UI"/>
            <w:color w:val="428BCA"/>
            <w:sz w:val="21"/>
            <w:u w:val="single"/>
          </w:rPr>
          <w:t>Question: What is the difference between function overloading and function overriding?</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4" w:anchor="Question_Do_you_know_any_design_pattern_based_on_the_concept_of_polymorphism" w:tooltip="Question: Do you know any design pattern based on the concept of polymorphism?" w:history="1">
        <w:r w:rsidRPr="00C21DBA">
          <w:rPr>
            <w:rFonts w:ascii="inherit" w:eastAsia="Times New Roman" w:hAnsi="inherit" w:cs="Segoe UI"/>
            <w:color w:val="428BCA"/>
            <w:sz w:val="21"/>
            <w:u w:val="single"/>
          </w:rPr>
          <w:t>Question: Do you know any design pattern based on the concept of polymorphism?</w:t>
        </w:r>
      </w:hyperlink>
    </w:p>
    <w:p w:rsidR="00C21DBA" w:rsidRPr="00C21DBA" w:rsidRDefault="00C21DBA" w:rsidP="00C21DBA">
      <w:pPr>
        <w:numPr>
          <w:ilvl w:val="1"/>
          <w:numId w:val="27"/>
        </w:numPr>
        <w:spacing w:after="0" w:line="240" w:lineRule="auto"/>
        <w:ind w:left="150"/>
        <w:rPr>
          <w:rFonts w:ascii="inherit" w:eastAsia="Times New Roman" w:hAnsi="inherit" w:cs="Segoe UI"/>
          <w:color w:val="000000"/>
          <w:sz w:val="21"/>
          <w:szCs w:val="21"/>
        </w:rPr>
      </w:pPr>
      <w:hyperlink r:id="rId105" w:anchor="Question-Related_to_C" w:tooltip="Question-Related to C++" w:history="1">
        <w:r w:rsidRPr="00C21DBA">
          <w:rPr>
            <w:rFonts w:ascii="inherit" w:eastAsia="Times New Roman" w:hAnsi="inherit" w:cs="Segoe UI"/>
            <w:color w:val="428BCA"/>
            <w:sz w:val="21"/>
            <w:u w:val="single"/>
          </w:rPr>
          <w:t>Question-Related to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6" w:anchor="Question_What_are_some_of_the_differences_between_C_and_C" w:tooltip="Question: What are some of the differences between C and C++?" w:history="1">
        <w:r w:rsidRPr="00C21DBA">
          <w:rPr>
            <w:rFonts w:ascii="inherit" w:eastAsia="Times New Roman" w:hAnsi="inherit" w:cs="Segoe UI"/>
            <w:color w:val="428BCA"/>
            <w:sz w:val="21"/>
            <w:u w:val="single"/>
          </w:rPr>
          <w:t>Question: What are some of the differences between C and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7" w:anchor="Question_What_is_modularity_How_is_it_done_in_C" w:tooltip="Question: What is modularity? How is it done in C++?" w:history="1">
        <w:r w:rsidRPr="00C21DBA">
          <w:rPr>
            <w:rFonts w:ascii="inherit" w:eastAsia="Times New Roman" w:hAnsi="inherit" w:cs="Segoe UI"/>
            <w:color w:val="428BCA"/>
            <w:sz w:val="21"/>
            <w:u w:val="single"/>
          </w:rPr>
          <w:t>Question: What is modularity? How is it done in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8" w:anchor="Question_Tell_the_main_difference_between_bubble_sort_merge_sort_and_insertion_sort" w:tooltip="Question: Tell the main difference between bubble sort, merge sort and insertion sort." w:history="1">
        <w:r w:rsidRPr="00C21DBA">
          <w:rPr>
            <w:rFonts w:ascii="inherit" w:eastAsia="Times New Roman" w:hAnsi="inherit" w:cs="Segoe UI"/>
            <w:color w:val="428BCA"/>
            <w:sz w:val="21"/>
            <w:u w:val="single"/>
          </w:rPr>
          <w:t>Question: Tell the main difference between bubble sort, merge sort and insertion sort.</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09" w:anchor="Question_What_is_a_null_pointer_How_is_it_different_from_void_pointer" w:tooltip="Question: What is a null pointer? How is it different from void pointer?" w:history="1">
        <w:r w:rsidRPr="00C21DBA">
          <w:rPr>
            <w:rFonts w:ascii="inherit" w:eastAsia="Times New Roman" w:hAnsi="inherit" w:cs="Segoe UI"/>
            <w:color w:val="428BCA"/>
            <w:sz w:val="21"/>
            <w:u w:val="single"/>
          </w:rPr>
          <w:t>Question: What is a null pointer? How is it different from void pointer?</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0" w:anchor="Question_What_is_the_use_of_friend_function" w:tooltip="Question: What is the use of friend function?" w:history="1">
        <w:r w:rsidRPr="00C21DBA">
          <w:rPr>
            <w:rFonts w:ascii="inherit" w:eastAsia="Times New Roman" w:hAnsi="inherit" w:cs="Segoe UI"/>
            <w:color w:val="428BCA"/>
            <w:sz w:val="21"/>
            <w:u w:val="single"/>
          </w:rPr>
          <w:t>Question: What is the use of friend function?</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1" w:anchor="Question_How_is_memory_allocation_done_in_C_Is_it_the_same_in_C" w:tooltip="Question: How is memory allocation done in C++? Is it the same in C?" w:history="1">
        <w:r w:rsidRPr="00C21DBA">
          <w:rPr>
            <w:rFonts w:ascii="inherit" w:eastAsia="Times New Roman" w:hAnsi="inherit" w:cs="Segoe UI"/>
            <w:color w:val="428BCA"/>
            <w:sz w:val="21"/>
            <w:u w:val="single"/>
          </w:rPr>
          <w:t>Question: How is memory allocation done in C++? Is it the same in C?</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2" w:anchor="Question_What_is_the_difference_between_i_and_i_operation" w:tooltip="Question: What is the difference between ++i and i++ operation?" w:history="1">
        <w:r w:rsidRPr="00C21DBA">
          <w:rPr>
            <w:rFonts w:ascii="inherit" w:eastAsia="Times New Roman" w:hAnsi="inherit" w:cs="Segoe UI"/>
            <w:color w:val="428BCA"/>
            <w:sz w:val="21"/>
            <w:u w:val="single"/>
          </w:rPr>
          <w:t>Question: What is the difference between ++i and i++ operation?</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3" w:anchor="Question_Explain_linked_lists_and_queues" w:tooltip="Question: Explain linked lists and queues." w:history="1">
        <w:r w:rsidRPr="00C21DBA">
          <w:rPr>
            <w:rFonts w:ascii="inherit" w:eastAsia="Times New Roman" w:hAnsi="inherit" w:cs="Segoe UI"/>
            <w:color w:val="428BCA"/>
            <w:sz w:val="21"/>
            <w:u w:val="single"/>
          </w:rPr>
          <w:t>Question: Explain linked lists and queues.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4" w:anchor="Question_What_is_a_pure_virtual_function" w:tooltip="Question: What is a pure virtual function?" w:history="1">
        <w:r w:rsidRPr="00C21DBA">
          <w:rPr>
            <w:rFonts w:ascii="inherit" w:eastAsia="Times New Roman" w:hAnsi="inherit" w:cs="Segoe UI"/>
            <w:color w:val="428BCA"/>
            <w:sz w:val="21"/>
            <w:u w:val="single"/>
          </w:rPr>
          <w:t>Question: What is a pure virtual function?</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5" w:anchor="Question_What_is_meant_by_platform_dependence" w:tooltip="Question: What is meant by platform dependence?" w:history="1">
        <w:r w:rsidRPr="00C21DBA">
          <w:rPr>
            <w:rFonts w:ascii="inherit" w:eastAsia="Times New Roman" w:hAnsi="inherit" w:cs="Segoe UI"/>
            <w:color w:val="428BCA"/>
            <w:sz w:val="21"/>
            <w:u w:val="single"/>
          </w:rPr>
          <w:t>Question: What is meant by platform dependence?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6" w:anchor="Question_Explain_the_difference_between_an_interface_and_an_abstract_class" w:tooltip="Question: Explain the difference between an interface and an abstract class." w:history="1">
        <w:r w:rsidRPr="00C21DBA">
          <w:rPr>
            <w:rFonts w:ascii="inherit" w:eastAsia="Times New Roman" w:hAnsi="inherit" w:cs="Segoe UI"/>
            <w:color w:val="428BCA"/>
            <w:sz w:val="21"/>
            <w:u w:val="single"/>
          </w:rPr>
          <w:t>Question: Explain the difference between an interface and an abstract class.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7" w:anchor="Question_What_are_JVM_and_JIT" w:tooltip="Question: What are JVM and JIT?" w:history="1">
        <w:r w:rsidRPr="00C21DBA">
          <w:rPr>
            <w:rFonts w:ascii="inherit" w:eastAsia="Times New Roman" w:hAnsi="inherit" w:cs="Segoe UI"/>
            <w:color w:val="428BCA"/>
            <w:sz w:val="21"/>
            <w:u w:val="single"/>
          </w:rPr>
          <w:t>Question: What are JVM and JIT?</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8" w:anchor="Question_Is_there_a_do-while_loop_in_Java_How_is_it_different_from_while" w:tooltip="Question: Is there a do-while loop in Java? How is it different from while?" w:history="1">
        <w:r w:rsidRPr="00C21DBA">
          <w:rPr>
            <w:rFonts w:ascii="inherit" w:eastAsia="Times New Roman" w:hAnsi="inherit" w:cs="Segoe UI"/>
            <w:color w:val="428BCA"/>
            <w:sz w:val="21"/>
            <w:u w:val="single"/>
          </w:rPr>
          <w:t>Question: Is there a do-while loop in Java? How is it different from while?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19" w:anchor="Question_Will_this_code_compile" w:tooltip="Question: Will this code compile?" w:history="1">
        <w:r w:rsidRPr="00C21DBA">
          <w:rPr>
            <w:rFonts w:ascii="inherit" w:eastAsia="Times New Roman" w:hAnsi="inherit" w:cs="Segoe UI"/>
            <w:color w:val="428BCA"/>
            <w:sz w:val="21"/>
            <w:u w:val="single"/>
          </w:rPr>
          <w:t>Question: Will this code compile?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0" w:anchor="Question_What_is_the_expected_output_of_this_code" w:tooltip="Question: What is the expected output of this code?" w:history="1">
        <w:r w:rsidRPr="00C21DBA">
          <w:rPr>
            <w:rFonts w:ascii="inherit" w:eastAsia="Times New Roman" w:hAnsi="inherit" w:cs="Segoe UI"/>
            <w:color w:val="428BCA"/>
            <w:sz w:val="21"/>
            <w:u w:val="single"/>
          </w:rPr>
          <w:t>Question: What is the expected output of this code?</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1" w:anchor="Consider_an_array_as" w:tooltip="Consider an array as –" w:history="1">
        <w:r w:rsidRPr="00C21DBA">
          <w:rPr>
            <w:rFonts w:ascii="inherit" w:eastAsia="Times New Roman" w:hAnsi="inherit" w:cs="Segoe UI"/>
            <w:color w:val="428BCA"/>
            <w:sz w:val="21"/>
            <w:u w:val="single"/>
          </w:rPr>
          <w:t>Consider an array as –</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2" w:anchor="Question_What_is_a_NullPointerException" w:tooltip="Question: What is a NullPointerException?" w:history="1">
        <w:r w:rsidRPr="00C21DBA">
          <w:rPr>
            <w:rFonts w:ascii="inherit" w:eastAsia="Times New Roman" w:hAnsi="inherit" w:cs="Segoe UI"/>
            <w:color w:val="428BCA"/>
            <w:sz w:val="21"/>
            <w:u w:val="single"/>
          </w:rPr>
          <w:t>Question: What is a NullPointerException?</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3" w:anchor="Question_How_is_garbage_collection_done_in_Java" w:tooltip="Question: How is garbage collection done in Java?" w:history="1">
        <w:r w:rsidRPr="00C21DBA">
          <w:rPr>
            <w:rFonts w:ascii="inherit" w:eastAsia="Times New Roman" w:hAnsi="inherit" w:cs="Segoe UI"/>
            <w:color w:val="428BCA"/>
            <w:sz w:val="21"/>
            <w:u w:val="single"/>
          </w:rPr>
          <w:t>Question: How is garbage collection done in Java?</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4" w:anchor="Question_Suppose_there_are_two_processes_A_B_is_there_a_way_that_they_can_send_messages_to_each_other" w:tooltip="Question: Suppose there are two processes A &amp; B, is there a way that they can send messages to each other?" w:history="1">
        <w:r w:rsidRPr="00C21DBA">
          <w:rPr>
            <w:rFonts w:ascii="inherit" w:eastAsia="Times New Roman" w:hAnsi="inherit" w:cs="Segoe UI"/>
            <w:color w:val="428BCA"/>
            <w:sz w:val="21"/>
            <w:u w:val="single"/>
          </w:rPr>
          <w:t>Question: Suppose there are two processes A &amp; B, is there a way that they can send messages to each other?</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5" w:anchor="Question_What_is_a_database_schema" w:tooltip="Question: What is a database schema?" w:history="1">
        <w:r w:rsidRPr="00C21DBA">
          <w:rPr>
            <w:rFonts w:ascii="inherit" w:eastAsia="Times New Roman" w:hAnsi="inherit" w:cs="Segoe UI"/>
            <w:color w:val="428BCA"/>
            <w:sz w:val="21"/>
            <w:u w:val="single"/>
          </w:rPr>
          <w:t>Question: What is a database schema?</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6" w:anchor="Question_What_are_the_integrity_rules_defined_in_a_DBMS" w:tooltip="Question: What are the integrity rules defined in a DBMS?" w:history="1">
        <w:r w:rsidRPr="00C21DBA">
          <w:rPr>
            <w:rFonts w:ascii="inherit" w:eastAsia="Times New Roman" w:hAnsi="inherit" w:cs="Segoe UI"/>
            <w:color w:val="428BCA"/>
            <w:sz w:val="21"/>
            <w:u w:val="single"/>
          </w:rPr>
          <w:t>Question: What are the integrity rules defined in a DBMS?</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7" w:anchor="Question_Can_you_write_a_nested_query" w:tooltip="Question: Can you write a nested query?" w:history="1">
        <w:r w:rsidRPr="00C21DBA">
          <w:rPr>
            <w:rFonts w:ascii="inherit" w:eastAsia="Times New Roman" w:hAnsi="inherit" w:cs="Segoe UI"/>
            <w:color w:val="428BCA"/>
            <w:sz w:val="21"/>
            <w:u w:val="single"/>
          </w:rPr>
          <w:t>Question: Can you write a nested query?</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8" w:anchor="Question_What_is_mutual_exclusion" w:tooltip="Question: What is mutual exclusion?" w:history="1">
        <w:r w:rsidRPr="00C21DBA">
          <w:rPr>
            <w:rFonts w:ascii="inherit" w:eastAsia="Times New Roman" w:hAnsi="inherit" w:cs="Segoe UI"/>
            <w:color w:val="428BCA"/>
            <w:sz w:val="21"/>
            <w:u w:val="single"/>
          </w:rPr>
          <w:t>Question: What is mutual exclusion?</w:t>
        </w:r>
      </w:hyperlink>
    </w:p>
    <w:p w:rsidR="00C21DBA" w:rsidRPr="00C21DBA" w:rsidRDefault="00C21DBA" w:rsidP="00C21DBA">
      <w:pPr>
        <w:numPr>
          <w:ilvl w:val="2"/>
          <w:numId w:val="27"/>
        </w:numPr>
        <w:spacing w:after="0" w:line="240" w:lineRule="auto"/>
        <w:ind w:left="300"/>
        <w:rPr>
          <w:rFonts w:ascii="inherit" w:eastAsia="Times New Roman" w:hAnsi="inherit" w:cs="Segoe UI"/>
          <w:color w:val="000000"/>
          <w:sz w:val="21"/>
          <w:szCs w:val="21"/>
        </w:rPr>
      </w:pPr>
      <w:hyperlink r:id="rId129" w:anchor="Question_What_do_you_know_about_cloud_computing" w:tooltip="Question: What do you know about cloud computing?" w:history="1">
        <w:r w:rsidRPr="00C21DBA">
          <w:rPr>
            <w:rFonts w:ascii="inherit" w:eastAsia="Times New Roman" w:hAnsi="inherit" w:cs="Segoe UI"/>
            <w:color w:val="428BCA"/>
            <w:sz w:val="21"/>
            <w:u w:val="single"/>
          </w:rPr>
          <w:t>Question: What do you know about cloud computing?</w:t>
        </w:r>
      </w:hyperlink>
    </w:p>
    <w:p w:rsidR="00C21DBA" w:rsidRPr="00C21DBA" w:rsidRDefault="00C21DBA" w:rsidP="00C21DBA">
      <w:pPr>
        <w:numPr>
          <w:ilvl w:val="1"/>
          <w:numId w:val="27"/>
        </w:numPr>
        <w:spacing w:line="240" w:lineRule="auto"/>
        <w:ind w:left="150"/>
        <w:rPr>
          <w:rFonts w:ascii="inherit" w:eastAsia="Times New Roman" w:hAnsi="inherit" w:cs="Segoe UI"/>
          <w:color w:val="000000"/>
          <w:sz w:val="21"/>
          <w:szCs w:val="21"/>
        </w:rPr>
      </w:pPr>
      <w:hyperlink r:id="rId130" w:anchor="Final_word" w:tooltip="Final word" w:history="1">
        <w:r w:rsidRPr="00C21DBA">
          <w:rPr>
            <w:rFonts w:ascii="inherit" w:eastAsia="Times New Roman" w:hAnsi="inherit" w:cs="Segoe UI"/>
            <w:color w:val="428BCA"/>
            <w:sz w:val="21"/>
            <w:u w:val="single"/>
          </w:rPr>
          <w:t>Final word</w:t>
        </w:r>
      </w:hyperlink>
    </w:p>
    <w:p w:rsidR="00C21DBA" w:rsidRPr="00C21DBA" w:rsidRDefault="00C21DBA" w:rsidP="00C21DBA">
      <w:pPr>
        <w:shd w:val="clear" w:color="auto" w:fill="FFFFFF"/>
        <w:spacing w:after="0" w:line="240" w:lineRule="auto"/>
        <w:rPr>
          <w:rFonts w:ascii="Segoe UI" w:eastAsia="Times New Roman" w:hAnsi="Segoe UI" w:cs="Segoe UI"/>
          <w:b/>
          <w:bCs/>
          <w:color w:val="222222"/>
          <w:sz w:val="24"/>
          <w:szCs w:val="24"/>
        </w:rPr>
      </w:pPr>
      <w:r w:rsidRPr="00C21DBA">
        <w:rPr>
          <w:rFonts w:ascii="Segoe UI" w:eastAsia="Times New Roman" w:hAnsi="Segoe UI" w:cs="Segoe UI"/>
          <w:b/>
          <w:bCs/>
          <w:color w:val="222222"/>
          <w:sz w:val="24"/>
          <w:szCs w:val="24"/>
        </w:rPr>
        <w:t>Spread the Knowledge</w:t>
      </w: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numPr>
          <w:ilvl w:val="0"/>
          <w:numId w:val="28"/>
        </w:numPr>
        <w:shd w:val="clear" w:color="auto" w:fill="FFFFFF"/>
        <w:spacing w:beforeAutospacing="1" w:after="0" w:afterAutospacing="1" w:line="240" w:lineRule="auto"/>
        <w:rPr>
          <w:rFonts w:ascii="inherit" w:eastAsia="Times New Roman" w:hAnsi="inherit" w:cs="Segoe UI"/>
          <w:color w:val="000000"/>
          <w:sz w:val="23"/>
          <w:szCs w:val="23"/>
        </w:rPr>
      </w:pPr>
    </w:p>
    <w:p w:rsidR="00C21DBA" w:rsidRPr="00C21DBA" w:rsidRDefault="00C21DBA" w:rsidP="00C21DBA">
      <w:pPr>
        <w:shd w:val="clear" w:color="auto" w:fill="FFFFFF"/>
        <w:spacing w:after="300" w:line="240" w:lineRule="auto"/>
        <w:jc w:val="both"/>
        <w:rPr>
          <w:rFonts w:ascii="Segoe UI" w:eastAsia="Times New Roman" w:hAnsi="Segoe UI" w:cs="Segoe UI"/>
          <w:color w:val="000000"/>
          <w:sz w:val="23"/>
          <w:szCs w:val="23"/>
        </w:rPr>
      </w:pPr>
      <w:r w:rsidRPr="00C21DBA">
        <w:rPr>
          <w:rFonts w:ascii="Segoe UI" w:eastAsia="Times New Roman" w:hAnsi="Segoe UI" w:cs="Segoe UI"/>
          <w:color w:val="000000"/>
          <w:sz w:val="23"/>
          <w:szCs w:val="23"/>
        </w:rPr>
        <w:t>TCS is a great place to start as well as grow your career. It offers a friendly and positive ambiance for both individual and company growth. With operations in about 46 countries, TCS recruits a large pool of candidates and the main qualities they look for in a candidate are the aptitude and the attitude.</w:t>
      </w:r>
    </w:p>
    <w:p w:rsidR="00C21DBA" w:rsidRPr="00C21DBA" w:rsidRDefault="00C21DBA" w:rsidP="00C21DBA">
      <w:pPr>
        <w:shd w:val="clear" w:color="auto" w:fill="FFFFFF"/>
        <w:spacing w:before="100" w:beforeAutospacing="1" w:after="100" w:afterAutospacing="1" w:line="240" w:lineRule="auto"/>
        <w:outlineLvl w:val="1"/>
        <w:rPr>
          <w:ins w:id="2233" w:author="Unknown"/>
          <w:rFonts w:ascii="Arial" w:eastAsia="Times New Roman" w:hAnsi="Arial" w:cs="Arial"/>
          <w:b/>
          <w:bCs/>
          <w:color w:val="222222"/>
          <w:sz w:val="36"/>
          <w:szCs w:val="36"/>
        </w:rPr>
      </w:pPr>
      <w:ins w:id="2234" w:author="Unknown">
        <w:r w:rsidRPr="00C21DBA">
          <w:rPr>
            <w:rFonts w:ascii="Arial" w:eastAsia="Times New Roman" w:hAnsi="Arial" w:cs="Arial"/>
            <w:b/>
            <w:bCs/>
            <w:color w:val="222222"/>
            <w:sz w:val="36"/>
            <w:szCs w:val="36"/>
          </w:rPr>
          <w:t>The process</w:t>
        </w:r>
      </w:ins>
    </w:p>
    <w:p w:rsidR="00C21DBA" w:rsidRPr="00C21DBA" w:rsidRDefault="00C21DBA" w:rsidP="00C21DBA">
      <w:pPr>
        <w:shd w:val="clear" w:color="auto" w:fill="FFFFFF"/>
        <w:spacing w:after="300" w:line="240" w:lineRule="auto"/>
        <w:jc w:val="both"/>
        <w:rPr>
          <w:ins w:id="2235" w:author="Unknown"/>
          <w:rFonts w:ascii="Segoe UI" w:eastAsia="Times New Roman" w:hAnsi="Segoe UI" w:cs="Segoe UI"/>
          <w:color w:val="000000"/>
          <w:sz w:val="23"/>
          <w:szCs w:val="23"/>
        </w:rPr>
      </w:pPr>
      <w:ins w:id="2236" w:author="Unknown">
        <w:r w:rsidRPr="00C21DBA">
          <w:rPr>
            <w:rFonts w:ascii="Segoe UI" w:eastAsia="Times New Roman" w:hAnsi="Segoe UI" w:cs="Segoe UI"/>
            <w:color w:val="000000"/>
            <w:sz w:val="23"/>
            <w:szCs w:val="23"/>
          </w:rPr>
          <w:t>If you are a fresher, you will have to pass through 3 rounds of interviews – sometimes 4. There will be a written test (aptitude test), group discussion, technical interview and an HR round. TCS also opts in for phone interview for screening purposes.</w:t>
        </w:r>
      </w:ins>
    </w:p>
    <w:p w:rsidR="00C21DBA" w:rsidRPr="00C21DBA" w:rsidRDefault="00C21DBA" w:rsidP="00C21DBA">
      <w:pPr>
        <w:shd w:val="clear" w:color="auto" w:fill="FFFFFF"/>
        <w:spacing w:after="300" w:line="240" w:lineRule="auto"/>
        <w:jc w:val="both"/>
        <w:rPr>
          <w:ins w:id="2237" w:author="Unknown"/>
          <w:rFonts w:ascii="Segoe UI" w:eastAsia="Times New Roman" w:hAnsi="Segoe UI" w:cs="Segoe UI"/>
          <w:color w:val="000000"/>
          <w:sz w:val="23"/>
          <w:szCs w:val="23"/>
        </w:rPr>
      </w:pPr>
      <w:ins w:id="2238" w:author="Unknown">
        <w:r w:rsidRPr="00C21DBA">
          <w:rPr>
            <w:rFonts w:ascii="Segoe UI" w:eastAsia="Times New Roman" w:hAnsi="Segoe UI" w:cs="Segoe UI"/>
            <w:color w:val="000000"/>
            <w:sz w:val="23"/>
            <w:szCs w:val="23"/>
          </w:rPr>
          <w:t>Are you from CS, IT or MCA background? Then you will be asked questions on C, C++, OOPS, SDLC and perhaps Java. If not, you will be asked questions about your final year project and the technical knowledge you acquired during college days. They will ask you if you are comfortable with any programming language (maybe C or OOPS) and ask you a few basic questions. Be prepared to write at least recursion, factorial, LCM, GCD, swapping numbers and palindrome programs apart from the list of questions we have below.</w:t>
        </w:r>
      </w:ins>
    </w:p>
    <w:p w:rsidR="00C21DBA" w:rsidRPr="00C21DBA" w:rsidRDefault="00C21DBA" w:rsidP="00C21DBA">
      <w:pPr>
        <w:shd w:val="clear" w:color="auto" w:fill="FFFFFF"/>
        <w:spacing w:after="300" w:line="240" w:lineRule="auto"/>
        <w:jc w:val="both"/>
        <w:rPr>
          <w:ins w:id="2239" w:author="Unknown"/>
          <w:rFonts w:ascii="Segoe UI" w:eastAsia="Times New Roman" w:hAnsi="Segoe UI" w:cs="Segoe UI"/>
          <w:color w:val="000000"/>
          <w:sz w:val="23"/>
          <w:szCs w:val="23"/>
        </w:rPr>
      </w:pPr>
      <w:ins w:id="2240" w:author="Unknown">
        <w:r w:rsidRPr="00C21DBA">
          <w:rPr>
            <w:rFonts w:ascii="Segoe UI" w:eastAsia="Times New Roman" w:hAnsi="Segoe UI" w:cs="Segoe UI"/>
            <w:color w:val="000000"/>
            <w:sz w:val="23"/>
            <w:szCs w:val="23"/>
          </w:rPr>
          <w:lastRenderedPageBreak/>
          <w:t>Though they do prefer candidates with 75% or above, if you have a minimum score of 65% with no arrears, you can apply for the interview.</w:t>
        </w:r>
      </w:ins>
    </w:p>
    <w:p w:rsidR="00C21DBA" w:rsidRPr="00C21DBA" w:rsidRDefault="00C21DBA" w:rsidP="00C21DBA">
      <w:pPr>
        <w:shd w:val="clear" w:color="auto" w:fill="FFFFFF"/>
        <w:spacing w:after="300" w:line="240" w:lineRule="auto"/>
        <w:jc w:val="both"/>
        <w:rPr>
          <w:ins w:id="2241" w:author="Unknown"/>
          <w:rFonts w:ascii="Segoe UI" w:eastAsia="Times New Roman" w:hAnsi="Segoe UI" w:cs="Segoe UI"/>
          <w:color w:val="000000"/>
          <w:sz w:val="23"/>
          <w:szCs w:val="23"/>
        </w:rPr>
      </w:pPr>
      <w:ins w:id="2242" w:author="Unknown">
        <w:r w:rsidRPr="00C21DBA">
          <w:rPr>
            <w:rFonts w:ascii="Segoe UI" w:eastAsia="Times New Roman" w:hAnsi="Segoe UI" w:cs="Segoe UI"/>
            <w:color w:val="000000"/>
            <w:sz w:val="23"/>
            <w:szCs w:val="23"/>
          </w:rPr>
          <w:t>If you are hopping from another company, you will have one or two rounds of technical interview followed by HR discussion. There may be more than one interviewer and you will be asked questions on various topics from your resume.</w:t>
        </w:r>
      </w:ins>
    </w:p>
    <w:p w:rsidR="00C21DBA" w:rsidRPr="00C21DBA" w:rsidRDefault="00C21DBA" w:rsidP="00C21DBA">
      <w:pPr>
        <w:shd w:val="clear" w:color="auto" w:fill="FFFFFF"/>
        <w:spacing w:before="100" w:beforeAutospacing="1" w:after="100" w:afterAutospacing="1" w:line="240" w:lineRule="auto"/>
        <w:outlineLvl w:val="1"/>
        <w:rPr>
          <w:ins w:id="2243" w:author="Unknown"/>
          <w:rFonts w:ascii="Arial" w:eastAsia="Times New Roman" w:hAnsi="Arial" w:cs="Arial"/>
          <w:b/>
          <w:bCs/>
          <w:color w:val="222222"/>
          <w:sz w:val="36"/>
          <w:szCs w:val="36"/>
        </w:rPr>
      </w:pPr>
      <w:ins w:id="2244" w:author="Unknown">
        <w:r w:rsidRPr="00C21DBA">
          <w:rPr>
            <w:rFonts w:ascii="Arial" w:eastAsia="Times New Roman" w:hAnsi="Arial" w:cs="Arial"/>
            <w:b/>
            <w:bCs/>
            <w:color w:val="222222"/>
            <w:sz w:val="36"/>
            <w:szCs w:val="36"/>
          </w:rPr>
          <w:t>Technical Interview Tips</w:t>
        </w:r>
      </w:ins>
    </w:p>
    <w:p w:rsidR="00C21DBA" w:rsidRPr="00C21DBA" w:rsidRDefault="00C21DBA" w:rsidP="00C21DBA">
      <w:pPr>
        <w:shd w:val="clear" w:color="auto" w:fill="FFFFFF"/>
        <w:spacing w:after="300" w:line="240" w:lineRule="auto"/>
        <w:jc w:val="both"/>
        <w:rPr>
          <w:ins w:id="2245" w:author="Unknown"/>
          <w:rFonts w:ascii="Segoe UI" w:eastAsia="Times New Roman" w:hAnsi="Segoe UI" w:cs="Segoe UI"/>
          <w:color w:val="000000"/>
          <w:sz w:val="23"/>
          <w:szCs w:val="23"/>
        </w:rPr>
      </w:pPr>
      <w:ins w:id="2246" w:author="Unknown">
        <w:r w:rsidRPr="00C21DBA">
          <w:rPr>
            <w:rFonts w:ascii="Segoe UI" w:eastAsia="Times New Roman" w:hAnsi="Segoe UI" w:cs="Segoe UI"/>
            <w:color w:val="000000"/>
            <w:sz w:val="23"/>
            <w:szCs w:val="23"/>
          </w:rPr>
          <w:t>While aptitude (written test) and group discussion somewhat depend on luck too, the technical and HR rounds are totally in your control. TCS interview questions are thorough and test you on your concepts as well as coding ability. It is important to be well prepared and do some coding practice before going for the written test/interview.</w:t>
        </w:r>
      </w:ins>
    </w:p>
    <w:p w:rsidR="00C21DBA" w:rsidRPr="00C21DBA" w:rsidRDefault="00C21DBA" w:rsidP="00C21DBA">
      <w:pPr>
        <w:shd w:val="clear" w:color="auto" w:fill="FFFFFF"/>
        <w:spacing w:before="100" w:beforeAutospacing="1" w:after="100" w:afterAutospacing="1" w:line="240" w:lineRule="auto"/>
        <w:outlineLvl w:val="1"/>
        <w:rPr>
          <w:ins w:id="2247" w:author="Unknown"/>
          <w:rFonts w:ascii="Arial" w:eastAsia="Times New Roman" w:hAnsi="Arial" w:cs="Arial"/>
          <w:b/>
          <w:bCs/>
          <w:color w:val="222222"/>
          <w:sz w:val="36"/>
          <w:szCs w:val="36"/>
        </w:rPr>
      </w:pPr>
      <w:ins w:id="2248" w:author="Unknown">
        <w:r w:rsidRPr="00C21DBA">
          <w:rPr>
            <w:rFonts w:ascii="Arial" w:eastAsia="Times New Roman" w:hAnsi="Arial" w:cs="Arial"/>
            <w:b/>
            <w:bCs/>
            <w:color w:val="222222"/>
            <w:sz w:val="36"/>
            <w:szCs w:val="36"/>
          </w:rPr>
          <w:t>TCS Interview Questions</w:t>
        </w:r>
      </w:ins>
    </w:p>
    <w:p w:rsidR="00C21DBA" w:rsidRPr="00C21DBA" w:rsidRDefault="00C21DBA" w:rsidP="00C21DBA">
      <w:pPr>
        <w:shd w:val="clear" w:color="auto" w:fill="FFFFFF"/>
        <w:spacing w:after="300" w:line="240" w:lineRule="auto"/>
        <w:jc w:val="both"/>
        <w:rPr>
          <w:ins w:id="2249" w:author="Unknown"/>
          <w:rFonts w:ascii="Segoe UI" w:eastAsia="Times New Roman" w:hAnsi="Segoe UI" w:cs="Segoe UI"/>
          <w:color w:val="000000"/>
          <w:sz w:val="23"/>
          <w:szCs w:val="23"/>
        </w:rPr>
      </w:pPr>
      <w:ins w:id="2250" w:author="Unknown">
        <w:r w:rsidRPr="00C21DBA">
          <w:rPr>
            <w:rFonts w:ascii="Segoe UI" w:eastAsia="Times New Roman" w:hAnsi="Segoe UI" w:cs="Segoe UI"/>
            <w:color w:val="000000"/>
            <w:sz w:val="23"/>
            <w:szCs w:val="23"/>
          </w:rPr>
          <w:t>Here are some common questions asked in the technical round of TCS interview. Note that not all questions are from a single interview. This list is a collection of TCS Interview questions from different interviews.</w:t>
        </w:r>
      </w:ins>
    </w:p>
    <w:p w:rsidR="00C21DBA" w:rsidRPr="00C21DBA" w:rsidRDefault="00C21DBA" w:rsidP="00C21DBA">
      <w:pPr>
        <w:shd w:val="clear" w:color="auto" w:fill="FFFFFF"/>
        <w:spacing w:before="750" w:after="300" w:line="240" w:lineRule="auto"/>
        <w:jc w:val="both"/>
        <w:rPr>
          <w:ins w:id="2251" w:author="Unknown"/>
          <w:rFonts w:ascii="Segoe UI" w:eastAsia="Times New Roman" w:hAnsi="Segoe UI" w:cs="Segoe UI"/>
          <w:color w:val="000000"/>
          <w:sz w:val="23"/>
          <w:szCs w:val="23"/>
        </w:rPr>
      </w:pPr>
      <w:ins w:id="2252" w:author="Unknown">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"https://hackr.io/blog/best-programming-languages-to-learn-2019-jobs-future"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Which is your favorite or strongest programming language?</w:t>
        </w:r>
        <w:r w:rsidRPr="00C21DBA">
          <w:rPr>
            <w:rFonts w:ascii="Segoe UI" w:eastAsia="Times New Roman" w:hAnsi="Segoe UI" w:cs="Segoe UI"/>
            <w:color w:val="000000"/>
            <w:sz w:val="23"/>
            <w:szCs w:val="23"/>
          </w:rPr>
          <w:fldChar w:fldCharType="end"/>
        </w:r>
      </w:ins>
    </w:p>
    <w:p w:rsidR="00C21DBA" w:rsidRPr="00C21DBA" w:rsidRDefault="00C21DBA" w:rsidP="00C21DBA">
      <w:pPr>
        <w:shd w:val="clear" w:color="auto" w:fill="FFFFFF"/>
        <w:spacing w:after="300" w:line="240" w:lineRule="auto"/>
        <w:jc w:val="both"/>
        <w:rPr>
          <w:ins w:id="2253" w:author="Unknown"/>
          <w:rFonts w:ascii="Segoe UI" w:eastAsia="Times New Roman" w:hAnsi="Segoe UI" w:cs="Segoe UI"/>
          <w:color w:val="000000"/>
          <w:sz w:val="23"/>
          <w:szCs w:val="23"/>
        </w:rPr>
      </w:pPr>
      <w:ins w:id="2254" w:author="Unknown">
        <w:r w:rsidRPr="00C21DBA">
          <w:rPr>
            <w:rFonts w:ascii="Segoe UI" w:eastAsia="Times New Roman" w:hAnsi="Segoe UI" w:cs="Segoe UI"/>
            <w:color w:val="000000"/>
            <w:sz w:val="23"/>
            <w:szCs w:val="23"/>
          </w:rPr>
          <w:t>Rather than favorite, mention the language you will be most comfortable with because they will ask you more questions on the language you mention. It can be C, C++, Java, SQL or anything of your choice.</w:t>
        </w:r>
      </w:ins>
    </w:p>
    <w:p w:rsidR="00C21DBA" w:rsidRPr="00C21DBA" w:rsidRDefault="00C21DBA" w:rsidP="00C21DBA">
      <w:pPr>
        <w:shd w:val="clear" w:color="auto" w:fill="FFFFFF"/>
        <w:spacing w:before="100" w:beforeAutospacing="1" w:after="100" w:afterAutospacing="1" w:line="240" w:lineRule="auto"/>
        <w:outlineLvl w:val="2"/>
        <w:rPr>
          <w:ins w:id="2255" w:author="Unknown"/>
          <w:rFonts w:ascii="Arial" w:eastAsia="Times New Roman" w:hAnsi="Arial" w:cs="Arial"/>
          <w:b/>
          <w:bCs/>
          <w:color w:val="222222"/>
          <w:sz w:val="27"/>
          <w:szCs w:val="27"/>
        </w:rPr>
      </w:pPr>
      <w:ins w:id="2256" w:author="Unknown">
        <w:r w:rsidRPr="00C21DBA">
          <w:rPr>
            <w:rFonts w:ascii="Arial" w:eastAsia="Times New Roman" w:hAnsi="Arial" w:cs="Arial"/>
            <w:b/>
            <w:bCs/>
            <w:color w:val="222222"/>
            <w:sz w:val="27"/>
            <w:szCs w:val="27"/>
          </w:rPr>
          <w:t>Question-Related to SDLC</w:t>
        </w:r>
      </w:ins>
    </w:p>
    <w:p w:rsidR="00C21DBA" w:rsidRPr="00C21DBA" w:rsidRDefault="00C21DBA" w:rsidP="00C21DBA">
      <w:pPr>
        <w:shd w:val="clear" w:color="auto" w:fill="FFFFFF"/>
        <w:spacing w:before="100" w:beforeAutospacing="1" w:after="100" w:afterAutospacing="1" w:line="240" w:lineRule="auto"/>
        <w:outlineLvl w:val="3"/>
        <w:rPr>
          <w:ins w:id="2257" w:author="Unknown"/>
          <w:rFonts w:ascii="Arial" w:eastAsia="Times New Roman" w:hAnsi="Arial" w:cs="Arial"/>
          <w:b/>
          <w:bCs/>
          <w:color w:val="222222"/>
          <w:sz w:val="24"/>
          <w:szCs w:val="24"/>
        </w:rPr>
      </w:pPr>
      <w:ins w:id="2258" w:author="Unknown">
        <w:r w:rsidRPr="00C21DBA">
          <w:rPr>
            <w:rFonts w:ascii="Arial" w:eastAsia="Times New Roman" w:hAnsi="Arial" w:cs="Arial"/>
            <w:b/>
            <w:bCs/>
            <w:color w:val="222222"/>
            <w:sz w:val="24"/>
            <w:szCs w:val="24"/>
          </w:rPr>
          <w:t>Question: What do you know about SDLC?</w:t>
        </w:r>
      </w:ins>
    </w:p>
    <w:p w:rsidR="00C21DBA" w:rsidRPr="00C21DBA" w:rsidRDefault="00C21DBA" w:rsidP="00C21DBA">
      <w:pPr>
        <w:shd w:val="clear" w:color="auto" w:fill="FFFFFF"/>
        <w:spacing w:after="300" w:line="240" w:lineRule="auto"/>
        <w:jc w:val="both"/>
        <w:rPr>
          <w:ins w:id="2259" w:author="Unknown"/>
          <w:rFonts w:ascii="Segoe UI" w:eastAsia="Times New Roman" w:hAnsi="Segoe UI" w:cs="Segoe UI"/>
          <w:color w:val="000000"/>
          <w:sz w:val="23"/>
          <w:szCs w:val="23"/>
        </w:rPr>
      </w:pPr>
      <w:ins w:id="226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Software Development Life Cycle (SDLC) describes the entire process of application development from its requirements analysis to maintenance. There are 5 stages – requirement analysis, design, development, testing &amp; deployment, and support or maintenance.</w:t>
        </w:r>
      </w:ins>
    </w:p>
    <w:p w:rsidR="00C21DBA" w:rsidRPr="00C21DBA" w:rsidRDefault="00C21DBA" w:rsidP="00C21DBA">
      <w:pPr>
        <w:shd w:val="clear" w:color="auto" w:fill="FFFFFF"/>
        <w:spacing w:before="100" w:beforeAutospacing="1" w:after="100" w:afterAutospacing="1" w:line="240" w:lineRule="auto"/>
        <w:outlineLvl w:val="3"/>
        <w:rPr>
          <w:ins w:id="2261" w:author="Unknown"/>
          <w:rFonts w:ascii="Arial" w:eastAsia="Times New Roman" w:hAnsi="Arial" w:cs="Arial"/>
          <w:b/>
          <w:bCs/>
          <w:color w:val="222222"/>
          <w:sz w:val="24"/>
          <w:szCs w:val="24"/>
        </w:rPr>
      </w:pPr>
      <w:ins w:id="2262" w:author="Unknown">
        <w:r w:rsidRPr="00C21DBA">
          <w:rPr>
            <w:rFonts w:ascii="Arial" w:eastAsia="Times New Roman" w:hAnsi="Arial" w:cs="Arial"/>
            <w:b/>
            <w:bCs/>
            <w:color w:val="222222"/>
            <w:sz w:val="24"/>
            <w:szCs w:val="24"/>
          </w:rPr>
          <w:t>Question: Are you familiar with the various SDLC methodologies?</w:t>
        </w:r>
      </w:ins>
    </w:p>
    <w:p w:rsidR="00C21DBA" w:rsidRPr="00C21DBA" w:rsidRDefault="00C21DBA" w:rsidP="00C21DBA">
      <w:pPr>
        <w:shd w:val="clear" w:color="auto" w:fill="FFFFFF"/>
        <w:spacing w:after="300" w:line="240" w:lineRule="auto"/>
        <w:jc w:val="both"/>
        <w:rPr>
          <w:ins w:id="2263" w:author="Unknown"/>
          <w:rFonts w:ascii="Segoe UI" w:eastAsia="Times New Roman" w:hAnsi="Segoe UI" w:cs="Segoe UI"/>
          <w:color w:val="000000"/>
          <w:sz w:val="23"/>
          <w:szCs w:val="23"/>
        </w:rPr>
      </w:pPr>
      <w:ins w:id="226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There are 6 models –</w:t>
        </w:r>
      </w:ins>
    </w:p>
    <w:p w:rsidR="00C21DBA" w:rsidRPr="00C21DBA" w:rsidRDefault="00C21DBA" w:rsidP="00C21DBA">
      <w:pPr>
        <w:numPr>
          <w:ilvl w:val="0"/>
          <w:numId w:val="29"/>
        </w:numPr>
        <w:shd w:val="clear" w:color="auto" w:fill="FFFFFF"/>
        <w:spacing w:after="0" w:line="240" w:lineRule="auto"/>
        <w:rPr>
          <w:ins w:id="2265" w:author="Unknown"/>
          <w:rFonts w:ascii="Segoe UI" w:eastAsia="Times New Roman" w:hAnsi="Segoe UI" w:cs="Segoe UI"/>
          <w:color w:val="000000"/>
          <w:sz w:val="23"/>
          <w:szCs w:val="23"/>
        </w:rPr>
      </w:pPr>
      <w:ins w:id="2266" w:author="Unknown">
        <w:r w:rsidRPr="00C21DBA">
          <w:rPr>
            <w:rFonts w:ascii="Segoe UI" w:eastAsia="Times New Roman" w:hAnsi="Segoe UI" w:cs="Segoe UI"/>
            <w:b/>
            <w:bCs/>
            <w:color w:val="000000"/>
            <w:sz w:val="23"/>
          </w:rPr>
          <w:t>Waterfall model (most common and traditional) –</w:t>
        </w:r>
        <w:r w:rsidRPr="00C21DBA">
          <w:rPr>
            <w:rFonts w:ascii="Segoe UI" w:eastAsia="Times New Roman" w:hAnsi="Segoe UI" w:cs="Segoe UI"/>
            <w:color w:val="000000"/>
            <w:sz w:val="23"/>
            <w:szCs w:val="23"/>
          </w:rPr>
          <w:t> a sequential phase by phase approach, for example, after the requirements phase, the design phase is taken up and then the next and so on.</w:t>
        </w:r>
      </w:ins>
    </w:p>
    <w:p w:rsidR="00C21DBA" w:rsidRPr="00C21DBA" w:rsidRDefault="00C21DBA" w:rsidP="00C21DBA">
      <w:pPr>
        <w:numPr>
          <w:ilvl w:val="0"/>
          <w:numId w:val="29"/>
        </w:numPr>
        <w:shd w:val="clear" w:color="auto" w:fill="FFFFFF"/>
        <w:spacing w:after="0" w:line="240" w:lineRule="auto"/>
        <w:rPr>
          <w:ins w:id="2267" w:author="Unknown"/>
          <w:rFonts w:ascii="Segoe UI" w:eastAsia="Times New Roman" w:hAnsi="Segoe UI" w:cs="Segoe UI"/>
          <w:color w:val="000000"/>
          <w:sz w:val="23"/>
          <w:szCs w:val="23"/>
        </w:rPr>
      </w:pPr>
      <w:ins w:id="2268" w:author="Unknown">
        <w:r w:rsidRPr="00C21DBA">
          <w:rPr>
            <w:rFonts w:ascii="Segoe UI" w:eastAsia="Times New Roman" w:hAnsi="Segoe UI" w:cs="Segoe UI"/>
            <w:b/>
            <w:bCs/>
            <w:color w:val="000000"/>
            <w:sz w:val="23"/>
          </w:rPr>
          <w:t>V-shaped –</w:t>
        </w:r>
        <w:r w:rsidRPr="00C21DBA">
          <w:rPr>
            <w:rFonts w:ascii="Segoe UI" w:eastAsia="Times New Roman" w:hAnsi="Segoe UI" w:cs="Segoe UI"/>
            <w:color w:val="000000"/>
            <w:sz w:val="23"/>
            <w:szCs w:val="23"/>
          </w:rPr>
          <w:t> Same as the waterfall, but there is a testing phase after each development phase.</w:t>
        </w:r>
      </w:ins>
    </w:p>
    <w:p w:rsidR="00C21DBA" w:rsidRPr="00C21DBA" w:rsidRDefault="00C21DBA" w:rsidP="00C21DBA">
      <w:pPr>
        <w:numPr>
          <w:ilvl w:val="0"/>
          <w:numId w:val="29"/>
        </w:numPr>
        <w:shd w:val="clear" w:color="auto" w:fill="FFFFFF"/>
        <w:spacing w:after="0" w:line="240" w:lineRule="auto"/>
        <w:rPr>
          <w:ins w:id="2269" w:author="Unknown"/>
          <w:rFonts w:ascii="Segoe UI" w:eastAsia="Times New Roman" w:hAnsi="Segoe UI" w:cs="Segoe UI"/>
          <w:color w:val="000000"/>
          <w:sz w:val="23"/>
          <w:szCs w:val="23"/>
        </w:rPr>
      </w:pPr>
      <w:ins w:id="2270" w:author="Unknown">
        <w:r w:rsidRPr="00C21DBA">
          <w:rPr>
            <w:rFonts w:ascii="Segoe UI" w:eastAsia="Times New Roman" w:hAnsi="Segoe UI" w:cs="Segoe UI"/>
            <w:b/>
            <w:bCs/>
            <w:color w:val="000000"/>
            <w:sz w:val="23"/>
          </w:rPr>
          <w:lastRenderedPageBreak/>
          <w:t>Iterative –</w:t>
        </w:r>
        <w:r w:rsidRPr="00C21DBA">
          <w:rPr>
            <w:rFonts w:ascii="Segoe UI" w:eastAsia="Times New Roman" w:hAnsi="Segoe UI" w:cs="Segoe UI"/>
            <w:color w:val="000000"/>
            <w:sz w:val="23"/>
            <w:szCs w:val="23"/>
          </w:rPr>
          <w:t> A quick way to build the basic product. Even when complete requirements are not known, you can start development. The process is repeated to improve and accommodate more requirements.</w:t>
        </w:r>
      </w:ins>
    </w:p>
    <w:p w:rsidR="00C21DBA" w:rsidRPr="00C21DBA" w:rsidRDefault="00C21DBA" w:rsidP="00C21DBA">
      <w:pPr>
        <w:numPr>
          <w:ilvl w:val="0"/>
          <w:numId w:val="29"/>
        </w:numPr>
        <w:shd w:val="clear" w:color="auto" w:fill="FFFFFF"/>
        <w:spacing w:after="0" w:line="240" w:lineRule="auto"/>
        <w:rPr>
          <w:ins w:id="2271" w:author="Unknown"/>
          <w:rFonts w:ascii="Segoe UI" w:eastAsia="Times New Roman" w:hAnsi="Segoe UI" w:cs="Segoe UI"/>
          <w:color w:val="000000"/>
          <w:sz w:val="23"/>
          <w:szCs w:val="23"/>
        </w:rPr>
      </w:pPr>
      <w:ins w:id="2272" w:author="Unknown">
        <w:r w:rsidRPr="00C21DBA">
          <w:rPr>
            <w:rFonts w:ascii="Segoe UI" w:eastAsia="Times New Roman" w:hAnsi="Segoe UI" w:cs="Segoe UI"/>
            <w:b/>
            <w:bCs/>
            <w:color w:val="000000"/>
            <w:sz w:val="23"/>
          </w:rPr>
          <w:t>Spiral –</w:t>
        </w:r>
        <w:r w:rsidRPr="00C21DBA">
          <w:rPr>
            <w:rFonts w:ascii="Segoe UI" w:eastAsia="Times New Roman" w:hAnsi="Segoe UI" w:cs="Segoe UI"/>
            <w:color w:val="000000"/>
            <w:sz w:val="23"/>
            <w:szCs w:val="23"/>
          </w:rPr>
          <w:t> Similar to iterative but allows for more refinement as the project goes through all the stages in a spiral until it is complete.</w:t>
        </w:r>
      </w:ins>
    </w:p>
    <w:p w:rsidR="00C21DBA" w:rsidRPr="00C21DBA" w:rsidRDefault="00C21DBA" w:rsidP="00C21DBA">
      <w:pPr>
        <w:numPr>
          <w:ilvl w:val="0"/>
          <w:numId w:val="29"/>
        </w:numPr>
        <w:shd w:val="clear" w:color="auto" w:fill="FFFFFF"/>
        <w:spacing w:after="0" w:line="240" w:lineRule="auto"/>
        <w:rPr>
          <w:ins w:id="2273" w:author="Unknown"/>
          <w:rFonts w:ascii="Segoe UI" w:eastAsia="Times New Roman" w:hAnsi="Segoe UI" w:cs="Segoe UI"/>
          <w:color w:val="000000"/>
          <w:sz w:val="23"/>
          <w:szCs w:val="23"/>
        </w:rPr>
      </w:pPr>
      <w:ins w:id="2274" w:author="Unknown">
        <w:r w:rsidRPr="00C21DBA">
          <w:rPr>
            <w:rFonts w:ascii="Segoe UI" w:eastAsia="Times New Roman" w:hAnsi="Segoe UI" w:cs="Segoe UI"/>
            <w:b/>
            <w:bCs/>
            <w:color w:val="000000"/>
            <w:sz w:val="23"/>
          </w:rPr>
          <w:t>Big bang –</w:t>
        </w:r>
        <w:r w:rsidRPr="00C21DBA">
          <w:rPr>
            <w:rFonts w:ascii="Segoe UI" w:eastAsia="Times New Roman" w:hAnsi="Segoe UI" w:cs="Segoe UI"/>
            <w:color w:val="000000"/>
            <w:sz w:val="23"/>
            <w:szCs w:val="23"/>
          </w:rPr>
          <w:t> The development starts with minimal knowledge of requirement, thus requires little planning. It is suitable only for small projects that involve less risk.</w:t>
        </w:r>
      </w:ins>
    </w:p>
    <w:p w:rsidR="00C21DBA" w:rsidRPr="00C21DBA" w:rsidRDefault="00C21DBA" w:rsidP="00C21DBA">
      <w:pPr>
        <w:numPr>
          <w:ilvl w:val="0"/>
          <w:numId w:val="29"/>
        </w:numPr>
        <w:shd w:val="clear" w:color="auto" w:fill="FFFFFF"/>
        <w:spacing w:after="0" w:line="240" w:lineRule="auto"/>
        <w:rPr>
          <w:ins w:id="2275" w:author="Unknown"/>
          <w:rFonts w:ascii="Segoe UI" w:eastAsia="Times New Roman" w:hAnsi="Segoe UI" w:cs="Segoe UI"/>
          <w:color w:val="000000"/>
          <w:sz w:val="23"/>
          <w:szCs w:val="23"/>
        </w:rPr>
      </w:pPr>
      <w:ins w:id="2276" w:author="Unknown">
        <w:r w:rsidRPr="00C21DBA">
          <w:rPr>
            <w:rFonts w:ascii="Segoe UI" w:eastAsia="Times New Roman" w:hAnsi="Segoe UI" w:cs="Segoe UI"/>
            <w:b/>
            <w:bCs/>
            <w:color w:val="000000"/>
            <w:sz w:val="23"/>
          </w:rPr>
          <w:t>Agile –</w:t>
        </w:r>
        <w:r w:rsidRPr="00C21DBA">
          <w:rPr>
            <w:rFonts w:ascii="Segoe UI" w:eastAsia="Times New Roman" w:hAnsi="Segoe UI" w:cs="Segoe UI"/>
            <w:color w:val="000000"/>
            <w:sz w:val="23"/>
            <w:szCs w:val="23"/>
          </w:rPr>
          <w:t> Currently, the most preferred method, the project is delivered in phases, and the customers, developers, testers and onsite coordinators work in tandem. Each new release is like a continuous development over every previous release.</w:t>
        </w:r>
      </w:ins>
    </w:p>
    <w:p w:rsidR="00C21DBA" w:rsidRPr="00C21DBA" w:rsidRDefault="00C21DBA" w:rsidP="00C21DBA">
      <w:pPr>
        <w:shd w:val="clear" w:color="auto" w:fill="FFFFFF"/>
        <w:spacing w:after="300" w:line="240" w:lineRule="auto"/>
        <w:jc w:val="both"/>
        <w:rPr>
          <w:ins w:id="2277" w:author="Unknown"/>
          <w:rFonts w:ascii="Segoe UI" w:eastAsia="Times New Roman" w:hAnsi="Segoe UI" w:cs="Segoe UI"/>
          <w:color w:val="000000"/>
          <w:sz w:val="23"/>
          <w:szCs w:val="23"/>
        </w:rPr>
      </w:pPr>
      <w:ins w:id="2278" w:author="Unknown">
        <w:r w:rsidRPr="00C21DBA">
          <w:rPr>
            <w:rFonts w:ascii="Segoe UI" w:eastAsia="Times New Roman" w:hAnsi="Segoe UI" w:cs="Segoe UI"/>
            <w:color w:val="000000"/>
            <w:sz w:val="23"/>
            <w:szCs w:val="23"/>
          </w:rPr>
          <w:t>Check here the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"https://hackr.io/blog/sdlc-methodologies"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Top SDLC Methodologies</w:t>
        </w:r>
        <w:r w:rsidRPr="00C21DBA">
          <w:rPr>
            <w:rFonts w:ascii="Segoe UI" w:eastAsia="Times New Roman" w:hAnsi="Segoe UI" w:cs="Segoe UI"/>
            <w:color w:val="000000"/>
            <w:sz w:val="23"/>
            <w:szCs w:val="23"/>
          </w:rPr>
          <w:fldChar w:fldCharType="end"/>
        </w:r>
      </w:ins>
    </w:p>
    <w:p w:rsidR="00C21DBA" w:rsidRPr="00C21DBA" w:rsidRDefault="00C21DBA" w:rsidP="00C21DBA">
      <w:pPr>
        <w:shd w:val="clear" w:color="auto" w:fill="FFFFFF"/>
        <w:spacing w:after="300" w:line="240" w:lineRule="auto"/>
        <w:jc w:val="both"/>
        <w:rPr>
          <w:ins w:id="2279" w:author="Unknown"/>
          <w:rFonts w:ascii="Segoe UI" w:eastAsia="Times New Roman" w:hAnsi="Segoe UI" w:cs="Segoe UI"/>
          <w:color w:val="000000"/>
          <w:sz w:val="23"/>
          <w:szCs w:val="23"/>
        </w:rPr>
      </w:pPr>
      <w:ins w:id="2280" w:author="Unknown">
        <w:r w:rsidRPr="00C21DBA">
          <w:rPr>
            <w:rFonts w:ascii="Segoe UI" w:eastAsia="Times New Roman" w:hAnsi="Segoe UI" w:cs="Segoe UI"/>
            <w:b/>
            <w:bCs/>
            <w:color w:val="000000"/>
            <w:sz w:val="23"/>
            <w:szCs w:val="23"/>
          </w:rPr>
          <w:t>Question-Related to HTML</w:t>
        </w:r>
      </w:ins>
    </w:p>
    <w:p w:rsidR="00C21DBA" w:rsidRPr="00C21DBA" w:rsidRDefault="00C21DBA" w:rsidP="00C21DBA">
      <w:pPr>
        <w:shd w:val="clear" w:color="auto" w:fill="FFFFFF"/>
        <w:spacing w:before="100" w:beforeAutospacing="1" w:after="100" w:afterAutospacing="1" w:line="240" w:lineRule="auto"/>
        <w:outlineLvl w:val="3"/>
        <w:rPr>
          <w:ins w:id="2281" w:author="Unknown"/>
          <w:rFonts w:ascii="Arial" w:eastAsia="Times New Roman" w:hAnsi="Arial" w:cs="Arial"/>
          <w:b/>
          <w:bCs/>
          <w:color w:val="222222"/>
          <w:sz w:val="24"/>
          <w:szCs w:val="24"/>
        </w:rPr>
      </w:pPr>
      <w:ins w:id="2282" w:author="Unknown">
        <w:r w:rsidRPr="00C21DBA">
          <w:rPr>
            <w:rFonts w:ascii="Arial" w:eastAsia="Times New Roman" w:hAnsi="Arial" w:cs="Arial"/>
            <w:b/>
            <w:bCs/>
            <w:color w:val="222222"/>
            <w:sz w:val="24"/>
            <w:szCs w:val="24"/>
          </w:rPr>
          <w:t>Question: What is metadata? What is its purpose?</w:t>
        </w:r>
      </w:ins>
    </w:p>
    <w:p w:rsidR="00C21DBA" w:rsidRPr="00C21DBA" w:rsidRDefault="00C21DBA" w:rsidP="00C21DBA">
      <w:pPr>
        <w:shd w:val="clear" w:color="auto" w:fill="FFFFFF"/>
        <w:spacing w:after="300" w:line="240" w:lineRule="auto"/>
        <w:jc w:val="both"/>
        <w:rPr>
          <w:ins w:id="2283" w:author="Unknown"/>
          <w:rFonts w:ascii="Segoe UI" w:eastAsia="Times New Roman" w:hAnsi="Segoe UI" w:cs="Segoe UI"/>
          <w:color w:val="000000"/>
          <w:sz w:val="23"/>
          <w:szCs w:val="23"/>
        </w:rPr>
      </w:pPr>
      <w:ins w:id="228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Metadata stores information about the data that the HTML document stores. This is done using the &lt;meta&gt; tag. Metadata can store information like keywords, page description, last modified date and can be used by browsers, web services, and search engines.</w:t>
        </w:r>
      </w:ins>
    </w:p>
    <w:p w:rsidR="00C21DBA" w:rsidRPr="00C21DBA" w:rsidRDefault="00C21DBA" w:rsidP="00C21DBA">
      <w:pPr>
        <w:shd w:val="clear" w:color="auto" w:fill="FFFFFF"/>
        <w:spacing w:before="100" w:beforeAutospacing="1" w:after="100" w:afterAutospacing="1" w:line="240" w:lineRule="auto"/>
        <w:outlineLvl w:val="3"/>
        <w:rPr>
          <w:ins w:id="2285" w:author="Unknown"/>
          <w:rFonts w:ascii="Arial" w:eastAsia="Times New Roman" w:hAnsi="Arial" w:cs="Arial"/>
          <w:b/>
          <w:bCs/>
          <w:color w:val="222222"/>
          <w:sz w:val="24"/>
          <w:szCs w:val="24"/>
        </w:rPr>
      </w:pPr>
      <w:ins w:id="2286" w:author="Unknown">
        <w:r w:rsidRPr="00C21DBA">
          <w:rPr>
            <w:rFonts w:ascii="Arial" w:eastAsia="Times New Roman" w:hAnsi="Arial" w:cs="Arial"/>
            <w:b/>
            <w:bCs/>
            <w:color w:val="222222"/>
            <w:sz w:val="24"/>
            <w:szCs w:val="24"/>
          </w:rPr>
          <w:t>Question: Write a simple HTML to get the username as input and submit the value entered.</w:t>
        </w:r>
      </w:ins>
    </w:p>
    <w:p w:rsidR="00C21DBA" w:rsidRPr="00C21DBA" w:rsidRDefault="00C21DBA" w:rsidP="00C21DBA">
      <w:pPr>
        <w:shd w:val="clear" w:color="auto" w:fill="FFFFFF"/>
        <w:spacing w:after="300" w:line="240" w:lineRule="auto"/>
        <w:jc w:val="both"/>
        <w:rPr>
          <w:ins w:id="2287" w:author="Unknown"/>
          <w:rFonts w:ascii="Segoe UI" w:eastAsia="Times New Roman" w:hAnsi="Segoe UI" w:cs="Segoe UI"/>
          <w:color w:val="000000"/>
          <w:sz w:val="23"/>
          <w:szCs w:val="23"/>
        </w:rPr>
      </w:pPr>
      <w:ins w:id="2288" w:author="Unknown">
        <w:r w:rsidRPr="00C21DBA">
          <w:rPr>
            <w:rFonts w:ascii="Segoe UI" w:eastAsia="Times New Roman" w:hAnsi="Segoe UI" w:cs="Segoe UI"/>
            <w:b/>
            <w:bCs/>
            <w:color w:val="000000"/>
            <w:sz w:val="23"/>
          </w:rPr>
          <w:t>Answer: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89" w:author="Unknown"/>
          <w:rFonts w:ascii="Courier" w:eastAsia="Times New Roman" w:hAnsi="Courier" w:cs="Courier New"/>
          <w:color w:val="333333"/>
          <w:sz w:val="20"/>
          <w:szCs w:val="20"/>
        </w:rPr>
      </w:pPr>
      <w:ins w:id="2290" w:author="Unknown">
        <w:r w:rsidRPr="00C21DBA">
          <w:rPr>
            <w:rFonts w:ascii="Courier" w:eastAsia="Times New Roman" w:hAnsi="Courier" w:cs="Courier New"/>
            <w:color w:val="333333"/>
            <w:sz w:val="20"/>
            <w:szCs w:val="20"/>
          </w:rPr>
          <w:t>&lt;html&gt;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91" w:author="Unknown"/>
          <w:rFonts w:ascii="Courier" w:eastAsia="Times New Roman" w:hAnsi="Courier" w:cs="Courier New"/>
          <w:color w:val="333333"/>
          <w:sz w:val="20"/>
          <w:szCs w:val="20"/>
        </w:rPr>
      </w:pPr>
      <w:ins w:id="2292" w:author="Unknown">
        <w:r w:rsidRPr="00C21DBA">
          <w:rPr>
            <w:rFonts w:ascii="Courier" w:eastAsia="Times New Roman" w:hAnsi="Courier" w:cs="Courier New"/>
            <w:color w:val="333333"/>
            <w:sz w:val="20"/>
            <w:szCs w:val="20"/>
          </w:rPr>
          <w:t>&lt;form action="/someaction.jsp"&gt;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93" w:author="Unknown"/>
          <w:rFonts w:ascii="Courier" w:eastAsia="Times New Roman" w:hAnsi="Courier" w:cs="Courier New"/>
          <w:color w:val="333333"/>
          <w:sz w:val="20"/>
          <w:szCs w:val="20"/>
        </w:rPr>
      </w:pPr>
      <w:ins w:id="2294" w:author="Unknown">
        <w:r w:rsidRPr="00C21DBA">
          <w:rPr>
            <w:rFonts w:ascii="Courier" w:eastAsia="Times New Roman" w:hAnsi="Courier" w:cs="Courier New"/>
            <w:color w:val="333333"/>
            <w:sz w:val="20"/>
            <w:szCs w:val="20"/>
          </w:rPr>
          <w:t>Username: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95" w:author="Unknown"/>
          <w:rFonts w:ascii="Courier" w:eastAsia="Times New Roman" w:hAnsi="Courier" w:cs="Courier New"/>
          <w:color w:val="333333"/>
          <w:sz w:val="20"/>
          <w:szCs w:val="20"/>
        </w:rPr>
      </w:pPr>
      <w:ins w:id="2296" w:author="Unknown">
        <w:r w:rsidRPr="00C21DBA">
          <w:rPr>
            <w:rFonts w:ascii="Courier" w:eastAsia="Times New Roman" w:hAnsi="Courier" w:cs="Courier New"/>
            <w:color w:val="333333"/>
            <w:sz w:val="20"/>
            <w:szCs w:val="20"/>
          </w:rPr>
          <w:t>&lt;input type = "text" name = "username"&gt;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97" w:author="Unknown"/>
          <w:rFonts w:ascii="Courier" w:eastAsia="Times New Roman" w:hAnsi="Courier" w:cs="Courier New"/>
          <w:color w:val="333333"/>
          <w:sz w:val="20"/>
          <w:szCs w:val="20"/>
        </w:rPr>
      </w:pPr>
      <w:ins w:id="2298" w:author="Unknown">
        <w:r w:rsidRPr="00C21DBA">
          <w:rPr>
            <w:rFonts w:ascii="Courier" w:eastAsia="Times New Roman" w:hAnsi="Courier" w:cs="Courier New"/>
            <w:color w:val="333333"/>
            <w:sz w:val="20"/>
            <w:szCs w:val="20"/>
          </w:rPr>
          <w:t>&lt;input type = "submit" value="Submit"&gt;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99" w:author="Unknown"/>
          <w:rFonts w:ascii="Courier" w:eastAsia="Times New Roman" w:hAnsi="Courier" w:cs="Courier New"/>
          <w:color w:val="333333"/>
          <w:sz w:val="20"/>
          <w:szCs w:val="20"/>
        </w:rPr>
      </w:pPr>
      <w:ins w:id="2300" w:author="Unknown">
        <w:r w:rsidRPr="00C21DBA">
          <w:rPr>
            <w:rFonts w:ascii="Courier" w:eastAsia="Times New Roman" w:hAnsi="Courier" w:cs="Courier New"/>
            <w:color w:val="333333"/>
            <w:sz w:val="20"/>
            <w:szCs w:val="20"/>
          </w:rPr>
          <w:t>&lt;/form&gt;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01" w:author="Unknown"/>
          <w:rFonts w:ascii="Courier" w:eastAsia="Times New Roman" w:hAnsi="Courier" w:cs="Courier New"/>
          <w:color w:val="333333"/>
          <w:sz w:val="20"/>
          <w:szCs w:val="20"/>
        </w:rPr>
      </w:pPr>
      <w:ins w:id="2302" w:author="Unknown">
        <w:r w:rsidRPr="00C21DBA">
          <w:rPr>
            <w:rFonts w:ascii="Courier" w:eastAsia="Times New Roman" w:hAnsi="Courier" w:cs="Courier New"/>
            <w:color w:val="333333"/>
            <w:sz w:val="20"/>
            <w:szCs w:val="20"/>
          </w:rPr>
          <w:t>&lt;/html&gt;</w:t>
        </w:r>
      </w:ins>
    </w:p>
    <w:p w:rsidR="00C21DBA" w:rsidRPr="00C21DBA" w:rsidRDefault="00C21DBA" w:rsidP="00C21DBA">
      <w:pPr>
        <w:shd w:val="clear" w:color="auto" w:fill="FFFFFF"/>
        <w:spacing w:after="300" w:line="240" w:lineRule="auto"/>
        <w:jc w:val="both"/>
        <w:rPr>
          <w:ins w:id="2303" w:author="Unknown"/>
          <w:rFonts w:ascii="Segoe UI" w:eastAsia="Times New Roman" w:hAnsi="Segoe UI" w:cs="Segoe UI"/>
          <w:color w:val="000000"/>
          <w:sz w:val="23"/>
          <w:szCs w:val="23"/>
        </w:rPr>
      </w:pPr>
      <w:ins w:id="2304" w:author="Unknown">
        <w:r w:rsidRPr="00C21DBA">
          <w:rPr>
            <w:rFonts w:ascii="Segoe UI" w:eastAsia="Times New Roman" w:hAnsi="Segoe UI" w:cs="Segoe UI"/>
            <w:color w:val="000000"/>
            <w:sz w:val="23"/>
            <w:szCs w:val="23"/>
          </w:rPr>
          <w:t>You can explain the main tags like &lt;form&gt;, &lt;input type&gt; and the action.</w:t>
        </w:r>
      </w:ins>
    </w:p>
    <w:p w:rsidR="00C21DBA" w:rsidRPr="00C21DBA" w:rsidRDefault="00C21DBA" w:rsidP="00C21DBA">
      <w:pPr>
        <w:shd w:val="clear" w:color="auto" w:fill="FFFFFF"/>
        <w:spacing w:before="100" w:beforeAutospacing="1" w:after="100" w:afterAutospacing="1" w:line="240" w:lineRule="auto"/>
        <w:outlineLvl w:val="3"/>
        <w:rPr>
          <w:ins w:id="2305" w:author="Unknown"/>
          <w:rFonts w:ascii="Arial" w:eastAsia="Times New Roman" w:hAnsi="Arial" w:cs="Arial"/>
          <w:b/>
          <w:bCs/>
          <w:color w:val="222222"/>
          <w:sz w:val="24"/>
          <w:szCs w:val="24"/>
        </w:rPr>
      </w:pPr>
      <w:ins w:id="2306" w:author="Unknown">
        <w:r w:rsidRPr="00C21DBA">
          <w:rPr>
            <w:rFonts w:ascii="Arial" w:eastAsia="Times New Roman" w:hAnsi="Arial" w:cs="Arial"/>
            <w:b/>
            <w:bCs/>
            <w:color w:val="222222"/>
            <w:sz w:val="24"/>
            <w:szCs w:val="24"/>
          </w:rPr>
          <w:t>Question: Name few tags that do not need closing tags.</w:t>
        </w:r>
      </w:ins>
    </w:p>
    <w:p w:rsidR="00C21DBA" w:rsidRPr="00C21DBA" w:rsidRDefault="00C21DBA" w:rsidP="00C21DBA">
      <w:pPr>
        <w:shd w:val="clear" w:color="auto" w:fill="FFFFFF"/>
        <w:spacing w:after="300" w:line="240" w:lineRule="auto"/>
        <w:jc w:val="both"/>
        <w:rPr>
          <w:ins w:id="2307" w:author="Unknown"/>
          <w:rFonts w:ascii="Segoe UI" w:eastAsia="Times New Roman" w:hAnsi="Segoe UI" w:cs="Segoe UI"/>
          <w:color w:val="000000"/>
          <w:sz w:val="23"/>
          <w:szCs w:val="23"/>
        </w:rPr>
      </w:pPr>
      <w:ins w:id="2308" w:author="Unknown">
        <w:r w:rsidRPr="00C21DBA">
          <w:rPr>
            <w:rFonts w:ascii="Segoe UI" w:eastAsia="Times New Roman" w:hAnsi="Segoe UI" w:cs="Segoe UI"/>
            <w:color w:val="000000"/>
            <w:sz w:val="23"/>
            <w:szCs w:val="23"/>
          </w:rPr>
          <w:t>&lt;br&gt;, &lt;img&gt;, &lt;input&gt;, &lt;hr&gt;</w:t>
        </w:r>
      </w:ins>
    </w:p>
    <w:p w:rsidR="00C21DBA" w:rsidRPr="00C21DBA" w:rsidRDefault="00C21DBA" w:rsidP="00C21DBA">
      <w:pPr>
        <w:shd w:val="clear" w:color="auto" w:fill="FFFFFF"/>
        <w:spacing w:before="100" w:beforeAutospacing="1" w:after="100" w:afterAutospacing="1" w:line="240" w:lineRule="auto"/>
        <w:outlineLvl w:val="3"/>
        <w:rPr>
          <w:ins w:id="2309" w:author="Unknown"/>
          <w:rFonts w:ascii="Arial" w:eastAsia="Times New Roman" w:hAnsi="Arial" w:cs="Arial"/>
          <w:b/>
          <w:bCs/>
          <w:color w:val="222222"/>
          <w:sz w:val="24"/>
          <w:szCs w:val="24"/>
        </w:rPr>
      </w:pPr>
      <w:ins w:id="2310" w:author="Unknown">
        <w:r w:rsidRPr="00C21DBA">
          <w:rPr>
            <w:rFonts w:ascii="Arial" w:eastAsia="Times New Roman" w:hAnsi="Arial" w:cs="Arial"/>
            <w:b/>
            <w:bCs/>
            <w:color w:val="222222"/>
            <w:sz w:val="24"/>
            <w:szCs w:val="24"/>
          </w:rPr>
          <w:t>Question: What is a style sheet?</w:t>
        </w:r>
      </w:ins>
    </w:p>
    <w:p w:rsidR="00C21DBA" w:rsidRPr="00C21DBA" w:rsidRDefault="00C21DBA" w:rsidP="00C21DBA">
      <w:pPr>
        <w:shd w:val="clear" w:color="auto" w:fill="FFFFFF"/>
        <w:spacing w:after="300" w:line="240" w:lineRule="auto"/>
        <w:jc w:val="both"/>
        <w:rPr>
          <w:ins w:id="2311" w:author="Unknown"/>
          <w:rFonts w:ascii="Segoe UI" w:eastAsia="Times New Roman" w:hAnsi="Segoe UI" w:cs="Segoe UI"/>
          <w:color w:val="000000"/>
          <w:sz w:val="23"/>
          <w:szCs w:val="23"/>
        </w:rPr>
      </w:pPr>
      <w:ins w:id="2312" w:author="Unknown">
        <w:r w:rsidRPr="00C21DBA">
          <w:rPr>
            <w:rFonts w:ascii="Segoe UI" w:eastAsia="Times New Roman" w:hAnsi="Segoe UI" w:cs="Segoe UI"/>
            <w:b/>
            <w:bCs/>
            <w:color w:val="000000"/>
            <w:sz w:val="23"/>
          </w:rPr>
          <w:lastRenderedPageBreak/>
          <w:t>Answer:</w:t>
        </w:r>
        <w:r w:rsidRPr="00C21DBA">
          <w:rPr>
            <w:rFonts w:ascii="Segoe UI" w:eastAsia="Times New Roman" w:hAnsi="Segoe UI" w:cs="Segoe UI"/>
            <w:color w:val="000000"/>
            <w:sz w:val="23"/>
            <w:szCs w:val="23"/>
          </w:rPr>
          <w:t> It is a file that describes the layout of an HTML document or web page. For example, the color of a text, margins, spacing, fonts, size etc, everything comes under stylesheet. The most common format is CSS (Cascading style sheets).</w:t>
        </w:r>
      </w:ins>
    </w:p>
    <w:p w:rsidR="00C21DBA" w:rsidRPr="00C21DBA" w:rsidRDefault="00C21DBA" w:rsidP="00C21DBA">
      <w:pPr>
        <w:shd w:val="clear" w:color="auto" w:fill="FFFFFF"/>
        <w:spacing w:before="100" w:beforeAutospacing="1" w:after="100" w:afterAutospacing="1" w:line="240" w:lineRule="auto"/>
        <w:outlineLvl w:val="3"/>
        <w:rPr>
          <w:ins w:id="2313" w:author="Unknown"/>
          <w:rFonts w:ascii="Arial" w:eastAsia="Times New Roman" w:hAnsi="Arial" w:cs="Arial"/>
          <w:b/>
          <w:bCs/>
          <w:color w:val="222222"/>
          <w:sz w:val="24"/>
          <w:szCs w:val="24"/>
        </w:rPr>
      </w:pPr>
      <w:ins w:id="2314" w:author="Unknown">
        <w:r w:rsidRPr="00C21DBA">
          <w:rPr>
            <w:rFonts w:ascii="Arial" w:eastAsia="Times New Roman" w:hAnsi="Arial" w:cs="Arial"/>
            <w:b/>
            <w:bCs/>
            <w:color w:val="222222"/>
            <w:sz w:val="24"/>
            <w:szCs w:val="24"/>
          </w:rPr>
          <w:t>Question: What is a marquee?</w:t>
        </w:r>
      </w:ins>
    </w:p>
    <w:p w:rsidR="00C21DBA" w:rsidRPr="00C21DBA" w:rsidRDefault="00C21DBA" w:rsidP="00C21DBA">
      <w:pPr>
        <w:shd w:val="clear" w:color="auto" w:fill="FFFFFF"/>
        <w:spacing w:after="300" w:line="240" w:lineRule="auto"/>
        <w:jc w:val="both"/>
        <w:rPr>
          <w:ins w:id="2315" w:author="Unknown"/>
          <w:rFonts w:ascii="Segoe UI" w:eastAsia="Times New Roman" w:hAnsi="Segoe UI" w:cs="Segoe UI"/>
          <w:color w:val="000000"/>
          <w:sz w:val="23"/>
          <w:szCs w:val="23"/>
        </w:rPr>
      </w:pPr>
      <w:ins w:id="2316" w:author="Unknown">
        <w:r w:rsidRPr="00C21DBA">
          <w:rPr>
            <w:rFonts w:ascii="Segoe UI" w:eastAsia="Times New Roman" w:hAnsi="Segoe UI" w:cs="Segoe UI"/>
            <w:b/>
            <w:bCs/>
            <w:color w:val="000000"/>
            <w:sz w:val="23"/>
          </w:rPr>
          <w:t>Answer: </w:t>
        </w:r>
      </w:ins>
    </w:p>
    <w:p w:rsidR="00C21DBA" w:rsidRPr="00C21DBA" w:rsidRDefault="00C21DBA" w:rsidP="00C21DBA">
      <w:pPr>
        <w:shd w:val="clear" w:color="auto" w:fill="FFFFFF"/>
        <w:spacing w:after="300" w:line="240" w:lineRule="auto"/>
        <w:jc w:val="both"/>
        <w:rPr>
          <w:ins w:id="2317" w:author="Unknown"/>
          <w:rFonts w:ascii="Segoe UI" w:eastAsia="Times New Roman" w:hAnsi="Segoe UI" w:cs="Segoe UI"/>
          <w:color w:val="000000"/>
          <w:sz w:val="23"/>
          <w:szCs w:val="23"/>
        </w:rPr>
      </w:pPr>
      <w:ins w:id="2318" w:author="Unknown">
        <w:r w:rsidRPr="00C21DBA">
          <w:rPr>
            <w:rFonts w:ascii="Segoe UI" w:eastAsia="Times New Roman" w:hAnsi="Segoe UI" w:cs="Segoe UI"/>
            <w:color w:val="000000"/>
            <w:sz w:val="23"/>
            <w:szCs w:val="23"/>
          </w:rPr>
          <w:t>It is an HTML element that causes text or image to scroll up, down, left or right automatically. Example, a news flash where text moves horizontally on the screen.</w:t>
        </w:r>
      </w:ins>
    </w:p>
    <w:p w:rsidR="00C21DBA" w:rsidRPr="00C21DBA" w:rsidRDefault="00C21DBA" w:rsidP="00C21DBA">
      <w:pPr>
        <w:shd w:val="clear" w:color="auto" w:fill="FFFFFF"/>
        <w:spacing w:before="100" w:beforeAutospacing="1" w:after="100" w:afterAutospacing="1" w:line="240" w:lineRule="auto"/>
        <w:outlineLvl w:val="3"/>
        <w:rPr>
          <w:ins w:id="2319" w:author="Unknown"/>
          <w:rFonts w:ascii="Arial" w:eastAsia="Times New Roman" w:hAnsi="Arial" w:cs="Arial"/>
          <w:b/>
          <w:bCs/>
          <w:color w:val="222222"/>
          <w:sz w:val="24"/>
          <w:szCs w:val="24"/>
        </w:rPr>
      </w:pPr>
      <w:ins w:id="2320" w:author="Unknown">
        <w:r w:rsidRPr="00C21DBA">
          <w:rPr>
            <w:rFonts w:ascii="Arial" w:eastAsia="Times New Roman" w:hAnsi="Arial" w:cs="Arial"/>
            <w:b/>
            <w:bCs/>
            <w:color w:val="222222"/>
            <w:sz w:val="24"/>
            <w:szCs w:val="24"/>
          </w:rPr>
          <w:t>Question: Create a table with 3 rows and 2 columns with a black border.</w:t>
        </w:r>
      </w:ins>
    </w:p>
    <w:p w:rsidR="00C21DBA" w:rsidRPr="00C21DBA" w:rsidRDefault="00C21DBA" w:rsidP="00C21DBA">
      <w:pPr>
        <w:shd w:val="clear" w:color="auto" w:fill="FFFFFF"/>
        <w:spacing w:after="300" w:line="240" w:lineRule="auto"/>
        <w:jc w:val="both"/>
        <w:rPr>
          <w:ins w:id="2321" w:author="Unknown"/>
          <w:rFonts w:ascii="Segoe UI" w:eastAsia="Times New Roman" w:hAnsi="Segoe UI" w:cs="Segoe UI"/>
          <w:color w:val="000000"/>
          <w:sz w:val="23"/>
          <w:szCs w:val="23"/>
        </w:rPr>
      </w:pPr>
      <w:ins w:id="2322" w:author="Unknown">
        <w:r w:rsidRPr="00C21DBA">
          <w:rPr>
            <w:rFonts w:ascii="Segoe UI" w:eastAsia="Times New Roman" w:hAnsi="Segoe UI" w:cs="Segoe UI"/>
            <w:b/>
            <w:bCs/>
            <w:color w:val="000000"/>
            <w:sz w:val="23"/>
          </w:rPr>
          <w:t>Answer: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3" w:author="Unknown"/>
          <w:rFonts w:ascii="Courier" w:eastAsia="Times New Roman" w:hAnsi="Courier" w:cs="Courier New"/>
          <w:color w:val="333333"/>
          <w:sz w:val="20"/>
          <w:szCs w:val="20"/>
        </w:rPr>
      </w:pPr>
      <w:ins w:id="2324" w:author="Unknown">
        <w:r w:rsidRPr="00C21DBA">
          <w:rPr>
            <w:rFonts w:ascii="Courier" w:eastAsia="Times New Roman" w:hAnsi="Courier" w:cs="Courier New"/>
            <w:color w:val="333333"/>
            <w:sz w:val="20"/>
            <w:szCs w:val="20"/>
          </w:rPr>
          <w:t>&lt;table border = '1 px solid black'&gt;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5" w:author="Unknown"/>
          <w:rFonts w:ascii="Courier" w:eastAsia="Times New Roman" w:hAnsi="Courier" w:cs="Courier New"/>
          <w:color w:val="333333"/>
          <w:sz w:val="20"/>
          <w:szCs w:val="20"/>
        </w:rPr>
      </w:pPr>
      <w:ins w:id="2326"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7" w:author="Unknown"/>
          <w:rFonts w:ascii="Courier" w:eastAsia="Times New Roman" w:hAnsi="Courier" w:cs="Courier New"/>
          <w:color w:val="333333"/>
          <w:sz w:val="20"/>
          <w:szCs w:val="20"/>
        </w:rPr>
      </w:pPr>
      <w:ins w:id="2328" w:author="Unknown">
        <w:r w:rsidRPr="00C21DBA">
          <w:rPr>
            <w:rFonts w:ascii="Courier" w:eastAsia="Times New Roman" w:hAnsi="Courier" w:cs="Courier New"/>
            <w:color w:val="333333"/>
            <w:sz w:val="20"/>
            <w:szCs w:val="20"/>
          </w:rPr>
          <w:t>&lt;td&gt;1&lt;/td&gt;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9" w:author="Unknown"/>
          <w:rFonts w:ascii="Courier" w:eastAsia="Times New Roman" w:hAnsi="Courier" w:cs="Courier New"/>
          <w:color w:val="333333"/>
          <w:sz w:val="20"/>
          <w:szCs w:val="20"/>
        </w:rPr>
      </w:pPr>
      <w:ins w:id="2330" w:author="Unknown">
        <w:r w:rsidRPr="00C21DBA">
          <w:rPr>
            <w:rFonts w:ascii="Courier" w:eastAsia="Times New Roman" w:hAnsi="Courier" w:cs="Courier New"/>
            <w:color w:val="333333"/>
            <w:sz w:val="20"/>
            <w:szCs w:val="20"/>
          </w:rPr>
          <w:t>&lt;td&gt;2&lt;/td&gt;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31" w:author="Unknown"/>
          <w:rFonts w:ascii="Courier" w:eastAsia="Times New Roman" w:hAnsi="Courier" w:cs="Courier New"/>
          <w:color w:val="333333"/>
          <w:sz w:val="20"/>
          <w:szCs w:val="20"/>
        </w:rPr>
      </w:pPr>
      <w:ins w:id="2332"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33" w:author="Unknown"/>
          <w:rFonts w:ascii="Courier" w:eastAsia="Times New Roman" w:hAnsi="Courier" w:cs="Courier New"/>
          <w:color w:val="333333"/>
          <w:sz w:val="20"/>
          <w:szCs w:val="20"/>
        </w:rPr>
      </w:pPr>
      <w:ins w:id="2334"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35" w:author="Unknown"/>
          <w:rFonts w:ascii="Courier" w:eastAsia="Times New Roman" w:hAnsi="Courier" w:cs="Courier New"/>
          <w:color w:val="333333"/>
          <w:sz w:val="20"/>
          <w:szCs w:val="20"/>
        </w:rPr>
      </w:pPr>
      <w:ins w:id="2336" w:author="Unknown">
        <w:r w:rsidRPr="00C21DBA">
          <w:rPr>
            <w:rFonts w:ascii="Courier" w:eastAsia="Times New Roman" w:hAnsi="Courier" w:cs="Courier New"/>
            <w:color w:val="333333"/>
            <w:sz w:val="20"/>
            <w:szCs w:val="20"/>
          </w:rPr>
          <w:t>&lt;td&gt;5&lt;/td&gt;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37" w:author="Unknown"/>
          <w:rFonts w:ascii="Courier" w:eastAsia="Times New Roman" w:hAnsi="Courier" w:cs="Courier New"/>
          <w:color w:val="333333"/>
          <w:sz w:val="20"/>
          <w:szCs w:val="20"/>
        </w:rPr>
      </w:pPr>
      <w:ins w:id="2338" w:author="Unknown">
        <w:r w:rsidRPr="00C21DBA">
          <w:rPr>
            <w:rFonts w:ascii="Courier" w:eastAsia="Times New Roman" w:hAnsi="Courier" w:cs="Courier New"/>
            <w:color w:val="333333"/>
            <w:sz w:val="20"/>
            <w:szCs w:val="20"/>
          </w:rPr>
          <w:t>&lt;td&gt;8&lt;/td&gt;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39" w:author="Unknown"/>
          <w:rFonts w:ascii="Courier" w:eastAsia="Times New Roman" w:hAnsi="Courier" w:cs="Courier New"/>
          <w:color w:val="333333"/>
          <w:sz w:val="20"/>
          <w:szCs w:val="20"/>
        </w:rPr>
      </w:pPr>
      <w:ins w:id="2340"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1" w:author="Unknown"/>
          <w:rFonts w:ascii="Courier" w:eastAsia="Times New Roman" w:hAnsi="Courier" w:cs="Courier New"/>
          <w:color w:val="333333"/>
          <w:sz w:val="20"/>
          <w:szCs w:val="20"/>
        </w:rPr>
      </w:pPr>
      <w:ins w:id="2342"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3" w:author="Unknown"/>
          <w:rFonts w:ascii="Courier" w:eastAsia="Times New Roman" w:hAnsi="Courier" w:cs="Courier New"/>
          <w:color w:val="333333"/>
          <w:sz w:val="20"/>
          <w:szCs w:val="20"/>
        </w:rPr>
      </w:pPr>
      <w:ins w:id="2344" w:author="Unknown">
        <w:r w:rsidRPr="00C21DBA">
          <w:rPr>
            <w:rFonts w:ascii="Courier" w:eastAsia="Times New Roman" w:hAnsi="Courier" w:cs="Courier New"/>
            <w:color w:val="333333"/>
            <w:sz w:val="20"/>
            <w:szCs w:val="20"/>
          </w:rPr>
          <w:t>&lt;td&gt;11&lt;/td&gt;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5" w:author="Unknown"/>
          <w:rFonts w:ascii="Courier" w:eastAsia="Times New Roman" w:hAnsi="Courier" w:cs="Courier New"/>
          <w:color w:val="333333"/>
          <w:sz w:val="20"/>
          <w:szCs w:val="20"/>
        </w:rPr>
      </w:pPr>
      <w:ins w:id="2346" w:author="Unknown">
        <w:r w:rsidRPr="00C21DBA">
          <w:rPr>
            <w:rFonts w:ascii="Courier" w:eastAsia="Times New Roman" w:hAnsi="Courier" w:cs="Courier New"/>
            <w:color w:val="333333"/>
            <w:sz w:val="20"/>
            <w:szCs w:val="20"/>
          </w:rPr>
          <w:t>&lt;td&gt;12&lt;/td&gt;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7" w:author="Unknown"/>
          <w:rFonts w:ascii="Courier" w:eastAsia="Times New Roman" w:hAnsi="Courier" w:cs="Courier New"/>
          <w:color w:val="333333"/>
          <w:sz w:val="20"/>
          <w:szCs w:val="20"/>
        </w:rPr>
      </w:pPr>
      <w:ins w:id="2348" w:author="Unknown">
        <w:r w:rsidRPr="00C21DBA">
          <w:rPr>
            <w:rFonts w:ascii="Courier" w:eastAsia="Times New Roman" w:hAnsi="Courier" w:cs="Courier New"/>
            <w:color w:val="333333"/>
            <w:sz w:val="20"/>
            <w:szCs w:val="20"/>
          </w:rPr>
          <w:t>&lt;/tr&gt;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9" w:author="Unknown"/>
          <w:rFonts w:ascii="Courier" w:eastAsia="Times New Roman" w:hAnsi="Courier" w:cs="Courier New"/>
          <w:color w:val="333333"/>
          <w:sz w:val="20"/>
          <w:szCs w:val="20"/>
        </w:rPr>
      </w:pPr>
      <w:ins w:id="2350" w:author="Unknown">
        <w:r w:rsidRPr="00C21DBA">
          <w:rPr>
            <w:rFonts w:ascii="Courier" w:eastAsia="Times New Roman" w:hAnsi="Courier" w:cs="Courier New"/>
            <w:color w:val="333333"/>
            <w:sz w:val="20"/>
            <w:szCs w:val="20"/>
          </w:rPr>
          <w:t>&lt;/table&gt;</w:t>
        </w:r>
      </w:ins>
    </w:p>
    <w:p w:rsidR="00C21DBA" w:rsidRPr="00C21DBA" w:rsidRDefault="00C21DBA" w:rsidP="00C21DBA">
      <w:pPr>
        <w:shd w:val="clear" w:color="auto" w:fill="FFFFFF"/>
        <w:spacing w:after="300" w:line="240" w:lineRule="auto"/>
        <w:jc w:val="both"/>
        <w:rPr>
          <w:ins w:id="2351" w:author="Unknown"/>
          <w:rFonts w:ascii="Segoe UI" w:eastAsia="Times New Roman" w:hAnsi="Segoe UI" w:cs="Segoe UI"/>
          <w:color w:val="000000"/>
          <w:sz w:val="23"/>
          <w:szCs w:val="23"/>
        </w:rPr>
      </w:pPr>
      <w:ins w:id="2352" w:author="Unknown">
        <w:r w:rsidRPr="00C21DBA">
          <w:rPr>
            <w:rFonts w:ascii="Segoe UI" w:eastAsia="Times New Roman" w:hAnsi="Segoe UI" w:cs="Segoe UI"/>
            <w:b/>
            <w:bCs/>
            <w:color w:val="000000"/>
            <w:sz w:val="23"/>
            <w:szCs w:val="23"/>
          </w:rPr>
          <w:t>Question-Related to C</w:t>
        </w:r>
      </w:ins>
    </w:p>
    <w:p w:rsidR="00C21DBA" w:rsidRPr="00C21DBA" w:rsidRDefault="00C21DBA" w:rsidP="00C21DBA">
      <w:pPr>
        <w:shd w:val="clear" w:color="auto" w:fill="FFFFFF"/>
        <w:spacing w:before="100" w:beforeAutospacing="1" w:after="100" w:afterAutospacing="1" w:line="240" w:lineRule="auto"/>
        <w:outlineLvl w:val="3"/>
        <w:rPr>
          <w:ins w:id="2353" w:author="Unknown"/>
          <w:rFonts w:ascii="Arial" w:eastAsia="Times New Roman" w:hAnsi="Arial" w:cs="Arial"/>
          <w:b/>
          <w:bCs/>
          <w:color w:val="222222"/>
          <w:sz w:val="24"/>
          <w:szCs w:val="24"/>
        </w:rPr>
      </w:pPr>
      <w:ins w:id="2354" w:author="Unknown">
        <w:r w:rsidRPr="00C21DBA">
          <w:rPr>
            <w:rFonts w:ascii="Arial" w:eastAsia="Times New Roman" w:hAnsi="Arial" w:cs="Arial"/>
            <w:b/>
            <w:bCs/>
            <w:color w:val="222222"/>
            <w:sz w:val="24"/>
            <w:szCs w:val="24"/>
          </w:rPr>
          <w:t>Question: Who developed C?</w:t>
        </w:r>
      </w:ins>
    </w:p>
    <w:p w:rsidR="00C21DBA" w:rsidRPr="00C21DBA" w:rsidRDefault="00C21DBA" w:rsidP="00C21DBA">
      <w:pPr>
        <w:shd w:val="clear" w:color="auto" w:fill="FFFFFF"/>
        <w:spacing w:after="300" w:line="240" w:lineRule="auto"/>
        <w:jc w:val="both"/>
        <w:rPr>
          <w:ins w:id="2355" w:author="Unknown"/>
          <w:rFonts w:ascii="Segoe UI" w:eastAsia="Times New Roman" w:hAnsi="Segoe UI" w:cs="Segoe UI"/>
          <w:color w:val="000000"/>
          <w:sz w:val="23"/>
          <w:szCs w:val="23"/>
        </w:rPr>
      </w:pPr>
      <w:ins w:id="235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C was originally developed by Dennis M. Ritchie.</w:t>
        </w:r>
      </w:ins>
    </w:p>
    <w:p w:rsidR="00C21DBA" w:rsidRPr="00C21DBA" w:rsidRDefault="00C21DBA" w:rsidP="00C21DBA">
      <w:pPr>
        <w:shd w:val="clear" w:color="auto" w:fill="FFFFFF"/>
        <w:spacing w:before="100" w:beforeAutospacing="1" w:after="100" w:afterAutospacing="1" w:line="240" w:lineRule="auto"/>
        <w:outlineLvl w:val="3"/>
        <w:rPr>
          <w:ins w:id="2357" w:author="Unknown"/>
          <w:rFonts w:ascii="Arial" w:eastAsia="Times New Roman" w:hAnsi="Arial" w:cs="Arial"/>
          <w:b/>
          <w:bCs/>
          <w:color w:val="222222"/>
          <w:sz w:val="24"/>
          <w:szCs w:val="24"/>
        </w:rPr>
      </w:pPr>
      <w:ins w:id="2358" w:author="Unknown">
        <w:r w:rsidRPr="00C21DBA">
          <w:rPr>
            <w:rFonts w:ascii="Arial" w:eastAsia="Times New Roman" w:hAnsi="Arial" w:cs="Arial"/>
            <w:b/>
            <w:bCs/>
            <w:color w:val="222222"/>
            <w:sz w:val="24"/>
            <w:szCs w:val="24"/>
          </w:rPr>
          <w:t>Question: Can you write a program to find if a number is prime?</w:t>
        </w:r>
      </w:ins>
    </w:p>
    <w:p w:rsidR="00C21DBA" w:rsidRPr="00C21DBA" w:rsidRDefault="00C21DBA" w:rsidP="00C21DBA">
      <w:pPr>
        <w:shd w:val="clear" w:color="auto" w:fill="FFFFFF"/>
        <w:spacing w:after="300" w:line="240" w:lineRule="auto"/>
        <w:jc w:val="both"/>
        <w:rPr>
          <w:ins w:id="2359" w:author="Unknown"/>
          <w:rFonts w:ascii="Segoe UI" w:eastAsia="Times New Roman" w:hAnsi="Segoe UI" w:cs="Segoe UI"/>
          <w:color w:val="000000"/>
          <w:sz w:val="23"/>
          <w:szCs w:val="23"/>
        </w:rPr>
      </w:pPr>
      <w:ins w:id="2360" w:author="Unknown">
        <w:r w:rsidRPr="00C21DBA">
          <w:rPr>
            <w:rFonts w:ascii="Segoe UI" w:eastAsia="Times New Roman" w:hAnsi="Segoe UI" w:cs="Segoe UI"/>
            <w:b/>
            <w:bCs/>
            <w:color w:val="000000"/>
            <w:sz w:val="23"/>
          </w:rPr>
          <w:lastRenderedPageBreak/>
          <w:t>Answer:</w:t>
        </w:r>
        <w:r w:rsidRPr="00C21DBA">
          <w:rPr>
            <w:rFonts w:ascii="Segoe UI" w:eastAsia="Times New Roman" w:hAnsi="Segoe UI" w:cs="Segoe UI"/>
            <w:color w:val="000000"/>
            <w:sz w:val="23"/>
            <w:szCs w:val="23"/>
          </w:rPr>
          <w:t> Check out the answer in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"https://hackr.io/blog/infosys-interview-questions"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this</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article.</w:t>
        </w:r>
      </w:ins>
    </w:p>
    <w:p w:rsidR="00C21DBA" w:rsidRPr="00C21DBA" w:rsidRDefault="00C21DBA" w:rsidP="00C21DBA">
      <w:pPr>
        <w:shd w:val="clear" w:color="auto" w:fill="FFFFFF"/>
        <w:spacing w:before="100" w:beforeAutospacing="1" w:after="100" w:afterAutospacing="1" w:line="240" w:lineRule="auto"/>
        <w:outlineLvl w:val="3"/>
        <w:rPr>
          <w:ins w:id="2361" w:author="Unknown"/>
          <w:rFonts w:ascii="Arial" w:eastAsia="Times New Roman" w:hAnsi="Arial" w:cs="Arial"/>
          <w:b/>
          <w:bCs/>
          <w:color w:val="222222"/>
          <w:sz w:val="24"/>
          <w:szCs w:val="24"/>
        </w:rPr>
      </w:pPr>
      <w:ins w:id="2362" w:author="Unknown">
        <w:r w:rsidRPr="00C21DBA">
          <w:rPr>
            <w:rFonts w:ascii="Arial" w:eastAsia="Times New Roman" w:hAnsi="Arial" w:cs="Arial"/>
            <w:b/>
            <w:bCs/>
            <w:color w:val="222222"/>
            <w:sz w:val="24"/>
            <w:szCs w:val="24"/>
          </w:rPr>
          <w:t>Question: What is a dangling pointer?</w:t>
        </w:r>
      </w:ins>
    </w:p>
    <w:p w:rsidR="00C21DBA" w:rsidRPr="00C21DBA" w:rsidRDefault="00C21DBA" w:rsidP="00C21DBA">
      <w:pPr>
        <w:shd w:val="clear" w:color="auto" w:fill="FFFFFF"/>
        <w:spacing w:after="300" w:line="240" w:lineRule="auto"/>
        <w:jc w:val="both"/>
        <w:rPr>
          <w:ins w:id="2363" w:author="Unknown"/>
          <w:rFonts w:ascii="Segoe UI" w:eastAsia="Times New Roman" w:hAnsi="Segoe UI" w:cs="Segoe UI"/>
          <w:color w:val="000000"/>
          <w:sz w:val="23"/>
          <w:szCs w:val="23"/>
        </w:rPr>
      </w:pPr>
      <w:ins w:id="236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A pointer that points to a free or deleted memory location is called dangling pointer.</w:t>
        </w:r>
      </w:ins>
    </w:p>
    <w:p w:rsidR="00C21DBA" w:rsidRPr="00C21DBA" w:rsidRDefault="00C21DBA" w:rsidP="00C21DBA">
      <w:pPr>
        <w:shd w:val="clear" w:color="auto" w:fill="FFFFFF"/>
        <w:spacing w:before="100" w:beforeAutospacing="1" w:after="100" w:afterAutospacing="1" w:line="240" w:lineRule="auto"/>
        <w:outlineLvl w:val="3"/>
        <w:rPr>
          <w:ins w:id="2365" w:author="Unknown"/>
          <w:rFonts w:ascii="Arial" w:eastAsia="Times New Roman" w:hAnsi="Arial" w:cs="Arial"/>
          <w:b/>
          <w:bCs/>
          <w:color w:val="222222"/>
          <w:sz w:val="24"/>
          <w:szCs w:val="24"/>
        </w:rPr>
      </w:pPr>
      <w:ins w:id="2366" w:author="Unknown">
        <w:r w:rsidRPr="00C21DBA">
          <w:rPr>
            <w:rFonts w:ascii="Arial" w:eastAsia="Times New Roman" w:hAnsi="Arial" w:cs="Arial"/>
            <w:b/>
            <w:bCs/>
            <w:color w:val="222222"/>
            <w:sz w:val="24"/>
            <w:szCs w:val="24"/>
          </w:rPr>
          <w:t>Question: Is C platform independent?</w:t>
        </w:r>
      </w:ins>
    </w:p>
    <w:p w:rsidR="00C21DBA" w:rsidRPr="00C21DBA" w:rsidRDefault="00C21DBA" w:rsidP="00C21DBA">
      <w:pPr>
        <w:shd w:val="clear" w:color="auto" w:fill="FFFFFF"/>
        <w:spacing w:after="300" w:line="240" w:lineRule="auto"/>
        <w:jc w:val="both"/>
        <w:rPr>
          <w:ins w:id="2367" w:author="Unknown"/>
          <w:rFonts w:ascii="Segoe UI" w:eastAsia="Times New Roman" w:hAnsi="Segoe UI" w:cs="Segoe UI"/>
          <w:color w:val="000000"/>
          <w:sz w:val="23"/>
          <w:szCs w:val="23"/>
        </w:rPr>
      </w:pPr>
      <w:ins w:id="2368"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C compiler has to be compiled differently for different OS, hence C is platform dependent.</w:t>
        </w:r>
      </w:ins>
    </w:p>
    <w:p w:rsidR="00C21DBA" w:rsidRPr="00C21DBA" w:rsidRDefault="00C21DBA" w:rsidP="00C21DBA">
      <w:pPr>
        <w:shd w:val="clear" w:color="auto" w:fill="FFFFFF"/>
        <w:spacing w:before="100" w:beforeAutospacing="1" w:after="100" w:afterAutospacing="1" w:line="240" w:lineRule="auto"/>
        <w:outlineLvl w:val="3"/>
        <w:rPr>
          <w:ins w:id="2369" w:author="Unknown"/>
          <w:rFonts w:ascii="Arial" w:eastAsia="Times New Roman" w:hAnsi="Arial" w:cs="Arial"/>
          <w:b/>
          <w:bCs/>
          <w:color w:val="222222"/>
          <w:sz w:val="24"/>
          <w:szCs w:val="24"/>
        </w:rPr>
      </w:pPr>
      <w:ins w:id="2370" w:author="Unknown">
        <w:r w:rsidRPr="00C21DBA">
          <w:rPr>
            <w:rFonts w:ascii="Arial" w:eastAsia="Times New Roman" w:hAnsi="Arial" w:cs="Arial"/>
            <w:b/>
            <w:bCs/>
            <w:color w:val="222222"/>
            <w:sz w:val="24"/>
            <w:szCs w:val="24"/>
          </w:rPr>
          <w:t>Question: Explain the different storage classes in C.</w:t>
        </w:r>
      </w:ins>
    </w:p>
    <w:p w:rsidR="00C21DBA" w:rsidRPr="00C21DBA" w:rsidRDefault="00C21DBA" w:rsidP="00C21DBA">
      <w:pPr>
        <w:shd w:val="clear" w:color="auto" w:fill="FFFFFF"/>
        <w:spacing w:after="300" w:line="240" w:lineRule="auto"/>
        <w:jc w:val="both"/>
        <w:rPr>
          <w:ins w:id="2371" w:author="Unknown"/>
          <w:rFonts w:ascii="Segoe UI" w:eastAsia="Times New Roman" w:hAnsi="Segoe UI" w:cs="Segoe UI"/>
          <w:color w:val="000000"/>
          <w:sz w:val="23"/>
          <w:szCs w:val="23"/>
        </w:rPr>
      </w:pPr>
      <w:ins w:id="237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There are 4 storage classes –</w:t>
        </w:r>
      </w:ins>
    </w:p>
    <w:p w:rsidR="00C21DBA" w:rsidRPr="00C21DBA" w:rsidRDefault="00C21DBA" w:rsidP="00C21DBA">
      <w:pPr>
        <w:numPr>
          <w:ilvl w:val="0"/>
          <w:numId w:val="30"/>
        </w:numPr>
        <w:shd w:val="clear" w:color="auto" w:fill="FFFFFF"/>
        <w:spacing w:after="0" w:line="240" w:lineRule="auto"/>
        <w:rPr>
          <w:ins w:id="2373" w:author="Unknown"/>
          <w:rFonts w:ascii="Segoe UI" w:eastAsia="Times New Roman" w:hAnsi="Segoe UI" w:cs="Segoe UI"/>
          <w:color w:val="000000"/>
          <w:sz w:val="23"/>
          <w:szCs w:val="23"/>
        </w:rPr>
      </w:pPr>
      <w:ins w:id="2374" w:author="Unknown">
        <w:r w:rsidRPr="00C21DBA">
          <w:rPr>
            <w:rFonts w:ascii="Segoe UI" w:eastAsia="Times New Roman" w:hAnsi="Segoe UI" w:cs="Segoe UI"/>
            <w:color w:val="000000"/>
            <w:sz w:val="23"/>
            <w:szCs w:val="23"/>
          </w:rPr>
          <w:t>Auto – the default storage class for variables declared inside a function/block. Cannot be accessed outside the block or function where they are created.</w:t>
        </w:r>
      </w:ins>
    </w:p>
    <w:p w:rsidR="00C21DBA" w:rsidRPr="00C21DBA" w:rsidRDefault="00C21DBA" w:rsidP="00C21DBA">
      <w:pPr>
        <w:numPr>
          <w:ilvl w:val="0"/>
          <w:numId w:val="30"/>
        </w:numPr>
        <w:shd w:val="clear" w:color="auto" w:fill="FFFFFF"/>
        <w:spacing w:after="0" w:line="240" w:lineRule="auto"/>
        <w:rPr>
          <w:ins w:id="2375" w:author="Unknown"/>
          <w:rFonts w:ascii="Segoe UI" w:eastAsia="Times New Roman" w:hAnsi="Segoe UI" w:cs="Segoe UI"/>
          <w:color w:val="000000"/>
          <w:sz w:val="23"/>
          <w:szCs w:val="23"/>
        </w:rPr>
      </w:pPr>
      <w:ins w:id="2376" w:author="Unknown">
        <w:r w:rsidRPr="00C21DBA">
          <w:rPr>
            <w:rFonts w:ascii="Segoe UI" w:eastAsia="Times New Roman" w:hAnsi="Segoe UI" w:cs="Segoe UI"/>
            <w:color w:val="000000"/>
            <w:sz w:val="23"/>
            <w:szCs w:val="23"/>
          </w:rPr>
          <w:t>Register – the functionality is same as auto, however the compiler stores register variables in the register of the microprocessor for faster access. If no free register is available, memory space is utilized.</w:t>
        </w:r>
      </w:ins>
    </w:p>
    <w:p w:rsidR="00C21DBA" w:rsidRPr="00C21DBA" w:rsidRDefault="00C21DBA" w:rsidP="00C21DBA">
      <w:pPr>
        <w:numPr>
          <w:ilvl w:val="0"/>
          <w:numId w:val="30"/>
        </w:numPr>
        <w:shd w:val="clear" w:color="auto" w:fill="FFFFFF"/>
        <w:spacing w:after="0" w:line="240" w:lineRule="auto"/>
        <w:rPr>
          <w:ins w:id="2377" w:author="Unknown"/>
          <w:rFonts w:ascii="Segoe UI" w:eastAsia="Times New Roman" w:hAnsi="Segoe UI" w:cs="Segoe UI"/>
          <w:color w:val="000000"/>
          <w:sz w:val="23"/>
          <w:szCs w:val="23"/>
        </w:rPr>
      </w:pPr>
      <w:ins w:id="2378" w:author="Unknown">
        <w:r w:rsidRPr="00C21DBA">
          <w:rPr>
            <w:rFonts w:ascii="Segoe UI" w:eastAsia="Times New Roman" w:hAnsi="Segoe UI" w:cs="Segoe UI"/>
            <w:color w:val="000000"/>
            <w:sz w:val="23"/>
            <w:szCs w:val="23"/>
          </w:rPr>
          <w:t>Static – these are declared only once and the value is retained throughout the scope.</w:t>
        </w:r>
      </w:ins>
    </w:p>
    <w:p w:rsidR="00C21DBA" w:rsidRPr="00C21DBA" w:rsidRDefault="00C21DBA" w:rsidP="00C21DBA">
      <w:pPr>
        <w:numPr>
          <w:ilvl w:val="0"/>
          <w:numId w:val="30"/>
        </w:numPr>
        <w:shd w:val="clear" w:color="auto" w:fill="FFFFFF"/>
        <w:spacing w:after="0" w:line="240" w:lineRule="auto"/>
        <w:rPr>
          <w:ins w:id="2379" w:author="Unknown"/>
          <w:rFonts w:ascii="Segoe UI" w:eastAsia="Times New Roman" w:hAnsi="Segoe UI" w:cs="Segoe UI"/>
          <w:color w:val="000000"/>
          <w:sz w:val="23"/>
          <w:szCs w:val="23"/>
        </w:rPr>
      </w:pPr>
      <w:ins w:id="2380" w:author="Unknown">
        <w:r w:rsidRPr="00C21DBA">
          <w:rPr>
            <w:rFonts w:ascii="Segoe UI" w:eastAsia="Times New Roman" w:hAnsi="Segoe UI" w:cs="Segoe UI"/>
            <w:color w:val="000000"/>
            <w:sz w:val="23"/>
            <w:szCs w:val="23"/>
          </w:rPr>
          <w:t>External – using the extern keyword of external storage class, allows the same variable to be re-used and re-assigned. If a global variable has been assigned a value, that can be overwritten by using extern for the variable inside another function/block.</w:t>
        </w:r>
      </w:ins>
    </w:p>
    <w:p w:rsidR="00C21DBA" w:rsidRPr="00C21DBA" w:rsidRDefault="00C21DBA" w:rsidP="00C21DBA">
      <w:pPr>
        <w:shd w:val="clear" w:color="auto" w:fill="FFFFFF"/>
        <w:spacing w:before="100" w:beforeAutospacing="1" w:after="100" w:afterAutospacing="1" w:line="240" w:lineRule="auto"/>
        <w:outlineLvl w:val="3"/>
        <w:rPr>
          <w:ins w:id="2381" w:author="Unknown"/>
          <w:rFonts w:ascii="Arial" w:eastAsia="Times New Roman" w:hAnsi="Arial" w:cs="Arial"/>
          <w:b/>
          <w:bCs/>
          <w:color w:val="222222"/>
          <w:sz w:val="24"/>
          <w:szCs w:val="24"/>
        </w:rPr>
      </w:pPr>
      <w:ins w:id="2382" w:author="Unknown">
        <w:r w:rsidRPr="00C21DBA">
          <w:rPr>
            <w:rFonts w:ascii="Arial" w:eastAsia="Times New Roman" w:hAnsi="Arial" w:cs="Arial"/>
            <w:b/>
            <w:bCs/>
            <w:color w:val="222222"/>
            <w:sz w:val="24"/>
            <w:szCs w:val="24"/>
          </w:rPr>
          <w:t>Question: Write a simple program to print the average marks of a student.</w:t>
        </w:r>
      </w:ins>
    </w:p>
    <w:p w:rsidR="00C21DBA" w:rsidRPr="00C21DBA" w:rsidRDefault="00C21DBA" w:rsidP="00C21DBA">
      <w:pPr>
        <w:shd w:val="clear" w:color="auto" w:fill="FFFFFF"/>
        <w:spacing w:after="300" w:line="240" w:lineRule="auto"/>
        <w:jc w:val="both"/>
        <w:rPr>
          <w:ins w:id="2383" w:author="Unknown"/>
          <w:rFonts w:ascii="Segoe UI" w:eastAsia="Times New Roman" w:hAnsi="Segoe UI" w:cs="Segoe UI"/>
          <w:color w:val="000000"/>
          <w:sz w:val="23"/>
          <w:szCs w:val="23"/>
        </w:rPr>
      </w:pPr>
      <w:ins w:id="238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int marks[5] = {20, 30, 40, 50, 60};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85" w:author="Unknown"/>
          <w:rFonts w:ascii="Courier" w:eastAsia="Times New Roman" w:hAnsi="Courier" w:cs="Courier New"/>
          <w:color w:val="333333"/>
          <w:sz w:val="20"/>
          <w:szCs w:val="20"/>
        </w:rPr>
      </w:pPr>
      <w:ins w:id="2386" w:author="Unknown">
        <w:r w:rsidRPr="00C21DBA">
          <w:rPr>
            <w:rFonts w:ascii="Courier" w:eastAsia="Times New Roman" w:hAnsi="Courier" w:cs="Courier New"/>
            <w:color w:val="333333"/>
            <w:sz w:val="20"/>
            <w:szCs w:val="20"/>
          </w:rPr>
          <w:t>int length = sizeof(marks)/sizeof(int);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87" w:author="Unknown"/>
          <w:rFonts w:ascii="Courier" w:eastAsia="Times New Roman" w:hAnsi="Courier" w:cs="Courier New"/>
          <w:color w:val="333333"/>
          <w:sz w:val="20"/>
          <w:szCs w:val="20"/>
        </w:rPr>
      </w:pPr>
      <w:ins w:id="2388" w:author="Unknown">
        <w:r w:rsidRPr="00C21DBA">
          <w:rPr>
            <w:rFonts w:ascii="Courier" w:eastAsia="Times New Roman" w:hAnsi="Courier" w:cs="Courier New"/>
            <w:color w:val="333333"/>
            <w:sz w:val="20"/>
            <w:szCs w:val="20"/>
          </w:rPr>
          <w:t>double sum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89" w:author="Unknown"/>
          <w:rFonts w:ascii="Courier" w:eastAsia="Times New Roman" w:hAnsi="Courier" w:cs="Courier New"/>
          <w:color w:val="333333"/>
          <w:sz w:val="20"/>
          <w:szCs w:val="20"/>
        </w:rPr>
      </w:pPr>
      <w:ins w:id="2390" w:author="Unknown">
        <w:r w:rsidRPr="00C21DBA">
          <w:rPr>
            <w:rFonts w:ascii="Courier" w:eastAsia="Times New Roman" w:hAnsi="Courier" w:cs="Courier New"/>
            <w:color w:val="333333"/>
            <w:sz w:val="20"/>
            <w:szCs w:val="20"/>
          </w:rPr>
          <w:t>for(int i=0; i&lt;length;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91" w:author="Unknown"/>
          <w:rFonts w:ascii="Courier" w:eastAsia="Times New Roman" w:hAnsi="Courier" w:cs="Courier New"/>
          <w:color w:val="333333"/>
          <w:sz w:val="20"/>
          <w:szCs w:val="20"/>
        </w:rPr>
      </w:pPr>
      <w:ins w:id="2392" w:author="Unknown">
        <w:r w:rsidRPr="00C21DBA">
          <w:rPr>
            <w:rFonts w:ascii="Courier" w:eastAsia="Times New Roman" w:hAnsi="Courier" w:cs="Courier New"/>
            <w:color w:val="333333"/>
            <w:sz w:val="20"/>
            <w:szCs w:val="20"/>
          </w:rPr>
          <w:t>{sum += marks[i];}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93" w:author="Unknown"/>
          <w:rFonts w:ascii="Courier" w:eastAsia="Times New Roman" w:hAnsi="Courier" w:cs="Courier New"/>
          <w:color w:val="333333"/>
          <w:sz w:val="20"/>
          <w:szCs w:val="20"/>
        </w:rPr>
      </w:pPr>
      <w:ins w:id="2394" w:author="Unknown">
        <w:r w:rsidRPr="00C21DBA">
          <w:rPr>
            <w:rFonts w:ascii="Courier" w:eastAsia="Times New Roman" w:hAnsi="Courier" w:cs="Courier New"/>
            <w:color w:val="333333"/>
            <w:sz w:val="20"/>
            <w:szCs w:val="20"/>
          </w:rPr>
          <w:t>double average = sum/length;</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95" w:author="Unknown"/>
          <w:rFonts w:ascii="Courier" w:eastAsia="Times New Roman" w:hAnsi="Courier" w:cs="Courier New"/>
          <w:color w:val="333333"/>
          <w:sz w:val="20"/>
          <w:szCs w:val="20"/>
        </w:rPr>
      </w:pPr>
      <w:ins w:id="2396" w:author="Unknown">
        <w:r w:rsidRPr="00C21DBA">
          <w:rPr>
            <w:rFonts w:ascii="Courier" w:eastAsia="Times New Roman" w:hAnsi="Courier" w:cs="Courier New"/>
            <w:color w:val="333333"/>
            <w:sz w:val="20"/>
            <w:szCs w:val="20"/>
          </w:rPr>
          <w:t>printf("Average marks = %lf", average);</w:t>
        </w:r>
      </w:ins>
    </w:p>
    <w:p w:rsidR="00C21DBA" w:rsidRPr="00C21DBA" w:rsidRDefault="00C21DBA" w:rsidP="00C21DBA">
      <w:pPr>
        <w:shd w:val="clear" w:color="auto" w:fill="FFFFFF"/>
        <w:spacing w:after="300" w:line="240" w:lineRule="auto"/>
        <w:jc w:val="both"/>
        <w:rPr>
          <w:ins w:id="2397" w:author="Unknown"/>
          <w:rFonts w:ascii="Segoe UI" w:eastAsia="Times New Roman" w:hAnsi="Segoe UI" w:cs="Segoe UI"/>
          <w:color w:val="000000"/>
          <w:sz w:val="23"/>
          <w:szCs w:val="23"/>
        </w:rPr>
      </w:pPr>
      <w:ins w:id="2398" w:author="Unknown">
        <w:r w:rsidRPr="00C21DBA">
          <w:rPr>
            <w:rFonts w:ascii="Segoe UI" w:eastAsia="Times New Roman" w:hAnsi="Segoe UI" w:cs="Segoe UI"/>
            <w:color w:val="000000"/>
            <w:sz w:val="23"/>
            <w:szCs w:val="23"/>
          </w:rPr>
          <w:t>Read about different data types in C from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"https://hackr.io/blog/C-data-types"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this nice blog</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w:t>
        </w:r>
      </w:ins>
    </w:p>
    <w:p w:rsidR="00C21DBA" w:rsidRPr="00C21DBA" w:rsidRDefault="00C21DBA" w:rsidP="00C21DBA">
      <w:pPr>
        <w:shd w:val="clear" w:color="auto" w:fill="FFFFFF"/>
        <w:spacing w:before="100" w:beforeAutospacing="1" w:after="100" w:afterAutospacing="1" w:line="240" w:lineRule="auto"/>
        <w:outlineLvl w:val="3"/>
        <w:rPr>
          <w:ins w:id="2399" w:author="Unknown"/>
          <w:rFonts w:ascii="Arial" w:eastAsia="Times New Roman" w:hAnsi="Arial" w:cs="Arial"/>
          <w:b/>
          <w:bCs/>
          <w:color w:val="222222"/>
          <w:sz w:val="24"/>
          <w:szCs w:val="24"/>
        </w:rPr>
      </w:pPr>
      <w:ins w:id="2400" w:author="Unknown">
        <w:r w:rsidRPr="00C21DBA">
          <w:rPr>
            <w:rFonts w:ascii="Arial" w:eastAsia="Times New Roman" w:hAnsi="Arial" w:cs="Arial"/>
            <w:b/>
            <w:bCs/>
            <w:color w:val="222222"/>
            <w:sz w:val="24"/>
            <w:szCs w:val="24"/>
          </w:rPr>
          <w:t>Question: What is the difference between struct and union data types?</w:t>
        </w:r>
      </w:ins>
    </w:p>
    <w:p w:rsidR="00C21DBA" w:rsidRPr="00C21DBA" w:rsidRDefault="00C21DBA" w:rsidP="00C21DBA">
      <w:pPr>
        <w:shd w:val="clear" w:color="auto" w:fill="FFFFFF"/>
        <w:spacing w:after="300" w:line="240" w:lineRule="auto"/>
        <w:jc w:val="both"/>
        <w:rPr>
          <w:ins w:id="2401" w:author="Unknown"/>
          <w:rFonts w:ascii="Segoe UI" w:eastAsia="Times New Roman" w:hAnsi="Segoe UI" w:cs="Segoe UI"/>
          <w:color w:val="000000"/>
          <w:sz w:val="23"/>
          <w:szCs w:val="23"/>
        </w:rPr>
      </w:pPr>
      <w:ins w:id="2402" w:author="Unknown">
        <w:r w:rsidRPr="00C21DBA">
          <w:rPr>
            <w:rFonts w:ascii="Segoe UI" w:eastAsia="Times New Roman" w:hAnsi="Segoe UI" w:cs="Segoe UI"/>
            <w:b/>
            <w:bCs/>
            <w:color w:val="000000"/>
            <w:sz w:val="23"/>
          </w:rPr>
          <w:lastRenderedPageBreak/>
          <w:t>Answer:</w:t>
        </w:r>
        <w:r w:rsidRPr="00C21DBA">
          <w:rPr>
            <w:rFonts w:ascii="Segoe UI" w:eastAsia="Times New Roman" w:hAnsi="Segoe UI" w:cs="Segoe UI"/>
            <w:color w:val="000000"/>
            <w:sz w:val="23"/>
            <w:szCs w:val="23"/>
          </w:rPr>
          <w:t> In union, the total memory space allocated to the union is the member with the largest size. Space is shared by other members. The union can store only one value at a time. Structs can contain different types of data without compromising on the memory space.</w:t>
        </w:r>
      </w:ins>
    </w:p>
    <w:p w:rsidR="00C21DBA" w:rsidRPr="00C21DBA" w:rsidRDefault="00C21DBA" w:rsidP="00C21DBA">
      <w:pPr>
        <w:shd w:val="clear" w:color="auto" w:fill="FFFFFF"/>
        <w:spacing w:before="100" w:beforeAutospacing="1" w:after="100" w:afterAutospacing="1" w:line="240" w:lineRule="auto"/>
        <w:outlineLvl w:val="3"/>
        <w:rPr>
          <w:ins w:id="2403" w:author="Unknown"/>
          <w:rFonts w:ascii="Arial" w:eastAsia="Times New Roman" w:hAnsi="Arial" w:cs="Arial"/>
          <w:b/>
          <w:bCs/>
          <w:color w:val="222222"/>
          <w:sz w:val="24"/>
          <w:szCs w:val="24"/>
        </w:rPr>
      </w:pPr>
      <w:ins w:id="2404" w:author="Unknown">
        <w:r w:rsidRPr="00C21DBA">
          <w:rPr>
            <w:rFonts w:ascii="Arial" w:eastAsia="Times New Roman" w:hAnsi="Arial" w:cs="Arial"/>
            <w:b/>
            <w:bCs/>
            <w:color w:val="222222"/>
            <w:sz w:val="24"/>
            <w:szCs w:val="24"/>
          </w:rPr>
          <w:t>Question: Explain the difference between pass by value and pass by reference using a simple program.</w:t>
        </w:r>
      </w:ins>
    </w:p>
    <w:p w:rsidR="00C21DBA" w:rsidRPr="00C21DBA" w:rsidRDefault="00C21DBA" w:rsidP="00C21DBA">
      <w:pPr>
        <w:shd w:val="clear" w:color="auto" w:fill="FFFFFF"/>
        <w:spacing w:after="300" w:line="240" w:lineRule="auto"/>
        <w:jc w:val="both"/>
        <w:rPr>
          <w:ins w:id="2405" w:author="Unknown"/>
          <w:rFonts w:ascii="Segoe UI" w:eastAsia="Times New Roman" w:hAnsi="Segoe UI" w:cs="Segoe UI"/>
          <w:color w:val="000000"/>
          <w:sz w:val="23"/>
          <w:szCs w:val="23"/>
        </w:rPr>
      </w:pPr>
      <w:ins w:id="240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This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"https://hackr.io/blog/pass-by-reference-vs-pass-by-pointer"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detailed blog</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explains all about pass by value and pass by reference with simple examples.</w:t>
        </w:r>
      </w:ins>
    </w:p>
    <w:p w:rsidR="00C21DBA" w:rsidRPr="00C21DBA" w:rsidRDefault="00C21DBA" w:rsidP="00C21DBA">
      <w:pPr>
        <w:shd w:val="clear" w:color="auto" w:fill="FFFFFF"/>
        <w:spacing w:before="100" w:beforeAutospacing="1" w:after="100" w:afterAutospacing="1" w:line="240" w:lineRule="auto"/>
        <w:outlineLvl w:val="3"/>
        <w:rPr>
          <w:ins w:id="2407" w:author="Unknown"/>
          <w:rFonts w:ascii="Arial" w:eastAsia="Times New Roman" w:hAnsi="Arial" w:cs="Arial"/>
          <w:b/>
          <w:bCs/>
          <w:color w:val="222222"/>
          <w:sz w:val="24"/>
          <w:szCs w:val="24"/>
        </w:rPr>
      </w:pPr>
      <w:ins w:id="2408" w:author="Unknown">
        <w:r w:rsidRPr="00C21DBA">
          <w:rPr>
            <w:rFonts w:ascii="Arial" w:eastAsia="Times New Roman" w:hAnsi="Arial" w:cs="Arial"/>
            <w:b/>
            <w:bCs/>
            <w:color w:val="222222"/>
            <w:sz w:val="24"/>
            <w:szCs w:val="24"/>
          </w:rPr>
          <w:t>Question: What are the data structures in C?</w:t>
        </w:r>
      </w:ins>
    </w:p>
    <w:p w:rsidR="00C21DBA" w:rsidRPr="00C21DBA" w:rsidRDefault="00C21DBA" w:rsidP="00C21DBA">
      <w:pPr>
        <w:shd w:val="clear" w:color="auto" w:fill="FFFFFF"/>
        <w:spacing w:after="300" w:line="240" w:lineRule="auto"/>
        <w:jc w:val="both"/>
        <w:rPr>
          <w:ins w:id="2409" w:author="Unknown"/>
          <w:rFonts w:ascii="Segoe UI" w:eastAsia="Times New Roman" w:hAnsi="Segoe UI" w:cs="Segoe UI"/>
          <w:color w:val="000000"/>
          <w:sz w:val="23"/>
          <w:szCs w:val="23"/>
        </w:rPr>
      </w:pPr>
      <w:ins w:id="241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Arrays, stacks, queues, linked lists and trees are the data structures in C. Read more about data structures from this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"https://hackr.io/tutorial/data-structures-geeks-for-geeks?ref=blog-post"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tutorial page</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w:t>
        </w:r>
      </w:ins>
    </w:p>
    <w:p w:rsidR="00C21DBA" w:rsidRPr="00C21DBA" w:rsidRDefault="00C21DBA" w:rsidP="00C21DBA">
      <w:pPr>
        <w:shd w:val="clear" w:color="auto" w:fill="FFFFFF"/>
        <w:spacing w:before="100" w:beforeAutospacing="1" w:after="100" w:afterAutospacing="1" w:line="240" w:lineRule="auto"/>
        <w:outlineLvl w:val="3"/>
        <w:rPr>
          <w:ins w:id="2411" w:author="Unknown"/>
          <w:rFonts w:ascii="Arial" w:eastAsia="Times New Roman" w:hAnsi="Arial" w:cs="Arial"/>
          <w:b/>
          <w:bCs/>
          <w:color w:val="222222"/>
          <w:sz w:val="24"/>
          <w:szCs w:val="24"/>
        </w:rPr>
      </w:pPr>
      <w:ins w:id="2412" w:author="Unknown">
        <w:r w:rsidRPr="00C21DBA">
          <w:rPr>
            <w:rFonts w:ascii="Arial" w:eastAsia="Times New Roman" w:hAnsi="Arial" w:cs="Arial"/>
            <w:b/>
            <w:bCs/>
            <w:color w:val="222222"/>
            <w:sz w:val="24"/>
            <w:szCs w:val="24"/>
          </w:rPr>
          <w:t>Question: What are directives? What are ifdef, define and endif?</w:t>
        </w:r>
      </w:ins>
    </w:p>
    <w:p w:rsidR="00C21DBA" w:rsidRPr="00C21DBA" w:rsidRDefault="00C21DBA" w:rsidP="00C21DBA">
      <w:pPr>
        <w:shd w:val="clear" w:color="auto" w:fill="FFFFFF"/>
        <w:spacing w:after="300" w:line="240" w:lineRule="auto"/>
        <w:jc w:val="both"/>
        <w:rPr>
          <w:ins w:id="2413" w:author="Unknown"/>
          <w:rFonts w:ascii="Segoe UI" w:eastAsia="Times New Roman" w:hAnsi="Segoe UI" w:cs="Segoe UI"/>
          <w:color w:val="000000"/>
          <w:sz w:val="23"/>
          <w:szCs w:val="23"/>
        </w:rPr>
      </w:pPr>
      <w:ins w:id="241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Directives tell the compiler to preprocess the code before compilation. These preprocessor directives start with the hash(#) symbol to indicate the same. The most common pre-processor directive is #include that we use in all our programs.</w:t>
        </w:r>
      </w:ins>
    </w:p>
    <w:p w:rsidR="00C21DBA" w:rsidRPr="00C21DBA" w:rsidRDefault="00C21DBA" w:rsidP="00C21DBA">
      <w:pPr>
        <w:shd w:val="clear" w:color="auto" w:fill="FFFFFF"/>
        <w:spacing w:after="300" w:line="240" w:lineRule="auto"/>
        <w:jc w:val="both"/>
        <w:rPr>
          <w:ins w:id="2415" w:author="Unknown"/>
          <w:rFonts w:ascii="Segoe UI" w:eastAsia="Times New Roman" w:hAnsi="Segoe UI" w:cs="Segoe UI"/>
          <w:color w:val="000000"/>
          <w:sz w:val="23"/>
          <w:szCs w:val="23"/>
        </w:rPr>
      </w:pPr>
      <w:ins w:id="2416" w:author="Unknown">
        <w:r w:rsidRPr="00C21DBA">
          <w:rPr>
            <w:rFonts w:ascii="Segoe UI" w:eastAsia="Times New Roman" w:hAnsi="Segoe UI" w:cs="Segoe UI"/>
            <w:color w:val="000000"/>
            <w:sz w:val="23"/>
            <w:szCs w:val="23"/>
          </w:rPr>
          <w:t>#ifdef and #endif – are conditional compilation directives that help in compilation of certain code if the condition is satisfied. If not, the particular code block will not be compiled.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17" w:author="Unknown"/>
          <w:rFonts w:ascii="Courier" w:eastAsia="Times New Roman" w:hAnsi="Courier" w:cs="Courier New"/>
          <w:color w:val="333333"/>
          <w:sz w:val="20"/>
          <w:szCs w:val="20"/>
        </w:rPr>
      </w:pPr>
      <w:ins w:id="2418" w:author="Unknown">
        <w:r w:rsidRPr="00C21DBA">
          <w:rPr>
            <w:rFonts w:ascii="Courier" w:eastAsia="Times New Roman" w:hAnsi="Courier" w:cs="Courier New"/>
            <w:color w:val="333333"/>
            <w:sz w:val="20"/>
            <w:szCs w:val="20"/>
          </w:rPr>
          <w:t>define - #define directive is used to define a macro in the program. For example,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19" w:author="Unknown"/>
          <w:rFonts w:ascii="Courier" w:eastAsia="Times New Roman" w:hAnsi="Courier" w:cs="Courier New"/>
          <w:color w:val="333333"/>
          <w:sz w:val="20"/>
          <w:szCs w:val="20"/>
        </w:rPr>
      </w:pPr>
      <w:ins w:id="2420" w:author="Unknown">
        <w:r w:rsidRPr="00C21DBA">
          <w:rPr>
            <w:rFonts w:ascii="Courier" w:eastAsia="Times New Roman" w:hAnsi="Courier" w:cs="Courier New"/>
            <w:color w:val="333333"/>
            <w:sz w:val="20"/>
            <w:szCs w:val="20"/>
          </w:rPr>
          <w:t>#define LENGTH 3</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21" w:author="Unknown"/>
          <w:rFonts w:ascii="Courier" w:eastAsia="Times New Roman" w:hAnsi="Courier" w:cs="Courier New"/>
          <w:color w:val="333333"/>
          <w:sz w:val="20"/>
          <w:szCs w:val="20"/>
        </w:rPr>
      </w:pPr>
      <w:ins w:id="2422" w:author="Unknown">
        <w:r w:rsidRPr="00C21DBA">
          <w:rPr>
            <w:rFonts w:ascii="Courier" w:eastAsia="Times New Roman" w:hAnsi="Courier" w:cs="Courier New"/>
            <w:color w:val="333333"/>
            <w:sz w:val="20"/>
            <w:szCs w:val="20"/>
          </w:rPr>
          <w:t>LENGTH can then be used anywhere in the program.</w:t>
        </w:r>
      </w:ins>
    </w:p>
    <w:p w:rsidR="00C21DBA" w:rsidRPr="00C21DBA" w:rsidRDefault="00C21DBA" w:rsidP="00C21DBA">
      <w:pPr>
        <w:shd w:val="clear" w:color="auto" w:fill="FFFFFF"/>
        <w:spacing w:before="100" w:beforeAutospacing="1" w:after="100" w:afterAutospacing="1" w:line="240" w:lineRule="auto"/>
        <w:outlineLvl w:val="3"/>
        <w:rPr>
          <w:ins w:id="2423" w:author="Unknown"/>
          <w:rFonts w:ascii="Arial" w:eastAsia="Times New Roman" w:hAnsi="Arial" w:cs="Arial"/>
          <w:b/>
          <w:bCs/>
          <w:color w:val="222222"/>
          <w:sz w:val="24"/>
          <w:szCs w:val="24"/>
        </w:rPr>
      </w:pPr>
      <w:ins w:id="2424" w:author="Unknown">
        <w:r w:rsidRPr="00C21DBA">
          <w:rPr>
            <w:rFonts w:ascii="Arial" w:eastAsia="Times New Roman" w:hAnsi="Arial" w:cs="Arial"/>
            <w:b/>
            <w:bCs/>
            <w:color w:val="222222"/>
            <w:sz w:val="24"/>
            <w:szCs w:val="24"/>
          </w:rPr>
          <w:t>Question: What do you mean by the ‘size of’ operator?</w:t>
        </w:r>
      </w:ins>
    </w:p>
    <w:p w:rsidR="00C21DBA" w:rsidRPr="00C21DBA" w:rsidRDefault="00C21DBA" w:rsidP="00C21DBA">
      <w:pPr>
        <w:shd w:val="clear" w:color="auto" w:fill="FFFFFF"/>
        <w:spacing w:after="300" w:line="240" w:lineRule="auto"/>
        <w:jc w:val="both"/>
        <w:rPr>
          <w:ins w:id="2425" w:author="Unknown"/>
          <w:rFonts w:ascii="Segoe UI" w:eastAsia="Times New Roman" w:hAnsi="Segoe UI" w:cs="Segoe UI"/>
          <w:color w:val="000000"/>
          <w:sz w:val="23"/>
          <w:szCs w:val="23"/>
        </w:rPr>
      </w:pPr>
      <w:ins w:id="242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Size of operator returns the size of an operand. The operand can be a data type or an expression. For example, sizeof(int) will return 4, which is the memory allocated to integer data type. Same way sizeof(array)/sizeof(int) will return the length of the elements in an integer array.</w:t>
        </w:r>
      </w:ins>
    </w:p>
    <w:p w:rsidR="00C21DBA" w:rsidRPr="00C21DBA" w:rsidRDefault="00C21DBA" w:rsidP="00C21DBA">
      <w:pPr>
        <w:shd w:val="clear" w:color="auto" w:fill="FFFFFF"/>
        <w:spacing w:before="100" w:beforeAutospacing="1" w:after="100" w:afterAutospacing="1" w:line="240" w:lineRule="auto"/>
        <w:outlineLvl w:val="3"/>
        <w:rPr>
          <w:ins w:id="2427" w:author="Unknown"/>
          <w:rFonts w:ascii="Arial" w:eastAsia="Times New Roman" w:hAnsi="Arial" w:cs="Arial"/>
          <w:b/>
          <w:bCs/>
          <w:color w:val="222222"/>
          <w:sz w:val="24"/>
          <w:szCs w:val="24"/>
        </w:rPr>
      </w:pPr>
      <w:ins w:id="2428" w:author="Unknown">
        <w:r w:rsidRPr="00C21DBA">
          <w:rPr>
            <w:rFonts w:ascii="Arial" w:eastAsia="Times New Roman" w:hAnsi="Arial" w:cs="Arial"/>
            <w:b/>
            <w:bCs/>
            <w:color w:val="222222"/>
            <w:sz w:val="24"/>
            <w:szCs w:val="24"/>
          </w:rPr>
          <w:t>Question: Consider a union as</w:t>
        </w:r>
      </w:ins>
    </w:p>
    <w:p w:rsidR="00C21DBA" w:rsidRPr="00C21DBA" w:rsidRDefault="00C21DBA" w:rsidP="00C21DBA">
      <w:pPr>
        <w:shd w:val="clear" w:color="auto" w:fill="FFFFFF"/>
        <w:spacing w:after="300" w:line="240" w:lineRule="auto"/>
        <w:jc w:val="both"/>
        <w:rPr>
          <w:ins w:id="2429" w:author="Unknown"/>
          <w:rFonts w:ascii="Segoe UI" w:eastAsia="Times New Roman" w:hAnsi="Segoe UI" w:cs="Segoe UI"/>
          <w:color w:val="000000"/>
          <w:sz w:val="23"/>
          <w:szCs w:val="23"/>
        </w:rPr>
      </w:pPr>
      <w:ins w:id="2430" w:author="Unknown">
        <w:r w:rsidRPr="00C21DBA">
          <w:rPr>
            <w:rFonts w:ascii="Segoe UI" w:eastAsia="Times New Roman" w:hAnsi="Segoe UI" w:cs="Segoe UI"/>
            <w:color w:val="000000"/>
            <w:sz w:val="23"/>
            <w:szCs w:val="23"/>
          </w:rPr>
          <w:t>union sample{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31" w:author="Unknown"/>
          <w:rFonts w:ascii="Courier" w:eastAsia="Times New Roman" w:hAnsi="Courier" w:cs="Courier New"/>
          <w:color w:val="333333"/>
          <w:sz w:val="20"/>
          <w:szCs w:val="20"/>
        </w:rPr>
      </w:pPr>
      <w:ins w:id="2432" w:author="Unknown">
        <w:r w:rsidRPr="00C21DBA">
          <w:rPr>
            <w:rFonts w:ascii="Courier" w:eastAsia="Times New Roman" w:hAnsi="Courier" w:cs="Courier New"/>
            <w:color w:val="333333"/>
            <w:sz w:val="20"/>
            <w:szCs w:val="20"/>
          </w:rPr>
          <w:t>int a;</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33" w:author="Unknown"/>
          <w:rFonts w:ascii="Courier" w:eastAsia="Times New Roman" w:hAnsi="Courier" w:cs="Courier New"/>
          <w:color w:val="333333"/>
          <w:sz w:val="20"/>
          <w:szCs w:val="20"/>
        </w:rPr>
      </w:pPr>
      <w:ins w:id="2434" w:author="Unknown">
        <w:r w:rsidRPr="00C21DBA">
          <w:rPr>
            <w:rFonts w:ascii="Courier" w:eastAsia="Times New Roman" w:hAnsi="Courier" w:cs="Courier New"/>
            <w:color w:val="333333"/>
            <w:sz w:val="20"/>
            <w:szCs w:val="20"/>
          </w:rPr>
          <w:t>float 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35" w:author="Unknown"/>
          <w:rFonts w:ascii="Courier" w:eastAsia="Times New Roman" w:hAnsi="Courier" w:cs="Courier New"/>
          <w:color w:val="333333"/>
          <w:sz w:val="20"/>
          <w:szCs w:val="20"/>
        </w:rPr>
      </w:pPr>
      <w:ins w:id="2436" w:author="Unknown">
        <w:r w:rsidRPr="00C21DBA">
          <w:rPr>
            <w:rFonts w:ascii="Courier" w:eastAsia="Times New Roman" w:hAnsi="Courier" w:cs="Courier New"/>
            <w:color w:val="333333"/>
            <w:sz w:val="20"/>
            <w:szCs w:val="20"/>
          </w:rPr>
          <w:lastRenderedPageBreak/>
          <w:t>char c[6];</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37" w:author="Unknown"/>
          <w:rFonts w:ascii="Courier" w:eastAsia="Times New Roman" w:hAnsi="Courier" w:cs="Courier New"/>
          <w:color w:val="333333"/>
          <w:sz w:val="20"/>
          <w:szCs w:val="20"/>
        </w:rPr>
      </w:pPr>
      <w:ins w:id="2438" w:author="Unknown">
        <w:r w:rsidRPr="00C21DBA">
          <w:rPr>
            <w:rFonts w:ascii="Courier" w:eastAsia="Times New Roman" w:hAnsi="Courier" w:cs="Courier New"/>
            <w:color w:val="333333"/>
            <w:sz w:val="20"/>
            <w:szCs w:val="20"/>
          </w:rPr>
          <w:t>}u;</w:t>
        </w:r>
      </w:ins>
    </w:p>
    <w:p w:rsidR="00C21DBA" w:rsidRPr="00C21DBA" w:rsidRDefault="00C21DBA" w:rsidP="00C21DBA">
      <w:pPr>
        <w:shd w:val="clear" w:color="auto" w:fill="FFFFFF"/>
        <w:spacing w:after="300" w:line="240" w:lineRule="auto"/>
        <w:jc w:val="both"/>
        <w:rPr>
          <w:ins w:id="2439" w:author="Unknown"/>
          <w:rFonts w:ascii="Segoe UI" w:eastAsia="Times New Roman" w:hAnsi="Segoe UI" w:cs="Segoe UI"/>
          <w:color w:val="000000"/>
          <w:sz w:val="23"/>
          <w:szCs w:val="23"/>
        </w:rPr>
      </w:pPr>
      <w:ins w:id="2440" w:author="Unknown">
        <w:r w:rsidRPr="00C21DBA">
          <w:rPr>
            <w:rFonts w:ascii="Segoe UI" w:eastAsia="Times New Roman" w:hAnsi="Segoe UI" w:cs="Segoe UI"/>
            <w:color w:val="000000"/>
            <w:sz w:val="23"/>
            <w:szCs w:val="23"/>
          </w:rPr>
          <w:t>In the main function, if you print the size of the union, what will you get?</w:t>
        </w:r>
      </w:ins>
    </w:p>
    <w:p w:rsidR="00C21DBA" w:rsidRPr="00C21DBA" w:rsidRDefault="00C21DBA" w:rsidP="00C21DBA">
      <w:pPr>
        <w:shd w:val="clear" w:color="auto" w:fill="FFFFFF"/>
        <w:spacing w:after="300" w:line="240" w:lineRule="auto"/>
        <w:jc w:val="both"/>
        <w:rPr>
          <w:ins w:id="2441" w:author="Unknown"/>
          <w:rFonts w:ascii="Segoe UI" w:eastAsia="Times New Roman" w:hAnsi="Segoe UI" w:cs="Segoe UI"/>
          <w:color w:val="000000"/>
          <w:sz w:val="23"/>
          <w:szCs w:val="23"/>
        </w:rPr>
      </w:pPr>
      <w:ins w:id="2442" w:author="Unknown">
        <w:r w:rsidRPr="00C21DBA">
          <w:rPr>
            <w:rFonts w:ascii="Segoe UI" w:eastAsia="Times New Roman" w:hAnsi="Segoe UI" w:cs="Segoe UI"/>
            <w:b/>
            <w:bCs/>
            <w:color w:val="000000"/>
            <w:sz w:val="23"/>
          </w:rPr>
          <w:t>Answer –</w:t>
        </w:r>
        <w:r w:rsidRPr="00C21DBA">
          <w:rPr>
            <w:rFonts w:ascii="Segoe UI" w:eastAsia="Times New Roman" w:hAnsi="Segoe UI" w:cs="Segoe UI"/>
            <w:color w:val="000000"/>
            <w:sz w:val="23"/>
            <w:szCs w:val="23"/>
          </w:rPr>
          <w:t> We will get the size of the character array as that is the maximum space allotted to the union.</w:t>
        </w:r>
      </w:ins>
    </w:p>
    <w:p w:rsidR="00C21DBA" w:rsidRPr="00C21DBA" w:rsidRDefault="00C21DBA" w:rsidP="00C21DBA">
      <w:pPr>
        <w:shd w:val="clear" w:color="auto" w:fill="FFFFFF"/>
        <w:spacing w:before="100" w:beforeAutospacing="1" w:after="100" w:afterAutospacing="1" w:line="240" w:lineRule="auto"/>
        <w:outlineLvl w:val="2"/>
        <w:rPr>
          <w:ins w:id="2443" w:author="Unknown"/>
          <w:rFonts w:ascii="Arial" w:eastAsia="Times New Roman" w:hAnsi="Arial" w:cs="Arial"/>
          <w:b/>
          <w:bCs/>
          <w:color w:val="222222"/>
          <w:sz w:val="27"/>
          <w:szCs w:val="27"/>
        </w:rPr>
      </w:pPr>
      <w:ins w:id="2444" w:author="Unknown">
        <w:r w:rsidRPr="00C21DBA">
          <w:rPr>
            <w:rFonts w:ascii="Arial" w:eastAsia="Times New Roman" w:hAnsi="Arial" w:cs="Arial"/>
            <w:b/>
            <w:bCs/>
            <w:color w:val="222222"/>
            <w:sz w:val="27"/>
            <w:szCs w:val="27"/>
          </w:rPr>
          <w:t>Question-Related to OOPS (Object Oriented Programming)</w:t>
        </w:r>
      </w:ins>
    </w:p>
    <w:p w:rsidR="00C21DBA" w:rsidRPr="00C21DBA" w:rsidRDefault="00C21DBA" w:rsidP="00C21DBA">
      <w:pPr>
        <w:shd w:val="clear" w:color="auto" w:fill="FFFFFF"/>
        <w:spacing w:before="100" w:beforeAutospacing="1" w:after="100" w:afterAutospacing="1" w:line="240" w:lineRule="auto"/>
        <w:outlineLvl w:val="3"/>
        <w:rPr>
          <w:ins w:id="2445" w:author="Unknown"/>
          <w:rFonts w:ascii="Arial" w:eastAsia="Times New Roman" w:hAnsi="Arial" w:cs="Arial"/>
          <w:b/>
          <w:bCs/>
          <w:color w:val="222222"/>
          <w:sz w:val="24"/>
          <w:szCs w:val="24"/>
        </w:rPr>
      </w:pPr>
      <w:ins w:id="2446" w:author="Unknown">
        <w:r w:rsidRPr="00C21DBA">
          <w:rPr>
            <w:rFonts w:ascii="Arial" w:eastAsia="Times New Roman" w:hAnsi="Arial" w:cs="Arial"/>
            <w:b/>
            <w:bCs/>
            <w:color w:val="222222"/>
            <w:sz w:val="24"/>
            <w:szCs w:val="24"/>
          </w:rPr>
          <w:t>Question: Explain the main concepts of OOPS.</w:t>
        </w:r>
      </w:ins>
    </w:p>
    <w:p w:rsidR="00C21DBA" w:rsidRPr="00C21DBA" w:rsidRDefault="00C21DBA" w:rsidP="00C21DBA">
      <w:pPr>
        <w:shd w:val="clear" w:color="auto" w:fill="FFFFFF"/>
        <w:spacing w:after="300" w:line="240" w:lineRule="auto"/>
        <w:jc w:val="both"/>
        <w:rPr>
          <w:ins w:id="2447" w:author="Unknown"/>
          <w:rFonts w:ascii="Segoe UI" w:eastAsia="Times New Roman" w:hAnsi="Segoe UI" w:cs="Segoe UI"/>
          <w:color w:val="000000"/>
          <w:sz w:val="23"/>
          <w:szCs w:val="23"/>
        </w:rPr>
      </w:pPr>
      <w:ins w:id="2448"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 main concepts of OOPS are an abstraction, inheritance, encapsulation, and polymorphism. You can give one-liner about each and when asked more, give more details. Watch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"https://www.youtube.com/watch?v=SS-9y0H3Si8" \t "_blank"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this video</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for a quick overview of OOPS concepts.</w:t>
        </w:r>
      </w:ins>
    </w:p>
    <w:p w:rsidR="00C21DBA" w:rsidRPr="00C21DBA" w:rsidRDefault="00C21DBA" w:rsidP="00C21DBA">
      <w:pPr>
        <w:shd w:val="clear" w:color="auto" w:fill="FFFFFF"/>
        <w:spacing w:before="100" w:beforeAutospacing="1" w:after="100" w:afterAutospacing="1" w:line="240" w:lineRule="auto"/>
        <w:outlineLvl w:val="3"/>
        <w:rPr>
          <w:ins w:id="2449" w:author="Unknown"/>
          <w:rFonts w:ascii="Arial" w:eastAsia="Times New Roman" w:hAnsi="Arial" w:cs="Arial"/>
          <w:b/>
          <w:bCs/>
          <w:color w:val="222222"/>
          <w:sz w:val="24"/>
          <w:szCs w:val="24"/>
        </w:rPr>
      </w:pPr>
      <w:ins w:id="2450" w:author="Unknown">
        <w:r w:rsidRPr="00C21DBA">
          <w:rPr>
            <w:rFonts w:ascii="Arial" w:eastAsia="Times New Roman" w:hAnsi="Arial" w:cs="Arial"/>
            <w:b/>
            <w:bCs/>
            <w:color w:val="222222"/>
            <w:sz w:val="24"/>
            <w:szCs w:val="24"/>
          </w:rPr>
          <w:t>Question: What is the difference between function overloading and function overriding?</w:t>
        </w:r>
      </w:ins>
    </w:p>
    <w:p w:rsidR="00C21DBA" w:rsidRPr="00C21DBA" w:rsidRDefault="00C21DBA" w:rsidP="00C21DBA">
      <w:pPr>
        <w:shd w:val="clear" w:color="auto" w:fill="FFFFFF"/>
        <w:spacing w:after="300" w:line="240" w:lineRule="auto"/>
        <w:jc w:val="both"/>
        <w:rPr>
          <w:ins w:id="2451" w:author="Unknown"/>
          <w:rFonts w:ascii="Segoe UI" w:eastAsia="Times New Roman" w:hAnsi="Segoe UI" w:cs="Segoe UI"/>
          <w:color w:val="000000"/>
          <w:sz w:val="23"/>
          <w:szCs w:val="23"/>
        </w:rPr>
      </w:pPr>
      <w:ins w:id="245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Overloaded functions have the same name but a different number or type of arguments. For example,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53" w:author="Unknown"/>
          <w:rFonts w:ascii="Courier" w:eastAsia="Times New Roman" w:hAnsi="Courier" w:cs="Courier New"/>
          <w:color w:val="333333"/>
          <w:sz w:val="20"/>
          <w:szCs w:val="20"/>
        </w:rPr>
      </w:pPr>
      <w:ins w:id="2454" w:author="Unknown">
        <w:r w:rsidRPr="00C21DBA">
          <w:rPr>
            <w:rFonts w:ascii="Courier" w:eastAsia="Times New Roman" w:hAnsi="Courier" w:cs="Courier New"/>
            <w:color w:val="333333"/>
            <w:sz w:val="20"/>
            <w:szCs w:val="20"/>
          </w:rPr>
          <w:t>float add(int a, int 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55" w:author="Unknown"/>
          <w:rFonts w:ascii="Courier" w:eastAsia="Times New Roman" w:hAnsi="Courier" w:cs="Courier New"/>
          <w:color w:val="333333"/>
          <w:sz w:val="20"/>
          <w:szCs w:val="20"/>
        </w:rPr>
      </w:pPr>
      <w:ins w:id="2456" w:author="Unknown">
        <w:r w:rsidRPr="00C21DBA">
          <w:rPr>
            <w:rFonts w:ascii="Courier" w:eastAsia="Times New Roman" w:hAnsi="Courier" w:cs="Courier New"/>
            <w:color w:val="333333"/>
            <w:sz w:val="20"/>
            <w:szCs w:val="20"/>
          </w:rPr>
          <w:t>float add(int a, int b, int c);</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57" w:author="Unknown"/>
          <w:rFonts w:ascii="Courier" w:eastAsia="Times New Roman" w:hAnsi="Courier" w:cs="Courier New"/>
          <w:color w:val="333333"/>
          <w:sz w:val="20"/>
          <w:szCs w:val="20"/>
        </w:rPr>
      </w:pPr>
      <w:ins w:id="2458" w:author="Unknown">
        <w:r w:rsidRPr="00C21DBA">
          <w:rPr>
            <w:rFonts w:ascii="Courier" w:eastAsia="Times New Roman" w:hAnsi="Courier" w:cs="Courier New"/>
            <w:color w:val="333333"/>
            <w:sz w:val="20"/>
            <w:szCs w:val="20"/>
          </w:rPr>
          <w:t>float add(float a, int b);</w:t>
        </w:r>
      </w:ins>
    </w:p>
    <w:p w:rsidR="00C21DBA" w:rsidRPr="00C21DBA" w:rsidRDefault="00C21DBA" w:rsidP="00C21DBA">
      <w:pPr>
        <w:shd w:val="clear" w:color="auto" w:fill="FFFFFF"/>
        <w:spacing w:after="300" w:line="240" w:lineRule="auto"/>
        <w:jc w:val="both"/>
        <w:rPr>
          <w:ins w:id="2459" w:author="Unknown"/>
          <w:rFonts w:ascii="Segoe UI" w:eastAsia="Times New Roman" w:hAnsi="Segoe UI" w:cs="Segoe UI"/>
          <w:color w:val="000000"/>
          <w:sz w:val="23"/>
          <w:szCs w:val="23"/>
        </w:rPr>
      </w:pPr>
      <w:ins w:id="2460" w:author="Unknown">
        <w:r w:rsidRPr="00C21DBA">
          <w:rPr>
            <w:rFonts w:ascii="Segoe UI" w:eastAsia="Times New Roman" w:hAnsi="Segoe UI" w:cs="Segoe UI"/>
            <w:color w:val="000000"/>
            <w:sz w:val="23"/>
            <w:szCs w:val="23"/>
          </w:rPr>
          <w:t>The actual method to be called is decided by the compiler during compile-time based on the parameters that are passed.</w:t>
        </w:r>
      </w:ins>
    </w:p>
    <w:p w:rsidR="00C21DBA" w:rsidRPr="00C21DBA" w:rsidRDefault="00C21DBA" w:rsidP="00C21DBA">
      <w:pPr>
        <w:shd w:val="clear" w:color="auto" w:fill="FFFFFF"/>
        <w:spacing w:after="300" w:line="240" w:lineRule="auto"/>
        <w:jc w:val="both"/>
        <w:rPr>
          <w:ins w:id="2461" w:author="Unknown"/>
          <w:rFonts w:ascii="Segoe UI" w:eastAsia="Times New Roman" w:hAnsi="Segoe UI" w:cs="Segoe UI"/>
          <w:color w:val="000000"/>
          <w:sz w:val="23"/>
          <w:szCs w:val="23"/>
        </w:rPr>
      </w:pPr>
      <w:ins w:id="2462" w:author="Unknown">
        <w:r w:rsidRPr="00C21DBA">
          <w:rPr>
            <w:rFonts w:ascii="Segoe UI" w:eastAsia="Times New Roman" w:hAnsi="Segoe UI" w:cs="Segoe UI"/>
            <w:color w:val="000000"/>
            <w:sz w:val="23"/>
            <w:szCs w:val="23"/>
          </w:rPr>
          <w:t>In function overriding a base, implementation is overridden by the child class. During run-time, based on the type of object instantiated, the appropriate method (child or parent) is called. For example, if a parent class A and child class B both contain method displayInfo(), and the object is created as A a = new B(); the method of B will be called.</w:t>
        </w:r>
      </w:ins>
    </w:p>
    <w:p w:rsidR="00C21DBA" w:rsidRPr="00C21DBA" w:rsidRDefault="00C21DBA" w:rsidP="00C21DBA">
      <w:pPr>
        <w:shd w:val="clear" w:color="auto" w:fill="FFFFFF"/>
        <w:spacing w:before="100" w:beforeAutospacing="1" w:after="100" w:afterAutospacing="1" w:line="240" w:lineRule="auto"/>
        <w:outlineLvl w:val="3"/>
        <w:rPr>
          <w:ins w:id="2463" w:author="Unknown"/>
          <w:rFonts w:ascii="Arial" w:eastAsia="Times New Roman" w:hAnsi="Arial" w:cs="Arial"/>
          <w:b/>
          <w:bCs/>
          <w:color w:val="222222"/>
          <w:sz w:val="24"/>
          <w:szCs w:val="24"/>
        </w:rPr>
      </w:pPr>
      <w:ins w:id="2464" w:author="Unknown">
        <w:r w:rsidRPr="00C21DBA">
          <w:rPr>
            <w:rFonts w:ascii="Arial" w:eastAsia="Times New Roman" w:hAnsi="Arial" w:cs="Arial"/>
            <w:b/>
            <w:bCs/>
            <w:color w:val="222222"/>
            <w:sz w:val="24"/>
            <w:szCs w:val="24"/>
          </w:rPr>
          <w:t>Question: Do you know any design pattern based on the concept of polymorphism?</w:t>
        </w:r>
      </w:ins>
    </w:p>
    <w:p w:rsidR="00C21DBA" w:rsidRPr="00C21DBA" w:rsidRDefault="00C21DBA" w:rsidP="00C21DBA">
      <w:pPr>
        <w:shd w:val="clear" w:color="auto" w:fill="FFFFFF"/>
        <w:spacing w:after="300" w:line="240" w:lineRule="auto"/>
        <w:jc w:val="both"/>
        <w:rPr>
          <w:ins w:id="2465" w:author="Unknown"/>
          <w:rFonts w:ascii="Segoe UI" w:eastAsia="Times New Roman" w:hAnsi="Segoe UI" w:cs="Segoe UI"/>
          <w:color w:val="000000"/>
          <w:sz w:val="23"/>
          <w:szCs w:val="23"/>
        </w:rPr>
      </w:pPr>
      <w:ins w:id="246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Factory pattern is one of the most common patterns that uses polymorphism. You will find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"http://www.thedevpiece.com/cdi-polymorphism-and-the-factory-pattern/" \t "_blank"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this</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blog very useful in understanding factory pattern in a simple way. You can also get the Head-First Design patterns book to understand all the design patterns (it is a super interesting topic).</w:t>
        </w:r>
      </w:ins>
    </w:p>
    <w:p w:rsidR="00C21DBA" w:rsidRPr="00C21DBA" w:rsidRDefault="00C21DBA" w:rsidP="00C21DBA">
      <w:pPr>
        <w:shd w:val="clear" w:color="auto" w:fill="FFFFFF"/>
        <w:spacing w:before="100" w:beforeAutospacing="1" w:after="100" w:afterAutospacing="1" w:line="240" w:lineRule="auto"/>
        <w:outlineLvl w:val="2"/>
        <w:rPr>
          <w:ins w:id="2467" w:author="Unknown"/>
          <w:rFonts w:ascii="Arial" w:eastAsia="Times New Roman" w:hAnsi="Arial" w:cs="Arial"/>
          <w:b/>
          <w:bCs/>
          <w:color w:val="222222"/>
          <w:sz w:val="27"/>
          <w:szCs w:val="27"/>
        </w:rPr>
      </w:pPr>
      <w:ins w:id="2468" w:author="Unknown">
        <w:r w:rsidRPr="00C21DBA">
          <w:rPr>
            <w:rFonts w:ascii="Arial" w:eastAsia="Times New Roman" w:hAnsi="Arial" w:cs="Arial"/>
            <w:b/>
            <w:bCs/>
            <w:color w:val="222222"/>
            <w:sz w:val="27"/>
            <w:szCs w:val="27"/>
          </w:rPr>
          <w:t>Question-Related to C++</w:t>
        </w:r>
      </w:ins>
    </w:p>
    <w:p w:rsidR="00C21DBA" w:rsidRPr="00C21DBA" w:rsidRDefault="00C21DBA" w:rsidP="00C21DBA">
      <w:pPr>
        <w:shd w:val="clear" w:color="auto" w:fill="FFFFFF"/>
        <w:spacing w:before="100" w:beforeAutospacing="1" w:after="100" w:afterAutospacing="1" w:line="240" w:lineRule="auto"/>
        <w:outlineLvl w:val="3"/>
        <w:rPr>
          <w:ins w:id="2469" w:author="Unknown"/>
          <w:rFonts w:ascii="Arial" w:eastAsia="Times New Roman" w:hAnsi="Arial" w:cs="Arial"/>
          <w:b/>
          <w:bCs/>
          <w:color w:val="222222"/>
          <w:sz w:val="24"/>
          <w:szCs w:val="24"/>
        </w:rPr>
      </w:pPr>
      <w:ins w:id="2470" w:author="Unknown">
        <w:r w:rsidRPr="00C21DBA">
          <w:rPr>
            <w:rFonts w:ascii="Arial" w:eastAsia="Times New Roman" w:hAnsi="Arial" w:cs="Arial"/>
            <w:b/>
            <w:bCs/>
            <w:color w:val="222222"/>
            <w:sz w:val="24"/>
            <w:szCs w:val="24"/>
          </w:rPr>
          <w:t>Question: What are some of the differences between C and C++?</w:t>
        </w:r>
      </w:ins>
    </w:p>
    <w:p w:rsidR="00C21DBA" w:rsidRPr="00C21DBA" w:rsidRDefault="00C21DBA" w:rsidP="00C21DBA">
      <w:pPr>
        <w:shd w:val="clear" w:color="auto" w:fill="FFFFFF"/>
        <w:spacing w:after="300" w:line="240" w:lineRule="auto"/>
        <w:jc w:val="both"/>
        <w:rPr>
          <w:ins w:id="2471" w:author="Unknown"/>
          <w:rFonts w:ascii="Segoe UI" w:eastAsia="Times New Roman" w:hAnsi="Segoe UI" w:cs="Segoe UI"/>
          <w:color w:val="000000"/>
          <w:sz w:val="23"/>
          <w:szCs w:val="23"/>
        </w:rPr>
      </w:pPr>
      <w:ins w:id="2472" w:author="Unknown">
        <w:r w:rsidRPr="00C21DBA">
          <w:rPr>
            <w:rFonts w:ascii="Segoe UI" w:eastAsia="Times New Roman" w:hAnsi="Segoe UI" w:cs="Segoe UI"/>
            <w:b/>
            <w:bCs/>
            <w:color w:val="000000"/>
            <w:sz w:val="23"/>
          </w:rPr>
          <w:lastRenderedPageBreak/>
          <w:t>Answer:</w:t>
        </w:r>
        <w:r w:rsidRPr="00C21DBA">
          <w:rPr>
            <w:rFonts w:ascii="Segoe UI" w:eastAsia="Times New Roman" w:hAnsi="Segoe UI" w:cs="Segoe UI"/>
            <w:color w:val="000000"/>
            <w:sz w:val="23"/>
            <w:szCs w:val="23"/>
          </w:rPr>
          <w:t>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"https://hackr.io/blog/infosys-interview-questions" \l "Question_Explain_some_important_differences_between_C_C"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This direct link</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will take you to some important differences.</w:t>
        </w:r>
      </w:ins>
    </w:p>
    <w:p w:rsidR="00C21DBA" w:rsidRPr="00C21DBA" w:rsidRDefault="00C21DBA" w:rsidP="00C21DBA">
      <w:pPr>
        <w:shd w:val="clear" w:color="auto" w:fill="FFFFFF"/>
        <w:spacing w:before="100" w:beforeAutospacing="1" w:after="100" w:afterAutospacing="1" w:line="240" w:lineRule="auto"/>
        <w:outlineLvl w:val="3"/>
        <w:rPr>
          <w:ins w:id="2473" w:author="Unknown"/>
          <w:rFonts w:ascii="Arial" w:eastAsia="Times New Roman" w:hAnsi="Arial" w:cs="Arial"/>
          <w:b/>
          <w:bCs/>
          <w:color w:val="222222"/>
          <w:sz w:val="24"/>
          <w:szCs w:val="24"/>
        </w:rPr>
      </w:pPr>
      <w:ins w:id="2474" w:author="Unknown">
        <w:r w:rsidRPr="00C21DBA">
          <w:rPr>
            <w:rFonts w:ascii="Arial" w:eastAsia="Times New Roman" w:hAnsi="Arial" w:cs="Arial"/>
            <w:b/>
            <w:bCs/>
            <w:color w:val="222222"/>
            <w:sz w:val="24"/>
            <w:szCs w:val="24"/>
          </w:rPr>
          <w:t>Question: What is modularity? How is it done in C++?</w:t>
        </w:r>
      </w:ins>
    </w:p>
    <w:p w:rsidR="00C21DBA" w:rsidRPr="00C21DBA" w:rsidRDefault="00C21DBA" w:rsidP="00C21DBA">
      <w:pPr>
        <w:shd w:val="clear" w:color="auto" w:fill="FFFFFF"/>
        <w:spacing w:after="300" w:line="240" w:lineRule="auto"/>
        <w:jc w:val="both"/>
        <w:rPr>
          <w:ins w:id="2475" w:author="Unknown"/>
          <w:rFonts w:ascii="Segoe UI" w:eastAsia="Times New Roman" w:hAnsi="Segoe UI" w:cs="Segoe UI"/>
          <w:color w:val="000000"/>
          <w:sz w:val="23"/>
          <w:szCs w:val="23"/>
        </w:rPr>
      </w:pPr>
      <w:ins w:id="247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A modular program is one which has been split into smaller modules, and each module performs only one task (function) or a set of small functions/tasks. We can implement modularity using OOPS concepts like encapsulation.</w:t>
        </w:r>
      </w:ins>
    </w:p>
    <w:p w:rsidR="00C21DBA" w:rsidRPr="00C21DBA" w:rsidRDefault="00C21DBA" w:rsidP="00C21DBA">
      <w:pPr>
        <w:shd w:val="clear" w:color="auto" w:fill="FFFFFF"/>
        <w:spacing w:before="100" w:beforeAutospacing="1" w:after="100" w:afterAutospacing="1" w:line="240" w:lineRule="auto"/>
        <w:outlineLvl w:val="3"/>
        <w:rPr>
          <w:ins w:id="2477" w:author="Unknown"/>
          <w:rFonts w:ascii="Arial" w:eastAsia="Times New Roman" w:hAnsi="Arial" w:cs="Arial"/>
          <w:b/>
          <w:bCs/>
          <w:color w:val="222222"/>
          <w:sz w:val="24"/>
          <w:szCs w:val="24"/>
        </w:rPr>
      </w:pPr>
      <w:ins w:id="2478" w:author="Unknown">
        <w:r w:rsidRPr="00C21DBA">
          <w:rPr>
            <w:rFonts w:ascii="Arial" w:eastAsia="Times New Roman" w:hAnsi="Arial" w:cs="Arial"/>
            <w:b/>
            <w:bCs/>
            <w:color w:val="222222"/>
            <w:sz w:val="24"/>
            <w:szCs w:val="24"/>
          </w:rPr>
          <w:t>Question: Tell the main difference between bubble sort, merge sort and insertion sort.</w:t>
        </w:r>
      </w:ins>
    </w:p>
    <w:p w:rsidR="00C21DBA" w:rsidRPr="00C21DBA" w:rsidRDefault="00C21DBA" w:rsidP="00C21DBA">
      <w:pPr>
        <w:shd w:val="clear" w:color="auto" w:fill="FFFFFF"/>
        <w:spacing w:after="300" w:line="240" w:lineRule="auto"/>
        <w:jc w:val="both"/>
        <w:rPr>
          <w:ins w:id="2479" w:author="Unknown"/>
          <w:rFonts w:ascii="Segoe UI" w:eastAsia="Times New Roman" w:hAnsi="Segoe UI" w:cs="Segoe UI"/>
          <w:color w:val="000000"/>
          <w:sz w:val="23"/>
          <w:szCs w:val="23"/>
        </w:rPr>
      </w:pPr>
      <w:ins w:id="248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 interviewer won’t expect you to tell the whole algorithm. You should just know the concepts and difference.</w:t>
        </w:r>
      </w:ins>
    </w:p>
    <w:p w:rsidR="00C21DBA" w:rsidRPr="00C21DBA" w:rsidRDefault="00C21DBA" w:rsidP="00C21DBA">
      <w:pPr>
        <w:numPr>
          <w:ilvl w:val="0"/>
          <w:numId w:val="31"/>
        </w:numPr>
        <w:shd w:val="clear" w:color="auto" w:fill="FFFFFF"/>
        <w:spacing w:after="0" w:line="240" w:lineRule="auto"/>
        <w:rPr>
          <w:ins w:id="2481" w:author="Unknown"/>
          <w:rFonts w:ascii="Segoe UI" w:eastAsia="Times New Roman" w:hAnsi="Segoe UI" w:cs="Segoe UI"/>
          <w:color w:val="000000"/>
          <w:sz w:val="23"/>
          <w:szCs w:val="23"/>
        </w:rPr>
      </w:pPr>
      <w:ins w:id="2482" w:author="Unknown">
        <w:r w:rsidRPr="00C21DBA">
          <w:rPr>
            <w:rFonts w:ascii="Segoe UI" w:eastAsia="Times New Roman" w:hAnsi="Segoe UI" w:cs="Segoe UI"/>
            <w:b/>
            <w:bCs/>
            <w:color w:val="000000"/>
            <w:sz w:val="23"/>
          </w:rPr>
          <w:fldChar w:fldCharType="begin"/>
        </w:r>
        <w:r w:rsidRPr="00C21DBA">
          <w:rPr>
            <w:rFonts w:ascii="Segoe UI" w:eastAsia="Times New Roman" w:hAnsi="Segoe UI" w:cs="Segoe UI"/>
            <w:b/>
            <w:bCs/>
            <w:color w:val="000000"/>
            <w:sz w:val="23"/>
          </w:rPr>
          <w:instrText xml:space="preserve"> HYPERLINK "https://hackr.io/blog/bubble-sort-in-c" </w:instrText>
        </w:r>
        <w:r w:rsidRPr="00C21DBA">
          <w:rPr>
            <w:rFonts w:ascii="Segoe UI" w:eastAsia="Times New Roman" w:hAnsi="Segoe UI" w:cs="Segoe UI"/>
            <w:b/>
            <w:bCs/>
            <w:color w:val="000000"/>
            <w:sz w:val="23"/>
          </w:rPr>
          <w:fldChar w:fldCharType="separate"/>
        </w:r>
        <w:r w:rsidRPr="00C21DBA">
          <w:rPr>
            <w:rFonts w:ascii="Segoe UI" w:eastAsia="Times New Roman" w:hAnsi="Segoe UI" w:cs="Segoe UI"/>
            <w:b/>
            <w:bCs/>
            <w:color w:val="3C7DC0"/>
            <w:sz w:val="23"/>
            <w:u w:val="single"/>
          </w:rPr>
          <w:t>Bubble sor</w:t>
        </w:r>
        <w:r w:rsidRPr="00C21DBA">
          <w:rPr>
            <w:rFonts w:ascii="Segoe UI" w:eastAsia="Times New Roman" w:hAnsi="Segoe UI" w:cs="Segoe UI"/>
            <w:b/>
            <w:bCs/>
            <w:color w:val="000000"/>
            <w:sz w:val="23"/>
          </w:rPr>
          <w:fldChar w:fldCharType="end"/>
        </w:r>
        <w:r w:rsidRPr="00C21DBA">
          <w:rPr>
            <w:rFonts w:ascii="Segoe UI" w:eastAsia="Times New Roman" w:hAnsi="Segoe UI" w:cs="Segoe UI"/>
            <w:b/>
            <w:bCs/>
            <w:color w:val="000000"/>
            <w:sz w:val="23"/>
          </w:rPr>
          <w:t>t –</w:t>
        </w:r>
        <w:r w:rsidRPr="00C21DBA">
          <w:rPr>
            <w:rFonts w:ascii="Segoe UI" w:eastAsia="Times New Roman" w:hAnsi="Segoe UI" w:cs="Segoe UI"/>
            <w:color w:val="000000"/>
            <w:sz w:val="23"/>
            <w:szCs w:val="23"/>
          </w:rPr>
          <w:t> Simple sorting algorithm where two neighboring elements are compared at a time and swapped if the 1st is larger than 2nd.</w:t>
        </w:r>
      </w:ins>
    </w:p>
    <w:p w:rsidR="00C21DBA" w:rsidRPr="00C21DBA" w:rsidRDefault="00C21DBA" w:rsidP="00C21DBA">
      <w:pPr>
        <w:numPr>
          <w:ilvl w:val="0"/>
          <w:numId w:val="31"/>
        </w:numPr>
        <w:shd w:val="clear" w:color="auto" w:fill="FFFFFF"/>
        <w:spacing w:after="0" w:line="240" w:lineRule="auto"/>
        <w:rPr>
          <w:ins w:id="2483" w:author="Unknown"/>
          <w:rFonts w:ascii="Segoe UI" w:eastAsia="Times New Roman" w:hAnsi="Segoe UI" w:cs="Segoe UI"/>
          <w:color w:val="000000"/>
          <w:sz w:val="23"/>
          <w:szCs w:val="23"/>
        </w:rPr>
      </w:pPr>
      <w:ins w:id="2484" w:author="Unknown">
        <w:r w:rsidRPr="00C21DBA">
          <w:rPr>
            <w:rFonts w:ascii="Segoe UI" w:eastAsia="Times New Roman" w:hAnsi="Segoe UI" w:cs="Segoe UI"/>
            <w:b/>
            <w:bCs/>
            <w:color w:val="000000"/>
            <w:sz w:val="23"/>
          </w:rPr>
          <w:fldChar w:fldCharType="begin"/>
        </w:r>
        <w:r w:rsidRPr="00C21DBA">
          <w:rPr>
            <w:rFonts w:ascii="Segoe UI" w:eastAsia="Times New Roman" w:hAnsi="Segoe UI" w:cs="Segoe UI"/>
            <w:b/>
            <w:bCs/>
            <w:color w:val="000000"/>
            <w:sz w:val="23"/>
          </w:rPr>
          <w:instrText xml:space="preserve"> HYPERLINK "https://hackr.io/blog/merge-sort-in-c" </w:instrText>
        </w:r>
        <w:r w:rsidRPr="00C21DBA">
          <w:rPr>
            <w:rFonts w:ascii="Segoe UI" w:eastAsia="Times New Roman" w:hAnsi="Segoe UI" w:cs="Segoe UI"/>
            <w:b/>
            <w:bCs/>
            <w:color w:val="000000"/>
            <w:sz w:val="23"/>
          </w:rPr>
          <w:fldChar w:fldCharType="separate"/>
        </w:r>
        <w:r w:rsidRPr="00C21DBA">
          <w:rPr>
            <w:rFonts w:ascii="Segoe UI" w:eastAsia="Times New Roman" w:hAnsi="Segoe UI" w:cs="Segoe UI"/>
            <w:b/>
            <w:bCs/>
            <w:color w:val="3C7DC0"/>
            <w:sz w:val="23"/>
            <w:u w:val="single"/>
          </w:rPr>
          <w:t>Merge sort</w:t>
        </w:r>
        <w:r w:rsidRPr="00C21DBA">
          <w:rPr>
            <w:rFonts w:ascii="Segoe UI" w:eastAsia="Times New Roman" w:hAnsi="Segoe UI" w:cs="Segoe UI"/>
            <w:b/>
            <w:bCs/>
            <w:color w:val="000000"/>
            <w:sz w:val="23"/>
          </w:rPr>
          <w:fldChar w:fldCharType="end"/>
        </w:r>
        <w:r w:rsidRPr="00C21DBA">
          <w:rPr>
            <w:rFonts w:ascii="Segoe UI" w:eastAsia="Times New Roman" w:hAnsi="Segoe UI" w:cs="Segoe UI"/>
            <w:b/>
            <w:bCs/>
            <w:color w:val="000000"/>
            <w:sz w:val="23"/>
          </w:rPr>
          <w:t> –</w:t>
        </w:r>
        <w:r w:rsidRPr="00C21DBA">
          <w:rPr>
            <w:rFonts w:ascii="Segoe UI" w:eastAsia="Times New Roman" w:hAnsi="Segoe UI" w:cs="Segoe UI"/>
            <w:color w:val="000000"/>
            <w:sz w:val="23"/>
            <w:szCs w:val="23"/>
          </w:rPr>
          <w:t> Break the big array into smaller arrays of a single element. Now, sort the arrays while merging them.</w:t>
        </w:r>
      </w:ins>
    </w:p>
    <w:p w:rsidR="00C21DBA" w:rsidRPr="00C21DBA" w:rsidRDefault="00C21DBA" w:rsidP="00C21DBA">
      <w:pPr>
        <w:numPr>
          <w:ilvl w:val="0"/>
          <w:numId w:val="31"/>
        </w:numPr>
        <w:shd w:val="clear" w:color="auto" w:fill="FFFFFF"/>
        <w:spacing w:after="0" w:line="240" w:lineRule="auto"/>
        <w:rPr>
          <w:ins w:id="2485" w:author="Unknown"/>
          <w:rFonts w:ascii="Segoe UI" w:eastAsia="Times New Roman" w:hAnsi="Segoe UI" w:cs="Segoe UI"/>
          <w:color w:val="000000"/>
          <w:sz w:val="23"/>
          <w:szCs w:val="23"/>
        </w:rPr>
      </w:pPr>
      <w:ins w:id="2486" w:author="Unknown">
        <w:r w:rsidRPr="00C21DBA">
          <w:rPr>
            <w:rFonts w:ascii="Segoe UI" w:eastAsia="Times New Roman" w:hAnsi="Segoe UI" w:cs="Segoe UI"/>
            <w:b/>
            <w:bCs/>
            <w:color w:val="000000"/>
            <w:sz w:val="23"/>
          </w:rPr>
          <w:t>Insertion sort –</w:t>
        </w:r>
        <w:r w:rsidRPr="00C21DBA">
          <w:rPr>
            <w:rFonts w:ascii="Segoe UI" w:eastAsia="Times New Roman" w:hAnsi="Segoe UI" w:cs="Segoe UI"/>
            <w:color w:val="000000"/>
            <w:sz w:val="23"/>
            <w:szCs w:val="23"/>
          </w:rPr>
          <w:t> There are two arrays. Elements from the unsorted array are taken one by one and inserted into the second array in a sorted manner.</w:t>
        </w:r>
      </w:ins>
    </w:p>
    <w:p w:rsidR="00C21DBA" w:rsidRPr="00C21DBA" w:rsidRDefault="00C21DBA" w:rsidP="00C21DBA">
      <w:pPr>
        <w:shd w:val="clear" w:color="auto" w:fill="FFFFFF"/>
        <w:spacing w:before="100" w:beforeAutospacing="1" w:after="100" w:afterAutospacing="1" w:line="240" w:lineRule="auto"/>
        <w:outlineLvl w:val="3"/>
        <w:rPr>
          <w:ins w:id="2487" w:author="Unknown"/>
          <w:rFonts w:ascii="Arial" w:eastAsia="Times New Roman" w:hAnsi="Arial" w:cs="Arial"/>
          <w:b/>
          <w:bCs/>
          <w:color w:val="222222"/>
          <w:sz w:val="24"/>
          <w:szCs w:val="24"/>
        </w:rPr>
      </w:pPr>
      <w:ins w:id="2488" w:author="Unknown">
        <w:r w:rsidRPr="00C21DBA">
          <w:rPr>
            <w:rFonts w:ascii="Arial" w:eastAsia="Times New Roman" w:hAnsi="Arial" w:cs="Arial"/>
            <w:b/>
            <w:bCs/>
            <w:color w:val="222222"/>
            <w:sz w:val="24"/>
            <w:szCs w:val="24"/>
          </w:rPr>
          <w:t>Question: What is a null pointer? How is it different from void pointer?</w:t>
        </w:r>
      </w:ins>
    </w:p>
    <w:p w:rsidR="00C21DBA" w:rsidRPr="00C21DBA" w:rsidRDefault="00C21DBA" w:rsidP="00C21DBA">
      <w:pPr>
        <w:shd w:val="clear" w:color="auto" w:fill="FFFFFF"/>
        <w:spacing w:after="300" w:line="240" w:lineRule="auto"/>
        <w:jc w:val="both"/>
        <w:rPr>
          <w:ins w:id="2489" w:author="Unknown"/>
          <w:rFonts w:ascii="Segoe UI" w:eastAsia="Times New Roman" w:hAnsi="Segoe UI" w:cs="Segoe UI"/>
          <w:color w:val="000000"/>
          <w:sz w:val="23"/>
          <w:szCs w:val="23"/>
        </w:rPr>
      </w:pPr>
      <w:ins w:id="249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Null pointer is used for assigning the value of null or 0 to a pointer variable i.e. a pointer that is not pointing to anything. The variable can be of any data type (int, char, float, long etc…). The void pointer does not associate any data type. It can store the address of a variable of any data type.</w:t>
        </w:r>
      </w:ins>
    </w:p>
    <w:p w:rsidR="00C21DBA" w:rsidRPr="00C21DBA" w:rsidRDefault="00C21DBA" w:rsidP="00C21DBA">
      <w:pPr>
        <w:shd w:val="clear" w:color="auto" w:fill="FFFFFF"/>
        <w:spacing w:before="100" w:beforeAutospacing="1" w:after="100" w:afterAutospacing="1" w:line="240" w:lineRule="auto"/>
        <w:outlineLvl w:val="3"/>
        <w:rPr>
          <w:ins w:id="2491" w:author="Unknown"/>
          <w:rFonts w:ascii="Arial" w:eastAsia="Times New Roman" w:hAnsi="Arial" w:cs="Arial"/>
          <w:b/>
          <w:bCs/>
          <w:color w:val="222222"/>
          <w:sz w:val="24"/>
          <w:szCs w:val="24"/>
        </w:rPr>
      </w:pPr>
      <w:ins w:id="2492" w:author="Unknown">
        <w:r w:rsidRPr="00C21DBA">
          <w:rPr>
            <w:rFonts w:ascii="Arial" w:eastAsia="Times New Roman" w:hAnsi="Arial" w:cs="Arial"/>
            <w:b/>
            <w:bCs/>
            <w:color w:val="222222"/>
            <w:sz w:val="24"/>
            <w:szCs w:val="24"/>
          </w:rPr>
          <w:t>Question: What is the use of friend function?</w:t>
        </w:r>
      </w:ins>
    </w:p>
    <w:p w:rsidR="00C21DBA" w:rsidRPr="00C21DBA" w:rsidRDefault="00C21DBA" w:rsidP="00C21DBA">
      <w:pPr>
        <w:shd w:val="clear" w:color="auto" w:fill="FFFFFF"/>
        <w:spacing w:after="300" w:line="240" w:lineRule="auto"/>
        <w:jc w:val="both"/>
        <w:rPr>
          <w:ins w:id="2493" w:author="Unknown"/>
          <w:rFonts w:ascii="Segoe UI" w:eastAsia="Times New Roman" w:hAnsi="Segoe UI" w:cs="Segoe UI"/>
          <w:color w:val="000000"/>
          <w:sz w:val="23"/>
          <w:szCs w:val="23"/>
        </w:rPr>
      </w:pPr>
      <w:ins w:id="249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Friend function of a class can access private and protected members of the class.</w:t>
        </w:r>
      </w:ins>
    </w:p>
    <w:p w:rsidR="00C21DBA" w:rsidRPr="00C21DBA" w:rsidRDefault="00C21DBA" w:rsidP="00C21DBA">
      <w:pPr>
        <w:shd w:val="clear" w:color="auto" w:fill="FFFFFF"/>
        <w:spacing w:after="300" w:line="240" w:lineRule="auto"/>
        <w:jc w:val="both"/>
        <w:rPr>
          <w:ins w:id="2495" w:author="Unknown"/>
          <w:rFonts w:ascii="Segoe UI" w:eastAsia="Times New Roman" w:hAnsi="Segoe UI" w:cs="Segoe UI"/>
          <w:color w:val="000000"/>
          <w:sz w:val="23"/>
          <w:szCs w:val="23"/>
        </w:rPr>
      </w:pPr>
      <w:ins w:id="2496" w:author="Unknown">
        <w:r w:rsidRPr="00C21DBA">
          <w:rPr>
            <w:rFonts w:ascii="Segoe UI" w:eastAsia="Times New Roman" w:hAnsi="Segoe UI" w:cs="Segoe UI"/>
            <w:color w:val="000000"/>
            <w:sz w:val="23"/>
            <w:szCs w:val="23"/>
          </w:rPr>
          <w:t>If there are two classes say Student and Teacher, and if Student class’s getMarks() function is declared as a friend function in the class Teacher, it can access the private members of the class Teacher.</w:t>
        </w:r>
      </w:ins>
    </w:p>
    <w:p w:rsidR="00C21DBA" w:rsidRPr="00C21DBA" w:rsidRDefault="00C21DBA" w:rsidP="00C21DBA">
      <w:pPr>
        <w:shd w:val="clear" w:color="auto" w:fill="FFFFFF"/>
        <w:spacing w:before="100" w:beforeAutospacing="1" w:after="100" w:afterAutospacing="1" w:line="240" w:lineRule="auto"/>
        <w:outlineLvl w:val="3"/>
        <w:rPr>
          <w:ins w:id="2497" w:author="Unknown"/>
          <w:rFonts w:ascii="Arial" w:eastAsia="Times New Roman" w:hAnsi="Arial" w:cs="Arial"/>
          <w:b/>
          <w:bCs/>
          <w:color w:val="222222"/>
          <w:sz w:val="24"/>
          <w:szCs w:val="24"/>
        </w:rPr>
      </w:pPr>
      <w:ins w:id="2498" w:author="Unknown">
        <w:r w:rsidRPr="00C21DBA">
          <w:rPr>
            <w:rFonts w:ascii="Arial" w:eastAsia="Times New Roman" w:hAnsi="Arial" w:cs="Arial"/>
            <w:b/>
            <w:bCs/>
            <w:color w:val="222222"/>
            <w:sz w:val="24"/>
            <w:szCs w:val="24"/>
          </w:rPr>
          <w:t>Question: How is memory allocation done in C++? Is it the same in C?</w:t>
        </w:r>
      </w:ins>
    </w:p>
    <w:p w:rsidR="00C21DBA" w:rsidRPr="00C21DBA" w:rsidRDefault="00C21DBA" w:rsidP="00C21DBA">
      <w:pPr>
        <w:shd w:val="clear" w:color="auto" w:fill="FFFFFF"/>
        <w:spacing w:after="300" w:line="240" w:lineRule="auto"/>
        <w:jc w:val="both"/>
        <w:rPr>
          <w:ins w:id="2499" w:author="Unknown"/>
          <w:rFonts w:ascii="Segoe UI" w:eastAsia="Times New Roman" w:hAnsi="Segoe UI" w:cs="Segoe UI"/>
          <w:color w:val="000000"/>
          <w:sz w:val="23"/>
          <w:szCs w:val="23"/>
        </w:rPr>
      </w:pPr>
      <w:ins w:id="250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Using new() operator. In C, it is done using malloc() and calloc() methods.</w:t>
        </w:r>
      </w:ins>
    </w:p>
    <w:p w:rsidR="00C21DBA" w:rsidRPr="00C21DBA" w:rsidRDefault="00C21DBA" w:rsidP="00C21DBA">
      <w:pPr>
        <w:shd w:val="clear" w:color="auto" w:fill="FFFFFF"/>
        <w:spacing w:before="100" w:beforeAutospacing="1" w:after="100" w:afterAutospacing="1" w:line="240" w:lineRule="auto"/>
        <w:outlineLvl w:val="3"/>
        <w:rPr>
          <w:ins w:id="2501" w:author="Unknown"/>
          <w:rFonts w:ascii="Arial" w:eastAsia="Times New Roman" w:hAnsi="Arial" w:cs="Arial"/>
          <w:b/>
          <w:bCs/>
          <w:color w:val="222222"/>
          <w:sz w:val="24"/>
          <w:szCs w:val="24"/>
        </w:rPr>
      </w:pPr>
      <w:ins w:id="2502" w:author="Unknown">
        <w:r w:rsidRPr="00C21DBA">
          <w:rPr>
            <w:rFonts w:ascii="Arial" w:eastAsia="Times New Roman" w:hAnsi="Arial" w:cs="Arial"/>
            <w:b/>
            <w:bCs/>
            <w:color w:val="222222"/>
            <w:sz w:val="24"/>
            <w:szCs w:val="24"/>
          </w:rPr>
          <w:t>Question: What is the difference between ++i and i++ operation?</w:t>
        </w:r>
      </w:ins>
    </w:p>
    <w:p w:rsidR="00C21DBA" w:rsidRPr="00C21DBA" w:rsidRDefault="00C21DBA" w:rsidP="00C21DBA">
      <w:pPr>
        <w:shd w:val="clear" w:color="auto" w:fill="FFFFFF"/>
        <w:spacing w:after="300" w:line="240" w:lineRule="auto"/>
        <w:jc w:val="both"/>
        <w:rPr>
          <w:ins w:id="2503" w:author="Unknown"/>
          <w:rFonts w:ascii="Segoe UI" w:eastAsia="Times New Roman" w:hAnsi="Segoe UI" w:cs="Segoe UI"/>
          <w:color w:val="000000"/>
          <w:sz w:val="23"/>
          <w:szCs w:val="23"/>
        </w:rPr>
      </w:pPr>
      <w:ins w:id="250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If the ++ sign comes before the index, the index is incremented first and then an operation is performed. If the ++ sign is put after the index, the index is incremented after the operation. For example,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05" w:author="Unknown"/>
          <w:rFonts w:ascii="Courier" w:eastAsia="Times New Roman" w:hAnsi="Courier" w:cs="Courier New"/>
          <w:color w:val="333333"/>
          <w:sz w:val="20"/>
          <w:szCs w:val="20"/>
        </w:rPr>
      </w:pPr>
      <w:ins w:id="2506" w:author="Unknown">
        <w:r w:rsidRPr="00C21DBA">
          <w:rPr>
            <w:rFonts w:ascii="Courier" w:eastAsia="Times New Roman" w:hAnsi="Courier" w:cs="Courier New"/>
            <w:color w:val="333333"/>
            <w:sz w:val="20"/>
            <w:szCs w:val="20"/>
          </w:rPr>
          <w:lastRenderedPageBreak/>
          <w:t>int i = 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07" w:author="Unknown"/>
          <w:rFonts w:ascii="Courier" w:eastAsia="Times New Roman" w:hAnsi="Courier" w:cs="Courier New"/>
          <w:color w:val="333333"/>
          <w:sz w:val="20"/>
          <w:szCs w:val="20"/>
        </w:rPr>
      </w:pPr>
      <w:ins w:id="2508" w:author="Unknown">
        <w:r w:rsidRPr="00C21DBA">
          <w:rPr>
            <w:rFonts w:ascii="Courier" w:eastAsia="Times New Roman" w:hAnsi="Courier" w:cs="Courier New"/>
            <w:color w:val="333333"/>
            <w:sz w:val="20"/>
            <w:szCs w:val="20"/>
          </w:rPr>
          <w:t>cout &lt;&lt; ++i;</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09" w:author="Unknown"/>
          <w:rFonts w:ascii="Courier" w:eastAsia="Times New Roman" w:hAnsi="Courier" w:cs="Courier New"/>
          <w:color w:val="333333"/>
          <w:sz w:val="20"/>
          <w:szCs w:val="20"/>
        </w:rPr>
      </w:pPr>
      <w:ins w:id="2510" w:author="Unknown">
        <w:r w:rsidRPr="00C21DBA">
          <w:rPr>
            <w:rFonts w:ascii="Courier" w:eastAsia="Times New Roman" w:hAnsi="Courier" w:cs="Courier New"/>
            <w:color w:val="333333"/>
            <w:sz w:val="20"/>
            <w:szCs w:val="20"/>
          </w:rPr>
          <w:t>cout &lt;&lt; i++;</w:t>
        </w:r>
      </w:ins>
    </w:p>
    <w:p w:rsidR="00C21DBA" w:rsidRPr="00C21DBA" w:rsidRDefault="00C21DBA" w:rsidP="00C21DBA">
      <w:pPr>
        <w:shd w:val="clear" w:color="auto" w:fill="FFFFFF"/>
        <w:spacing w:after="300" w:line="240" w:lineRule="auto"/>
        <w:jc w:val="both"/>
        <w:rPr>
          <w:ins w:id="2511" w:author="Unknown"/>
          <w:rFonts w:ascii="Segoe UI" w:eastAsia="Times New Roman" w:hAnsi="Segoe UI" w:cs="Segoe UI"/>
          <w:color w:val="000000"/>
          <w:sz w:val="23"/>
          <w:szCs w:val="23"/>
        </w:rPr>
      </w:pPr>
      <w:ins w:id="2512" w:author="Unknown">
        <w:r w:rsidRPr="00C21DBA">
          <w:rPr>
            <w:rFonts w:ascii="Segoe UI" w:eastAsia="Times New Roman" w:hAnsi="Segoe UI" w:cs="Segoe UI"/>
            <w:color w:val="000000"/>
            <w:sz w:val="23"/>
            <w:szCs w:val="23"/>
          </w:rPr>
          <w:t>both will print the value as 1.</w:t>
        </w:r>
      </w:ins>
    </w:p>
    <w:p w:rsidR="00C21DBA" w:rsidRPr="00C21DBA" w:rsidRDefault="00C21DBA" w:rsidP="00C21DBA">
      <w:pPr>
        <w:shd w:val="clear" w:color="auto" w:fill="FFFFFF"/>
        <w:spacing w:before="100" w:beforeAutospacing="1" w:after="100" w:afterAutospacing="1" w:line="240" w:lineRule="auto"/>
        <w:outlineLvl w:val="3"/>
        <w:rPr>
          <w:ins w:id="2513" w:author="Unknown"/>
          <w:rFonts w:ascii="Arial" w:eastAsia="Times New Roman" w:hAnsi="Arial" w:cs="Arial"/>
          <w:b/>
          <w:bCs/>
          <w:color w:val="222222"/>
          <w:sz w:val="24"/>
          <w:szCs w:val="24"/>
        </w:rPr>
      </w:pPr>
      <w:ins w:id="2514" w:author="Unknown">
        <w:r w:rsidRPr="00C21DBA">
          <w:rPr>
            <w:rFonts w:ascii="Arial" w:eastAsia="Times New Roman" w:hAnsi="Arial" w:cs="Arial"/>
            <w:b/>
            <w:bCs/>
            <w:color w:val="222222"/>
            <w:sz w:val="24"/>
            <w:szCs w:val="24"/>
          </w:rPr>
          <w:t>Question: Explain linked lists and queues.</w:t>
        </w:r>
      </w:ins>
    </w:p>
    <w:p w:rsidR="00C21DBA" w:rsidRPr="00C21DBA" w:rsidRDefault="00C21DBA" w:rsidP="00C21DBA">
      <w:pPr>
        <w:shd w:val="clear" w:color="auto" w:fill="FFFFFF"/>
        <w:spacing w:after="300" w:line="240" w:lineRule="auto"/>
        <w:jc w:val="both"/>
        <w:rPr>
          <w:ins w:id="2515" w:author="Unknown"/>
          <w:rFonts w:ascii="Segoe UI" w:eastAsia="Times New Roman" w:hAnsi="Segoe UI" w:cs="Segoe UI"/>
          <w:color w:val="000000"/>
          <w:sz w:val="23"/>
          <w:szCs w:val="23"/>
        </w:rPr>
      </w:pPr>
      <w:ins w:id="251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Both are data structures in C++.</w:t>
        </w:r>
      </w:ins>
    </w:p>
    <w:p w:rsidR="00C21DBA" w:rsidRPr="00C21DBA" w:rsidRDefault="00C21DBA" w:rsidP="00C21DBA">
      <w:pPr>
        <w:numPr>
          <w:ilvl w:val="0"/>
          <w:numId w:val="32"/>
        </w:numPr>
        <w:shd w:val="clear" w:color="auto" w:fill="FFFFFF"/>
        <w:spacing w:after="0" w:line="240" w:lineRule="auto"/>
        <w:rPr>
          <w:ins w:id="2517" w:author="Unknown"/>
          <w:rFonts w:ascii="Segoe UI" w:eastAsia="Times New Roman" w:hAnsi="Segoe UI" w:cs="Segoe UI"/>
          <w:color w:val="000000"/>
          <w:sz w:val="23"/>
          <w:szCs w:val="23"/>
        </w:rPr>
      </w:pPr>
      <w:ins w:id="2518" w:author="Unknown">
        <w:r w:rsidRPr="00C21DBA">
          <w:rPr>
            <w:rFonts w:ascii="Segoe UI" w:eastAsia="Times New Roman" w:hAnsi="Segoe UI" w:cs="Segoe UI"/>
            <w:b/>
            <w:bCs/>
            <w:color w:val="000000"/>
            <w:sz w:val="23"/>
          </w:rPr>
          <w:t>Linked list –</w:t>
        </w:r>
        <w:r w:rsidRPr="00C21DBA">
          <w:rPr>
            <w:rFonts w:ascii="Segoe UI" w:eastAsia="Times New Roman" w:hAnsi="Segoe UI" w:cs="Segoe UI"/>
            <w:color w:val="000000"/>
            <w:sz w:val="23"/>
            <w:szCs w:val="23"/>
          </w:rPr>
          <w:t> In a linked list, each element is linked to the next one using a pointer. The last element on the list points to null. The first element is called a head. Each element contains data and the link to the next element in the list. </w:t>
        </w:r>
        <w:r w:rsidRPr="00C21DBA">
          <w:rPr>
            <w:rFonts w:ascii="Segoe UI" w:eastAsia="Times New Roman" w:hAnsi="Segoe UI" w:cs="Segoe UI"/>
            <w:color w:val="000000"/>
            <w:sz w:val="23"/>
            <w:szCs w:val="23"/>
          </w:rPr>
          <w:fldChar w:fldCharType="begin"/>
        </w:r>
        <w:r w:rsidRPr="00C21DBA">
          <w:rPr>
            <w:rFonts w:ascii="Segoe UI" w:eastAsia="Times New Roman" w:hAnsi="Segoe UI" w:cs="Segoe UI"/>
            <w:color w:val="000000"/>
            <w:sz w:val="23"/>
            <w:szCs w:val="23"/>
          </w:rPr>
          <w:instrText xml:space="preserve"> HYPERLINK "https://hackr.io/tutorial/linked-lists-made-easy?ref=blog-post" </w:instrText>
        </w:r>
        <w:r w:rsidRPr="00C21DBA">
          <w:rPr>
            <w:rFonts w:ascii="Segoe UI" w:eastAsia="Times New Roman" w:hAnsi="Segoe UI" w:cs="Segoe UI"/>
            <w:color w:val="000000"/>
            <w:sz w:val="23"/>
            <w:szCs w:val="23"/>
          </w:rPr>
          <w:fldChar w:fldCharType="separate"/>
        </w:r>
        <w:r w:rsidRPr="00C21DBA">
          <w:rPr>
            <w:rFonts w:ascii="Segoe UI" w:eastAsia="Times New Roman" w:hAnsi="Segoe UI" w:cs="Segoe UI"/>
            <w:color w:val="3C7DC0"/>
            <w:sz w:val="23"/>
            <w:u w:val="single"/>
          </w:rPr>
          <w:t>Watch this video</w:t>
        </w:r>
        <w:r w:rsidRPr="00C21DBA">
          <w:rPr>
            <w:rFonts w:ascii="Segoe UI" w:eastAsia="Times New Roman" w:hAnsi="Segoe UI" w:cs="Segoe UI"/>
            <w:color w:val="000000"/>
            <w:sz w:val="23"/>
            <w:szCs w:val="23"/>
          </w:rPr>
          <w:fldChar w:fldCharType="end"/>
        </w:r>
        <w:r w:rsidRPr="00C21DBA">
          <w:rPr>
            <w:rFonts w:ascii="Segoe UI" w:eastAsia="Times New Roman" w:hAnsi="Segoe UI" w:cs="Segoe UI"/>
            <w:color w:val="000000"/>
            <w:sz w:val="23"/>
            <w:szCs w:val="23"/>
          </w:rPr>
          <w:t> to learn more about linked list.</w:t>
        </w:r>
      </w:ins>
    </w:p>
    <w:p w:rsidR="00C21DBA" w:rsidRPr="00C21DBA" w:rsidRDefault="00C21DBA" w:rsidP="00C21DBA">
      <w:pPr>
        <w:numPr>
          <w:ilvl w:val="0"/>
          <w:numId w:val="32"/>
        </w:numPr>
        <w:shd w:val="clear" w:color="auto" w:fill="FFFFFF"/>
        <w:spacing w:after="0" w:line="240" w:lineRule="auto"/>
        <w:rPr>
          <w:ins w:id="2519" w:author="Unknown"/>
          <w:rFonts w:ascii="Segoe UI" w:eastAsia="Times New Roman" w:hAnsi="Segoe UI" w:cs="Segoe UI"/>
          <w:color w:val="000000"/>
          <w:sz w:val="23"/>
          <w:szCs w:val="23"/>
        </w:rPr>
      </w:pPr>
      <w:ins w:id="2520" w:author="Unknown">
        <w:r w:rsidRPr="00C21DBA">
          <w:rPr>
            <w:rFonts w:ascii="Segoe UI" w:eastAsia="Times New Roman" w:hAnsi="Segoe UI" w:cs="Segoe UI"/>
            <w:b/>
            <w:bCs/>
            <w:color w:val="000000"/>
            <w:sz w:val="23"/>
          </w:rPr>
          <w:t>Queue –</w:t>
        </w:r>
        <w:r w:rsidRPr="00C21DBA">
          <w:rPr>
            <w:rFonts w:ascii="Segoe UI" w:eastAsia="Times New Roman" w:hAnsi="Segoe UI" w:cs="Segoe UI"/>
            <w:color w:val="000000"/>
            <w:sz w:val="23"/>
            <w:szCs w:val="23"/>
          </w:rPr>
          <w:t> Queue is a FIFO (first in first out) mechanism. It is similar to our line in ATM counter where the first customer goes in and comes out first. That means, when the queue is full, the oldest element is flushed out first.</w:t>
        </w:r>
      </w:ins>
    </w:p>
    <w:p w:rsidR="00C21DBA" w:rsidRPr="00C21DBA" w:rsidRDefault="00C21DBA" w:rsidP="00C21DBA">
      <w:pPr>
        <w:shd w:val="clear" w:color="auto" w:fill="FFFFFF"/>
        <w:spacing w:before="100" w:beforeAutospacing="1" w:after="100" w:afterAutospacing="1" w:line="240" w:lineRule="auto"/>
        <w:outlineLvl w:val="3"/>
        <w:rPr>
          <w:ins w:id="2521" w:author="Unknown"/>
          <w:rFonts w:ascii="Arial" w:eastAsia="Times New Roman" w:hAnsi="Arial" w:cs="Arial"/>
          <w:b/>
          <w:bCs/>
          <w:color w:val="222222"/>
          <w:sz w:val="24"/>
          <w:szCs w:val="24"/>
        </w:rPr>
      </w:pPr>
      <w:ins w:id="2522" w:author="Unknown">
        <w:r w:rsidRPr="00C21DBA">
          <w:rPr>
            <w:rFonts w:ascii="Arial" w:eastAsia="Times New Roman" w:hAnsi="Arial" w:cs="Arial"/>
            <w:b/>
            <w:bCs/>
            <w:color w:val="222222"/>
            <w:sz w:val="24"/>
            <w:szCs w:val="24"/>
          </w:rPr>
          <w:t>Question: What is a pure virtual function?</w:t>
        </w:r>
      </w:ins>
    </w:p>
    <w:p w:rsidR="00C21DBA" w:rsidRPr="00C21DBA" w:rsidRDefault="00C21DBA" w:rsidP="00C21DBA">
      <w:pPr>
        <w:shd w:val="clear" w:color="auto" w:fill="FFFFFF"/>
        <w:spacing w:after="300" w:line="240" w:lineRule="auto"/>
        <w:jc w:val="both"/>
        <w:rPr>
          <w:ins w:id="2523" w:author="Unknown"/>
          <w:rFonts w:ascii="Segoe UI" w:eastAsia="Times New Roman" w:hAnsi="Segoe UI" w:cs="Segoe UI"/>
          <w:color w:val="000000"/>
          <w:sz w:val="23"/>
          <w:szCs w:val="23"/>
        </w:rPr>
      </w:pPr>
      <w:ins w:id="252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Pure virtual function or an abstract function doesn’t have any implementation. We just declare it. The classes that are derived from the abstract class implement the pure virtual function. We can declare pure virtual function by assigning a value of 0 to it.</w:t>
        </w:r>
      </w:ins>
    </w:p>
    <w:p w:rsidR="00C21DBA" w:rsidRPr="00C21DBA" w:rsidRDefault="00C21DBA" w:rsidP="00C21DBA">
      <w:pPr>
        <w:shd w:val="clear" w:color="auto" w:fill="FFFFFF"/>
        <w:spacing w:after="300" w:line="240" w:lineRule="auto"/>
        <w:jc w:val="both"/>
        <w:rPr>
          <w:ins w:id="2525" w:author="Unknown"/>
          <w:rFonts w:ascii="Segoe UI" w:eastAsia="Times New Roman" w:hAnsi="Segoe UI" w:cs="Segoe UI"/>
          <w:color w:val="000000"/>
          <w:sz w:val="23"/>
          <w:szCs w:val="23"/>
        </w:rPr>
      </w:pPr>
      <w:ins w:id="2526" w:author="Unknown">
        <w:r w:rsidRPr="00C21DBA">
          <w:rPr>
            <w:rFonts w:ascii="Segoe UI" w:eastAsia="Times New Roman" w:hAnsi="Segoe UI" w:cs="Segoe UI"/>
            <w:b/>
            <w:bCs/>
            <w:color w:val="000000"/>
            <w:sz w:val="23"/>
            <w:szCs w:val="23"/>
          </w:rPr>
          <w:t>Question-Related to Java</w:t>
        </w:r>
      </w:ins>
    </w:p>
    <w:p w:rsidR="00C21DBA" w:rsidRPr="00C21DBA" w:rsidRDefault="00C21DBA" w:rsidP="00C21DBA">
      <w:pPr>
        <w:shd w:val="clear" w:color="auto" w:fill="FFFFFF"/>
        <w:spacing w:before="100" w:beforeAutospacing="1" w:after="100" w:afterAutospacing="1" w:line="240" w:lineRule="auto"/>
        <w:outlineLvl w:val="3"/>
        <w:rPr>
          <w:ins w:id="2527" w:author="Unknown"/>
          <w:rFonts w:ascii="Arial" w:eastAsia="Times New Roman" w:hAnsi="Arial" w:cs="Arial"/>
          <w:b/>
          <w:bCs/>
          <w:color w:val="222222"/>
          <w:sz w:val="24"/>
          <w:szCs w:val="24"/>
        </w:rPr>
      </w:pPr>
      <w:ins w:id="2528" w:author="Unknown">
        <w:r w:rsidRPr="00C21DBA">
          <w:rPr>
            <w:rFonts w:ascii="Arial" w:eastAsia="Times New Roman" w:hAnsi="Arial" w:cs="Arial"/>
            <w:b/>
            <w:bCs/>
            <w:color w:val="222222"/>
            <w:sz w:val="24"/>
            <w:szCs w:val="24"/>
          </w:rPr>
          <w:t>Question: What is meant by platform dependence?</w:t>
        </w:r>
      </w:ins>
    </w:p>
    <w:p w:rsidR="00C21DBA" w:rsidRPr="00C21DBA" w:rsidRDefault="00C21DBA" w:rsidP="00C21DBA">
      <w:pPr>
        <w:shd w:val="clear" w:color="auto" w:fill="FFFFFF"/>
        <w:spacing w:after="300" w:line="240" w:lineRule="auto"/>
        <w:jc w:val="both"/>
        <w:rPr>
          <w:ins w:id="2529" w:author="Unknown"/>
          <w:rFonts w:ascii="Segoe UI" w:eastAsia="Times New Roman" w:hAnsi="Segoe UI" w:cs="Segoe UI"/>
          <w:color w:val="000000"/>
          <w:sz w:val="23"/>
          <w:szCs w:val="23"/>
        </w:rPr>
      </w:pPr>
      <w:ins w:id="253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In some languages like C, the compilation of code depends on the operating system. That means the code built on one machine can work only on that type of machine and not anywhere else. This is called platform dependence. In languages like Java, the code can be built once and run anywhere irrespective of the OS or machine. That is why Java is platform-independent.</w:t>
        </w:r>
      </w:ins>
    </w:p>
    <w:p w:rsidR="00C21DBA" w:rsidRPr="00C21DBA" w:rsidRDefault="00C21DBA" w:rsidP="00C21DBA">
      <w:pPr>
        <w:shd w:val="clear" w:color="auto" w:fill="FFFFFF"/>
        <w:spacing w:before="100" w:beforeAutospacing="1" w:after="100" w:afterAutospacing="1" w:line="240" w:lineRule="auto"/>
        <w:outlineLvl w:val="3"/>
        <w:rPr>
          <w:ins w:id="2531" w:author="Unknown"/>
          <w:rFonts w:ascii="Arial" w:eastAsia="Times New Roman" w:hAnsi="Arial" w:cs="Arial"/>
          <w:b/>
          <w:bCs/>
          <w:color w:val="222222"/>
          <w:sz w:val="24"/>
          <w:szCs w:val="24"/>
        </w:rPr>
      </w:pPr>
      <w:ins w:id="2532" w:author="Unknown">
        <w:r w:rsidRPr="00C21DBA">
          <w:rPr>
            <w:rFonts w:ascii="Arial" w:eastAsia="Times New Roman" w:hAnsi="Arial" w:cs="Arial"/>
            <w:b/>
            <w:bCs/>
            <w:color w:val="222222"/>
            <w:sz w:val="24"/>
            <w:szCs w:val="24"/>
          </w:rPr>
          <w:t>Question: Explain the difference between an interface and an abstract class.</w:t>
        </w:r>
      </w:ins>
    </w:p>
    <w:p w:rsidR="00C21DBA" w:rsidRPr="00C21DBA" w:rsidRDefault="00C21DBA" w:rsidP="00C21DBA">
      <w:pPr>
        <w:shd w:val="clear" w:color="auto" w:fill="FFFFFF"/>
        <w:spacing w:after="300" w:line="240" w:lineRule="auto"/>
        <w:jc w:val="both"/>
        <w:rPr>
          <w:ins w:id="2533" w:author="Unknown"/>
          <w:rFonts w:ascii="Segoe UI" w:eastAsia="Times New Roman" w:hAnsi="Segoe UI" w:cs="Segoe UI"/>
          <w:color w:val="000000"/>
          <w:sz w:val="23"/>
          <w:szCs w:val="23"/>
        </w:rPr>
      </w:pPr>
      <w:ins w:id="253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A class can implement many interfaces (multiple inheritances) but can extend only one abstract class. Interface methods are not implemented. The implementation is up to the application developer. Abstract classes can have a default implementation of common behaviors.</w:t>
        </w:r>
      </w:ins>
    </w:p>
    <w:p w:rsidR="00C21DBA" w:rsidRPr="00C21DBA" w:rsidRDefault="00C21DBA" w:rsidP="00C21DBA">
      <w:pPr>
        <w:shd w:val="clear" w:color="auto" w:fill="FFFFFF"/>
        <w:spacing w:before="100" w:beforeAutospacing="1" w:after="100" w:afterAutospacing="1" w:line="240" w:lineRule="auto"/>
        <w:outlineLvl w:val="3"/>
        <w:rPr>
          <w:ins w:id="2535" w:author="Unknown"/>
          <w:rFonts w:ascii="Arial" w:eastAsia="Times New Roman" w:hAnsi="Arial" w:cs="Arial"/>
          <w:b/>
          <w:bCs/>
          <w:color w:val="222222"/>
          <w:sz w:val="24"/>
          <w:szCs w:val="24"/>
        </w:rPr>
      </w:pPr>
      <w:ins w:id="2536" w:author="Unknown">
        <w:r w:rsidRPr="00C21DBA">
          <w:rPr>
            <w:rFonts w:ascii="Arial" w:eastAsia="Times New Roman" w:hAnsi="Arial" w:cs="Arial"/>
            <w:b/>
            <w:bCs/>
            <w:color w:val="222222"/>
            <w:sz w:val="24"/>
            <w:szCs w:val="24"/>
          </w:rPr>
          <w:t>Question: What are JVM and JIT?</w:t>
        </w:r>
      </w:ins>
    </w:p>
    <w:p w:rsidR="00C21DBA" w:rsidRPr="00C21DBA" w:rsidRDefault="00C21DBA" w:rsidP="00C21DBA">
      <w:pPr>
        <w:shd w:val="clear" w:color="auto" w:fill="FFFFFF"/>
        <w:spacing w:after="300" w:line="240" w:lineRule="auto"/>
        <w:jc w:val="both"/>
        <w:rPr>
          <w:ins w:id="2537" w:author="Unknown"/>
          <w:rFonts w:ascii="Segoe UI" w:eastAsia="Times New Roman" w:hAnsi="Segoe UI" w:cs="Segoe UI"/>
          <w:color w:val="000000"/>
          <w:sz w:val="23"/>
          <w:szCs w:val="23"/>
        </w:rPr>
      </w:pPr>
      <w:ins w:id="2538" w:author="Unknown">
        <w:r w:rsidRPr="00C21DBA">
          <w:rPr>
            <w:rFonts w:ascii="Segoe UI" w:eastAsia="Times New Roman" w:hAnsi="Segoe UI" w:cs="Segoe UI"/>
            <w:b/>
            <w:bCs/>
            <w:color w:val="000000"/>
            <w:sz w:val="23"/>
          </w:rPr>
          <w:lastRenderedPageBreak/>
          <w:t>Answer:</w:t>
        </w:r>
        <w:r w:rsidRPr="00C21DBA">
          <w:rPr>
            <w:rFonts w:ascii="Segoe UI" w:eastAsia="Times New Roman" w:hAnsi="Segoe UI" w:cs="Segoe UI"/>
            <w:color w:val="000000"/>
            <w:sz w:val="23"/>
            <w:szCs w:val="23"/>
          </w:rPr>
          <w:t> Java code can be executed anywhere because the code is converted from Java bytecodes into the native code of a machine. This is achieved by the JVM (Java Virtual Machine).</w:t>
        </w:r>
      </w:ins>
    </w:p>
    <w:p w:rsidR="00C21DBA" w:rsidRPr="00C21DBA" w:rsidRDefault="00C21DBA" w:rsidP="00C21DBA">
      <w:pPr>
        <w:shd w:val="clear" w:color="auto" w:fill="FFFFFF"/>
        <w:spacing w:after="300" w:line="240" w:lineRule="auto"/>
        <w:jc w:val="both"/>
        <w:rPr>
          <w:ins w:id="2539" w:author="Unknown"/>
          <w:rFonts w:ascii="Segoe UI" w:eastAsia="Times New Roman" w:hAnsi="Segoe UI" w:cs="Segoe UI"/>
          <w:color w:val="000000"/>
          <w:sz w:val="23"/>
          <w:szCs w:val="23"/>
        </w:rPr>
      </w:pPr>
      <w:ins w:id="2540" w:author="Unknown">
        <w:r w:rsidRPr="00C21DBA">
          <w:rPr>
            <w:rFonts w:ascii="Segoe UI" w:eastAsia="Times New Roman" w:hAnsi="Segoe UI" w:cs="Segoe UI"/>
            <w:color w:val="000000"/>
            <w:sz w:val="23"/>
            <w:szCs w:val="23"/>
          </w:rPr>
          <w:t>A file is compiled only for the first time until it is changed later. If the byte-code is not changed, JVM, the intelligent processor will not waste time compiling such files again. This is called as JIT or Just In Time compilation.</w:t>
        </w:r>
      </w:ins>
    </w:p>
    <w:p w:rsidR="00C21DBA" w:rsidRPr="00C21DBA" w:rsidRDefault="00C21DBA" w:rsidP="00C21DBA">
      <w:pPr>
        <w:shd w:val="clear" w:color="auto" w:fill="FFFFFF"/>
        <w:spacing w:before="100" w:beforeAutospacing="1" w:after="100" w:afterAutospacing="1" w:line="240" w:lineRule="auto"/>
        <w:outlineLvl w:val="3"/>
        <w:rPr>
          <w:ins w:id="2541" w:author="Unknown"/>
          <w:rFonts w:ascii="Arial" w:eastAsia="Times New Roman" w:hAnsi="Arial" w:cs="Arial"/>
          <w:b/>
          <w:bCs/>
          <w:color w:val="222222"/>
          <w:sz w:val="24"/>
          <w:szCs w:val="24"/>
        </w:rPr>
      </w:pPr>
      <w:ins w:id="2542" w:author="Unknown">
        <w:r w:rsidRPr="00C21DBA">
          <w:rPr>
            <w:rFonts w:ascii="Arial" w:eastAsia="Times New Roman" w:hAnsi="Arial" w:cs="Arial"/>
            <w:b/>
            <w:bCs/>
            <w:color w:val="222222"/>
            <w:sz w:val="24"/>
            <w:szCs w:val="24"/>
          </w:rPr>
          <w:t>Question: Is there a do-while loop in Java? How is it different from while?</w:t>
        </w:r>
      </w:ins>
    </w:p>
    <w:p w:rsidR="00C21DBA" w:rsidRPr="00C21DBA" w:rsidRDefault="00C21DBA" w:rsidP="00C21DBA">
      <w:pPr>
        <w:shd w:val="clear" w:color="auto" w:fill="FFFFFF"/>
        <w:spacing w:after="300" w:line="240" w:lineRule="auto"/>
        <w:jc w:val="both"/>
        <w:rPr>
          <w:ins w:id="2543" w:author="Unknown"/>
          <w:rFonts w:ascii="Segoe UI" w:eastAsia="Times New Roman" w:hAnsi="Segoe UI" w:cs="Segoe UI"/>
          <w:color w:val="000000"/>
          <w:sz w:val="23"/>
          <w:szCs w:val="23"/>
        </w:rPr>
      </w:pPr>
      <w:ins w:id="2544"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Yes. In do-while loop, the condition inside while is checked after the statement is executed, hence the statements are executed at least once in the code, whereas in while, the condition is first checked and only if it is true, the statements are executed.</w:t>
        </w:r>
      </w:ins>
    </w:p>
    <w:p w:rsidR="00C21DBA" w:rsidRPr="00C21DBA" w:rsidRDefault="00C21DBA" w:rsidP="00C21DBA">
      <w:pPr>
        <w:shd w:val="clear" w:color="auto" w:fill="FFFFFF"/>
        <w:spacing w:before="100" w:beforeAutospacing="1" w:after="100" w:afterAutospacing="1" w:line="240" w:lineRule="auto"/>
        <w:outlineLvl w:val="3"/>
        <w:rPr>
          <w:ins w:id="2545" w:author="Unknown"/>
          <w:rFonts w:ascii="Arial" w:eastAsia="Times New Roman" w:hAnsi="Arial" w:cs="Arial"/>
          <w:b/>
          <w:bCs/>
          <w:color w:val="222222"/>
          <w:sz w:val="24"/>
          <w:szCs w:val="24"/>
        </w:rPr>
      </w:pPr>
      <w:ins w:id="2546" w:author="Unknown">
        <w:r w:rsidRPr="00C21DBA">
          <w:rPr>
            <w:rFonts w:ascii="Arial" w:eastAsia="Times New Roman" w:hAnsi="Arial" w:cs="Arial"/>
            <w:b/>
            <w:bCs/>
            <w:color w:val="222222"/>
            <w:sz w:val="24"/>
            <w:szCs w:val="24"/>
          </w:rPr>
          <w:t>Question: Will this code compile?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47" w:author="Unknown"/>
          <w:rFonts w:ascii="Courier" w:eastAsia="Times New Roman" w:hAnsi="Courier" w:cs="Courier New"/>
          <w:color w:val="333333"/>
          <w:sz w:val="20"/>
          <w:szCs w:val="20"/>
        </w:rPr>
      </w:pPr>
      <w:ins w:id="2548" w:author="Unknown">
        <w:r w:rsidRPr="00C21DBA">
          <w:rPr>
            <w:rFonts w:ascii="Courier" w:eastAsia="Times New Roman" w:hAnsi="Courier" w:cs="Courier New"/>
            <w:color w:val="333333"/>
            <w:sz w:val="20"/>
            <w:szCs w:val="20"/>
          </w:rPr>
          <w:t>byte a = 10;</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49" w:author="Unknown"/>
          <w:rFonts w:ascii="Courier" w:eastAsia="Times New Roman" w:hAnsi="Courier" w:cs="Courier New"/>
          <w:color w:val="333333"/>
          <w:sz w:val="20"/>
          <w:szCs w:val="20"/>
        </w:rPr>
      </w:pPr>
      <w:ins w:id="2550" w:author="Unknown">
        <w:r w:rsidRPr="00C21DBA">
          <w:rPr>
            <w:rFonts w:ascii="Courier" w:eastAsia="Times New Roman" w:hAnsi="Courier" w:cs="Courier New"/>
            <w:color w:val="333333"/>
            <w:sz w:val="20"/>
            <w:szCs w:val="20"/>
          </w:rPr>
          <w:t>byte b = 12;</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51" w:author="Unknown"/>
          <w:rFonts w:ascii="Courier" w:eastAsia="Times New Roman" w:hAnsi="Courier" w:cs="Courier New"/>
          <w:color w:val="333333"/>
          <w:sz w:val="20"/>
          <w:szCs w:val="20"/>
        </w:rPr>
      </w:pPr>
      <w:ins w:id="2552" w:author="Unknown">
        <w:r w:rsidRPr="00C21DBA">
          <w:rPr>
            <w:rFonts w:ascii="Courier" w:eastAsia="Times New Roman" w:hAnsi="Courier" w:cs="Courier New"/>
            <w:color w:val="333333"/>
            <w:sz w:val="20"/>
            <w:szCs w:val="20"/>
          </w:rPr>
          <w:t>byte result = a + b;</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53" w:author="Unknown"/>
          <w:rFonts w:ascii="Courier" w:eastAsia="Times New Roman" w:hAnsi="Courier" w:cs="Courier New"/>
          <w:color w:val="333333"/>
          <w:sz w:val="20"/>
          <w:szCs w:val="20"/>
        </w:rPr>
      </w:pPr>
      <w:ins w:id="2554" w:author="Unknown">
        <w:r w:rsidRPr="00C21DBA">
          <w:rPr>
            <w:rFonts w:ascii="Courier" w:eastAsia="Times New Roman" w:hAnsi="Courier" w:cs="Courier New"/>
            <w:color w:val="333333"/>
            <w:sz w:val="20"/>
            <w:szCs w:val="20"/>
          </w:rPr>
          <w:t>System.out.print(result);</w:t>
        </w:r>
      </w:ins>
    </w:p>
    <w:p w:rsidR="00C21DBA" w:rsidRPr="00C21DBA" w:rsidRDefault="00C21DBA" w:rsidP="00C21DBA">
      <w:pPr>
        <w:shd w:val="clear" w:color="auto" w:fill="FFFFFF"/>
        <w:spacing w:after="300" w:line="240" w:lineRule="auto"/>
        <w:jc w:val="both"/>
        <w:rPr>
          <w:ins w:id="2555" w:author="Unknown"/>
          <w:rFonts w:ascii="Segoe UI" w:eastAsia="Times New Roman" w:hAnsi="Segoe UI" w:cs="Segoe UI"/>
          <w:color w:val="000000"/>
          <w:sz w:val="23"/>
          <w:szCs w:val="23"/>
        </w:rPr>
      </w:pPr>
      <w:ins w:id="2556" w:author="Unknown">
        <w:r w:rsidRPr="00C21DBA">
          <w:rPr>
            <w:rFonts w:ascii="Segoe UI" w:eastAsia="Times New Roman" w:hAnsi="Segoe UI" w:cs="Segoe UI"/>
            <w:color w:val="000000"/>
            <w:sz w:val="23"/>
            <w:szCs w:val="23"/>
          </w:rPr>
          <w:t>If no, what should you do to make it work?</w:t>
        </w:r>
      </w:ins>
    </w:p>
    <w:p w:rsidR="00C21DBA" w:rsidRPr="00C21DBA" w:rsidRDefault="00C21DBA" w:rsidP="00C21DBA">
      <w:pPr>
        <w:shd w:val="clear" w:color="auto" w:fill="FFFFFF"/>
        <w:spacing w:after="300" w:line="240" w:lineRule="auto"/>
        <w:jc w:val="both"/>
        <w:rPr>
          <w:ins w:id="2557" w:author="Unknown"/>
          <w:rFonts w:ascii="Segoe UI" w:eastAsia="Times New Roman" w:hAnsi="Segoe UI" w:cs="Segoe UI"/>
          <w:color w:val="000000"/>
          <w:sz w:val="23"/>
          <w:szCs w:val="23"/>
        </w:rPr>
      </w:pPr>
      <w:ins w:id="2558"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 statement will not compile. The result a+b has to be typecasted to byte as the default answer 22 will be an integer. The correct code will be –</w:t>
        </w:r>
      </w:ins>
    </w:p>
    <w:p w:rsidR="00C21DBA" w:rsidRPr="00C21DBA" w:rsidRDefault="00C21DBA" w:rsidP="00C21DBA">
      <w:pPr>
        <w:shd w:val="clear" w:color="auto" w:fill="FFFFFF"/>
        <w:spacing w:after="300" w:line="240" w:lineRule="auto"/>
        <w:jc w:val="both"/>
        <w:rPr>
          <w:ins w:id="2559" w:author="Unknown"/>
          <w:rFonts w:ascii="Segoe UI" w:eastAsia="Times New Roman" w:hAnsi="Segoe UI" w:cs="Segoe UI"/>
          <w:color w:val="000000"/>
          <w:sz w:val="23"/>
          <w:szCs w:val="23"/>
        </w:rPr>
      </w:pPr>
      <w:ins w:id="2560" w:author="Unknown">
        <w:r w:rsidRPr="00C21DBA">
          <w:rPr>
            <w:rFonts w:ascii="Segoe UI" w:eastAsia="Times New Roman" w:hAnsi="Segoe UI" w:cs="Segoe UI"/>
            <w:color w:val="000000"/>
            <w:sz w:val="23"/>
            <w:szCs w:val="23"/>
          </w:rPr>
          <w:t>byte result = (</w:t>
        </w:r>
        <w:r w:rsidRPr="00C21DBA">
          <w:rPr>
            <w:rFonts w:ascii="Segoe UI" w:eastAsia="Times New Roman" w:hAnsi="Segoe UI" w:cs="Segoe UI"/>
            <w:b/>
            <w:bCs/>
            <w:color w:val="000000"/>
            <w:sz w:val="23"/>
            <w:szCs w:val="23"/>
          </w:rPr>
          <w:t>byte</w:t>
        </w:r>
        <w:r w:rsidRPr="00C21DBA">
          <w:rPr>
            <w:rFonts w:ascii="Segoe UI" w:eastAsia="Times New Roman" w:hAnsi="Segoe UI" w:cs="Segoe UI"/>
            <w:color w:val="000000"/>
            <w:sz w:val="23"/>
            <w:szCs w:val="23"/>
          </w:rPr>
          <w:t>) a + b; or </w:t>
        </w:r>
        <w:r w:rsidRPr="00C21DBA">
          <w:rPr>
            <w:rFonts w:ascii="Segoe UI" w:eastAsia="Times New Roman" w:hAnsi="Segoe UI" w:cs="Segoe UI"/>
            <w:b/>
            <w:bCs/>
            <w:color w:val="000000"/>
            <w:sz w:val="23"/>
            <w:szCs w:val="23"/>
          </w:rPr>
          <w:t>int</w:t>
        </w:r>
        <w:r w:rsidRPr="00C21DBA">
          <w:rPr>
            <w:rFonts w:ascii="Segoe UI" w:eastAsia="Times New Roman" w:hAnsi="Segoe UI" w:cs="Segoe UI"/>
            <w:color w:val="000000"/>
            <w:sz w:val="23"/>
            <w:szCs w:val="23"/>
          </w:rPr>
          <w:t> result = a + b;</w:t>
        </w:r>
      </w:ins>
    </w:p>
    <w:p w:rsidR="00C21DBA" w:rsidRPr="00C21DBA" w:rsidRDefault="00C21DBA" w:rsidP="00C21DBA">
      <w:pPr>
        <w:shd w:val="clear" w:color="auto" w:fill="FFFFFF"/>
        <w:spacing w:before="100" w:beforeAutospacing="1" w:after="100" w:afterAutospacing="1" w:line="240" w:lineRule="auto"/>
        <w:outlineLvl w:val="3"/>
        <w:rPr>
          <w:ins w:id="2561" w:author="Unknown"/>
          <w:rFonts w:ascii="Arial" w:eastAsia="Times New Roman" w:hAnsi="Arial" w:cs="Arial"/>
          <w:b/>
          <w:bCs/>
          <w:color w:val="222222"/>
          <w:sz w:val="24"/>
          <w:szCs w:val="24"/>
        </w:rPr>
      </w:pPr>
      <w:ins w:id="2562" w:author="Unknown">
        <w:r w:rsidRPr="00C21DBA">
          <w:rPr>
            <w:rFonts w:ascii="Arial" w:eastAsia="Times New Roman" w:hAnsi="Arial" w:cs="Arial"/>
            <w:b/>
            <w:bCs/>
            <w:color w:val="222222"/>
            <w:sz w:val="24"/>
            <w:szCs w:val="24"/>
          </w:rPr>
          <w:t>Question: What is the expected output of this code?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63" w:author="Unknown"/>
          <w:rFonts w:ascii="Courier" w:eastAsia="Times New Roman" w:hAnsi="Courier" w:cs="Courier New"/>
          <w:color w:val="333333"/>
          <w:sz w:val="20"/>
          <w:szCs w:val="20"/>
        </w:rPr>
      </w:pPr>
      <w:ins w:id="2564" w:author="Unknown">
        <w:r w:rsidRPr="00C21DBA">
          <w:rPr>
            <w:rFonts w:ascii="Courier" w:eastAsia="Times New Roman" w:hAnsi="Courier" w:cs="Courier New"/>
            <w:color w:val="333333"/>
            <w:sz w:val="20"/>
            <w:szCs w:val="20"/>
          </w:rPr>
          <w:t>System.out.print("Hello");</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65" w:author="Unknown"/>
          <w:rFonts w:ascii="Courier" w:eastAsia="Times New Roman" w:hAnsi="Courier" w:cs="Courier New"/>
          <w:color w:val="333333"/>
          <w:sz w:val="20"/>
          <w:szCs w:val="20"/>
        </w:rPr>
      </w:pPr>
      <w:ins w:id="2566" w:author="Unknown">
        <w:r w:rsidRPr="00C21DBA">
          <w:rPr>
            <w:rFonts w:ascii="Courier" w:eastAsia="Times New Roman" w:hAnsi="Courier" w:cs="Courier New"/>
            <w:color w:val="333333"/>
            <w:sz w:val="20"/>
            <w:szCs w:val="20"/>
          </w:rPr>
          <w:t>System.out.println("World");</w:t>
        </w:r>
      </w:ins>
    </w:p>
    <w:p w:rsidR="00C21DBA" w:rsidRPr="00C21DBA" w:rsidRDefault="00C21DBA" w:rsidP="00C21DBA">
      <w:pPr>
        <w:shd w:val="clear" w:color="auto" w:fill="FFFFFF"/>
        <w:spacing w:after="300" w:line="240" w:lineRule="auto"/>
        <w:jc w:val="both"/>
        <w:rPr>
          <w:ins w:id="2567" w:author="Unknown"/>
          <w:rFonts w:ascii="Segoe UI" w:eastAsia="Times New Roman" w:hAnsi="Segoe UI" w:cs="Segoe UI"/>
          <w:color w:val="000000"/>
          <w:sz w:val="23"/>
          <w:szCs w:val="23"/>
        </w:rPr>
      </w:pPr>
      <w:ins w:id="2568" w:author="Unknown">
        <w:r w:rsidRPr="00C21DBA">
          <w:rPr>
            <w:rFonts w:ascii="Segoe UI" w:eastAsia="Times New Roman" w:hAnsi="Segoe UI" w:cs="Segoe UI"/>
            <w:color w:val="000000"/>
            <w:sz w:val="23"/>
            <w:szCs w:val="23"/>
          </w:rPr>
          <w:t>Follow up – What should you change to print both in different lines?</w:t>
        </w:r>
      </w:ins>
    </w:p>
    <w:p w:rsidR="00C21DBA" w:rsidRPr="00C21DBA" w:rsidRDefault="00C21DBA" w:rsidP="00C21DBA">
      <w:pPr>
        <w:shd w:val="clear" w:color="auto" w:fill="FFFFFF"/>
        <w:spacing w:after="300" w:line="240" w:lineRule="auto"/>
        <w:jc w:val="both"/>
        <w:rPr>
          <w:ins w:id="2569" w:author="Unknown"/>
          <w:rFonts w:ascii="Segoe UI" w:eastAsia="Times New Roman" w:hAnsi="Segoe UI" w:cs="Segoe UI"/>
          <w:color w:val="000000"/>
          <w:sz w:val="23"/>
          <w:szCs w:val="23"/>
        </w:rPr>
      </w:pPr>
      <w:ins w:id="257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 answer is HelloWorld. We should use print</w:t>
        </w:r>
        <w:r w:rsidRPr="00C21DBA">
          <w:rPr>
            <w:rFonts w:ascii="Segoe UI" w:eastAsia="Times New Roman" w:hAnsi="Segoe UI" w:cs="Segoe UI"/>
            <w:b/>
            <w:bCs/>
            <w:color w:val="000000"/>
            <w:sz w:val="23"/>
            <w:szCs w:val="23"/>
          </w:rPr>
          <w:t>ln</w:t>
        </w:r>
        <w:r w:rsidRPr="00C21DBA">
          <w:rPr>
            <w:rFonts w:ascii="Segoe UI" w:eastAsia="Times New Roman" w:hAnsi="Segoe UI" w:cs="Segoe UI"/>
            <w:color w:val="000000"/>
            <w:sz w:val="23"/>
            <w:szCs w:val="23"/>
          </w:rPr>
          <w:t> method to print in a new line.</w:t>
        </w:r>
      </w:ins>
    </w:p>
    <w:p w:rsidR="00C21DBA" w:rsidRPr="00C21DBA" w:rsidRDefault="00C21DBA" w:rsidP="00C21DBA">
      <w:pPr>
        <w:shd w:val="clear" w:color="auto" w:fill="FFFFFF"/>
        <w:spacing w:before="100" w:beforeAutospacing="1" w:after="100" w:afterAutospacing="1" w:line="240" w:lineRule="auto"/>
        <w:outlineLvl w:val="3"/>
        <w:rPr>
          <w:ins w:id="2571" w:author="Unknown"/>
          <w:rFonts w:ascii="Arial" w:eastAsia="Times New Roman" w:hAnsi="Arial" w:cs="Arial"/>
          <w:b/>
          <w:bCs/>
          <w:color w:val="222222"/>
          <w:sz w:val="24"/>
          <w:szCs w:val="24"/>
        </w:rPr>
      </w:pPr>
      <w:ins w:id="2572" w:author="Unknown">
        <w:r w:rsidRPr="00C21DBA">
          <w:rPr>
            <w:rFonts w:ascii="Arial" w:eastAsia="Times New Roman" w:hAnsi="Arial" w:cs="Arial"/>
            <w:b/>
            <w:bCs/>
            <w:color w:val="222222"/>
            <w:sz w:val="24"/>
            <w:szCs w:val="24"/>
          </w:rPr>
          <w:t>Consider an array as –</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73" w:author="Unknown"/>
          <w:rFonts w:ascii="Courier" w:eastAsia="Times New Roman" w:hAnsi="Courier" w:cs="Courier New"/>
          <w:color w:val="333333"/>
          <w:sz w:val="20"/>
          <w:szCs w:val="20"/>
        </w:rPr>
      </w:pPr>
      <w:ins w:id="2574" w:author="Unknown">
        <w:r w:rsidRPr="00C21DBA">
          <w:rPr>
            <w:rFonts w:ascii="Courier" w:eastAsia="Times New Roman" w:hAnsi="Courier" w:cs="Courier New"/>
            <w:color w:val="333333"/>
            <w:sz w:val="20"/>
            <w:szCs w:val="20"/>
          </w:rPr>
          <w:t>char [] str={'j', 'a', 'v', 'a'};</w:t>
        </w:r>
      </w:ins>
    </w:p>
    <w:p w:rsidR="00C21DBA" w:rsidRPr="00C21DBA" w:rsidRDefault="00C21DBA" w:rsidP="00C21DBA">
      <w:pPr>
        <w:shd w:val="clear" w:color="auto" w:fill="FFFFFF"/>
        <w:spacing w:after="300" w:line="240" w:lineRule="auto"/>
        <w:jc w:val="both"/>
        <w:rPr>
          <w:ins w:id="2575" w:author="Unknown"/>
          <w:rFonts w:ascii="Segoe UI" w:eastAsia="Times New Roman" w:hAnsi="Segoe UI" w:cs="Segoe UI"/>
          <w:color w:val="000000"/>
          <w:sz w:val="23"/>
          <w:szCs w:val="23"/>
        </w:rPr>
      </w:pPr>
      <w:ins w:id="2576" w:author="Unknown">
        <w:r w:rsidRPr="00C21DBA">
          <w:rPr>
            <w:rFonts w:ascii="Segoe UI" w:eastAsia="Times New Roman" w:hAnsi="Segoe UI" w:cs="Segoe UI"/>
            <w:color w:val="000000"/>
            <w:sz w:val="23"/>
            <w:szCs w:val="23"/>
          </w:rPr>
          <w:t>How would you print the individual characters of the array?</w:t>
        </w:r>
      </w:ins>
    </w:p>
    <w:p w:rsidR="00C21DBA" w:rsidRPr="00C21DBA" w:rsidRDefault="00C21DBA" w:rsidP="00C21DBA">
      <w:pPr>
        <w:shd w:val="clear" w:color="auto" w:fill="FFFFFF"/>
        <w:spacing w:after="300" w:line="240" w:lineRule="auto"/>
        <w:jc w:val="both"/>
        <w:rPr>
          <w:ins w:id="2577" w:author="Unknown"/>
          <w:rFonts w:ascii="Segoe UI" w:eastAsia="Times New Roman" w:hAnsi="Segoe UI" w:cs="Segoe UI"/>
          <w:color w:val="000000"/>
          <w:sz w:val="23"/>
          <w:szCs w:val="23"/>
        </w:rPr>
      </w:pPr>
      <w:ins w:id="2578" w:author="Unknown">
        <w:r w:rsidRPr="00C21DBA">
          <w:rPr>
            <w:rFonts w:ascii="Segoe UI" w:eastAsia="Times New Roman" w:hAnsi="Segoe UI" w:cs="Segoe UI"/>
            <w:color w:val="000000"/>
            <w:sz w:val="23"/>
            <w:szCs w:val="23"/>
          </w:rPr>
          <w:t>We can use the java.util.Arrays.toString(str) to get the desired result.</w:t>
        </w:r>
      </w:ins>
    </w:p>
    <w:p w:rsidR="00C21DBA" w:rsidRPr="00C21DBA" w:rsidRDefault="00C21DBA" w:rsidP="00C21DBA">
      <w:pPr>
        <w:shd w:val="clear" w:color="auto" w:fill="FFFFFF"/>
        <w:spacing w:before="100" w:beforeAutospacing="1" w:after="100" w:afterAutospacing="1" w:line="240" w:lineRule="auto"/>
        <w:outlineLvl w:val="3"/>
        <w:rPr>
          <w:ins w:id="2579" w:author="Unknown"/>
          <w:rFonts w:ascii="Arial" w:eastAsia="Times New Roman" w:hAnsi="Arial" w:cs="Arial"/>
          <w:b/>
          <w:bCs/>
          <w:color w:val="222222"/>
          <w:sz w:val="24"/>
          <w:szCs w:val="24"/>
        </w:rPr>
      </w:pPr>
      <w:ins w:id="2580" w:author="Unknown">
        <w:r w:rsidRPr="00C21DBA">
          <w:rPr>
            <w:rFonts w:ascii="Arial" w:eastAsia="Times New Roman" w:hAnsi="Arial" w:cs="Arial"/>
            <w:b/>
            <w:bCs/>
            <w:color w:val="222222"/>
            <w:sz w:val="24"/>
            <w:szCs w:val="24"/>
          </w:rPr>
          <w:lastRenderedPageBreak/>
          <w:t>Question: What is a NullPointerException?</w:t>
        </w:r>
      </w:ins>
    </w:p>
    <w:p w:rsidR="00C21DBA" w:rsidRPr="00C21DBA" w:rsidRDefault="00C21DBA" w:rsidP="00C21DBA">
      <w:pPr>
        <w:shd w:val="clear" w:color="auto" w:fill="FFFFFF"/>
        <w:spacing w:after="300" w:line="240" w:lineRule="auto"/>
        <w:jc w:val="both"/>
        <w:rPr>
          <w:ins w:id="2581" w:author="Unknown"/>
          <w:rFonts w:ascii="Segoe UI" w:eastAsia="Times New Roman" w:hAnsi="Segoe UI" w:cs="Segoe UI"/>
          <w:color w:val="000000"/>
          <w:sz w:val="23"/>
          <w:szCs w:val="23"/>
        </w:rPr>
      </w:pPr>
      <w:ins w:id="258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If we try to use a null value for any operations, java throws a null pointer exception. For example,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83" w:author="Unknown"/>
          <w:rFonts w:ascii="Courier" w:eastAsia="Times New Roman" w:hAnsi="Courier" w:cs="Courier New"/>
          <w:color w:val="333333"/>
          <w:sz w:val="20"/>
          <w:szCs w:val="20"/>
        </w:rPr>
      </w:pPr>
      <w:ins w:id="2584" w:author="Unknown">
        <w:r w:rsidRPr="00C21DBA">
          <w:rPr>
            <w:rFonts w:ascii="Courier" w:eastAsia="Times New Roman" w:hAnsi="Courier" w:cs="Courier New"/>
            <w:color w:val="333333"/>
            <w:sz w:val="20"/>
            <w:szCs w:val="20"/>
          </w:rPr>
          <w:t>String str = null;</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85" w:author="Unknown"/>
          <w:rFonts w:ascii="Courier" w:eastAsia="Times New Roman" w:hAnsi="Courier" w:cs="Courier New"/>
          <w:color w:val="333333"/>
          <w:sz w:val="20"/>
          <w:szCs w:val="20"/>
        </w:rPr>
      </w:pPr>
      <w:ins w:id="2586" w:author="Unknown">
        <w:r w:rsidRPr="00C21DBA">
          <w:rPr>
            <w:rFonts w:ascii="Courier" w:eastAsia="Times New Roman" w:hAnsi="Courier" w:cs="Courier New"/>
            <w:color w:val="333333"/>
            <w:sz w:val="20"/>
            <w:szCs w:val="20"/>
          </w:rPr>
          <w:t>str.compareTo(“java”);</w:t>
        </w:r>
      </w:ins>
    </w:p>
    <w:p w:rsidR="00C21DBA" w:rsidRPr="00C21DBA" w:rsidRDefault="00C21DBA" w:rsidP="00C21DBA">
      <w:pPr>
        <w:shd w:val="clear" w:color="auto" w:fill="FFFFFF"/>
        <w:spacing w:after="300" w:line="240" w:lineRule="auto"/>
        <w:jc w:val="both"/>
        <w:rPr>
          <w:ins w:id="2587" w:author="Unknown"/>
          <w:rFonts w:ascii="Segoe UI" w:eastAsia="Times New Roman" w:hAnsi="Segoe UI" w:cs="Segoe UI"/>
          <w:color w:val="000000"/>
          <w:sz w:val="23"/>
          <w:szCs w:val="23"/>
        </w:rPr>
      </w:pPr>
      <w:ins w:id="2588" w:author="Unknown">
        <w:r w:rsidRPr="00C21DBA">
          <w:rPr>
            <w:rFonts w:ascii="Segoe UI" w:eastAsia="Times New Roman" w:hAnsi="Segoe UI" w:cs="Segoe UI"/>
            <w:color w:val="000000"/>
            <w:sz w:val="23"/>
            <w:szCs w:val="23"/>
          </w:rPr>
          <w:t>A dot operation will throw NullPointerException.</w:t>
        </w:r>
      </w:ins>
    </w:p>
    <w:p w:rsidR="00C21DBA" w:rsidRPr="00C21DBA" w:rsidRDefault="00C21DBA" w:rsidP="00C21DBA">
      <w:pPr>
        <w:shd w:val="clear" w:color="auto" w:fill="FFFFFF"/>
        <w:spacing w:before="100" w:beforeAutospacing="1" w:after="100" w:afterAutospacing="1" w:line="240" w:lineRule="auto"/>
        <w:outlineLvl w:val="3"/>
        <w:rPr>
          <w:ins w:id="2589" w:author="Unknown"/>
          <w:rFonts w:ascii="Arial" w:eastAsia="Times New Roman" w:hAnsi="Arial" w:cs="Arial"/>
          <w:b/>
          <w:bCs/>
          <w:color w:val="222222"/>
          <w:sz w:val="24"/>
          <w:szCs w:val="24"/>
        </w:rPr>
      </w:pPr>
      <w:ins w:id="2590" w:author="Unknown">
        <w:r w:rsidRPr="00C21DBA">
          <w:rPr>
            <w:rFonts w:ascii="Arial" w:eastAsia="Times New Roman" w:hAnsi="Arial" w:cs="Arial"/>
            <w:b/>
            <w:bCs/>
            <w:color w:val="222222"/>
            <w:sz w:val="24"/>
            <w:szCs w:val="24"/>
          </w:rPr>
          <w:t>Question: How is garbage collection done in Java?</w:t>
        </w:r>
      </w:ins>
    </w:p>
    <w:p w:rsidR="00C21DBA" w:rsidRPr="00C21DBA" w:rsidRDefault="00C21DBA" w:rsidP="00C21DBA">
      <w:pPr>
        <w:shd w:val="clear" w:color="auto" w:fill="FFFFFF"/>
        <w:spacing w:after="300" w:line="240" w:lineRule="auto"/>
        <w:jc w:val="both"/>
        <w:rPr>
          <w:ins w:id="2591" w:author="Unknown"/>
          <w:rFonts w:ascii="Segoe UI" w:eastAsia="Times New Roman" w:hAnsi="Segoe UI" w:cs="Segoe UI"/>
          <w:color w:val="000000"/>
          <w:sz w:val="23"/>
          <w:szCs w:val="23"/>
        </w:rPr>
      </w:pPr>
      <w:ins w:id="259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Java easily boasts of the in-built garbage collection done by the JVM. When new() operator is used, the garbage collector allocates memory space. If the object is no longer used, the garbage collector automatically frees up the space used by the object and reuses it for further allocation.</w:t>
        </w:r>
      </w:ins>
    </w:p>
    <w:p w:rsidR="00C21DBA" w:rsidRPr="00C21DBA" w:rsidRDefault="00C21DBA" w:rsidP="00C21DBA">
      <w:pPr>
        <w:shd w:val="clear" w:color="auto" w:fill="FFFFFF"/>
        <w:spacing w:before="100" w:beforeAutospacing="1" w:after="100" w:afterAutospacing="1" w:line="240" w:lineRule="auto"/>
        <w:outlineLvl w:val="3"/>
        <w:rPr>
          <w:ins w:id="2593" w:author="Unknown"/>
          <w:rFonts w:ascii="Arial" w:eastAsia="Times New Roman" w:hAnsi="Arial" w:cs="Arial"/>
          <w:b/>
          <w:bCs/>
          <w:color w:val="222222"/>
          <w:sz w:val="24"/>
          <w:szCs w:val="24"/>
        </w:rPr>
      </w:pPr>
      <w:ins w:id="2594" w:author="Unknown">
        <w:r w:rsidRPr="00C21DBA">
          <w:rPr>
            <w:rFonts w:ascii="Arial" w:eastAsia="Times New Roman" w:hAnsi="Arial" w:cs="Arial"/>
            <w:b/>
            <w:bCs/>
            <w:color w:val="222222"/>
            <w:sz w:val="24"/>
            <w:szCs w:val="24"/>
          </w:rPr>
          <w:t>Question: Suppose there are two processes A &amp; B, is there a way that they can send messages to each other?</w:t>
        </w:r>
      </w:ins>
    </w:p>
    <w:p w:rsidR="00C21DBA" w:rsidRPr="00C21DBA" w:rsidRDefault="00C21DBA" w:rsidP="00C21DBA">
      <w:pPr>
        <w:shd w:val="clear" w:color="auto" w:fill="FFFFFF"/>
        <w:spacing w:after="300" w:line="240" w:lineRule="auto"/>
        <w:jc w:val="both"/>
        <w:rPr>
          <w:ins w:id="2595" w:author="Unknown"/>
          <w:rFonts w:ascii="Segoe UI" w:eastAsia="Times New Roman" w:hAnsi="Segoe UI" w:cs="Segoe UI"/>
          <w:color w:val="000000"/>
          <w:sz w:val="23"/>
          <w:szCs w:val="23"/>
        </w:rPr>
      </w:pPr>
      <w:ins w:id="259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Java processes can communicate with each other using threads. Threads enable multi-tasking by completing more than one tasks in parallel without interfering in each other’s data.</w:t>
        </w:r>
      </w:ins>
    </w:p>
    <w:p w:rsidR="00C21DBA" w:rsidRPr="00C21DBA" w:rsidRDefault="00C21DBA" w:rsidP="00C21DBA">
      <w:pPr>
        <w:shd w:val="clear" w:color="auto" w:fill="FFFFFF"/>
        <w:spacing w:after="300" w:line="240" w:lineRule="auto"/>
        <w:jc w:val="both"/>
        <w:rPr>
          <w:ins w:id="2597" w:author="Unknown"/>
          <w:rFonts w:ascii="Segoe UI" w:eastAsia="Times New Roman" w:hAnsi="Segoe UI" w:cs="Segoe UI"/>
          <w:color w:val="000000"/>
          <w:sz w:val="23"/>
          <w:szCs w:val="23"/>
        </w:rPr>
      </w:pPr>
      <w:ins w:id="2598" w:author="Unknown">
        <w:r w:rsidRPr="00C21DBA">
          <w:rPr>
            <w:rFonts w:ascii="Segoe UI" w:eastAsia="Times New Roman" w:hAnsi="Segoe UI" w:cs="Segoe UI"/>
            <w:color w:val="000000"/>
            <w:sz w:val="23"/>
            <w:szCs w:val="23"/>
          </w:rPr>
          <w:t>Few other questions from database and cloud (for those who know these) –</w:t>
        </w:r>
      </w:ins>
    </w:p>
    <w:p w:rsidR="00C21DBA" w:rsidRPr="00C21DBA" w:rsidRDefault="00C21DBA" w:rsidP="00C21DBA">
      <w:pPr>
        <w:shd w:val="clear" w:color="auto" w:fill="FFFFFF"/>
        <w:spacing w:before="100" w:beforeAutospacing="1" w:after="100" w:afterAutospacing="1" w:line="240" w:lineRule="auto"/>
        <w:outlineLvl w:val="3"/>
        <w:rPr>
          <w:ins w:id="2599" w:author="Unknown"/>
          <w:rFonts w:ascii="Arial" w:eastAsia="Times New Roman" w:hAnsi="Arial" w:cs="Arial"/>
          <w:b/>
          <w:bCs/>
          <w:color w:val="222222"/>
          <w:sz w:val="24"/>
          <w:szCs w:val="24"/>
        </w:rPr>
      </w:pPr>
      <w:ins w:id="2600" w:author="Unknown">
        <w:r w:rsidRPr="00C21DBA">
          <w:rPr>
            <w:rFonts w:ascii="Arial" w:eastAsia="Times New Roman" w:hAnsi="Arial" w:cs="Arial"/>
            <w:b/>
            <w:bCs/>
            <w:color w:val="222222"/>
            <w:sz w:val="24"/>
            <w:szCs w:val="24"/>
          </w:rPr>
          <w:t>Question: What is a database schema?</w:t>
        </w:r>
      </w:ins>
    </w:p>
    <w:p w:rsidR="00C21DBA" w:rsidRPr="00C21DBA" w:rsidRDefault="00C21DBA" w:rsidP="00C21DBA">
      <w:pPr>
        <w:shd w:val="clear" w:color="auto" w:fill="FFFFFF"/>
        <w:spacing w:after="300" w:line="240" w:lineRule="auto"/>
        <w:jc w:val="both"/>
        <w:rPr>
          <w:ins w:id="2601" w:author="Unknown"/>
          <w:rFonts w:ascii="Segoe UI" w:eastAsia="Times New Roman" w:hAnsi="Segoe UI" w:cs="Segoe UI"/>
          <w:color w:val="000000"/>
          <w:sz w:val="23"/>
          <w:szCs w:val="23"/>
        </w:rPr>
      </w:pPr>
      <w:ins w:id="260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Schema is a logical view of the entire database structure. It represents the distribution and organization of data and the relations between them through tables, constraints, primary and foreign key constraints and so on.</w:t>
        </w:r>
      </w:ins>
    </w:p>
    <w:p w:rsidR="00C21DBA" w:rsidRPr="00C21DBA" w:rsidRDefault="00C21DBA" w:rsidP="00C21DBA">
      <w:pPr>
        <w:shd w:val="clear" w:color="auto" w:fill="FFFFFF"/>
        <w:spacing w:before="100" w:beforeAutospacing="1" w:after="100" w:afterAutospacing="1" w:line="240" w:lineRule="auto"/>
        <w:outlineLvl w:val="3"/>
        <w:rPr>
          <w:ins w:id="2603" w:author="Unknown"/>
          <w:rFonts w:ascii="Arial" w:eastAsia="Times New Roman" w:hAnsi="Arial" w:cs="Arial"/>
          <w:b/>
          <w:bCs/>
          <w:color w:val="222222"/>
          <w:sz w:val="24"/>
          <w:szCs w:val="24"/>
        </w:rPr>
      </w:pPr>
      <w:ins w:id="2604" w:author="Unknown">
        <w:r w:rsidRPr="00C21DBA">
          <w:rPr>
            <w:rFonts w:ascii="Arial" w:eastAsia="Times New Roman" w:hAnsi="Arial" w:cs="Arial"/>
            <w:b/>
            <w:bCs/>
            <w:color w:val="222222"/>
            <w:sz w:val="24"/>
            <w:szCs w:val="24"/>
          </w:rPr>
          <w:t>Question: What are the integrity rules defined in a DBMS?</w:t>
        </w:r>
      </w:ins>
    </w:p>
    <w:p w:rsidR="00C21DBA" w:rsidRPr="00C21DBA" w:rsidRDefault="00C21DBA" w:rsidP="00C21DBA">
      <w:pPr>
        <w:shd w:val="clear" w:color="auto" w:fill="FFFFFF"/>
        <w:spacing w:after="300" w:line="240" w:lineRule="auto"/>
        <w:jc w:val="both"/>
        <w:rPr>
          <w:ins w:id="2605" w:author="Unknown"/>
          <w:rFonts w:ascii="Segoe UI" w:eastAsia="Times New Roman" w:hAnsi="Segoe UI" w:cs="Segoe UI"/>
          <w:color w:val="000000"/>
          <w:sz w:val="23"/>
          <w:szCs w:val="23"/>
        </w:rPr>
      </w:pPr>
      <w:ins w:id="2606"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There are 2 main types of integrity rules – entity integrity (every table must have a primary key) and referential integrity (foreign key is usually a primary key of some other table and can be null).</w:t>
        </w:r>
      </w:ins>
    </w:p>
    <w:p w:rsidR="00C21DBA" w:rsidRPr="00C21DBA" w:rsidRDefault="00C21DBA" w:rsidP="00C21DBA">
      <w:pPr>
        <w:shd w:val="clear" w:color="auto" w:fill="FFFFFF"/>
        <w:spacing w:before="100" w:beforeAutospacing="1" w:after="100" w:afterAutospacing="1" w:line="240" w:lineRule="auto"/>
        <w:outlineLvl w:val="3"/>
        <w:rPr>
          <w:ins w:id="2607" w:author="Unknown"/>
          <w:rFonts w:ascii="Arial" w:eastAsia="Times New Roman" w:hAnsi="Arial" w:cs="Arial"/>
          <w:b/>
          <w:bCs/>
          <w:color w:val="222222"/>
          <w:sz w:val="24"/>
          <w:szCs w:val="24"/>
        </w:rPr>
      </w:pPr>
      <w:ins w:id="2608" w:author="Unknown">
        <w:r w:rsidRPr="00C21DBA">
          <w:rPr>
            <w:rFonts w:ascii="Arial" w:eastAsia="Times New Roman" w:hAnsi="Arial" w:cs="Arial"/>
            <w:b/>
            <w:bCs/>
            <w:color w:val="222222"/>
            <w:sz w:val="24"/>
            <w:szCs w:val="24"/>
          </w:rPr>
          <w:t>Question: Can you write a nested query?</w:t>
        </w:r>
      </w:ins>
    </w:p>
    <w:p w:rsidR="00C21DBA" w:rsidRPr="00C21DBA" w:rsidRDefault="00C21DBA" w:rsidP="00C21DBA">
      <w:pPr>
        <w:shd w:val="clear" w:color="auto" w:fill="FFFFFF"/>
        <w:spacing w:after="300" w:line="240" w:lineRule="auto"/>
        <w:jc w:val="both"/>
        <w:rPr>
          <w:ins w:id="2609" w:author="Unknown"/>
          <w:rFonts w:ascii="Segoe UI" w:eastAsia="Times New Roman" w:hAnsi="Segoe UI" w:cs="Segoe UI"/>
          <w:color w:val="000000"/>
          <w:sz w:val="23"/>
          <w:szCs w:val="23"/>
        </w:rPr>
      </w:pPr>
      <w:ins w:id="2610"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You can write any nested query that you know. Here is one for example,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11" w:author="Unknown"/>
          <w:rFonts w:ascii="Courier" w:eastAsia="Times New Roman" w:hAnsi="Courier" w:cs="Courier New"/>
          <w:color w:val="333333"/>
          <w:sz w:val="20"/>
          <w:szCs w:val="20"/>
        </w:rPr>
      </w:pPr>
      <w:ins w:id="2612" w:author="Unknown">
        <w:r w:rsidRPr="00C21DBA">
          <w:rPr>
            <w:rFonts w:ascii="Courier" w:eastAsia="Times New Roman" w:hAnsi="Courier" w:cs="Courier New"/>
            <w:color w:val="333333"/>
            <w:sz w:val="20"/>
            <w:szCs w:val="20"/>
          </w:rPr>
          <w:t>SELECT student_id,AVG(marks)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13" w:author="Unknown"/>
          <w:rFonts w:ascii="Courier" w:eastAsia="Times New Roman" w:hAnsi="Courier" w:cs="Courier New"/>
          <w:color w:val="333333"/>
          <w:sz w:val="20"/>
          <w:szCs w:val="20"/>
        </w:rPr>
      </w:pPr>
      <w:ins w:id="2614" w:author="Unknown">
        <w:r w:rsidRPr="00C21DBA">
          <w:rPr>
            <w:rFonts w:ascii="Courier" w:eastAsia="Times New Roman" w:hAnsi="Courier" w:cs="Courier New"/>
            <w:color w:val="333333"/>
            <w:sz w:val="20"/>
            <w:szCs w:val="20"/>
          </w:rPr>
          <w:t>FROM students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15" w:author="Unknown"/>
          <w:rFonts w:ascii="Courier" w:eastAsia="Times New Roman" w:hAnsi="Courier" w:cs="Courier New"/>
          <w:color w:val="333333"/>
          <w:sz w:val="20"/>
          <w:szCs w:val="20"/>
        </w:rPr>
      </w:pPr>
      <w:ins w:id="2616" w:author="Unknown">
        <w:r w:rsidRPr="00C21DBA">
          <w:rPr>
            <w:rFonts w:ascii="Courier" w:eastAsia="Times New Roman" w:hAnsi="Courier" w:cs="Courier New"/>
            <w:color w:val="333333"/>
            <w:sz w:val="20"/>
            <w:szCs w:val="20"/>
          </w:rPr>
          <w:t>GROUP BY student_id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17" w:author="Unknown"/>
          <w:rFonts w:ascii="Courier" w:eastAsia="Times New Roman" w:hAnsi="Courier" w:cs="Courier New"/>
          <w:color w:val="333333"/>
          <w:sz w:val="20"/>
          <w:szCs w:val="20"/>
        </w:rPr>
      </w:pPr>
      <w:ins w:id="2618" w:author="Unknown">
        <w:r w:rsidRPr="00C21DBA">
          <w:rPr>
            <w:rFonts w:ascii="Courier" w:eastAsia="Times New Roman" w:hAnsi="Courier" w:cs="Courier New"/>
            <w:color w:val="333333"/>
            <w:sz w:val="20"/>
            <w:szCs w:val="20"/>
          </w:rPr>
          <w:lastRenderedPageBreak/>
          <w:t>HAVING AVG(marks)&gt;</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19" w:author="Unknown"/>
          <w:rFonts w:ascii="Courier" w:eastAsia="Times New Roman" w:hAnsi="Courier" w:cs="Courier New"/>
          <w:color w:val="333333"/>
          <w:sz w:val="20"/>
          <w:szCs w:val="20"/>
        </w:rPr>
      </w:pPr>
      <w:ins w:id="2620" w:author="Unknown">
        <w:r w:rsidRPr="00C21DBA">
          <w:rPr>
            <w:rFonts w:ascii="Courier" w:eastAsia="Times New Roman" w:hAnsi="Courier" w:cs="Courier New"/>
            <w:color w:val="333333"/>
            <w:sz w:val="20"/>
            <w:szCs w:val="20"/>
          </w:rPr>
          <w:t>(SELECT MAX(AVG(min_marks))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1" w:author="Unknown"/>
          <w:rFonts w:ascii="Courier" w:eastAsia="Times New Roman" w:hAnsi="Courier" w:cs="Courier New"/>
          <w:color w:val="333333"/>
          <w:sz w:val="20"/>
          <w:szCs w:val="20"/>
        </w:rPr>
      </w:pPr>
      <w:ins w:id="2622" w:author="Unknown">
        <w:r w:rsidRPr="00C21DBA">
          <w:rPr>
            <w:rFonts w:ascii="Courier" w:eastAsia="Times New Roman" w:hAnsi="Courier" w:cs="Courier New"/>
            <w:color w:val="333333"/>
            <w:sz w:val="20"/>
            <w:szCs w:val="20"/>
          </w:rPr>
          <w:t>FROM marks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3" w:author="Unknown"/>
          <w:rFonts w:ascii="Courier" w:eastAsia="Times New Roman" w:hAnsi="Courier" w:cs="Courier New"/>
          <w:color w:val="333333"/>
          <w:sz w:val="20"/>
          <w:szCs w:val="20"/>
        </w:rPr>
      </w:pPr>
      <w:ins w:id="2624" w:author="Unknown">
        <w:r w:rsidRPr="00C21DBA">
          <w:rPr>
            <w:rFonts w:ascii="Courier" w:eastAsia="Times New Roman" w:hAnsi="Courier" w:cs="Courier New"/>
            <w:color w:val="333333"/>
            <w:sz w:val="20"/>
            <w:szCs w:val="20"/>
          </w:rPr>
          <w:t>WHERE subject IN</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5" w:author="Unknown"/>
          <w:rFonts w:ascii="Courier" w:eastAsia="Times New Roman" w:hAnsi="Courier" w:cs="Courier New"/>
          <w:color w:val="333333"/>
          <w:sz w:val="20"/>
          <w:szCs w:val="20"/>
        </w:rPr>
      </w:pPr>
      <w:ins w:id="2626" w:author="Unknown">
        <w:r w:rsidRPr="00C21DBA">
          <w:rPr>
            <w:rFonts w:ascii="Courier" w:eastAsia="Times New Roman" w:hAnsi="Courier" w:cs="Courier New"/>
            <w:color w:val="333333"/>
            <w:sz w:val="20"/>
            <w:szCs w:val="20"/>
          </w:rPr>
          <w:t>(SELECT subject_id FROM subjects</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7" w:author="Unknown"/>
          <w:rFonts w:ascii="Courier" w:eastAsia="Times New Roman" w:hAnsi="Courier" w:cs="Courier New"/>
          <w:color w:val="333333"/>
          <w:sz w:val="20"/>
          <w:szCs w:val="20"/>
        </w:rPr>
      </w:pPr>
      <w:ins w:id="2628" w:author="Unknown">
        <w:r w:rsidRPr="00C21DBA">
          <w:rPr>
            <w:rFonts w:ascii="Courier" w:eastAsia="Times New Roman" w:hAnsi="Courier" w:cs="Courier New"/>
            <w:color w:val="333333"/>
            <w:sz w:val="20"/>
            <w:szCs w:val="20"/>
          </w:rPr>
          <w:t>WHERE branch_id</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9" w:author="Unknown"/>
          <w:rFonts w:ascii="Courier" w:eastAsia="Times New Roman" w:hAnsi="Courier" w:cs="Courier New"/>
          <w:color w:val="333333"/>
          <w:sz w:val="20"/>
          <w:szCs w:val="20"/>
        </w:rPr>
      </w:pPr>
      <w:ins w:id="2630" w:author="Unknown">
        <w:r w:rsidRPr="00C21DBA">
          <w:rPr>
            <w:rFonts w:ascii="Courier" w:eastAsia="Times New Roman" w:hAnsi="Courier" w:cs="Courier New"/>
            <w:color w:val="333333"/>
            <w:sz w:val="20"/>
            <w:szCs w:val="20"/>
          </w:rPr>
          <w:t>= 'ECE')</w:t>
        </w:r>
      </w:ins>
    </w:p>
    <w:p w:rsidR="00C21DBA" w:rsidRPr="00C21DBA" w:rsidRDefault="00C21DBA" w:rsidP="00C21DB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31" w:author="Unknown"/>
          <w:rFonts w:ascii="Courier" w:eastAsia="Times New Roman" w:hAnsi="Courier" w:cs="Courier New"/>
          <w:color w:val="333333"/>
          <w:sz w:val="20"/>
          <w:szCs w:val="20"/>
        </w:rPr>
      </w:pPr>
      <w:ins w:id="2632" w:author="Unknown">
        <w:r w:rsidRPr="00C21DBA">
          <w:rPr>
            <w:rFonts w:ascii="Courier" w:eastAsia="Times New Roman" w:hAnsi="Courier" w:cs="Courier New"/>
            <w:color w:val="333333"/>
            <w:sz w:val="20"/>
            <w:szCs w:val="20"/>
          </w:rPr>
          <w:t>GROUP BY subject_id);</w:t>
        </w:r>
      </w:ins>
    </w:p>
    <w:p w:rsidR="00C21DBA" w:rsidRPr="00C21DBA" w:rsidRDefault="00C21DBA" w:rsidP="00C21DBA">
      <w:pPr>
        <w:shd w:val="clear" w:color="auto" w:fill="FFFFFF"/>
        <w:spacing w:after="300" w:line="240" w:lineRule="auto"/>
        <w:jc w:val="both"/>
        <w:rPr>
          <w:ins w:id="2633" w:author="Unknown"/>
          <w:rFonts w:ascii="Segoe UI" w:eastAsia="Times New Roman" w:hAnsi="Segoe UI" w:cs="Segoe UI"/>
          <w:color w:val="000000"/>
          <w:sz w:val="23"/>
          <w:szCs w:val="23"/>
        </w:rPr>
      </w:pPr>
      <w:ins w:id="2634" w:author="Unknown">
        <w:r w:rsidRPr="00C21DBA">
          <w:rPr>
            <w:rFonts w:ascii="Segoe UI" w:eastAsia="Times New Roman" w:hAnsi="Segoe UI" w:cs="Segoe UI"/>
            <w:color w:val="000000"/>
            <w:sz w:val="23"/>
            <w:szCs w:val="23"/>
          </w:rPr>
          <w:t>that will get the list of students who got marks greater than average marks in all the subjects for the specified department.</w:t>
        </w:r>
      </w:ins>
    </w:p>
    <w:p w:rsidR="00C21DBA" w:rsidRPr="00C21DBA" w:rsidRDefault="00C21DBA" w:rsidP="00C21DBA">
      <w:pPr>
        <w:shd w:val="clear" w:color="auto" w:fill="FFFFFF"/>
        <w:spacing w:before="100" w:beforeAutospacing="1" w:after="100" w:afterAutospacing="1" w:line="240" w:lineRule="auto"/>
        <w:outlineLvl w:val="3"/>
        <w:rPr>
          <w:ins w:id="2635" w:author="Unknown"/>
          <w:rFonts w:ascii="Arial" w:eastAsia="Times New Roman" w:hAnsi="Arial" w:cs="Arial"/>
          <w:b/>
          <w:bCs/>
          <w:color w:val="222222"/>
          <w:sz w:val="24"/>
          <w:szCs w:val="24"/>
        </w:rPr>
      </w:pPr>
      <w:ins w:id="2636" w:author="Unknown">
        <w:r w:rsidRPr="00C21DBA">
          <w:rPr>
            <w:rFonts w:ascii="Arial" w:eastAsia="Times New Roman" w:hAnsi="Arial" w:cs="Arial"/>
            <w:b/>
            <w:bCs/>
            <w:color w:val="222222"/>
            <w:sz w:val="24"/>
            <w:szCs w:val="24"/>
          </w:rPr>
          <w:t>Question: What is mutual exclusion?</w:t>
        </w:r>
      </w:ins>
    </w:p>
    <w:p w:rsidR="00C21DBA" w:rsidRPr="00C21DBA" w:rsidRDefault="00C21DBA" w:rsidP="00C21DBA">
      <w:pPr>
        <w:shd w:val="clear" w:color="auto" w:fill="FFFFFF"/>
        <w:spacing w:after="300" w:line="240" w:lineRule="auto"/>
        <w:jc w:val="both"/>
        <w:rPr>
          <w:ins w:id="2637" w:author="Unknown"/>
          <w:rFonts w:ascii="Segoe UI" w:eastAsia="Times New Roman" w:hAnsi="Segoe UI" w:cs="Segoe UI"/>
          <w:color w:val="000000"/>
          <w:sz w:val="23"/>
          <w:szCs w:val="23"/>
        </w:rPr>
      </w:pPr>
      <w:ins w:id="2638"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Mutual exclusion is a way to prevent deadlock by preventing access to a resource by multiple processes at the same time (concurrently). A thread holds a resource and it is locked. The other threads wait till the resource is released.</w:t>
        </w:r>
      </w:ins>
    </w:p>
    <w:p w:rsidR="00C21DBA" w:rsidRPr="00C21DBA" w:rsidRDefault="00C21DBA" w:rsidP="00C21DBA">
      <w:pPr>
        <w:shd w:val="clear" w:color="auto" w:fill="FFFFFF"/>
        <w:spacing w:before="100" w:beforeAutospacing="1" w:after="100" w:afterAutospacing="1" w:line="240" w:lineRule="auto"/>
        <w:outlineLvl w:val="3"/>
        <w:rPr>
          <w:ins w:id="2639" w:author="Unknown"/>
          <w:rFonts w:ascii="Arial" w:eastAsia="Times New Roman" w:hAnsi="Arial" w:cs="Arial"/>
          <w:b/>
          <w:bCs/>
          <w:color w:val="222222"/>
          <w:sz w:val="24"/>
          <w:szCs w:val="24"/>
        </w:rPr>
      </w:pPr>
      <w:ins w:id="2640" w:author="Unknown">
        <w:r w:rsidRPr="00C21DBA">
          <w:rPr>
            <w:rFonts w:ascii="Arial" w:eastAsia="Times New Roman" w:hAnsi="Arial" w:cs="Arial"/>
            <w:b/>
            <w:bCs/>
            <w:color w:val="222222"/>
            <w:sz w:val="24"/>
            <w:szCs w:val="24"/>
          </w:rPr>
          <w:t>Question: What do you know about cloud computing?</w:t>
        </w:r>
      </w:ins>
    </w:p>
    <w:p w:rsidR="00C21DBA" w:rsidRPr="00C21DBA" w:rsidRDefault="00C21DBA" w:rsidP="00C21DBA">
      <w:pPr>
        <w:shd w:val="clear" w:color="auto" w:fill="FFFFFF"/>
        <w:spacing w:after="300" w:line="240" w:lineRule="auto"/>
        <w:jc w:val="both"/>
        <w:rPr>
          <w:ins w:id="2641" w:author="Unknown"/>
          <w:rFonts w:ascii="Segoe UI" w:eastAsia="Times New Roman" w:hAnsi="Segoe UI" w:cs="Segoe UI"/>
          <w:color w:val="000000"/>
          <w:sz w:val="23"/>
          <w:szCs w:val="23"/>
        </w:rPr>
      </w:pPr>
      <w:ins w:id="2642" w:author="Unknown">
        <w:r w:rsidRPr="00C21DBA">
          <w:rPr>
            <w:rFonts w:ascii="Segoe UI" w:eastAsia="Times New Roman" w:hAnsi="Segoe UI" w:cs="Segoe UI"/>
            <w:b/>
            <w:bCs/>
            <w:color w:val="000000"/>
            <w:sz w:val="23"/>
          </w:rPr>
          <w:t>Answer:</w:t>
        </w:r>
        <w:r w:rsidRPr="00C21DBA">
          <w:rPr>
            <w:rFonts w:ascii="Segoe UI" w:eastAsia="Times New Roman" w:hAnsi="Segoe UI" w:cs="Segoe UI"/>
            <w:color w:val="000000"/>
            <w:sz w:val="23"/>
            <w:szCs w:val="23"/>
          </w:rPr>
          <w:t> Cloud computing is the availability of resources like data storage and computing requirements on-demand over the internet. The data is centrally located in huge data centres so that it is always available to the end users. All the services, infrastructure, software and platform are available as services stored on a shared computing environment. Some major players are AWS from Amazon, Azure from Microsoft and Google’s cloud platform.</w:t>
        </w:r>
      </w:ins>
    </w:p>
    <w:p w:rsidR="00C21DBA" w:rsidRPr="00C21DBA" w:rsidRDefault="00C21DBA" w:rsidP="00C21DBA">
      <w:pPr>
        <w:shd w:val="clear" w:color="auto" w:fill="FFFFFF"/>
        <w:spacing w:after="300" w:line="240" w:lineRule="auto"/>
        <w:jc w:val="both"/>
        <w:rPr>
          <w:ins w:id="2643" w:author="Unknown"/>
          <w:rFonts w:ascii="Segoe UI" w:eastAsia="Times New Roman" w:hAnsi="Segoe UI" w:cs="Segoe UI"/>
          <w:color w:val="000000"/>
          <w:sz w:val="23"/>
          <w:szCs w:val="23"/>
        </w:rPr>
      </w:pPr>
      <w:ins w:id="2644" w:author="Unknown">
        <w:r w:rsidRPr="00C21DBA">
          <w:rPr>
            <w:rFonts w:ascii="Segoe UI" w:eastAsia="Times New Roman" w:hAnsi="Segoe UI" w:cs="Segoe UI"/>
            <w:color w:val="000000"/>
            <w:sz w:val="23"/>
            <w:szCs w:val="23"/>
          </w:rPr>
          <w:t>For some of the subjective questions like the last one, you might know more but stick to a short answer unless you are asked for more details by the interviewer.</w:t>
        </w:r>
      </w:ins>
    </w:p>
    <w:p w:rsidR="00C21DBA" w:rsidRPr="00C21DBA" w:rsidRDefault="00C21DBA" w:rsidP="00C21DBA">
      <w:pPr>
        <w:shd w:val="clear" w:color="auto" w:fill="FFFFFF"/>
        <w:spacing w:after="300" w:line="240" w:lineRule="auto"/>
        <w:jc w:val="both"/>
        <w:rPr>
          <w:ins w:id="2645" w:author="Unknown"/>
          <w:rFonts w:ascii="Segoe UI" w:eastAsia="Times New Roman" w:hAnsi="Segoe UI" w:cs="Segoe UI"/>
          <w:color w:val="000000"/>
          <w:sz w:val="23"/>
          <w:szCs w:val="23"/>
        </w:rPr>
      </w:pPr>
      <w:ins w:id="2646" w:author="Unknown">
        <w:r w:rsidRPr="00C21DBA">
          <w:rPr>
            <w:rFonts w:ascii="Segoe UI" w:eastAsia="Times New Roman" w:hAnsi="Segoe UI" w:cs="Segoe UI"/>
            <w:color w:val="000000"/>
            <w:sz w:val="23"/>
            <w:szCs w:val="23"/>
          </w:rPr>
          <w:t>The questions can be tweaked but this is the overall gist. The questions are tricky and you have to be careful about understanding the questions clearly. The interview will be of average difficulty level and will test your subject knowledge as well as overall attitude towards work. Once you clear technical round, you could be taken to another technical round or an HR round. Some typical HR questions are –</w:t>
        </w:r>
      </w:ins>
    </w:p>
    <w:p w:rsidR="00C21DBA" w:rsidRPr="00C21DBA" w:rsidRDefault="00C21DBA" w:rsidP="00C21DBA">
      <w:pPr>
        <w:numPr>
          <w:ilvl w:val="0"/>
          <w:numId w:val="33"/>
        </w:numPr>
        <w:shd w:val="clear" w:color="auto" w:fill="FFFFFF"/>
        <w:spacing w:after="0" w:line="240" w:lineRule="auto"/>
        <w:rPr>
          <w:ins w:id="2647" w:author="Unknown"/>
          <w:rFonts w:ascii="Segoe UI" w:eastAsia="Times New Roman" w:hAnsi="Segoe UI" w:cs="Segoe UI"/>
          <w:color w:val="000000"/>
          <w:sz w:val="23"/>
          <w:szCs w:val="23"/>
        </w:rPr>
      </w:pPr>
      <w:ins w:id="2648" w:author="Unknown">
        <w:r w:rsidRPr="00C21DBA">
          <w:rPr>
            <w:rFonts w:ascii="Segoe UI" w:eastAsia="Times New Roman" w:hAnsi="Segoe UI" w:cs="Segoe UI"/>
            <w:color w:val="000000"/>
            <w:sz w:val="23"/>
            <w:szCs w:val="23"/>
          </w:rPr>
          <w:t>Tell me the most interesting thing about yourself.</w:t>
        </w:r>
      </w:ins>
    </w:p>
    <w:p w:rsidR="00C21DBA" w:rsidRPr="00C21DBA" w:rsidRDefault="00C21DBA" w:rsidP="00C21DBA">
      <w:pPr>
        <w:numPr>
          <w:ilvl w:val="0"/>
          <w:numId w:val="33"/>
        </w:numPr>
        <w:shd w:val="clear" w:color="auto" w:fill="FFFFFF"/>
        <w:spacing w:after="0" w:line="240" w:lineRule="auto"/>
        <w:rPr>
          <w:ins w:id="2649" w:author="Unknown"/>
          <w:rFonts w:ascii="Segoe UI" w:eastAsia="Times New Roman" w:hAnsi="Segoe UI" w:cs="Segoe UI"/>
          <w:color w:val="000000"/>
          <w:sz w:val="23"/>
          <w:szCs w:val="23"/>
        </w:rPr>
      </w:pPr>
      <w:ins w:id="2650" w:author="Unknown">
        <w:r w:rsidRPr="00C21DBA">
          <w:rPr>
            <w:rFonts w:ascii="Segoe UI" w:eastAsia="Times New Roman" w:hAnsi="Segoe UI" w:cs="Segoe UI"/>
            <w:color w:val="000000"/>
            <w:sz w:val="23"/>
            <w:szCs w:val="23"/>
          </w:rPr>
          <w:t>General questions about your hobbies and interests.</w:t>
        </w:r>
      </w:ins>
    </w:p>
    <w:p w:rsidR="00C21DBA" w:rsidRPr="00C21DBA" w:rsidRDefault="00C21DBA" w:rsidP="00C21DBA">
      <w:pPr>
        <w:numPr>
          <w:ilvl w:val="0"/>
          <w:numId w:val="33"/>
        </w:numPr>
        <w:shd w:val="clear" w:color="auto" w:fill="FFFFFF"/>
        <w:spacing w:after="0" w:line="240" w:lineRule="auto"/>
        <w:rPr>
          <w:ins w:id="2651" w:author="Unknown"/>
          <w:rFonts w:ascii="Segoe UI" w:eastAsia="Times New Roman" w:hAnsi="Segoe UI" w:cs="Segoe UI"/>
          <w:color w:val="000000"/>
          <w:sz w:val="23"/>
          <w:szCs w:val="23"/>
        </w:rPr>
      </w:pPr>
      <w:ins w:id="2652" w:author="Unknown">
        <w:r w:rsidRPr="00C21DBA">
          <w:rPr>
            <w:rFonts w:ascii="Segoe UI" w:eastAsia="Times New Roman" w:hAnsi="Segoe UI" w:cs="Segoe UI"/>
            <w:color w:val="000000"/>
            <w:sz w:val="23"/>
            <w:szCs w:val="23"/>
          </w:rPr>
          <w:t>What do you know about TCS?</w:t>
        </w:r>
      </w:ins>
    </w:p>
    <w:p w:rsidR="00C21DBA" w:rsidRPr="00C21DBA" w:rsidRDefault="00C21DBA" w:rsidP="00C21DBA">
      <w:pPr>
        <w:shd w:val="clear" w:color="auto" w:fill="FFFFFF"/>
        <w:spacing w:after="300" w:line="240" w:lineRule="auto"/>
        <w:jc w:val="both"/>
        <w:rPr>
          <w:ins w:id="2653" w:author="Unknown"/>
          <w:rFonts w:ascii="Segoe UI" w:eastAsia="Times New Roman" w:hAnsi="Segoe UI" w:cs="Segoe UI"/>
          <w:color w:val="000000"/>
          <w:sz w:val="23"/>
          <w:szCs w:val="23"/>
        </w:rPr>
      </w:pPr>
      <w:ins w:id="2654" w:author="Unknown">
        <w:r w:rsidRPr="00C21DBA">
          <w:rPr>
            <w:rFonts w:ascii="Segoe UI" w:eastAsia="Times New Roman" w:hAnsi="Segoe UI" w:cs="Segoe UI"/>
            <w:color w:val="000000"/>
            <w:sz w:val="23"/>
            <w:szCs w:val="23"/>
          </w:rPr>
          <w:t>For this question, read through TCS website, their recent achievements, their position in the global market and their vision and mission.</w:t>
        </w:r>
      </w:ins>
    </w:p>
    <w:p w:rsidR="00C21DBA" w:rsidRPr="00C21DBA" w:rsidRDefault="00C21DBA" w:rsidP="00C21DBA">
      <w:pPr>
        <w:numPr>
          <w:ilvl w:val="0"/>
          <w:numId w:val="34"/>
        </w:numPr>
        <w:shd w:val="clear" w:color="auto" w:fill="FFFFFF"/>
        <w:spacing w:after="0" w:line="240" w:lineRule="auto"/>
        <w:rPr>
          <w:ins w:id="2655" w:author="Unknown"/>
          <w:rFonts w:ascii="Segoe UI" w:eastAsia="Times New Roman" w:hAnsi="Segoe UI" w:cs="Segoe UI"/>
          <w:color w:val="000000"/>
          <w:sz w:val="23"/>
          <w:szCs w:val="23"/>
        </w:rPr>
      </w:pPr>
      <w:ins w:id="2656" w:author="Unknown">
        <w:r w:rsidRPr="00C21DBA">
          <w:rPr>
            <w:rFonts w:ascii="Segoe UI" w:eastAsia="Times New Roman" w:hAnsi="Segoe UI" w:cs="Segoe UI"/>
            <w:color w:val="000000"/>
            <w:sz w:val="23"/>
            <w:szCs w:val="23"/>
          </w:rPr>
          <w:lastRenderedPageBreak/>
          <w:t>Do you like programming? (If you are not from CS background). Why did you choose IT line for career and not your core subject?</w:t>
        </w:r>
      </w:ins>
    </w:p>
    <w:p w:rsidR="00C21DBA" w:rsidRPr="00C21DBA" w:rsidRDefault="00C21DBA" w:rsidP="00C21DBA">
      <w:pPr>
        <w:numPr>
          <w:ilvl w:val="0"/>
          <w:numId w:val="34"/>
        </w:numPr>
        <w:shd w:val="clear" w:color="auto" w:fill="FFFFFF"/>
        <w:spacing w:after="0" w:line="240" w:lineRule="auto"/>
        <w:rPr>
          <w:ins w:id="2657" w:author="Unknown"/>
          <w:rFonts w:ascii="Segoe UI" w:eastAsia="Times New Roman" w:hAnsi="Segoe UI" w:cs="Segoe UI"/>
          <w:color w:val="000000"/>
          <w:sz w:val="23"/>
          <w:szCs w:val="23"/>
        </w:rPr>
      </w:pPr>
      <w:ins w:id="2658" w:author="Unknown">
        <w:r w:rsidRPr="00C21DBA">
          <w:rPr>
            <w:rFonts w:ascii="Segoe UI" w:eastAsia="Times New Roman" w:hAnsi="Segoe UI" w:cs="Segoe UI"/>
            <w:color w:val="000000"/>
            <w:sz w:val="23"/>
            <w:szCs w:val="23"/>
          </w:rPr>
          <w:t>What are your strengths and weaknesses?</w:t>
        </w:r>
      </w:ins>
    </w:p>
    <w:p w:rsidR="00C21DBA" w:rsidRPr="00C21DBA" w:rsidRDefault="00C21DBA" w:rsidP="00C21DBA">
      <w:pPr>
        <w:numPr>
          <w:ilvl w:val="0"/>
          <w:numId w:val="34"/>
        </w:numPr>
        <w:shd w:val="clear" w:color="auto" w:fill="FFFFFF"/>
        <w:spacing w:after="0" w:line="240" w:lineRule="auto"/>
        <w:rPr>
          <w:ins w:id="2659" w:author="Unknown"/>
          <w:rFonts w:ascii="Segoe UI" w:eastAsia="Times New Roman" w:hAnsi="Segoe UI" w:cs="Segoe UI"/>
          <w:color w:val="000000"/>
          <w:sz w:val="23"/>
          <w:szCs w:val="23"/>
        </w:rPr>
      </w:pPr>
      <w:ins w:id="2660" w:author="Unknown">
        <w:r w:rsidRPr="00C21DBA">
          <w:rPr>
            <w:rFonts w:ascii="Segoe UI" w:eastAsia="Times New Roman" w:hAnsi="Segoe UI" w:cs="Segoe UI"/>
            <w:color w:val="000000"/>
            <w:sz w:val="23"/>
            <w:szCs w:val="23"/>
          </w:rPr>
          <w:t>Can you work in shifts? Will you be able to relocate?</w:t>
        </w:r>
      </w:ins>
    </w:p>
    <w:p w:rsidR="00C21DBA" w:rsidRPr="00C21DBA" w:rsidRDefault="00C21DBA" w:rsidP="00C21DBA">
      <w:pPr>
        <w:numPr>
          <w:ilvl w:val="0"/>
          <w:numId w:val="34"/>
        </w:numPr>
        <w:shd w:val="clear" w:color="auto" w:fill="FFFFFF"/>
        <w:spacing w:after="0" w:line="240" w:lineRule="auto"/>
        <w:rPr>
          <w:ins w:id="2661" w:author="Unknown"/>
          <w:rFonts w:ascii="Segoe UI" w:eastAsia="Times New Roman" w:hAnsi="Segoe UI" w:cs="Segoe UI"/>
          <w:color w:val="000000"/>
          <w:sz w:val="23"/>
          <w:szCs w:val="23"/>
        </w:rPr>
      </w:pPr>
      <w:ins w:id="2662" w:author="Unknown">
        <w:r w:rsidRPr="00C21DBA">
          <w:rPr>
            <w:rFonts w:ascii="Segoe UI" w:eastAsia="Times New Roman" w:hAnsi="Segoe UI" w:cs="Segoe UI"/>
            <w:color w:val="000000"/>
            <w:sz w:val="23"/>
            <w:szCs w:val="23"/>
          </w:rPr>
          <w:t>If your manager asks you to do a task you do not like (or is against your ethical principles), but promises you a hike or promotion based on that, will you do it? If yes, why? If no, how would you avoid it?</w:t>
        </w:r>
      </w:ins>
    </w:p>
    <w:p w:rsidR="00C21DBA" w:rsidRPr="00C21DBA" w:rsidRDefault="00C21DBA" w:rsidP="00C21DBA">
      <w:pPr>
        <w:numPr>
          <w:ilvl w:val="0"/>
          <w:numId w:val="34"/>
        </w:numPr>
        <w:shd w:val="clear" w:color="auto" w:fill="FFFFFF"/>
        <w:spacing w:after="0" w:line="240" w:lineRule="auto"/>
        <w:rPr>
          <w:ins w:id="2663" w:author="Unknown"/>
          <w:rFonts w:ascii="Segoe UI" w:eastAsia="Times New Roman" w:hAnsi="Segoe UI" w:cs="Segoe UI"/>
          <w:color w:val="000000"/>
          <w:sz w:val="23"/>
          <w:szCs w:val="23"/>
        </w:rPr>
      </w:pPr>
      <w:ins w:id="2664" w:author="Unknown">
        <w:r w:rsidRPr="00C21DBA">
          <w:rPr>
            <w:rFonts w:ascii="Segoe UI" w:eastAsia="Times New Roman" w:hAnsi="Segoe UI" w:cs="Segoe UI"/>
            <w:color w:val="000000"/>
            <w:sz w:val="23"/>
            <w:szCs w:val="23"/>
          </w:rPr>
          <w:t>Do you have any other offers in hand?</w:t>
        </w:r>
      </w:ins>
    </w:p>
    <w:p w:rsidR="00C21DBA" w:rsidRPr="00C21DBA" w:rsidRDefault="00C21DBA" w:rsidP="00C21DBA">
      <w:pPr>
        <w:numPr>
          <w:ilvl w:val="0"/>
          <w:numId w:val="34"/>
        </w:numPr>
        <w:shd w:val="clear" w:color="auto" w:fill="FFFFFF"/>
        <w:spacing w:after="0" w:line="240" w:lineRule="auto"/>
        <w:rPr>
          <w:ins w:id="2665" w:author="Unknown"/>
          <w:rFonts w:ascii="Segoe UI" w:eastAsia="Times New Roman" w:hAnsi="Segoe UI" w:cs="Segoe UI"/>
          <w:color w:val="000000"/>
          <w:sz w:val="23"/>
          <w:szCs w:val="23"/>
        </w:rPr>
      </w:pPr>
      <w:ins w:id="2666" w:author="Unknown">
        <w:r w:rsidRPr="00C21DBA">
          <w:rPr>
            <w:rFonts w:ascii="Segoe UI" w:eastAsia="Times New Roman" w:hAnsi="Segoe UI" w:cs="Segoe UI"/>
            <w:color w:val="000000"/>
            <w:sz w:val="23"/>
            <w:szCs w:val="23"/>
          </w:rPr>
          <w:t>If you are the leader of your project, what qualities do you think you should possess?</w:t>
        </w:r>
      </w:ins>
    </w:p>
    <w:p w:rsidR="00C21DBA" w:rsidRPr="00C21DBA" w:rsidRDefault="00C21DBA" w:rsidP="00C21DBA">
      <w:pPr>
        <w:numPr>
          <w:ilvl w:val="0"/>
          <w:numId w:val="34"/>
        </w:numPr>
        <w:shd w:val="clear" w:color="auto" w:fill="FFFFFF"/>
        <w:spacing w:after="0" w:line="240" w:lineRule="auto"/>
        <w:rPr>
          <w:ins w:id="2667" w:author="Unknown"/>
          <w:rFonts w:ascii="Segoe UI" w:eastAsia="Times New Roman" w:hAnsi="Segoe UI" w:cs="Segoe UI"/>
          <w:color w:val="000000"/>
          <w:sz w:val="23"/>
          <w:szCs w:val="23"/>
        </w:rPr>
      </w:pPr>
      <w:ins w:id="2668" w:author="Unknown">
        <w:r w:rsidRPr="00C21DBA">
          <w:rPr>
            <w:rFonts w:ascii="Segoe UI" w:eastAsia="Times New Roman" w:hAnsi="Segoe UI" w:cs="Segoe UI"/>
            <w:color w:val="000000"/>
            <w:sz w:val="23"/>
            <w:szCs w:val="23"/>
          </w:rPr>
          <w:t>If the status of your project is red (danger), how would you motivate your team to work more without getting stressed out?</w:t>
        </w:r>
      </w:ins>
    </w:p>
    <w:p w:rsidR="00C21DBA" w:rsidRPr="00C21DBA" w:rsidRDefault="00C21DBA" w:rsidP="00C21DBA">
      <w:pPr>
        <w:shd w:val="clear" w:color="auto" w:fill="FFFFFF"/>
        <w:spacing w:after="300" w:line="240" w:lineRule="auto"/>
        <w:jc w:val="both"/>
        <w:rPr>
          <w:ins w:id="2669" w:author="Unknown"/>
          <w:rFonts w:ascii="Segoe UI" w:eastAsia="Times New Roman" w:hAnsi="Segoe UI" w:cs="Segoe UI"/>
          <w:color w:val="000000"/>
          <w:sz w:val="23"/>
          <w:szCs w:val="23"/>
        </w:rPr>
      </w:pPr>
      <w:ins w:id="2670" w:author="Unknown">
        <w:r w:rsidRPr="00C21DBA">
          <w:rPr>
            <w:rFonts w:ascii="Segoe UI" w:eastAsia="Times New Roman" w:hAnsi="Segoe UI" w:cs="Segoe UI"/>
            <w:color w:val="000000"/>
            <w:sz w:val="23"/>
            <w:szCs w:val="23"/>
          </w:rPr>
          <w:t>Some of these questions are subjective and there is no right or wrong answer as long as you have a justification for the same. These will be a test of your patience, handling stress and tough situations at work.</w:t>
        </w:r>
      </w:ins>
    </w:p>
    <w:p w:rsidR="00C21DBA" w:rsidRPr="00C21DBA" w:rsidRDefault="00C21DBA" w:rsidP="00C21DBA">
      <w:pPr>
        <w:shd w:val="clear" w:color="auto" w:fill="FFFFFF"/>
        <w:spacing w:before="100" w:beforeAutospacing="1" w:after="100" w:afterAutospacing="1" w:line="240" w:lineRule="auto"/>
        <w:outlineLvl w:val="2"/>
        <w:rPr>
          <w:ins w:id="2671" w:author="Unknown"/>
          <w:rFonts w:ascii="Arial" w:eastAsia="Times New Roman" w:hAnsi="Arial" w:cs="Arial"/>
          <w:b/>
          <w:bCs/>
          <w:color w:val="222222"/>
          <w:sz w:val="27"/>
          <w:szCs w:val="27"/>
        </w:rPr>
      </w:pPr>
      <w:ins w:id="2672" w:author="Unknown">
        <w:r w:rsidRPr="00C21DBA">
          <w:rPr>
            <w:rFonts w:ascii="Arial" w:eastAsia="Times New Roman" w:hAnsi="Arial" w:cs="Arial"/>
            <w:b/>
            <w:bCs/>
            <w:color w:val="222222"/>
            <w:sz w:val="27"/>
            <w:szCs w:val="27"/>
          </w:rPr>
          <w:t>Final word</w:t>
        </w:r>
      </w:ins>
    </w:p>
    <w:p w:rsidR="00C21DBA" w:rsidRPr="00C21DBA" w:rsidRDefault="00C21DBA" w:rsidP="00C21DBA">
      <w:pPr>
        <w:shd w:val="clear" w:color="auto" w:fill="FFFFFF"/>
        <w:spacing w:after="300" w:line="240" w:lineRule="auto"/>
        <w:jc w:val="both"/>
        <w:rPr>
          <w:ins w:id="2673" w:author="Unknown"/>
          <w:rFonts w:ascii="Segoe UI" w:eastAsia="Times New Roman" w:hAnsi="Segoe UI" w:cs="Segoe UI"/>
          <w:color w:val="000000"/>
          <w:sz w:val="23"/>
          <w:szCs w:val="23"/>
        </w:rPr>
      </w:pPr>
      <w:ins w:id="2674" w:author="Unknown">
        <w:r w:rsidRPr="00C21DBA">
          <w:rPr>
            <w:rFonts w:ascii="Segoe UI" w:eastAsia="Times New Roman" w:hAnsi="Segoe UI" w:cs="Segoe UI"/>
            <w:color w:val="000000"/>
            <w:sz w:val="23"/>
            <w:szCs w:val="23"/>
          </w:rPr>
          <w:t>You will find loads of overwhelming information on the internet. Different candidates have different experiences and they share it on the net. But the key is to be well-prepared with what you have written in your resume and to accept if you do not know any of the answers. There is no shortcut to clearing TCS interview. If you don’t know one answer, don’t get nervous or confused, the interviewers judge you on overall performance and not just one or two questions. Be honest, be confident and most importantly, be cool, so that you can remember the answers you have prepared. All the best!</w:t>
        </w:r>
      </w:ins>
    </w:p>
    <w:p w:rsidR="00C21DBA" w:rsidRDefault="00C21DBA"/>
    <w:sectPr w:rsidR="00C21D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59D7"/>
    <w:multiLevelType w:val="multilevel"/>
    <w:tmpl w:val="B86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94BA0"/>
    <w:multiLevelType w:val="multilevel"/>
    <w:tmpl w:val="F41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112DC"/>
    <w:multiLevelType w:val="multilevel"/>
    <w:tmpl w:val="66C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D7BE2"/>
    <w:multiLevelType w:val="multilevel"/>
    <w:tmpl w:val="DFA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F5268"/>
    <w:multiLevelType w:val="multilevel"/>
    <w:tmpl w:val="48E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F2F47"/>
    <w:multiLevelType w:val="multilevel"/>
    <w:tmpl w:val="051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63EC0"/>
    <w:multiLevelType w:val="multilevel"/>
    <w:tmpl w:val="2D4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4495C"/>
    <w:multiLevelType w:val="multilevel"/>
    <w:tmpl w:val="0BD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F1511"/>
    <w:multiLevelType w:val="multilevel"/>
    <w:tmpl w:val="E21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FA07BB"/>
    <w:multiLevelType w:val="multilevel"/>
    <w:tmpl w:val="6BB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C20E5"/>
    <w:multiLevelType w:val="multilevel"/>
    <w:tmpl w:val="71D8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8782D"/>
    <w:multiLevelType w:val="multilevel"/>
    <w:tmpl w:val="183C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02267"/>
    <w:multiLevelType w:val="multilevel"/>
    <w:tmpl w:val="248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FA6066"/>
    <w:multiLevelType w:val="multilevel"/>
    <w:tmpl w:val="E0B0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A33ED8"/>
    <w:multiLevelType w:val="multilevel"/>
    <w:tmpl w:val="2CC2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C4290"/>
    <w:multiLevelType w:val="multilevel"/>
    <w:tmpl w:val="9D7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75D6D"/>
    <w:multiLevelType w:val="multilevel"/>
    <w:tmpl w:val="E2D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67772"/>
    <w:multiLevelType w:val="multilevel"/>
    <w:tmpl w:val="4E8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307FA"/>
    <w:multiLevelType w:val="multilevel"/>
    <w:tmpl w:val="4D8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9C1527"/>
    <w:multiLevelType w:val="multilevel"/>
    <w:tmpl w:val="57C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51099"/>
    <w:multiLevelType w:val="multilevel"/>
    <w:tmpl w:val="DC3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B467E"/>
    <w:multiLevelType w:val="multilevel"/>
    <w:tmpl w:val="19D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4F6830"/>
    <w:multiLevelType w:val="multilevel"/>
    <w:tmpl w:val="78E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260FA0"/>
    <w:multiLevelType w:val="multilevel"/>
    <w:tmpl w:val="5A5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0B5121"/>
    <w:multiLevelType w:val="multilevel"/>
    <w:tmpl w:val="6C9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4A079B"/>
    <w:multiLevelType w:val="multilevel"/>
    <w:tmpl w:val="F7BE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076C03"/>
    <w:multiLevelType w:val="multilevel"/>
    <w:tmpl w:val="F6E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590BAD"/>
    <w:multiLevelType w:val="multilevel"/>
    <w:tmpl w:val="38A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AD126E"/>
    <w:multiLevelType w:val="multilevel"/>
    <w:tmpl w:val="7D7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963E3C"/>
    <w:multiLevelType w:val="multilevel"/>
    <w:tmpl w:val="A12A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A454CD"/>
    <w:multiLevelType w:val="multilevel"/>
    <w:tmpl w:val="0CD0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AC7D75"/>
    <w:multiLevelType w:val="multilevel"/>
    <w:tmpl w:val="811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EF5D62"/>
    <w:multiLevelType w:val="multilevel"/>
    <w:tmpl w:val="7CE8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975487"/>
    <w:multiLevelType w:val="multilevel"/>
    <w:tmpl w:val="0E80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1"/>
  </w:num>
  <w:num w:numId="4">
    <w:abstractNumId w:val="6"/>
  </w:num>
  <w:num w:numId="5">
    <w:abstractNumId w:val="4"/>
  </w:num>
  <w:num w:numId="6">
    <w:abstractNumId w:val="8"/>
  </w:num>
  <w:num w:numId="7">
    <w:abstractNumId w:val="22"/>
  </w:num>
  <w:num w:numId="8">
    <w:abstractNumId w:val="20"/>
  </w:num>
  <w:num w:numId="9">
    <w:abstractNumId w:val="27"/>
  </w:num>
  <w:num w:numId="10">
    <w:abstractNumId w:val="30"/>
  </w:num>
  <w:num w:numId="11">
    <w:abstractNumId w:val="0"/>
  </w:num>
  <w:num w:numId="12">
    <w:abstractNumId w:val="29"/>
  </w:num>
  <w:num w:numId="13">
    <w:abstractNumId w:val="10"/>
  </w:num>
  <w:num w:numId="14">
    <w:abstractNumId w:val="15"/>
  </w:num>
  <w:num w:numId="15">
    <w:abstractNumId w:val="24"/>
  </w:num>
  <w:num w:numId="16">
    <w:abstractNumId w:val="18"/>
  </w:num>
  <w:num w:numId="17">
    <w:abstractNumId w:val="9"/>
  </w:num>
  <w:num w:numId="18">
    <w:abstractNumId w:val="16"/>
  </w:num>
  <w:num w:numId="19">
    <w:abstractNumId w:val="7"/>
  </w:num>
  <w:num w:numId="20">
    <w:abstractNumId w:val="32"/>
  </w:num>
  <w:num w:numId="21">
    <w:abstractNumId w:val="26"/>
  </w:num>
  <w:num w:numId="22">
    <w:abstractNumId w:val="1"/>
  </w:num>
  <w:num w:numId="23">
    <w:abstractNumId w:val="13"/>
  </w:num>
  <w:num w:numId="24">
    <w:abstractNumId w:val="5"/>
  </w:num>
  <w:num w:numId="25">
    <w:abstractNumId w:val="17"/>
  </w:num>
  <w:num w:numId="26">
    <w:abstractNumId w:val="19"/>
  </w:num>
  <w:num w:numId="27">
    <w:abstractNumId w:val="33"/>
  </w:num>
  <w:num w:numId="28">
    <w:abstractNumId w:val="23"/>
  </w:num>
  <w:num w:numId="29">
    <w:abstractNumId w:val="28"/>
  </w:num>
  <w:num w:numId="30">
    <w:abstractNumId w:val="2"/>
  </w:num>
  <w:num w:numId="31">
    <w:abstractNumId w:val="3"/>
  </w:num>
  <w:num w:numId="32">
    <w:abstractNumId w:val="31"/>
  </w:num>
  <w:num w:numId="33">
    <w:abstractNumId w:val="25"/>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7C42"/>
    <w:rsid w:val="00B07C42"/>
    <w:rsid w:val="00C21D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7C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C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7C42"/>
    <w:rPr>
      <w:color w:val="0000FF"/>
      <w:u w:val="single"/>
    </w:rPr>
  </w:style>
  <w:style w:type="character" w:customStyle="1" w:styleId="Heading2Char">
    <w:name w:val="Heading 2 Char"/>
    <w:basedOn w:val="DefaultParagraphFont"/>
    <w:link w:val="Heading2"/>
    <w:uiPriority w:val="9"/>
    <w:rsid w:val="00B07C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C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C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7C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C42"/>
    <w:rPr>
      <w:b/>
      <w:bCs/>
    </w:rPr>
  </w:style>
  <w:style w:type="paragraph" w:styleId="HTMLPreformatted">
    <w:name w:val="HTML Preformatted"/>
    <w:basedOn w:val="Normal"/>
    <w:link w:val="HTMLPreformattedChar"/>
    <w:uiPriority w:val="99"/>
    <w:semiHidden/>
    <w:unhideWhenUsed/>
    <w:rsid w:val="00B0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C42"/>
    <w:rPr>
      <w:rFonts w:ascii="Courier New" w:eastAsia="Times New Roman" w:hAnsi="Courier New" w:cs="Courier New"/>
      <w:sz w:val="20"/>
      <w:szCs w:val="20"/>
    </w:rPr>
  </w:style>
  <w:style w:type="character" w:customStyle="1" w:styleId="ez-toc-section">
    <w:name w:val="ez-toc-section"/>
    <w:basedOn w:val="DefaultParagraphFont"/>
    <w:rsid w:val="00C21DBA"/>
  </w:style>
</w:styles>
</file>

<file path=word/webSettings.xml><?xml version="1.0" encoding="utf-8"?>
<w:webSettings xmlns:r="http://schemas.openxmlformats.org/officeDocument/2006/relationships" xmlns:w="http://schemas.openxmlformats.org/wordprocessingml/2006/main">
  <w:divs>
    <w:div w:id="1020661235">
      <w:bodyDiv w:val="1"/>
      <w:marLeft w:val="0"/>
      <w:marRight w:val="0"/>
      <w:marTop w:val="0"/>
      <w:marBottom w:val="0"/>
      <w:divBdr>
        <w:top w:val="none" w:sz="0" w:space="0" w:color="auto"/>
        <w:left w:val="none" w:sz="0" w:space="0" w:color="auto"/>
        <w:bottom w:val="none" w:sz="0" w:space="0" w:color="auto"/>
        <w:right w:val="none" w:sz="0" w:space="0" w:color="auto"/>
      </w:divBdr>
      <w:divsChild>
        <w:div w:id="2008556147">
          <w:marLeft w:val="0"/>
          <w:marRight w:val="0"/>
          <w:marTop w:val="0"/>
          <w:marBottom w:val="240"/>
          <w:divBdr>
            <w:top w:val="single" w:sz="6" w:space="8" w:color="E4E4E4"/>
            <w:left w:val="single" w:sz="6" w:space="8" w:color="E4E4E4"/>
            <w:bottom w:val="single" w:sz="6" w:space="8" w:color="E4E4E4"/>
            <w:right w:val="single" w:sz="6" w:space="8" w:color="E4E4E4"/>
          </w:divBdr>
        </w:div>
        <w:div w:id="24409412">
          <w:marLeft w:val="0"/>
          <w:marRight w:val="0"/>
          <w:marTop w:val="450"/>
          <w:marBottom w:val="450"/>
          <w:divBdr>
            <w:top w:val="none" w:sz="0" w:space="0" w:color="auto"/>
            <w:left w:val="none" w:sz="0" w:space="0" w:color="auto"/>
            <w:bottom w:val="none" w:sz="0" w:space="0" w:color="auto"/>
            <w:right w:val="none" w:sz="0" w:space="0" w:color="auto"/>
          </w:divBdr>
          <w:divsChild>
            <w:div w:id="9694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824">
      <w:bodyDiv w:val="1"/>
      <w:marLeft w:val="0"/>
      <w:marRight w:val="0"/>
      <w:marTop w:val="0"/>
      <w:marBottom w:val="0"/>
      <w:divBdr>
        <w:top w:val="none" w:sz="0" w:space="0" w:color="auto"/>
        <w:left w:val="none" w:sz="0" w:space="0" w:color="auto"/>
        <w:bottom w:val="none" w:sz="0" w:space="0" w:color="auto"/>
        <w:right w:val="none" w:sz="0" w:space="0" w:color="auto"/>
      </w:divBdr>
    </w:div>
    <w:div w:id="2007127376">
      <w:bodyDiv w:val="1"/>
      <w:marLeft w:val="0"/>
      <w:marRight w:val="0"/>
      <w:marTop w:val="0"/>
      <w:marBottom w:val="0"/>
      <w:divBdr>
        <w:top w:val="none" w:sz="0" w:space="0" w:color="auto"/>
        <w:left w:val="none" w:sz="0" w:space="0" w:color="auto"/>
        <w:bottom w:val="none" w:sz="0" w:space="0" w:color="auto"/>
        <w:right w:val="none" w:sz="0" w:space="0" w:color="auto"/>
      </w:divBdr>
    </w:div>
    <w:div w:id="2103139169">
      <w:bodyDiv w:val="1"/>
      <w:marLeft w:val="0"/>
      <w:marRight w:val="0"/>
      <w:marTop w:val="0"/>
      <w:marBottom w:val="0"/>
      <w:divBdr>
        <w:top w:val="none" w:sz="0" w:space="0" w:color="auto"/>
        <w:left w:val="none" w:sz="0" w:space="0" w:color="auto"/>
        <w:bottom w:val="none" w:sz="0" w:space="0" w:color="auto"/>
        <w:right w:val="none" w:sz="0" w:space="0" w:color="auto"/>
      </w:divBdr>
      <w:divsChild>
        <w:div w:id="873807118">
          <w:marLeft w:val="0"/>
          <w:marRight w:val="0"/>
          <w:marTop w:val="0"/>
          <w:marBottom w:val="240"/>
          <w:divBdr>
            <w:top w:val="single" w:sz="6" w:space="8" w:color="E4E4E4"/>
            <w:left w:val="single" w:sz="6" w:space="8" w:color="E4E4E4"/>
            <w:bottom w:val="single" w:sz="6" w:space="8" w:color="E4E4E4"/>
            <w:right w:val="single" w:sz="6" w:space="8" w:color="E4E4E4"/>
          </w:divBdr>
        </w:div>
        <w:div w:id="812066355">
          <w:marLeft w:val="0"/>
          <w:marRight w:val="0"/>
          <w:marTop w:val="450"/>
          <w:marBottom w:val="450"/>
          <w:divBdr>
            <w:top w:val="none" w:sz="0" w:space="0" w:color="auto"/>
            <w:left w:val="none" w:sz="0" w:space="0" w:color="auto"/>
            <w:bottom w:val="none" w:sz="0" w:space="0" w:color="auto"/>
            <w:right w:val="none" w:sz="0" w:space="0" w:color="auto"/>
          </w:divBdr>
          <w:divsChild>
            <w:div w:id="1670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ackr.io/blog/infosys-interview-questions" TargetMode="External"/><Relationship Id="rId117" Type="http://schemas.openxmlformats.org/officeDocument/2006/relationships/hyperlink" Target="https://hackr.io/blog/tcs-interview-questions" TargetMode="External"/><Relationship Id="rId21" Type="http://schemas.openxmlformats.org/officeDocument/2006/relationships/hyperlink" Target="https://hackr.io/blog/infosys-interview-questions" TargetMode="External"/><Relationship Id="rId42" Type="http://schemas.openxmlformats.org/officeDocument/2006/relationships/hyperlink" Target="https://hackr.io/blog/infosys-interview-questions" TargetMode="External"/><Relationship Id="rId47" Type="http://schemas.openxmlformats.org/officeDocument/2006/relationships/hyperlink" Target="https://hackr.io/blog/infosys-interview-questions" TargetMode="External"/><Relationship Id="rId63" Type="http://schemas.openxmlformats.org/officeDocument/2006/relationships/hyperlink" Target="https://hackr.io/blog/facebook-interview-questions" TargetMode="External"/><Relationship Id="rId68" Type="http://schemas.openxmlformats.org/officeDocument/2006/relationships/hyperlink" Target="https://hackr.io/blog/facebook-interview-questions" TargetMode="External"/><Relationship Id="rId84" Type="http://schemas.openxmlformats.org/officeDocument/2006/relationships/hyperlink" Target="https://hackr.io/blog/tcs-interview-questions" TargetMode="External"/><Relationship Id="rId89" Type="http://schemas.openxmlformats.org/officeDocument/2006/relationships/hyperlink" Target="https://hackr.io/blog/tcs-interview-questions" TargetMode="External"/><Relationship Id="rId112" Type="http://schemas.openxmlformats.org/officeDocument/2006/relationships/hyperlink" Target="https://hackr.io/blog/tcs-interview-questions" TargetMode="External"/><Relationship Id="rId16" Type="http://schemas.openxmlformats.org/officeDocument/2006/relationships/hyperlink" Target="https://hackr.io/blog/infosys-interview-questions" TargetMode="External"/><Relationship Id="rId107" Type="http://schemas.openxmlformats.org/officeDocument/2006/relationships/hyperlink" Target="https://hackr.io/blog/tcs-interview-questions" TargetMode="External"/><Relationship Id="rId11" Type="http://schemas.openxmlformats.org/officeDocument/2006/relationships/hyperlink" Target="https://hackr.io/blog/infosys-interview-questions" TargetMode="External"/><Relationship Id="rId32" Type="http://schemas.openxmlformats.org/officeDocument/2006/relationships/hyperlink" Target="https://hackr.io/blog/infosys-interview-questions" TargetMode="External"/><Relationship Id="rId37" Type="http://schemas.openxmlformats.org/officeDocument/2006/relationships/hyperlink" Target="https://hackr.io/blog/infosys-interview-questions" TargetMode="External"/><Relationship Id="rId53" Type="http://schemas.openxmlformats.org/officeDocument/2006/relationships/hyperlink" Target="https://hackr.io/blog/infosys-interview-questions" TargetMode="External"/><Relationship Id="rId58" Type="http://schemas.openxmlformats.org/officeDocument/2006/relationships/hyperlink" Target="https://hackr.io/blog/infosys-interview-questions" TargetMode="External"/><Relationship Id="rId74" Type="http://schemas.openxmlformats.org/officeDocument/2006/relationships/hyperlink" Target="https://hackr.io/blog/facebook-interview-questions" TargetMode="External"/><Relationship Id="rId79" Type="http://schemas.openxmlformats.org/officeDocument/2006/relationships/hyperlink" Target="https://hackr.io/blog/tcs-interview-questions" TargetMode="External"/><Relationship Id="rId102" Type="http://schemas.openxmlformats.org/officeDocument/2006/relationships/hyperlink" Target="https://hackr.io/blog/tcs-interview-questions" TargetMode="External"/><Relationship Id="rId123" Type="http://schemas.openxmlformats.org/officeDocument/2006/relationships/hyperlink" Target="https://hackr.io/blog/tcs-interview-questions" TargetMode="External"/><Relationship Id="rId128" Type="http://schemas.openxmlformats.org/officeDocument/2006/relationships/hyperlink" Target="https://hackr.io/blog/tcs-interview-questions" TargetMode="External"/><Relationship Id="rId5" Type="http://schemas.openxmlformats.org/officeDocument/2006/relationships/hyperlink" Target="https://hackr.io/blog/infosys-interview-questions" TargetMode="External"/><Relationship Id="rId90" Type="http://schemas.openxmlformats.org/officeDocument/2006/relationships/hyperlink" Target="https://hackr.io/blog/tcs-interview-questions" TargetMode="External"/><Relationship Id="rId95" Type="http://schemas.openxmlformats.org/officeDocument/2006/relationships/hyperlink" Target="https://hackr.io/blog/tcs-interview-questions" TargetMode="External"/><Relationship Id="rId19" Type="http://schemas.openxmlformats.org/officeDocument/2006/relationships/hyperlink" Target="https://hackr.io/blog/infosys-interview-questions" TargetMode="External"/><Relationship Id="rId14" Type="http://schemas.openxmlformats.org/officeDocument/2006/relationships/hyperlink" Target="https://hackr.io/blog/infosys-interview-questions" TargetMode="External"/><Relationship Id="rId22" Type="http://schemas.openxmlformats.org/officeDocument/2006/relationships/hyperlink" Target="https://hackr.io/blog/infosys-interview-questions" TargetMode="External"/><Relationship Id="rId27" Type="http://schemas.openxmlformats.org/officeDocument/2006/relationships/hyperlink" Target="https://hackr.io/blog/infosys-interview-questions" TargetMode="External"/><Relationship Id="rId30" Type="http://schemas.openxmlformats.org/officeDocument/2006/relationships/hyperlink" Target="https://hackr.io/blog/infosys-interview-questions" TargetMode="External"/><Relationship Id="rId35" Type="http://schemas.openxmlformats.org/officeDocument/2006/relationships/hyperlink" Target="https://hackr.io/blog/infosys-interview-questions" TargetMode="External"/><Relationship Id="rId43" Type="http://schemas.openxmlformats.org/officeDocument/2006/relationships/hyperlink" Target="https://hackr.io/blog/infosys-interview-questions" TargetMode="External"/><Relationship Id="rId48" Type="http://schemas.openxmlformats.org/officeDocument/2006/relationships/hyperlink" Target="https://hackr.io/blog/infosys-interview-questions" TargetMode="External"/><Relationship Id="rId56" Type="http://schemas.openxmlformats.org/officeDocument/2006/relationships/hyperlink" Target="https://hackr.io/blog/infosys-interview-questions" TargetMode="External"/><Relationship Id="rId64" Type="http://schemas.openxmlformats.org/officeDocument/2006/relationships/hyperlink" Target="https://hackr.io/blog/facebook-interview-questions" TargetMode="External"/><Relationship Id="rId69" Type="http://schemas.openxmlformats.org/officeDocument/2006/relationships/hyperlink" Target="https://hackr.io/blog/facebook-interview-questions" TargetMode="External"/><Relationship Id="rId77" Type="http://schemas.openxmlformats.org/officeDocument/2006/relationships/hyperlink" Target="https://hackr.io/blog/tcs-interview-questions" TargetMode="External"/><Relationship Id="rId100" Type="http://schemas.openxmlformats.org/officeDocument/2006/relationships/hyperlink" Target="https://hackr.io/blog/tcs-interview-questions" TargetMode="External"/><Relationship Id="rId105" Type="http://schemas.openxmlformats.org/officeDocument/2006/relationships/hyperlink" Target="https://hackr.io/blog/tcs-interview-questions" TargetMode="External"/><Relationship Id="rId113" Type="http://schemas.openxmlformats.org/officeDocument/2006/relationships/hyperlink" Target="https://hackr.io/blog/tcs-interview-questions" TargetMode="External"/><Relationship Id="rId118" Type="http://schemas.openxmlformats.org/officeDocument/2006/relationships/hyperlink" Target="https://hackr.io/blog/tcs-interview-questions" TargetMode="External"/><Relationship Id="rId126" Type="http://schemas.openxmlformats.org/officeDocument/2006/relationships/hyperlink" Target="https://hackr.io/blog/tcs-interview-questions" TargetMode="External"/><Relationship Id="rId8" Type="http://schemas.openxmlformats.org/officeDocument/2006/relationships/hyperlink" Target="https://hackr.io/blog/infosys-interview-questions" TargetMode="External"/><Relationship Id="rId51" Type="http://schemas.openxmlformats.org/officeDocument/2006/relationships/hyperlink" Target="https://hackr.io/blog/infosys-interview-questions" TargetMode="External"/><Relationship Id="rId72" Type="http://schemas.openxmlformats.org/officeDocument/2006/relationships/hyperlink" Target="https://hackr.io/blog/facebook-interview-questions" TargetMode="External"/><Relationship Id="rId80" Type="http://schemas.openxmlformats.org/officeDocument/2006/relationships/hyperlink" Target="https://hackr.io/blog/tcs-interview-questions" TargetMode="External"/><Relationship Id="rId85" Type="http://schemas.openxmlformats.org/officeDocument/2006/relationships/hyperlink" Target="https://hackr.io/blog/tcs-interview-questions" TargetMode="External"/><Relationship Id="rId93" Type="http://schemas.openxmlformats.org/officeDocument/2006/relationships/hyperlink" Target="https://hackr.io/blog/tcs-interview-questions" TargetMode="External"/><Relationship Id="rId98" Type="http://schemas.openxmlformats.org/officeDocument/2006/relationships/hyperlink" Target="https://hackr.io/blog/tcs-interview-questions" TargetMode="External"/><Relationship Id="rId121" Type="http://schemas.openxmlformats.org/officeDocument/2006/relationships/hyperlink" Target="https://hackr.io/blog/tcs-interview-questions" TargetMode="External"/><Relationship Id="rId3" Type="http://schemas.openxmlformats.org/officeDocument/2006/relationships/settings" Target="settings.xml"/><Relationship Id="rId12" Type="http://schemas.openxmlformats.org/officeDocument/2006/relationships/hyperlink" Target="https://hackr.io/blog/infosys-interview-questions" TargetMode="External"/><Relationship Id="rId17" Type="http://schemas.openxmlformats.org/officeDocument/2006/relationships/hyperlink" Target="https://hackr.io/blog/infosys-interview-questions" TargetMode="External"/><Relationship Id="rId25" Type="http://schemas.openxmlformats.org/officeDocument/2006/relationships/hyperlink" Target="https://hackr.io/blog/infosys-interview-questions" TargetMode="External"/><Relationship Id="rId33" Type="http://schemas.openxmlformats.org/officeDocument/2006/relationships/hyperlink" Target="https://hackr.io/blog/infosys-interview-questions" TargetMode="External"/><Relationship Id="rId38" Type="http://schemas.openxmlformats.org/officeDocument/2006/relationships/hyperlink" Target="https://hackr.io/blog/infosys-interview-questions" TargetMode="External"/><Relationship Id="rId46" Type="http://schemas.openxmlformats.org/officeDocument/2006/relationships/hyperlink" Target="https://hackr.io/blog/infosys-interview-questions" TargetMode="External"/><Relationship Id="rId59" Type="http://schemas.openxmlformats.org/officeDocument/2006/relationships/image" Target="media/image1.png"/><Relationship Id="rId67" Type="http://schemas.openxmlformats.org/officeDocument/2006/relationships/hyperlink" Target="https://hackr.io/blog/facebook-interview-questions" TargetMode="External"/><Relationship Id="rId103" Type="http://schemas.openxmlformats.org/officeDocument/2006/relationships/hyperlink" Target="https://hackr.io/blog/tcs-interview-questions" TargetMode="External"/><Relationship Id="rId108" Type="http://schemas.openxmlformats.org/officeDocument/2006/relationships/hyperlink" Target="https://hackr.io/blog/tcs-interview-questions" TargetMode="External"/><Relationship Id="rId116" Type="http://schemas.openxmlformats.org/officeDocument/2006/relationships/hyperlink" Target="https://hackr.io/blog/tcs-interview-questions" TargetMode="External"/><Relationship Id="rId124" Type="http://schemas.openxmlformats.org/officeDocument/2006/relationships/hyperlink" Target="https://hackr.io/blog/tcs-interview-questions" TargetMode="External"/><Relationship Id="rId129" Type="http://schemas.openxmlformats.org/officeDocument/2006/relationships/hyperlink" Target="https://hackr.io/blog/tcs-interview-questions" TargetMode="External"/><Relationship Id="rId20" Type="http://schemas.openxmlformats.org/officeDocument/2006/relationships/hyperlink" Target="https://hackr.io/blog/infosys-interview-questions" TargetMode="External"/><Relationship Id="rId41" Type="http://schemas.openxmlformats.org/officeDocument/2006/relationships/hyperlink" Target="https://hackr.io/blog/infosys-interview-questions" TargetMode="External"/><Relationship Id="rId54" Type="http://schemas.openxmlformats.org/officeDocument/2006/relationships/hyperlink" Target="https://hackr.io/blog/infosys-interview-questions" TargetMode="External"/><Relationship Id="rId62" Type="http://schemas.openxmlformats.org/officeDocument/2006/relationships/hyperlink" Target="https://hackr.io/blog/facebook-interview-questions" TargetMode="External"/><Relationship Id="rId70" Type="http://schemas.openxmlformats.org/officeDocument/2006/relationships/hyperlink" Target="https://hackr.io/blog/facebook-interview-questions" TargetMode="External"/><Relationship Id="rId75" Type="http://schemas.openxmlformats.org/officeDocument/2006/relationships/hyperlink" Target="https://hackr.io/blog/facebook-interview-questions" TargetMode="External"/><Relationship Id="rId83" Type="http://schemas.openxmlformats.org/officeDocument/2006/relationships/hyperlink" Target="https://hackr.io/blog/tcs-interview-questions" TargetMode="External"/><Relationship Id="rId88" Type="http://schemas.openxmlformats.org/officeDocument/2006/relationships/hyperlink" Target="https://hackr.io/blog/tcs-interview-questions" TargetMode="External"/><Relationship Id="rId91" Type="http://schemas.openxmlformats.org/officeDocument/2006/relationships/hyperlink" Target="https://hackr.io/blog/tcs-interview-questions" TargetMode="External"/><Relationship Id="rId96" Type="http://schemas.openxmlformats.org/officeDocument/2006/relationships/hyperlink" Target="https://hackr.io/blog/tcs-interview-questions" TargetMode="External"/><Relationship Id="rId111" Type="http://schemas.openxmlformats.org/officeDocument/2006/relationships/hyperlink" Target="https://hackr.io/blog/tcs-interview-questions"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ckr.io/blog/infosys-interview-questions" TargetMode="External"/><Relationship Id="rId15" Type="http://schemas.openxmlformats.org/officeDocument/2006/relationships/hyperlink" Target="https://hackr.io/blog/infosys-interview-questions" TargetMode="External"/><Relationship Id="rId23" Type="http://schemas.openxmlformats.org/officeDocument/2006/relationships/hyperlink" Target="https://hackr.io/blog/infosys-interview-questions" TargetMode="External"/><Relationship Id="rId28" Type="http://schemas.openxmlformats.org/officeDocument/2006/relationships/hyperlink" Target="https://hackr.io/blog/infosys-interview-questions" TargetMode="External"/><Relationship Id="rId36" Type="http://schemas.openxmlformats.org/officeDocument/2006/relationships/hyperlink" Target="https://hackr.io/blog/infosys-interview-questions" TargetMode="External"/><Relationship Id="rId49" Type="http://schemas.openxmlformats.org/officeDocument/2006/relationships/hyperlink" Target="https://hackr.io/blog/infosys-interview-questions" TargetMode="External"/><Relationship Id="rId57" Type="http://schemas.openxmlformats.org/officeDocument/2006/relationships/hyperlink" Target="https://hackr.io/blog/infosys-interview-questions" TargetMode="External"/><Relationship Id="rId106" Type="http://schemas.openxmlformats.org/officeDocument/2006/relationships/hyperlink" Target="https://hackr.io/blog/tcs-interview-questions" TargetMode="External"/><Relationship Id="rId114" Type="http://schemas.openxmlformats.org/officeDocument/2006/relationships/hyperlink" Target="https://hackr.io/blog/tcs-interview-questions" TargetMode="External"/><Relationship Id="rId119" Type="http://schemas.openxmlformats.org/officeDocument/2006/relationships/hyperlink" Target="https://hackr.io/blog/tcs-interview-questions" TargetMode="External"/><Relationship Id="rId127" Type="http://schemas.openxmlformats.org/officeDocument/2006/relationships/hyperlink" Target="https://hackr.io/blog/tcs-interview-questions" TargetMode="External"/><Relationship Id="rId10" Type="http://schemas.openxmlformats.org/officeDocument/2006/relationships/hyperlink" Target="https://hackr.io/blog/infosys-interview-questions" TargetMode="External"/><Relationship Id="rId31" Type="http://schemas.openxmlformats.org/officeDocument/2006/relationships/hyperlink" Target="https://hackr.io/blog/infosys-interview-questions" TargetMode="External"/><Relationship Id="rId44" Type="http://schemas.openxmlformats.org/officeDocument/2006/relationships/hyperlink" Target="https://hackr.io/blog/infosys-interview-questions" TargetMode="External"/><Relationship Id="rId52" Type="http://schemas.openxmlformats.org/officeDocument/2006/relationships/hyperlink" Target="https://hackr.io/blog/infosys-interview-questions" TargetMode="External"/><Relationship Id="rId60" Type="http://schemas.openxmlformats.org/officeDocument/2006/relationships/hyperlink" Target="https://hackr.io/blog/facebook-interview-questions" TargetMode="External"/><Relationship Id="rId65" Type="http://schemas.openxmlformats.org/officeDocument/2006/relationships/hyperlink" Target="https://hackr.io/blog/facebook-interview-questions" TargetMode="External"/><Relationship Id="rId73" Type="http://schemas.openxmlformats.org/officeDocument/2006/relationships/hyperlink" Target="https://hackr.io/blog/facebook-interview-questions" TargetMode="External"/><Relationship Id="rId78" Type="http://schemas.openxmlformats.org/officeDocument/2006/relationships/hyperlink" Target="https://hackr.io/blog/tcs-interview-questions" TargetMode="External"/><Relationship Id="rId81" Type="http://schemas.openxmlformats.org/officeDocument/2006/relationships/hyperlink" Target="https://hackr.io/blog/tcs-interview-questions" TargetMode="External"/><Relationship Id="rId86" Type="http://schemas.openxmlformats.org/officeDocument/2006/relationships/hyperlink" Target="https://hackr.io/blog/tcs-interview-questions" TargetMode="External"/><Relationship Id="rId94" Type="http://schemas.openxmlformats.org/officeDocument/2006/relationships/hyperlink" Target="https://hackr.io/blog/tcs-interview-questions" TargetMode="External"/><Relationship Id="rId99" Type="http://schemas.openxmlformats.org/officeDocument/2006/relationships/hyperlink" Target="https://hackr.io/blog/tcs-interview-questions" TargetMode="External"/><Relationship Id="rId101" Type="http://schemas.openxmlformats.org/officeDocument/2006/relationships/hyperlink" Target="https://hackr.io/blog/tcs-interview-questions" TargetMode="External"/><Relationship Id="rId122" Type="http://schemas.openxmlformats.org/officeDocument/2006/relationships/hyperlink" Target="https://hackr.io/blog/tcs-interview-questions" TargetMode="External"/><Relationship Id="rId130" Type="http://schemas.openxmlformats.org/officeDocument/2006/relationships/hyperlink" Target="https://hackr.io/blog/tcs-interview-questions" TargetMode="External"/><Relationship Id="rId4" Type="http://schemas.openxmlformats.org/officeDocument/2006/relationships/webSettings" Target="webSettings.xml"/><Relationship Id="rId9" Type="http://schemas.openxmlformats.org/officeDocument/2006/relationships/hyperlink" Target="https://hackr.io/blog/infosys-interview-questions" TargetMode="External"/><Relationship Id="rId13" Type="http://schemas.openxmlformats.org/officeDocument/2006/relationships/hyperlink" Target="https://hackr.io/blog/infosys-interview-questions" TargetMode="External"/><Relationship Id="rId18" Type="http://schemas.openxmlformats.org/officeDocument/2006/relationships/hyperlink" Target="https://hackr.io/blog/infosys-interview-questions" TargetMode="External"/><Relationship Id="rId39" Type="http://schemas.openxmlformats.org/officeDocument/2006/relationships/hyperlink" Target="https://hackr.io/blog/infosys-interview-questions" TargetMode="External"/><Relationship Id="rId109" Type="http://schemas.openxmlformats.org/officeDocument/2006/relationships/hyperlink" Target="https://hackr.io/blog/tcs-interview-questions" TargetMode="External"/><Relationship Id="rId34" Type="http://schemas.openxmlformats.org/officeDocument/2006/relationships/hyperlink" Target="https://hackr.io/blog/infosys-interview-questions" TargetMode="External"/><Relationship Id="rId50" Type="http://schemas.openxmlformats.org/officeDocument/2006/relationships/hyperlink" Target="https://hackr.io/blog/infosys-interview-questions" TargetMode="External"/><Relationship Id="rId55" Type="http://schemas.openxmlformats.org/officeDocument/2006/relationships/hyperlink" Target="https://hackr.io/blog/infosys-interview-questions" TargetMode="External"/><Relationship Id="rId76" Type="http://schemas.openxmlformats.org/officeDocument/2006/relationships/hyperlink" Target="https://hackr.io/blog/facebook-interview-questions" TargetMode="External"/><Relationship Id="rId97" Type="http://schemas.openxmlformats.org/officeDocument/2006/relationships/hyperlink" Target="https://hackr.io/blog/tcs-interview-questions" TargetMode="External"/><Relationship Id="rId104" Type="http://schemas.openxmlformats.org/officeDocument/2006/relationships/hyperlink" Target="https://hackr.io/blog/tcs-interview-questions" TargetMode="External"/><Relationship Id="rId120" Type="http://schemas.openxmlformats.org/officeDocument/2006/relationships/hyperlink" Target="https://hackr.io/blog/tcs-interview-questions" TargetMode="External"/><Relationship Id="rId125" Type="http://schemas.openxmlformats.org/officeDocument/2006/relationships/hyperlink" Target="https://hackr.io/blog/tcs-interview-questions" TargetMode="External"/><Relationship Id="rId7" Type="http://schemas.openxmlformats.org/officeDocument/2006/relationships/hyperlink" Target="https://hackr.io/blog/infosys-interview-questions" TargetMode="External"/><Relationship Id="rId71" Type="http://schemas.openxmlformats.org/officeDocument/2006/relationships/hyperlink" Target="https://hackr.io/blog/facebook-interview-questions" TargetMode="External"/><Relationship Id="rId92" Type="http://schemas.openxmlformats.org/officeDocument/2006/relationships/hyperlink" Target="https://hackr.io/blog/tcs-interview-questions" TargetMode="External"/><Relationship Id="rId2" Type="http://schemas.openxmlformats.org/officeDocument/2006/relationships/styles" Target="styles.xml"/><Relationship Id="rId29" Type="http://schemas.openxmlformats.org/officeDocument/2006/relationships/hyperlink" Target="https://hackr.io/blog/infosys-interview-questions" TargetMode="External"/><Relationship Id="rId24" Type="http://schemas.openxmlformats.org/officeDocument/2006/relationships/hyperlink" Target="https://hackr.io/blog/infosys-interview-questions" TargetMode="External"/><Relationship Id="rId40" Type="http://schemas.openxmlformats.org/officeDocument/2006/relationships/hyperlink" Target="https://hackr.io/blog/infosys-interview-questions" TargetMode="External"/><Relationship Id="rId45" Type="http://schemas.openxmlformats.org/officeDocument/2006/relationships/hyperlink" Target="https://hackr.io/blog/infosys-interview-questions" TargetMode="External"/><Relationship Id="rId66" Type="http://schemas.openxmlformats.org/officeDocument/2006/relationships/hyperlink" Target="https://hackr.io/blog/facebook-interview-questions" TargetMode="External"/><Relationship Id="rId87" Type="http://schemas.openxmlformats.org/officeDocument/2006/relationships/hyperlink" Target="https://hackr.io/blog/tcs-interview-questions" TargetMode="External"/><Relationship Id="rId110" Type="http://schemas.openxmlformats.org/officeDocument/2006/relationships/hyperlink" Target="https://hackr.io/blog/tcs-interview-questions" TargetMode="External"/><Relationship Id="rId115" Type="http://schemas.openxmlformats.org/officeDocument/2006/relationships/hyperlink" Target="https://hackr.io/blog/tcs-interview-questions" TargetMode="External"/><Relationship Id="rId131" Type="http://schemas.openxmlformats.org/officeDocument/2006/relationships/fontTable" Target="fontTable.xml"/><Relationship Id="rId61" Type="http://schemas.openxmlformats.org/officeDocument/2006/relationships/hyperlink" Target="https://hackr.io/blog/facebook-interview-questions" TargetMode="External"/><Relationship Id="rId82" Type="http://schemas.openxmlformats.org/officeDocument/2006/relationships/hyperlink" Target="https://hackr.io/blog/tc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15434</Words>
  <Characters>87980</Characters>
  <Application>Microsoft Office Word</Application>
  <DocSecurity>0</DocSecurity>
  <Lines>733</Lines>
  <Paragraphs>206</Paragraphs>
  <ScaleCrop>false</ScaleCrop>
  <Company>Grizli777</Company>
  <LinksUpToDate>false</LinksUpToDate>
  <CharactersWithSpaces>103208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5</cp:revision>
  <dcterms:created xsi:type="dcterms:W3CDTF">2019-08-26T12:07:00Z</dcterms:created>
  <dcterms:modified xsi:type="dcterms:W3CDTF">2019-08-26T12:09:00Z</dcterms:modified>
</cp:coreProperties>
</file>