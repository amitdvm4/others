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B2" w:rsidRPr="00217FB2" w:rsidRDefault="00217FB2" w:rsidP="00217FB2">
      <w:pPr>
        <w:shd w:val="clear" w:color="auto" w:fill="FFFFFF"/>
        <w:spacing w:after="300" w:line="240" w:lineRule="auto"/>
        <w:jc w:val="both"/>
        <w:rPr>
          <w:rFonts w:ascii="Segoe UI" w:eastAsia="Times New Roman" w:hAnsi="Segoe UI" w:cs="Segoe UI"/>
          <w:color w:val="000000"/>
          <w:sz w:val="23"/>
          <w:szCs w:val="23"/>
        </w:rPr>
      </w:pPr>
      <w:r w:rsidRPr="00217FB2">
        <w:rPr>
          <w:rFonts w:ascii="Segoe UI" w:eastAsia="Times New Roman" w:hAnsi="Segoe UI" w:cs="Segoe UI"/>
          <w:color w:val="000000"/>
          <w:sz w:val="23"/>
          <w:szCs w:val="23"/>
        </w:rPr>
        <w:t>React is an indispensable part of the present-day JavaScript frontend web development scenario. For those looking to work with JS on the frontend, having adequacy in React is a must.</w:t>
      </w:r>
    </w:p>
    <w:p w:rsidR="00217FB2" w:rsidRPr="00217FB2" w:rsidRDefault="00217FB2" w:rsidP="00217FB2">
      <w:pPr>
        <w:shd w:val="clear" w:color="auto" w:fill="FFFFFF"/>
        <w:spacing w:after="300" w:line="240" w:lineRule="auto"/>
        <w:jc w:val="both"/>
        <w:rPr>
          <w:rFonts w:ascii="Segoe UI" w:eastAsia="Times New Roman" w:hAnsi="Segoe UI" w:cs="Segoe UI"/>
          <w:color w:val="000000"/>
          <w:sz w:val="23"/>
          <w:szCs w:val="23"/>
        </w:rPr>
      </w:pPr>
      <w:r w:rsidRPr="00217FB2">
        <w:rPr>
          <w:rFonts w:ascii="Segoe UI" w:eastAsia="Times New Roman" w:hAnsi="Segoe UI" w:cs="Segoe UI"/>
          <w:color w:val="000000"/>
          <w:sz w:val="23"/>
          <w:szCs w:val="23"/>
        </w:rPr>
        <w:t>React stood among the </w:t>
      </w:r>
      <w:hyperlink r:id="rId5" w:history="1">
        <w:r w:rsidRPr="00217FB2">
          <w:rPr>
            <w:rFonts w:ascii="Segoe UI" w:eastAsia="Times New Roman" w:hAnsi="Segoe UI" w:cs="Segoe UI"/>
            <w:color w:val="3C7DC0"/>
            <w:sz w:val="23"/>
          </w:rPr>
          <w:t>leading JavaScript frameworks in 2018</w:t>
        </w:r>
      </w:hyperlink>
      <w:r w:rsidRPr="00217FB2">
        <w:rPr>
          <w:rFonts w:ascii="Segoe UI" w:eastAsia="Times New Roman" w:hAnsi="Segoe UI" w:cs="Segoe UI"/>
          <w:color w:val="000000"/>
          <w:sz w:val="23"/>
          <w:szCs w:val="23"/>
        </w:rPr>
        <w:t> and probably will continue to do so in 2019. Though regarded as a front-end framework, React is actually a front-end library.</w:t>
      </w:r>
    </w:p>
    <w:p w:rsidR="00217FB2" w:rsidRPr="00217FB2" w:rsidRDefault="00217FB2" w:rsidP="00217FB2">
      <w:pPr>
        <w:shd w:val="clear" w:color="auto" w:fill="FFFFFF"/>
        <w:spacing w:before="750" w:after="300" w:line="240" w:lineRule="auto"/>
        <w:jc w:val="both"/>
        <w:rPr>
          <w:ins w:id="0" w:author="Unknown"/>
          <w:rFonts w:ascii="Segoe UI" w:eastAsia="Times New Roman" w:hAnsi="Segoe UI" w:cs="Segoe UI"/>
          <w:color w:val="000000"/>
          <w:sz w:val="23"/>
          <w:szCs w:val="23"/>
        </w:rPr>
      </w:pPr>
      <w:ins w:id="1" w:author="Unknown">
        <w:r w:rsidRPr="00217FB2">
          <w:rPr>
            <w:rFonts w:ascii="Segoe UI" w:eastAsia="Times New Roman" w:hAnsi="Segoe UI" w:cs="Segoe UI"/>
            <w:color w:val="000000"/>
            <w:sz w:val="23"/>
            <w:szCs w:val="23"/>
          </w:rPr>
          <w:t>In fact, the whole idea of React as a web development framework is so good that it finished charting as one of the leading web development frameworks in 2018.</w:t>
        </w:r>
      </w:ins>
    </w:p>
    <w:p w:rsidR="00217FB2" w:rsidRPr="00217FB2" w:rsidRDefault="00217FB2" w:rsidP="00217FB2">
      <w:pPr>
        <w:shd w:val="clear" w:color="auto" w:fill="FFFFFF"/>
        <w:spacing w:after="300" w:line="240" w:lineRule="auto"/>
        <w:jc w:val="both"/>
        <w:rPr>
          <w:ins w:id="2" w:author="Unknown"/>
          <w:rFonts w:ascii="Segoe UI" w:eastAsia="Times New Roman" w:hAnsi="Segoe UI" w:cs="Segoe UI"/>
          <w:color w:val="000000"/>
          <w:sz w:val="23"/>
          <w:szCs w:val="23"/>
        </w:rPr>
      </w:pPr>
      <w:ins w:id="3" w:author="Unknown">
        <w:r w:rsidRPr="00217FB2">
          <w:rPr>
            <w:rFonts w:ascii="Segoe UI" w:eastAsia="Times New Roman" w:hAnsi="Segoe UI" w:cs="Segoe UI"/>
            <w:color w:val="000000"/>
            <w:sz w:val="23"/>
            <w:szCs w:val="23"/>
          </w:rPr>
          <w:t>Thus, React is one of the most important JavaScript frameworks that any JS aspirant must know about. Here are 20 React Interview questions that you should have answers to while facing your next frontend web developer interview:</w:t>
        </w:r>
      </w:ins>
    </w:p>
    <w:p w:rsidR="00217FB2" w:rsidRPr="00217FB2" w:rsidRDefault="00217FB2" w:rsidP="00217FB2">
      <w:pPr>
        <w:shd w:val="clear" w:color="auto" w:fill="FFFFFF"/>
        <w:spacing w:after="300" w:line="240" w:lineRule="auto"/>
        <w:jc w:val="both"/>
        <w:rPr>
          <w:ins w:id="4" w:author="Unknown"/>
          <w:rFonts w:ascii="Segoe UI" w:eastAsia="Times New Roman" w:hAnsi="Segoe UI" w:cs="Segoe UI"/>
          <w:color w:val="000000"/>
          <w:sz w:val="23"/>
          <w:szCs w:val="23"/>
        </w:rPr>
      </w:pPr>
      <w:ins w:id="5"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What is React? What are some of its standouts?</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xml:space="preserve">: React is a frontend JavaScript library. It was developed by </w:t>
        </w:r>
        <w:proofErr w:type="spellStart"/>
        <w:r w:rsidRPr="00217FB2">
          <w:rPr>
            <w:rFonts w:ascii="Segoe UI" w:eastAsia="Times New Roman" w:hAnsi="Segoe UI" w:cs="Segoe UI"/>
            <w:color w:val="000000"/>
            <w:sz w:val="23"/>
            <w:szCs w:val="23"/>
          </w:rPr>
          <w:t>Facebook</w:t>
        </w:r>
        <w:proofErr w:type="spellEnd"/>
        <w:r w:rsidRPr="00217FB2">
          <w:rPr>
            <w:rFonts w:ascii="Segoe UI" w:eastAsia="Times New Roman" w:hAnsi="Segoe UI" w:cs="Segoe UI"/>
            <w:color w:val="000000"/>
            <w:sz w:val="23"/>
            <w:szCs w:val="23"/>
          </w:rPr>
          <w:t xml:space="preserve"> in 2011. It enhances application performance while allowing for working on both client-side and server-side.</w:t>
        </w:r>
      </w:ins>
    </w:p>
    <w:p w:rsidR="00217FB2" w:rsidRPr="00217FB2" w:rsidRDefault="00217FB2" w:rsidP="00217FB2">
      <w:pPr>
        <w:shd w:val="clear" w:color="auto" w:fill="FFFFFF"/>
        <w:spacing w:after="300" w:line="240" w:lineRule="auto"/>
        <w:jc w:val="both"/>
        <w:rPr>
          <w:ins w:id="6" w:author="Unknown"/>
          <w:rFonts w:ascii="Segoe UI" w:eastAsia="Times New Roman" w:hAnsi="Segoe UI" w:cs="Segoe UI"/>
          <w:color w:val="000000"/>
          <w:sz w:val="23"/>
          <w:szCs w:val="23"/>
        </w:rPr>
      </w:pPr>
      <w:ins w:id="7" w:author="Unknown">
        <w:r w:rsidRPr="00217FB2">
          <w:rPr>
            <w:rFonts w:ascii="Segoe UI" w:eastAsia="Times New Roman" w:hAnsi="Segoe UI" w:cs="Segoe UI"/>
            <w:color w:val="000000"/>
            <w:sz w:val="23"/>
            <w:szCs w:val="23"/>
          </w:rPr>
          <w:t>Writing UI test cases is simple with React, which is also easy to integrate with Angular, Meteor, and other popular JS frameworks. Here are some of the major standouts of React:</w:t>
        </w:r>
      </w:ins>
    </w:p>
    <w:p w:rsidR="00217FB2" w:rsidRPr="00217FB2" w:rsidRDefault="00217FB2" w:rsidP="00217FB2">
      <w:pPr>
        <w:numPr>
          <w:ilvl w:val="0"/>
          <w:numId w:val="1"/>
        </w:numPr>
        <w:shd w:val="clear" w:color="auto" w:fill="FFFFFF"/>
        <w:spacing w:after="0" w:line="240" w:lineRule="auto"/>
        <w:rPr>
          <w:ins w:id="8" w:author="Unknown"/>
          <w:rFonts w:ascii="Segoe UI" w:eastAsia="Times New Roman" w:hAnsi="Segoe UI" w:cs="Segoe UI"/>
          <w:color w:val="000000"/>
          <w:sz w:val="23"/>
          <w:szCs w:val="23"/>
        </w:rPr>
      </w:pPr>
      <w:ins w:id="9" w:author="Unknown">
        <w:r w:rsidRPr="00217FB2">
          <w:rPr>
            <w:rFonts w:ascii="Segoe UI" w:eastAsia="Times New Roman" w:hAnsi="Segoe UI" w:cs="Segoe UI"/>
            <w:color w:val="000000"/>
            <w:sz w:val="23"/>
            <w:szCs w:val="23"/>
          </w:rPr>
          <w:t>Excellent for developing complex and interactive web and mobile UI</w:t>
        </w:r>
      </w:ins>
    </w:p>
    <w:p w:rsidR="00217FB2" w:rsidRPr="00217FB2" w:rsidRDefault="00217FB2" w:rsidP="00217FB2">
      <w:pPr>
        <w:numPr>
          <w:ilvl w:val="0"/>
          <w:numId w:val="1"/>
        </w:numPr>
        <w:shd w:val="clear" w:color="auto" w:fill="FFFFFF"/>
        <w:spacing w:after="0" w:line="240" w:lineRule="auto"/>
        <w:rPr>
          <w:ins w:id="10" w:author="Unknown"/>
          <w:rFonts w:ascii="Segoe UI" w:eastAsia="Times New Roman" w:hAnsi="Segoe UI" w:cs="Segoe UI"/>
          <w:color w:val="000000"/>
          <w:sz w:val="23"/>
          <w:szCs w:val="23"/>
        </w:rPr>
      </w:pPr>
      <w:ins w:id="11" w:author="Unknown">
        <w:r w:rsidRPr="00217FB2">
          <w:rPr>
            <w:rFonts w:ascii="Segoe UI" w:eastAsia="Times New Roman" w:hAnsi="Segoe UI" w:cs="Segoe UI"/>
            <w:color w:val="000000"/>
            <w:sz w:val="23"/>
            <w:szCs w:val="23"/>
          </w:rPr>
          <w:t>Follows the component-based approach and helps in building reusable UI components</w:t>
        </w:r>
      </w:ins>
    </w:p>
    <w:p w:rsidR="00217FB2" w:rsidRPr="00217FB2" w:rsidRDefault="00217FB2" w:rsidP="00217FB2">
      <w:pPr>
        <w:numPr>
          <w:ilvl w:val="0"/>
          <w:numId w:val="1"/>
        </w:numPr>
        <w:shd w:val="clear" w:color="auto" w:fill="FFFFFF"/>
        <w:spacing w:after="0" w:line="240" w:lineRule="auto"/>
        <w:rPr>
          <w:ins w:id="12" w:author="Unknown"/>
          <w:rFonts w:ascii="Segoe UI" w:eastAsia="Times New Roman" w:hAnsi="Segoe UI" w:cs="Segoe UI"/>
          <w:color w:val="000000"/>
          <w:sz w:val="23"/>
          <w:szCs w:val="23"/>
        </w:rPr>
      </w:pPr>
      <w:ins w:id="13" w:author="Unknown">
        <w:r w:rsidRPr="00217FB2">
          <w:rPr>
            <w:rFonts w:ascii="Segoe UI" w:eastAsia="Times New Roman" w:hAnsi="Segoe UI" w:cs="Segoe UI"/>
            <w:color w:val="000000"/>
            <w:sz w:val="23"/>
            <w:szCs w:val="23"/>
          </w:rPr>
          <w:t>Features one of the largest community support</w:t>
        </w:r>
      </w:ins>
    </w:p>
    <w:p w:rsidR="00217FB2" w:rsidRPr="00217FB2" w:rsidRDefault="00217FB2" w:rsidP="00217FB2">
      <w:pPr>
        <w:numPr>
          <w:ilvl w:val="0"/>
          <w:numId w:val="1"/>
        </w:numPr>
        <w:shd w:val="clear" w:color="auto" w:fill="FFFFFF"/>
        <w:spacing w:after="0" w:line="240" w:lineRule="auto"/>
        <w:rPr>
          <w:ins w:id="14" w:author="Unknown"/>
          <w:rFonts w:ascii="Segoe UI" w:eastAsia="Times New Roman" w:hAnsi="Segoe UI" w:cs="Segoe UI"/>
          <w:color w:val="000000"/>
          <w:sz w:val="23"/>
          <w:szCs w:val="23"/>
        </w:rPr>
      </w:pPr>
      <w:ins w:id="15" w:author="Unknown">
        <w:r w:rsidRPr="00217FB2">
          <w:rPr>
            <w:rFonts w:ascii="Segoe UI" w:eastAsia="Times New Roman" w:hAnsi="Segoe UI" w:cs="Segoe UI"/>
            <w:color w:val="000000"/>
            <w:sz w:val="23"/>
            <w:szCs w:val="23"/>
          </w:rPr>
          <w:t>Makes use of the virtual DOM instead of the real DOM</w:t>
        </w:r>
      </w:ins>
    </w:p>
    <w:p w:rsidR="00217FB2" w:rsidRPr="00217FB2" w:rsidRDefault="00217FB2" w:rsidP="00217FB2">
      <w:pPr>
        <w:numPr>
          <w:ilvl w:val="0"/>
          <w:numId w:val="1"/>
        </w:numPr>
        <w:shd w:val="clear" w:color="auto" w:fill="FFFFFF"/>
        <w:spacing w:after="0" w:line="240" w:lineRule="auto"/>
        <w:rPr>
          <w:ins w:id="16" w:author="Unknown"/>
          <w:rFonts w:ascii="Segoe UI" w:eastAsia="Times New Roman" w:hAnsi="Segoe UI" w:cs="Segoe UI"/>
          <w:color w:val="000000"/>
          <w:sz w:val="23"/>
          <w:szCs w:val="23"/>
        </w:rPr>
      </w:pPr>
      <w:ins w:id="17" w:author="Unknown">
        <w:r w:rsidRPr="00217FB2">
          <w:rPr>
            <w:rFonts w:ascii="Segoe UI" w:eastAsia="Times New Roman" w:hAnsi="Segoe UI" w:cs="Segoe UI"/>
            <w:color w:val="000000"/>
            <w:sz w:val="23"/>
            <w:szCs w:val="23"/>
          </w:rPr>
          <w:t>Relies on server-side rendering</w:t>
        </w:r>
      </w:ins>
    </w:p>
    <w:p w:rsidR="00217FB2" w:rsidRPr="00217FB2" w:rsidRDefault="00217FB2" w:rsidP="00217FB2">
      <w:pPr>
        <w:numPr>
          <w:ilvl w:val="0"/>
          <w:numId w:val="1"/>
        </w:numPr>
        <w:shd w:val="clear" w:color="auto" w:fill="FFFFFF"/>
        <w:spacing w:after="0" w:line="240" w:lineRule="auto"/>
        <w:rPr>
          <w:ins w:id="18" w:author="Unknown"/>
          <w:rFonts w:ascii="Segoe UI" w:eastAsia="Times New Roman" w:hAnsi="Segoe UI" w:cs="Segoe UI"/>
          <w:color w:val="000000"/>
          <w:sz w:val="23"/>
          <w:szCs w:val="23"/>
        </w:rPr>
      </w:pPr>
      <w:ins w:id="19" w:author="Unknown">
        <w:r w:rsidRPr="00217FB2">
          <w:rPr>
            <w:rFonts w:ascii="Segoe UI" w:eastAsia="Times New Roman" w:hAnsi="Segoe UI" w:cs="Segoe UI"/>
            <w:color w:val="000000"/>
            <w:sz w:val="23"/>
            <w:szCs w:val="23"/>
          </w:rPr>
          <w:t>Supports unidirectional data flow or data binding</w:t>
        </w:r>
      </w:ins>
    </w:p>
    <w:p w:rsidR="00217FB2" w:rsidRPr="00217FB2" w:rsidRDefault="00217FB2" w:rsidP="00217FB2">
      <w:pPr>
        <w:shd w:val="clear" w:color="auto" w:fill="FFFFFF"/>
        <w:spacing w:after="300" w:line="240" w:lineRule="auto"/>
        <w:jc w:val="both"/>
        <w:rPr>
          <w:ins w:id="20" w:author="Unknown"/>
          <w:rFonts w:ascii="Segoe UI" w:eastAsia="Times New Roman" w:hAnsi="Segoe UI" w:cs="Segoe UI"/>
          <w:color w:val="000000"/>
          <w:sz w:val="23"/>
          <w:szCs w:val="23"/>
        </w:rPr>
      </w:pPr>
      <w:ins w:id="21"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React has something called a state. What is it and how it is used?</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xml:space="preserve">: States are the source of data for React components. In other words, they are objects responsible for determining components </w:t>
        </w:r>
        <w:proofErr w:type="spellStart"/>
        <w:r w:rsidRPr="00217FB2">
          <w:rPr>
            <w:rFonts w:ascii="Segoe UI" w:eastAsia="Times New Roman" w:hAnsi="Segoe UI" w:cs="Segoe UI"/>
            <w:color w:val="000000"/>
            <w:sz w:val="23"/>
            <w:szCs w:val="23"/>
          </w:rPr>
          <w:t>behavior</w:t>
        </w:r>
        <w:proofErr w:type="spellEnd"/>
        <w:r w:rsidRPr="00217FB2">
          <w:rPr>
            <w:rFonts w:ascii="Segoe UI" w:eastAsia="Times New Roman" w:hAnsi="Segoe UI" w:cs="Segoe UI"/>
            <w:color w:val="000000"/>
            <w:sz w:val="23"/>
            <w:szCs w:val="23"/>
          </w:rPr>
          <w:t xml:space="preserve"> and rendering. As such, they must be kept as simple as possible.</w:t>
        </w:r>
      </w:ins>
    </w:p>
    <w:p w:rsidR="00217FB2" w:rsidRPr="00217FB2" w:rsidRDefault="00217FB2" w:rsidP="00217FB2">
      <w:pPr>
        <w:shd w:val="clear" w:color="auto" w:fill="FFFFFF"/>
        <w:spacing w:after="300" w:line="240" w:lineRule="auto"/>
        <w:jc w:val="both"/>
        <w:rPr>
          <w:ins w:id="22" w:author="Unknown"/>
          <w:rFonts w:ascii="Segoe UI" w:eastAsia="Times New Roman" w:hAnsi="Segoe UI" w:cs="Segoe UI"/>
          <w:color w:val="000000"/>
          <w:sz w:val="23"/>
          <w:szCs w:val="23"/>
        </w:rPr>
      </w:pPr>
      <w:ins w:id="23" w:author="Unknown">
        <w:r w:rsidRPr="00217FB2">
          <w:rPr>
            <w:rFonts w:ascii="Segoe UI" w:eastAsia="Times New Roman" w:hAnsi="Segoe UI" w:cs="Segoe UI"/>
            <w:color w:val="000000"/>
            <w:sz w:val="23"/>
            <w:szCs w:val="23"/>
          </w:rPr>
          <w:t xml:space="preserve">Accessible by means of </w:t>
        </w:r>
        <w:proofErr w:type="spellStart"/>
        <w:proofErr w:type="gramStart"/>
        <w:r w:rsidRPr="00217FB2">
          <w:rPr>
            <w:rFonts w:ascii="Segoe UI" w:eastAsia="Times New Roman" w:hAnsi="Segoe UI" w:cs="Segoe UI"/>
            <w:color w:val="000000"/>
            <w:sz w:val="23"/>
            <w:szCs w:val="23"/>
          </w:rPr>
          <w:t>this.state</w:t>
        </w:r>
        <w:proofErr w:type="spellEnd"/>
        <w:r w:rsidRPr="00217FB2">
          <w:rPr>
            <w:rFonts w:ascii="Segoe UI" w:eastAsia="Times New Roman" w:hAnsi="Segoe UI" w:cs="Segoe UI"/>
            <w:color w:val="000000"/>
            <w:sz w:val="23"/>
            <w:szCs w:val="23"/>
          </w:rPr>
          <w:t>(</w:t>
        </w:r>
        <w:proofErr w:type="gramEnd"/>
        <w:r w:rsidRPr="00217FB2">
          <w:rPr>
            <w:rFonts w:ascii="Segoe UI" w:eastAsia="Times New Roman" w:hAnsi="Segoe UI" w:cs="Segoe UI"/>
            <w:color w:val="000000"/>
            <w:sz w:val="23"/>
            <w:szCs w:val="23"/>
          </w:rPr>
          <w:t>), state is mutable and create dynamic and interactive components. Use of a state can be visualized by the following code snippet: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 w:author="Unknown"/>
          <w:rFonts w:ascii="Courier" w:eastAsia="Times New Roman" w:hAnsi="Courier" w:cs="Courier New"/>
          <w:color w:val="333333"/>
          <w:sz w:val="20"/>
          <w:szCs w:val="20"/>
        </w:rPr>
      </w:pPr>
      <w:proofErr w:type="gramStart"/>
      <w:ins w:id="25" w:author="Unknown">
        <w:r w:rsidRPr="00217FB2">
          <w:rPr>
            <w:rFonts w:ascii="Courier" w:eastAsia="Times New Roman" w:hAnsi="Courier" w:cs="Courier New"/>
            <w:color w:val="333333"/>
            <w:sz w:val="20"/>
            <w:szCs w:val="20"/>
          </w:rPr>
          <w:t>class</w:t>
        </w:r>
        <w:proofErr w:type="gramEnd"/>
        <w:r w:rsidRPr="00217FB2">
          <w:rPr>
            <w:rFonts w:ascii="Courier" w:eastAsia="Times New Roman" w:hAnsi="Courier" w:cs="Courier New"/>
            <w:color w:val="333333"/>
            <w:sz w:val="20"/>
            <w:szCs w:val="20"/>
          </w:rPr>
          <w:t xml:space="preserve"> App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 w:author="Unknown"/>
          <w:rFonts w:ascii="Courier" w:eastAsia="Times New Roman" w:hAnsi="Courier" w:cs="Courier New"/>
          <w:color w:val="333333"/>
          <w:sz w:val="20"/>
          <w:szCs w:val="20"/>
        </w:rPr>
      </w:pPr>
      <w:proofErr w:type="gramStart"/>
      <w:ins w:id="27" w:author="Unknown">
        <w:r w:rsidRPr="00217FB2">
          <w:rPr>
            <w:rFonts w:ascii="Courier" w:eastAsia="Times New Roman" w:hAnsi="Courier" w:cs="Courier New"/>
            <w:color w:val="333333"/>
            <w:sz w:val="20"/>
            <w:szCs w:val="20"/>
          </w:rPr>
          <w:t>constructor(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 w:author="Unknown"/>
          <w:rFonts w:ascii="Courier" w:eastAsia="Times New Roman" w:hAnsi="Courier" w:cs="Courier New"/>
          <w:color w:val="333333"/>
          <w:sz w:val="20"/>
          <w:szCs w:val="20"/>
        </w:rPr>
      </w:pPr>
      <w:proofErr w:type="gramStart"/>
      <w:ins w:id="29" w:author="Unknown">
        <w:r w:rsidRPr="00217FB2">
          <w:rPr>
            <w:rFonts w:ascii="Courier" w:eastAsia="Times New Roman" w:hAnsi="Courier" w:cs="Courier New"/>
            <w:color w:val="333333"/>
            <w:sz w:val="20"/>
            <w:szCs w:val="20"/>
          </w:rPr>
          <w:t>super(</w:t>
        </w:r>
        <w:proofErr w:type="gram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 w:author="Unknown"/>
          <w:rFonts w:ascii="Courier" w:eastAsia="Times New Roman" w:hAnsi="Courier" w:cs="Courier New"/>
          <w:color w:val="333333"/>
          <w:sz w:val="20"/>
          <w:szCs w:val="20"/>
        </w:rPr>
      </w:pPr>
      <w:proofErr w:type="spellStart"/>
      <w:ins w:id="31" w:author="Unknown">
        <w:r w:rsidRPr="00217FB2">
          <w:rPr>
            <w:rFonts w:ascii="Courier" w:eastAsia="Times New Roman" w:hAnsi="Courier" w:cs="Courier New"/>
            <w:color w:val="333333"/>
            <w:sz w:val="20"/>
            <w:szCs w:val="20"/>
          </w:rPr>
          <w:lastRenderedPageBreak/>
          <w:t>this.state</w:t>
        </w:r>
        <w:proofErr w:type="spellEnd"/>
        <w:proofErr w:type="gramStart"/>
        <w:r w:rsidRPr="00217FB2">
          <w:rPr>
            <w:rFonts w:ascii="Courier" w:eastAsia="Times New Roman" w:hAnsi="Courier" w:cs="Courier New"/>
            <w:color w:val="333333"/>
            <w:sz w:val="20"/>
            <w:szCs w:val="20"/>
          </w:rPr>
          <w:t>={</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2" w:author="Unknown"/>
          <w:rFonts w:ascii="Courier" w:eastAsia="Times New Roman" w:hAnsi="Courier" w:cs="Courier New"/>
          <w:color w:val="333333"/>
          <w:sz w:val="20"/>
          <w:szCs w:val="20"/>
        </w:rPr>
      </w:pPr>
      <w:proofErr w:type="spellStart"/>
      <w:proofErr w:type="gramStart"/>
      <w:ins w:id="33" w:author="Unknown">
        <w:r w:rsidRPr="00217FB2">
          <w:rPr>
            <w:rFonts w:ascii="Courier" w:eastAsia="Times New Roman" w:hAnsi="Courier" w:cs="Courier New"/>
            <w:color w:val="333333"/>
            <w:sz w:val="20"/>
            <w:szCs w:val="20"/>
          </w:rPr>
          <w:t>foo</w:t>
        </w:r>
        <w:proofErr w:type="spellEnd"/>
        <w:proofErr w:type="gramEnd"/>
        <w:r w:rsidRPr="00217FB2">
          <w:rPr>
            <w:rFonts w:ascii="Courier" w:eastAsia="Times New Roman" w:hAnsi="Courier" w:cs="Courier New"/>
            <w:color w:val="333333"/>
            <w:sz w:val="20"/>
            <w:szCs w:val="20"/>
          </w:rPr>
          <w:t>: 'bar'</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4" w:author="Unknown"/>
          <w:rFonts w:ascii="Courier" w:eastAsia="Times New Roman" w:hAnsi="Courier" w:cs="Courier New"/>
          <w:color w:val="333333"/>
          <w:sz w:val="20"/>
          <w:szCs w:val="20"/>
        </w:rPr>
      </w:pPr>
      <w:ins w:id="35"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 w:author="Unknown"/>
          <w:rFonts w:ascii="Courier" w:eastAsia="Times New Roman" w:hAnsi="Courier" w:cs="Courier New"/>
          <w:color w:val="333333"/>
          <w:sz w:val="20"/>
          <w:szCs w:val="20"/>
        </w:rPr>
      </w:pPr>
      <w:ins w:id="37"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FFFFF"/>
        <w:spacing w:after="300" w:line="240" w:lineRule="auto"/>
        <w:jc w:val="both"/>
        <w:rPr>
          <w:ins w:id="38" w:author="Unknown"/>
          <w:rFonts w:ascii="Segoe UI" w:eastAsia="Times New Roman" w:hAnsi="Segoe UI" w:cs="Segoe UI"/>
          <w:color w:val="000000"/>
          <w:sz w:val="23"/>
          <w:szCs w:val="23"/>
        </w:rPr>
      </w:pPr>
      <w:ins w:id="39"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 xml:space="preserve">Why do we use </w:t>
        </w:r>
        <w:proofErr w:type="gramStart"/>
        <w:r w:rsidRPr="00217FB2">
          <w:rPr>
            <w:rFonts w:ascii="Segoe UI" w:eastAsia="Times New Roman" w:hAnsi="Segoe UI" w:cs="Segoe UI"/>
            <w:b/>
            <w:bCs/>
            <w:color w:val="000000"/>
            <w:sz w:val="23"/>
            <w:szCs w:val="23"/>
          </w:rPr>
          <w:t>render(</w:t>
        </w:r>
        <w:proofErr w:type="gramEnd"/>
        <w:r w:rsidRPr="00217FB2">
          <w:rPr>
            <w:rFonts w:ascii="Segoe UI" w:eastAsia="Times New Roman" w:hAnsi="Segoe UI" w:cs="Segoe UI"/>
            <w:b/>
            <w:bCs/>
            <w:color w:val="000000"/>
            <w:sz w:val="23"/>
            <w:szCs w:val="23"/>
          </w:rPr>
          <w:t>) in React?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xml:space="preserve">: In React, each component must have a </w:t>
        </w:r>
        <w:proofErr w:type="gramStart"/>
        <w:r w:rsidRPr="00217FB2">
          <w:rPr>
            <w:rFonts w:ascii="Segoe UI" w:eastAsia="Times New Roman" w:hAnsi="Segoe UI" w:cs="Segoe UI"/>
            <w:color w:val="000000"/>
            <w:sz w:val="23"/>
            <w:szCs w:val="23"/>
          </w:rPr>
          <w:t>render(</w:t>
        </w:r>
        <w:proofErr w:type="gramEnd"/>
        <w:r w:rsidRPr="00217FB2">
          <w:rPr>
            <w:rFonts w:ascii="Segoe UI" w:eastAsia="Times New Roman" w:hAnsi="Segoe UI" w:cs="Segoe UI"/>
            <w:color w:val="000000"/>
            <w:sz w:val="23"/>
            <w:szCs w:val="23"/>
          </w:rPr>
          <w:t>) function. It returns a single React element, which is, in fact, the representation of the native DOM component.</w:t>
        </w:r>
      </w:ins>
    </w:p>
    <w:p w:rsidR="00217FB2" w:rsidRPr="00217FB2" w:rsidRDefault="00217FB2" w:rsidP="00217FB2">
      <w:pPr>
        <w:shd w:val="clear" w:color="auto" w:fill="FFFFFF"/>
        <w:spacing w:after="300" w:line="240" w:lineRule="auto"/>
        <w:jc w:val="both"/>
        <w:rPr>
          <w:ins w:id="40" w:author="Unknown"/>
          <w:rFonts w:ascii="Segoe UI" w:eastAsia="Times New Roman" w:hAnsi="Segoe UI" w:cs="Segoe UI"/>
          <w:color w:val="000000"/>
          <w:sz w:val="23"/>
          <w:szCs w:val="23"/>
        </w:rPr>
      </w:pPr>
      <w:ins w:id="41" w:author="Unknown">
        <w:r w:rsidRPr="00217FB2">
          <w:rPr>
            <w:rFonts w:ascii="Segoe UI" w:eastAsia="Times New Roman" w:hAnsi="Segoe UI" w:cs="Segoe UI"/>
            <w:color w:val="000000"/>
            <w:sz w:val="23"/>
            <w:szCs w:val="23"/>
          </w:rPr>
          <w:t xml:space="preserve">When there is a need for more than one HTML element to be rendered, we group them in one enclosing tag, which can be &lt;div&gt;, &lt;form&gt;, &lt;group&gt;, or some other tag. There is a need for the </w:t>
        </w:r>
        <w:proofErr w:type="gramStart"/>
        <w:r w:rsidRPr="00217FB2">
          <w:rPr>
            <w:rFonts w:ascii="Segoe UI" w:eastAsia="Times New Roman" w:hAnsi="Segoe UI" w:cs="Segoe UI"/>
            <w:color w:val="000000"/>
            <w:sz w:val="23"/>
            <w:szCs w:val="23"/>
          </w:rPr>
          <w:t>render(</w:t>
        </w:r>
        <w:proofErr w:type="gramEnd"/>
        <w:r w:rsidRPr="00217FB2">
          <w:rPr>
            <w:rFonts w:ascii="Segoe UI" w:eastAsia="Times New Roman" w:hAnsi="Segoe UI" w:cs="Segoe UI"/>
            <w:color w:val="000000"/>
            <w:sz w:val="23"/>
            <w:szCs w:val="23"/>
          </w:rPr>
          <w:t>) function to return the same result each time it is invoked i.e. it needs to be kept pure.</w:t>
        </w:r>
      </w:ins>
    </w:p>
    <w:p w:rsidR="00217FB2" w:rsidRPr="00217FB2" w:rsidRDefault="00217FB2" w:rsidP="00217FB2">
      <w:pPr>
        <w:shd w:val="clear" w:color="auto" w:fill="FFFFFF"/>
        <w:spacing w:before="750" w:after="300" w:line="240" w:lineRule="auto"/>
        <w:jc w:val="both"/>
        <w:rPr>
          <w:ins w:id="42" w:author="Unknown"/>
          <w:rFonts w:ascii="Segoe UI" w:eastAsia="Times New Roman" w:hAnsi="Segoe UI" w:cs="Segoe UI"/>
          <w:color w:val="000000"/>
          <w:sz w:val="23"/>
          <w:szCs w:val="23"/>
        </w:rPr>
      </w:pPr>
      <w:ins w:id="43"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 xml:space="preserve">Draw a diagram showing how data flows through </w:t>
        </w:r>
        <w:proofErr w:type="spellStart"/>
        <w:r w:rsidRPr="00217FB2">
          <w:rPr>
            <w:rFonts w:ascii="Segoe UI" w:eastAsia="Times New Roman" w:hAnsi="Segoe UI" w:cs="Segoe UI"/>
            <w:b/>
            <w:bCs/>
            <w:color w:val="000000"/>
            <w:sz w:val="23"/>
            <w:szCs w:val="23"/>
          </w:rPr>
          <w:t>Redux</w:t>
        </w:r>
        <w:proofErr w:type="spellEnd"/>
        <w:r w:rsidRPr="00217FB2">
          <w:rPr>
            <w:rFonts w:ascii="Segoe UI" w:eastAsia="Times New Roman" w:hAnsi="Segoe UI" w:cs="Segoe UI"/>
            <w:b/>
            <w:bCs/>
            <w:color w:val="000000"/>
            <w:sz w:val="23"/>
            <w:szCs w:val="23"/>
          </w:rPr>
          <w: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w:t>
        </w:r>
      </w:ins>
    </w:p>
    <w:p w:rsidR="00217FB2" w:rsidRPr="00217FB2" w:rsidRDefault="00217FB2" w:rsidP="00217FB2">
      <w:pPr>
        <w:shd w:val="clear" w:color="auto" w:fill="FFFFFF"/>
        <w:spacing w:after="300" w:line="240" w:lineRule="auto"/>
        <w:jc w:val="both"/>
        <w:rPr>
          <w:ins w:id="44" w:author="Unknown"/>
          <w:rFonts w:ascii="Segoe UI" w:eastAsia="Times New Roman" w:hAnsi="Segoe UI" w:cs="Segoe UI"/>
          <w:color w:val="000000"/>
          <w:sz w:val="23"/>
          <w:szCs w:val="23"/>
        </w:rPr>
      </w:pPr>
      <w:ins w:id="45"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Explain major differences between the ES5 and ES6 syntax with relevant examples.</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xml:space="preserve">: The syntax has witnessed a great change from ES5 to ES6. Important differences among the two releases of </w:t>
        </w:r>
        <w:proofErr w:type="spellStart"/>
        <w:r w:rsidRPr="00217FB2">
          <w:rPr>
            <w:rFonts w:ascii="Segoe UI" w:eastAsia="Times New Roman" w:hAnsi="Segoe UI" w:cs="Segoe UI"/>
            <w:color w:val="000000"/>
            <w:sz w:val="23"/>
            <w:szCs w:val="23"/>
          </w:rPr>
          <w:t>ECMAScript</w:t>
        </w:r>
        <w:proofErr w:type="spellEnd"/>
        <w:r w:rsidRPr="00217FB2">
          <w:rPr>
            <w:rFonts w:ascii="Segoe UI" w:eastAsia="Times New Roman" w:hAnsi="Segoe UI" w:cs="Segoe UI"/>
            <w:color w:val="000000"/>
            <w:sz w:val="23"/>
            <w:szCs w:val="23"/>
          </w:rPr>
          <w:t xml:space="preserve"> are:</w:t>
        </w:r>
      </w:ins>
    </w:p>
    <w:p w:rsidR="00217FB2" w:rsidRPr="00217FB2" w:rsidRDefault="00217FB2" w:rsidP="00217FB2">
      <w:pPr>
        <w:numPr>
          <w:ilvl w:val="0"/>
          <w:numId w:val="2"/>
        </w:numPr>
        <w:shd w:val="clear" w:color="auto" w:fill="FFFFFF"/>
        <w:spacing w:after="0" w:line="240" w:lineRule="auto"/>
        <w:rPr>
          <w:ins w:id="46" w:author="Unknown"/>
          <w:rFonts w:ascii="Segoe UI" w:eastAsia="Times New Roman" w:hAnsi="Segoe UI" w:cs="Segoe UI"/>
          <w:color w:val="000000"/>
          <w:sz w:val="23"/>
          <w:szCs w:val="23"/>
        </w:rPr>
      </w:pPr>
      <w:ins w:id="47" w:author="Unknown">
        <w:r w:rsidRPr="00217FB2">
          <w:rPr>
            <w:rFonts w:ascii="Segoe UI" w:eastAsia="Times New Roman" w:hAnsi="Segoe UI" w:cs="Segoe UI"/>
            <w:b/>
            <w:bCs/>
            <w:color w:val="000000"/>
            <w:sz w:val="23"/>
            <w:szCs w:val="23"/>
          </w:rPr>
          <w:t>Require vs. Import – The require used in ES5 is now replaced with import.</w:t>
        </w:r>
        <w:r w:rsidRPr="00217FB2">
          <w:rPr>
            <w:rFonts w:ascii="Segoe UI" w:eastAsia="Times New Roman" w:hAnsi="Segoe UI" w:cs="Segoe UI"/>
            <w:color w:val="000000"/>
            <w:sz w:val="23"/>
            <w:szCs w:val="23"/>
          </w:rPr>
          <w:t>var React = require(‘react’); //is now replaced with</w:t>
        </w:r>
        <w:r w:rsidRPr="00217FB2">
          <w:rPr>
            <w:rFonts w:ascii="Segoe UI" w:eastAsia="Times New Roman" w:hAnsi="Segoe UI" w:cs="Segoe UI"/>
            <w:color w:val="000000"/>
            <w:sz w:val="23"/>
            <w:szCs w:val="23"/>
          </w:rPr>
          <w:br/>
          <w:t>import React from ‘react’; //in ES6</w:t>
        </w:r>
      </w:ins>
    </w:p>
    <w:p w:rsidR="00217FB2" w:rsidRPr="00217FB2" w:rsidRDefault="00217FB2" w:rsidP="00217FB2">
      <w:pPr>
        <w:numPr>
          <w:ilvl w:val="0"/>
          <w:numId w:val="2"/>
        </w:numPr>
        <w:shd w:val="clear" w:color="auto" w:fill="FFFFFF"/>
        <w:spacing w:after="0" w:line="240" w:lineRule="auto"/>
        <w:rPr>
          <w:ins w:id="48" w:author="Unknown"/>
          <w:rFonts w:ascii="Segoe UI" w:eastAsia="Times New Roman" w:hAnsi="Segoe UI" w:cs="Segoe UI"/>
          <w:color w:val="000000"/>
          <w:sz w:val="23"/>
          <w:szCs w:val="23"/>
        </w:rPr>
      </w:pPr>
      <w:ins w:id="49" w:author="Unknown">
        <w:r w:rsidRPr="00217FB2">
          <w:rPr>
            <w:rFonts w:ascii="Segoe UI" w:eastAsia="Times New Roman" w:hAnsi="Segoe UI" w:cs="Segoe UI"/>
            <w:b/>
            <w:bCs/>
            <w:color w:val="000000"/>
            <w:sz w:val="23"/>
          </w:rPr>
          <w:t>Export vs. Exports –</w:t>
        </w:r>
        <w:r w:rsidRPr="00217FB2">
          <w:rPr>
            <w:rFonts w:ascii="Segoe UI" w:eastAsia="Times New Roman" w:hAnsi="Segoe UI" w:cs="Segoe UI"/>
            <w:color w:val="000000"/>
            <w:sz w:val="23"/>
            <w:szCs w:val="23"/>
          </w:rPr>
          <w:t xml:space="preserve"> Instead of exports, now export is </w:t>
        </w:r>
        <w:proofErr w:type="spellStart"/>
        <w:r w:rsidRPr="00217FB2">
          <w:rPr>
            <w:rFonts w:ascii="Segoe UI" w:eastAsia="Times New Roman" w:hAnsi="Segoe UI" w:cs="Segoe UI"/>
            <w:color w:val="000000"/>
            <w:sz w:val="23"/>
            <w:szCs w:val="23"/>
          </w:rPr>
          <w:t>used.export</w:t>
        </w:r>
        <w:proofErr w:type="spellEnd"/>
        <w:r w:rsidRPr="00217FB2">
          <w:rPr>
            <w:rFonts w:ascii="Segoe UI" w:eastAsia="Times New Roman" w:hAnsi="Segoe UI" w:cs="Segoe UI"/>
            <w:color w:val="000000"/>
            <w:sz w:val="23"/>
            <w:szCs w:val="23"/>
          </w:rPr>
          <w:t xml:space="preserve"> default Component; // replaces</w:t>
        </w:r>
        <w:r w:rsidRPr="00217FB2">
          <w:rPr>
            <w:rFonts w:ascii="Segoe UI" w:eastAsia="Times New Roman" w:hAnsi="Segoe UI" w:cs="Segoe UI"/>
            <w:color w:val="000000"/>
            <w:sz w:val="23"/>
            <w:szCs w:val="23"/>
          </w:rPr>
          <w:br/>
        </w:r>
        <w:proofErr w:type="spellStart"/>
        <w:r w:rsidRPr="00217FB2">
          <w:rPr>
            <w:rFonts w:ascii="Segoe UI" w:eastAsia="Times New Roman" w:hAnsi="Segoe UI" w:cs="Segoe UI"/>
            <w:color w:val="000000"/>
            <w:sz w:val="23"/>
            <w:szCs w:val="23"/>
          </w:rPr>
          <w:t>module.exports</w:t>
        </w:r>
        <w:proofErr w:type="spellEnd"/>
        <w:r w:rsidRPr="00217FB2">
          <w:rPr>
            <w:rFonts w:ascii="Segoe UI" w:eastAsia="Times New Roman" w:hAnsi="Segoe UI" w:cs="Segoe UI"/>
            <w:color w:val="000000"/>
            <w:sz w:val="23"/>
            <w:szCs w:val="23"/>
          </w:rPr>
          <w:t xml:space="preserve"> = Component; // in ES6</w:t>
        </w:r>
      </w:ins>
    </w:p>
    <w:p w:rsidR="00217FB2" w:rsidRPr="00217FB2" w:rsidRDefault="00217FB2" w:rsidP="00217FB2">
      <w:pPr>
        <w:numPr>
          <w:ilvl w:val="0"/>
          <w:numId w:val="2"/>
        </w:numPr>
        <w:shd w:val="clear" w:color="auto" w:fill="FFFFFF"/>
        <w:spacing w:after="0" w:line="240" w:lineRule="auto"/>
        <w:rPr>
          <w:ins w:id="50" w:author="Unknown"/>
          <w:rFonts w:ascii="Segoe UI" w:eastAsia="Times New Roman" w:hAnsi="Segoe UI" w:cs="Segoe UI"/>
          <w:color w:val="000000"/>
          <w:sz w:val="23"/>
          <w:szCs w:val="23"/>
        </w:rPr>
      </w:pPr>
      <w:ins w:id="51" w:author="Unknown">
        <w:r w:rsidRPr="00217FB2">
          <w:rPr>
            <w:rFonts w:ascii="Segoe UI" w:eastAsia="Times New Roman" w:hAnsi="Segoe UI" w:cs="Segoe UI"/>
            <w:b/>
            <w:bCs/>
            <w:color w:val="000000"/>
            <w:sz w:val="23"/>
          </w:rPr>
          <w:t>Component and Function –</w:t>
        </w:r>
        <w:r w:rsidRPr="00217FB2">
          <w:rPr>
            <w:rFonts w:ascii="Segoe UI" w:eastAsia="Times New Roman" w:hAnsi="Segoe UI" w:cs="Segoe UI"/>
            <w:color w:val="000000"/>
            <w:sz w:val="23"/>
            <w:szCs w:val="23"/>
          </w:rPr>
          <w:t> The use of component and function has also changed from ES5 to ES6.</w:t>
        </w:r>
        <w:r w:rsidRPr="00217FB2">
          <w:rPr>
            <w:rFonts w:ascii="Segoe UI" w:eastAsia="Times New Roman" w:hAnsi="Segoe UI" w:cs="Segoe UI"/>
            <w:color w:val="000000"/>
            <w:sz w:val="23"/>
            <w:szCs w:val="23"/>
          </w:rPr>
          <w:br/>
          <w:t>In ES5:</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2" w:author="Unknown"/>
          <w:rFonts w:ascii="Courier" w:eastAsia="Times New Roman" w:hAnsi="Courier" w:cs="Courier New"/>
          <w:color w:val="333333"/>
          <w:sz w:val="20"/>
          <w:szCs w:val="20"/>
        </w:rPr>
      </w:pPr>
      <w:proofErr w:type="spellStart"/>
      <w:proofErr w:type="gramStart"/>
      <w:ins w:id="53" w:author="Unknown">
        <w:r w:rsidRPr="00217FB2">
          <w:rPr>
            <w:rFonts w:ascii="Courier" w:eastAsia="Times New Roman" w:hAnsi="Courier" w:cs="Courier New"/>
            <w:color w:val="333333"/>
            <w:sz w:val="20"/>
            <w:szCs w:val="20"/>
          </w:rPr>
          <w:t>var</w:t>
        </w:r>
        <w:proofErr w:type="spellEnd"/>
        <w:proofErr w:type="gramEnd"/>
        <w:r w:rsidRPr="00217FB2">
          <w:rPr>
            <w:rFonts w:ascii="Courier" w:eastAsia="Times New Roman" w:hAnsi="Courier" w:cs="Courier New"/>
            <w:color w:val="333333"/>
            <w:sz w:val="20"/>
            <w:szCs w:val="20"/>
          </w:rPr>
          <w:t xml:space="preserve"> </w:t>
        </w:r>
        <w:proofErr w:type="spellStart"/>
        <w:r w:rsidRPr="00217FB2">
          <w:rPr>
            <w:rFonts w:ascii="Courier" w:eastAsia="Times New Roman" w:hAnsi="Courier" w:cs="Courier New"/>
            <w:color w:val="333333"/>
            <w:sz w:val="20"/>
            <w:szCs w:val="20"/>
          </w:rPr>
          <w:t>MyComponent</w:t>
        </w:r>
        <w:proofErr w:type="spellEnd"/>
        <w:r w:rsidRPr="00217FB2">
          <w:rPr>
            <w:rFonts w:ascii="Courier" w:eastAsia="Times New Roman" w:hAnsi="Courier" w:cs="Courier New"/>
            <w:color w:val="333333"/>
            <w:sz w:val="20"/>
            <w:szCs w:val="20"/>
          </w:rPr>
          <w:t xml:space="preserve"> = </w:t>
        </w:r>
        <w:proofErr w:type="spellStart"/>
        <w:r w:rsidRPr="00217FB2">
          <w:rPr>
            <w:rFonts w:ascii="Courier" w:eastAsia="Times New Roman" w:hAnsi="Courier" w:cs="Courier New"/>
            <w:color w:val="333333"/>
            <w:sz w:val="20"/>
            <w:szCs w:val="20"/>
          </w:rPr>
          <w:t>React.createClass</w:t>
        </w:r>
        <w:proofErr w:type="spell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4" w:author="Unknown"/>
          <w:rFonts w:ascii="Courier" w:eastAsia="Times New Roman" w:hAnsi="Courier" w:cs="Courier New"/>
          <w:color w:val="333333"/>
          <w:sz w:val="20"/>
          <w:szCs w:val="20"/>
        </w:rPr>
      </w:pPr>
      <w:proofErr w:type="gramStart"/>
      <w:ins w:id="55"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function()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6" w:author="Unknown"/>
          <w:rFonts w:ascii="Courier" w:eastAsia="Times New Roman" w:hAnsi="Courier" w:cs="Courier New"/>
          <w:color w:val="333333"/>
          <w:sz w:val="20"/>
          <w:szCs w:val="20"/>
        </w:rPr>
      </w:pPr>
      <w:proofErr w:type="gramStart"/>
      <w:ins w:id="57"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58" w:author="Unknown"/>
          <w:rFonts w:ascii="Courier" w:eastAsia="Times New Roman" w:hAnsi="Courier" w:cs="Courier New"/>
          <w:color w:val="333333"/>
          <w:sz w:val="20"/>
          <w:szCs w:val="20"/>
        </w:rPr>
      </w:pPr>
      <w:ins w:id="59" w:author="Unknown">
        <w:r w:rsidRPr="00217FB2">
          <w:rPr>
            <w:rFonts w:ascii="Courier" w:eastAsia="Times New Roman" w:hAnsi="Courier" w:cs="Courier New"/>
            <w:color w:val="333333"/>
            <w:sz w:val="20"/>
            <w:szCs w:val="20"/>
          </w:rPr>
          <w:t>&lt;h3&gt;Hello World</w:t>
        </w:r>
        <w:proofErr w:type="gramStart"/>
        <w:r w:rsidRPr="00217FB2">
          <w:rPr>
            <w:rFonts w:ascii="Courier" w:eastAsia="Times New Roman" w:hAnsi="Courier" w:cs="Courier New"/>
            <w:color w:val="333333"/>
            <w:sz w:val="20"/>
            <w:szCs w:val="20"/>
          </w:rPr>
          <w:t>!&lt;</w:t>
        </w:r>
        <w:proofErr w:type="gramEnd"/>
        <w:r w:rsidRPr="00217FB2">
          <w:rPr>
            <w:rFonts w:ascii="Courier" w:eastAsia="Times New Roman" w:hAnsi="Courier" w:cs="Courier New"/>
            <w:color w:val="333333"/>
            <w:sz w:val="20"/>
            <w:szCs w:val="20"/>
          </w:rPr>
          <w:t>/h3&gt;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0" w:author="Unknown"/>
          <w:rFonts w:ascii="Courier" w:eastAsia="Times New Roman" w:hAnsi="Courier" w:cs="Courier New"/>
          <w:color w:val="333333"/>
          <w:sz w:val="20"/>
          <w:szCs w:val="20"/>
        </w:rPr>
      </w:pPr>
      <w:ins w:id="6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2" w:author="Unknown"/>
          <w:rFonts w:ascii="Courier" w:eastAsia="Times New Roman" w:hAnsi="Courier" w:cs="Courier New"/>
          <w:color w:val="333333"/>
          <w:sz w:val="20"/>
          <w:szCs w:val="20"/>
        </w:rPr>
      </w:pPr>
      <w:ins w:id="6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4" w:author="Unknown"/>
          <w:rFonts w:ascii="Courier" w:eastAsia="Times New Roman" w:hAnsi="Courier" w:cs="Courier New"/>
          <w:color w:val="333333"/>
          <w:sz w:val="20"/>
          <w:szCs w:val="20"/>
        </w:rPr>
      </w:pPr>
      <w:ins w:id="65" w:author="Unknown">
        <w:r w:rsidRPr="00217FB2">
          <w:rPr>
            <w:rFonts w:ascii="Courier" w:eastAsia="Times New Roman" w:hAnsi="Courier" w:cs="Courier New"/>
            <w:color w:val="333333"/>
            <w:sz w:val="20"/>
            <w:szCs w:val="20"/>
          </w:rPr>
          <w:lastRenderedPageBreak/>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6" w:author="Unknown"/>
          <w:rFonts w:ascii="Courier" w:eastAsia="Times New Roman" w:hAnsi="Courier" w:cs="Courier New"/>
          <w:color w:val="333333"/>
          <w:sz w:val="20"/>
          <w:szCs w:val="20"/>
        </w:rPr>
      </w:pPr>
      <w:ins w:id="67" w:author="Unknown">
        <w:r w:rsidRPr="00217FB2">
          <w:rPr>
            <w:rFonts w:ascii="Courier" w:eastAsia="Times New Roman" w:hAnsi="Courier" w:cs="Courier New"/>
            <w:color w:val="333333"/>
            <w:sz w:val="20"/>
            <w:szCs w:val="20"/>
          </w:rPr>
          <w:t>In ES6:</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68" w:author="Unknown"/>
          <w:rFonts w:ascii="Courier" w:eastAsia="Times New Roman" w:hAnsi="Courier" w:cs="Courier New"/>
          <w:color w:val="333333"/>
          <w:sz w:val="20"/>
          <w:szCs w:val="20"/>
        </w:rPr>
      </w:pPr>
      <w:proofErr w:type="gramStart"/>
      <w:ins w:id="69" w:author="Unknown">
        <w:r w:rsidRPr="00217FB2">
          <w:rPr>
            <w:rFonts w:ascii="Courier" w:eastAsia="Times New Roman" w:hAnsi="Courier" w:cs="Courier New"/>
            <w:color w:val="333333"/>
            <w:sz w:val="20"/>
            <w:szCs w:val="20"/>
          </w:rPr>
          <w:t>class</w:t>
        </w:r>
        <w:proofErr w:type="gramEnd"/>
        <w:r w:rsidRPr="00217FB2">
          <w:rPr>
            <w:rFonts w:ascii="Courier" w:eastAsia="Times New Roman" w:hAnsi="Courier" w:cs="Courier New"/>
            <w:color w:val="333333"/>
            <w:sz w:val="20"/>
            <w:szCs w:val="20"/>
          </w:rPr>
          <w:t xml:space="preserve"> </w:t>
        </w:r>
        <w:proofErr w:type="spellStart"/>
        <w:r w:rsidRPr="00217FB2">
          <w:rPr>
            <w:rFonts w:ascii="Courier" w:eastAsia="Times New Roman" w:hAnsi="Courier" w:cs="Courier New"/>
            <w:color w:val="333333"/>
            <w:sz w:val="20"/>
            <w:szCs w:val="20"/>
          </w:rPr>
          <w:t>MyComponent</w:t>
        </w:r>
        <w:proofErr w:type="spellEnd"/>
        <w:r w:rsidRPr="00217FB2">
          <w:rPr>
            <w:rFonts w:ascii="Courier" w:eastAsia="Times New Roman" w:hAnsi="Courier" w:cs="Courier New"/>
            <w:color w:val="333333"/>
            <w:sz w:val="20"/>
            <w:szCs w:val="20"/>
          </w:rPr>
          <w:t xml:space="preserve">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0" w:author="Unknown"/>
          <w:rFonts w:ascii="Courier" w:eastAsia="Times New Roman" w:hAnsi="Courier" w:cs="Courier New"/>
          <w:color w:val="333333"/>
          <w:sz w:val="20"/>
          <w:szCs w:val="20"/>
        </w:rPr>
      </w:pPr>
      <w:proofErr w:type="gramStart"/>
      <w:ins w:id="71"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2" w:author="Unknown"/>
          <w:rFonts w:ascii="Courier" w:eastAsia="Times New Roman" w:hAnsi="Courier" w:cs="Courier New"/>
          <w:color w:val="333333"/>
          <w:sz w:val="20"/>
          <w:szCs w:val="20"/>
        </w:rPr>
      </w:pPr>
      <w:proofErr w:type="gramStart"/>
      <w:ins w:id="73"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4" w:author="Unknown"/>
          <w:rFonts w:ascii="Courier" w:eastAsia="Times New Roman" w:hAnsi="Courier" w:cs="Courier New"/>
          <w:color w:val="333333"/>
          <w:sz w:val="20"/>
          <w:szCs w:val="20"/>
        </w:rPr>
      </w:pPr>
      <w:ins w:id="75" w:author="Unknown">
        <w:r w:rsidRPr="00217FB2">
          <w:rPr>
            <w:rFonts w:ascii="Courier" w:eastAsia="Times New Roman" w:hAnsi="Courier" w:cs="Courier New"/>
            <w:color w:val="333333"/>
            <w:sz w:val="20"/>
            <w:szCs w:val="20"/>
          </w:rPr>
          <w:t>&lt;h3&gt;Hello World</w:t>
        </w:r>
        <w:proofErr w:type="gramStart"/>
        <w:r w:rsidRPr="00217FB2">
          <w:rPr>
            <w:rFonts w:ascii="Courier" w:eastAsia="Times New Roman" w:hAnsi="Courier" w:cs="Courier New"/>
            <w:color w:val="333333"/>
            <w:sz w:val="20"/>
            <w:szCs w:val="20"/>
          </w:rPr>
          <w:t>!&lt;</w:t>
        </w:r>
        <w:proofErr w:type="gramEnd"/>
        <w:r w:rsidRPr="00217FB2">
          <w:rPr>
            <w:rFonts w:ascii="Courier" w:eastAsia="Times New Roman" w:hAnsi="Courier" w:cs="Courier New"/>
            <w:color w:val="333333"/>
            <w:sz w:val="20"/>
            <w:szCs w:val="20"/>
          </w:rPr>
          <w:t>/h3&gt;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6" w:author="Unknown"/>
          <w:rFonts w:ascii="Courier" w:eastAsia="Times New Roman" w:hAnsi="Courier" w:cs="Courier New"/>
          <w:color w:val="333333"/>
          <w:sz w:val="20"/>
          <w:szCs w:val="20"/>
        </w:rPr>
      </w:pPr>
      <w:ins w:id="77"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78" w:author="Unknown"/>
          <w:rFonts w:ascii="Courier" w:eastAsia="Times New Roman" w:hAnsi="Courier" w:cs="Courier New"/>
          <w:color w:val="333333"/>
          <w:sz w:val="20"/>
          <w:szCs w:val="20"/>
        </w:rPr>
      </w:pPr>
      <w:ins w:id="79"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0" w:author="Unknown"/>
          <w:rFonts w:ascii="Courier" w:eastAsia="Times New Roman" w:hAnsi="Courier" w:cs="Courier New"/>
          <w:color w:val="333333"/>
          <w:sz w:val="20"/>
          <w:szCs w:val="20"/>
        </w:rPr>
      </w:pPr>
      <w:ins w:id="81" w:author="Unknown">
        <w:r w:rsidRPr="00217FB2">
          <w:rPr>
            <w:rFonts w:ascii="Courier" w:eastAsia="Times New Roman" w:hAnsi="Courier" w:cs="Courier New"/>
            <w:color w:val="333333"/>
            <w:sz w:val="20"/>
            <w:szCs w:val="20"/>
          </w:rPr>
          <w:t>}</w:t>
        </w:r>
      </w:ins>
    </w:p>
    <w:p w:rsidR="00217FB2" w:rsidRPr="00217FB2" w:rsidRDefault="00217FB2" w:rsidP="00217FB2">
      <w:pPr>
        <w:numPr>
          <w:ilvl w:val="0"/>
          <w:numId w:val="3"/>
        </w:numPr>
        <w:shd w:val="clear" w:color="auto" w:fill="FFFFFF"/>
        <w:spacing w:after="0" w:line="240" w:lineRule="auto"/>
        <w:rPr>
          <w:ins w:id="82" w:author="Unknown"/>
          <w:rFonts w:ascii="Segoe UI" w:eastAsia="Times New Roman" w:hAnsi="Segoe UI" w:cs="Segoe UI"/>
          <w:color w:val="000000"/>
          <w:sz w:val="23"/>
          <w:szCs w:val="23"/>
        </w:rPr>
      </w:pPr>
      <w:ins w:id="83" w:author="Unknown">
        <w:r w:rsidRPr="00217FB2">
          <w:rPr>
            <w:rFonts w:ascii="Segoe UI" w:eastAsia="Times New Roman" w:hAnsi="Segoe UI" w:cs="Segoe UI"/>
            <w:b/>
            <w:bCs/>
            <w:color w:val="000000"/>
            <w:sz w:val="23"/>
            <w:szCs w:val="23"/>
          </w:rPr>
          <w:t>Props – Rules for using props has also changed from ES5 to ES6</w:t>
        </w:r>
      </w:ins>
    </w:p>
    <w:p w:rsidR="00217FB2" w:rsidRPr="00217FB2" w:rsidRDefault="00217FB2" w:rsidP="00217FB2">
      <w:pPr>
        <w:shd w:val="clear" w:color="auto" w:fill="FFFFFF"/>
        <w:spacing w:after="300" w:line="240" w:lineRule="auto"/>
        <w:jc w:val="both"/>
        <w:rPr>
          <w:ins w:id="84" w:author="Unknown"/>
          <w:rFonts w:ascii="Segoe UI" w:eastAsia="Times New Roman" w:hAnsi="Segoe UI" w:cs="Segoe UI"/>
          <w:color w:val="000000"/>
          <w:sz w:val="23"/>
          <w:szCs w:val="23"/>
        </w:rPr>
      </w:pPr>
      <w:ins w:id="85" w:author="Unknown">
        <w:r w:rsidRPr="00217FB2">
          <w:rPr>
            <w:rFonts w:ascii="Segoe UI" w:eastAsia="Times New Roman" w:hAnsi="Segoe UI" w:cs="Segoe UI"/>
            <w:color w:val="000000"/>
            <w:sz w:val="23"/>
            <w:szCs w:val="23"/>
          </w:rPr>
          <w:t>In ES5:</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6" w:author="Unknown"/>
          <w:rFonts w:ascii="Courier" w:eastAsia="Times New Roman" w:hAnsi="Courier" w:cs="Courier New"/>
          <w:color w:val="333333"/>
          <w:sz w:val="20"/>
          <w:szCs w:val="20"/>
        </w:rPr>
      </w:pPr>
      <w:proofErr w:type="spellStart"/>
      <w:proofErr w:type="gramStart"/>
      <w:ins w:id="87" w:author="Unknown">
        <w:r w:rsidRPr="00217FB2">
          <w:rPr>
            <w:rFonts w:ascii="Courier" w:eastAsia="Times New Roman" w:hAnsi="Courier" w:cs="Courier New"/>
            <w:color w:val="333333"/>
            <w:sz w:val="20"/>
            <w:szCs w:val="20"/>
          </w:rPr>
          <w:t>var</w:t>
        </w:r>
        <w:proofErr w:type="spellEnd"/>
        <w:proofErr w:type="gramEnd"/>
        <w:r w:rsidRPr="00217FB2">
          <w:rPr>
            <w:rFonts w:ascii="Courier" w:eastAsia="Times New Roman" w:hAnsi="Courier" w:cs="Courier New"/>
            <w:color w:val="333333"/>
            <w:sz w:val="20"/>
            <w:szCs w:val="20"/>
          </w:rPr>
          <w:t xml:space="preserve"> App = </w:t>
        </w:r>
        <w:proofErr w:type="spellStart"/>
        <w:r w:rsidRPr="00217FB2">
          <w:rPr>
            <w:rFonts w:ascii="Courier" w:eastAsia="Times New Roman" w:hAnsi="Courier" w:cs="Courier New"/>
            <w:color w:val="333333"/>
            <w:sz w:val="20"/>
            <w:szCs w:val="20"/>
          </w:rPr>
          <w:t>React.createClass</w:t>
        </w:r>
        <w:proofErr w:type="spell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88" w:author="Unknown"/>
          <w:rFonts w:ascii="Courier" w:eastAsia="Times New Roman" w:hAnsi="Courier" w:cs="Courier New"/>
          <w:color w:val="333333"/>
          <w:sz w:val="20"/>
          <w:szCs w:val="20"/>
        </w:rPr>
      </w:pPr>
      <w:proofErr w:type="spellStart"/>
      <w:proofErr w:type="gramStart"/>
      <w:ins w:id="89" w:author="Unknown">
        <w:r w:rsidRPr="00217FB2">
          <w:rPr>
            <w:rFonts w:ascii="Courier" w:eastAsia="Times New Roman" w:hAnsi="Courier" w:cs="Courier New"/>
            <w:color w:val="333333"/>
            <w:sz w:val="20"/>
            <w:szCs w:val="20"/>
          </w:rPr>
          <w:t>propTypes</w:t>
        </w:r>
        <w:proofErr w:type="spellEnd"/>
        <w:proofErr w:type="gramEnd"/>
        <w:r w:rsidRPr="00217FB2">
          <w:rPr>
            <w:rFonts w:ascii="Courier" w:eastAsia="Times New Roman" w:hAnsi="Courier" w:cs="Courier New"/>
            <w:color w:val="333333"/>
            <w:sz w:val="20"/>
            <w:szCs w:val="20"/>
          </w:rPr>
          <w:t xml:space="preserve">: { name: </w:t>
        </w:r>
        <w:proofErr w:type="spellStart"/>
        <w:r w:rsidRPr="00217FB2">
          <w:rPr>
            <w:rFonts w:ascii="Courier" w:eastAsia="Times New Roman" w:hAnsi="Courier" w:cs="Courier New"/>
            <w:color w:val="333333"/>
            <w:sz w:val="20"/>
            <w:szCs w:val="20"/>
          </w:rPr>
          <w:t>React.PropTypes.string</w:t>
        </w:r>
        <w:proofErr w:type="spell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0" w:author="Unknown"/>
          <w:rFonts w:ascii="Courier" w:eastAsia="Times New Roman" w:hAnsi="Courier" w:cs="Courier New"/>
          <w:color w:val="333333"/>
          <w:sz w:val="20"/>
          <w:szCs w:val="20"/>
        </w:rPr>
      </w:pPr>
      <w:proofErr w:type="gramStart"/>
      <w:ins w:id="91"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function()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2" w:author="Unknown"/>
          <w:rFonts w:ascii="Courier" w:eastAsia="Times New Roman" w:hAnsi="Courier" w:cs="Courier New"/>
          <w:color w:val="333333"/>
          <w:sz w:val="20"/>
          <w:szCs w:val="20"/>
        </w:rPr>
      </w:pPr>
      <w:proofErr w:type="gramStart"/>
      <w:ins w:id="93"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4" w:author="Unknown"/>
          <w:rFonts w:ascii="Courier" w:eastAsia="Times New Roman" w:hAnsi="Courier" w:cs="Courier New"/>
          <w:color w:val="333333"/>
          <w:sz w:val="20"/>
          <w:szCs w:val="20"/>
        </w:rPr>
      </w:pPr>
      <w:ins w:id="95" w:author="Unknown">
        <w:r w:rsidRPr="00217FB2">
          <w:rPr>
            <w:rFonts w:ascii="Courier" w:eastAsia="Times New Roman" w:hAnsi="Courier" w:cs="Courier New"/>
            <w:color w:val="333333"/>
            <w:sz w:val="20"/>
            <w:szCs w:val="20"/>
          </w:rPr>
          <w:t>&lt;h3&gt;Hello, {this.props.name}!&lt;/h3&gt;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6" w:author="Unknown"/>
          <w:rFonts w:ascii="Courier" w:eastAsia="Times New Roman" w:hAnsi="Courier" w:cs="Courier New"/>
          <w:color w:val="333333"/>
          <w:sz w:val="20"/>
          <w:szCs w:val="20"/>
        </w:rPr>
      </w:pPr>
      <w:ins w:id="97"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98" w:author="Unknown"/>
          <w:rFonts w:ascii="Courier" w:eastAsia="Times New Roman" w:hAnsi="Courier" w:cs="Courier New"/>
          <w:color w:val="333333"/>
          <w:sz w:val="20"/>
          <w:szCs w:val="20"/>
        </w:rPr>
      </w:pPr>
      <w:ins w:id="99"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0" w:author="Unknown"/>
          <w:rFonts w:ascii="Courier" w:eastAsia="Times New Roman" w:hAnsi="Courier" w:cs="Courier New"/>
          <w:color w:val="333333"/>
          <w:sz w:val="20"/>
          <w:szCs w:val="20"/>
        </w:rPr>
      </w:pPr>
      <w:ins w:id="10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2" w:author="Unknown"/>
          <w:rFonts w:ascii="Courier" w:eastAsia="Times New Roman" w:hAnsi="Courier" w:cs="Courier New"/>
          <w:color w:val="333333"/>
          <w:sz w:val="20"/>
          <w:szCs w:val="20"/>
        </w:rPr>
      </w:pPr>
      <w:ins w:id="103" w:author="Unknown">
        <w:r w:rsidRPr="00217FB2">
          <w:rPr>
            <w:rFonts w:ascii="Courier" w:eastAsia="Times New Roman" w:hAnsi="Courier" w:cs="Courier New"/>
            <w:color w:val="333333"/>
            <w:sz w:val="20"/>
            <w:szCs w:val="20"/>
          </w:rPr>
          <w:t>In ES6:</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4" w:author="Unknown"/>
          <w:rFonts w:ascii="Courier" w:eastAsia="Times New Roman" w:hAnsi="Courier" w:cs="Courier New"/>
          <w:color w:val="333333"/>
          <w:sz w:val="20"/>
          <w:szCs w:val="20"/>
        </w:rPr>
      </w:pPr>
      <w:proofErr w:type="gramStart"/>
      <w:ins w:id="105" w:author="Unknown">
        <w:r w:rsidRPr="00217FB2">
          <w:rPr>
            <w:rFonts w:ascii="Courier" w:eastAsia="Times New Roman" w:hAnsi="Courier" w:cs="Courier New"/>
            <w:color w:val="333333"/>
            <w:sz w:val="20"/>
            <w:szCs w:val="20"/>
          </w:rPr>
          <w:t>class</w:t>
        </w:r>
        <w:proofErr w:type="gramEnd"/>
        <w:r w:rsidRPr="00217FB2">
          <w:rPr>
            <w:rFonts w:ascii="Courier" w:eastAsia="Times New Roman" w:hAnsi="Courier" w:cs="Courier New"/>
            <w:color w:val="333333"/>
            <w:sz w:val="20"/>
            <w:szCs w:val="20"/>
          </w:rPr>
          <w:t xml:space="preserve"> App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6" w:author="Unknown"/>
          <w:rFonts w:ascii="Courier" w:eastAsia="Times New Roman" w:hAnsi="Courier" w:cs="Courier New"/>
          <w:color w:val="333333"/>
          <w:sz w:val="20"/>
          <w:szCs w:val="20"/>
        </w:rPr>
      </w:pPr>
      <w:proofErr w:type="gramStart"/>
      <w:ins w:id="107"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08" w:author="Unknown"/>
          <w:rFonts w:ascii="Courier" w:eastAsia="Times New Roman" w:hAnsi="Courier" w:cs="Courier New"/>
          <w:color w:val="333333"/>
          <w:sz w:val="20"/>
          <w:szCs w:val="20"/>
        </w:rPr>
      </w:pPr>
      <w:proofErr w:type="gramStart"/>
      <w:ins w:id="109"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0" w:author="Unknown"/>
          <w:rFonts w:ascii="Courier" w:eastAsia="Times New Roman" w:hAnsi="Courier" w:cs="Courier New"/>
          <w:color w:val="333333"/>
          <w:sz w:val="20"/>
          <w:szCs w:val="20"/>
        </w:rPr>
      </w:pPr>
      <w:ins w:id="111" w:author="Unknown">
        <w:r w:rsidRPr="00217FB2">
          <w:rPr>
            <w:rFonts w:ascii="Courier" w:eastAsia="Times New Roman" w:hAnsi="Courier" w:cs="Courier New"/>
            <w:color w:val="333333"/>
            <w:sz w:val="20"/>
            <w:szCs w:val="20"/>
          </w:rPr>
          <w:t>&lt;h3&gt;Hello, {this.props.name}!&lt;/h3&gt;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2" w:author="Unknown"/>
          <w:rFonts w:ascii="Courier" w:eastAsia="Times New Roman" w:hAnsi="Courier" w:cs="Courier New"/>
          <w:color w:val="333333"/>
          <w:sz w:val="20"/>
          <w:szCs w:val="20"/>
        </w:rPr>
      </w:pPr>
      <w:ins w:id="11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4" w:author="Unknown"/>
          <w:rFonts w:ascii="Courier" w:eastAsia="Times New Roman" w:hAnsi="Courier" w:cs="Courier New"/>
          <w:color w:val="333333"/>
          <w:sz w:val="20"/>
          <w:szCs w:val="20"/>
        </w:rPr>
      </w:pPr>
      <w:ins w:id="115"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16" w:author="Unknown"/>
          <w:rFonts w:ascii="Courier" w:eastAsia="Times New Roman" w:hAnsi="Courier" w:cs="Courier New"/>
          <w:color w:val="333333"/>
          <w:sz w:val="20"/>
          <w:szCs w:val="20"/>
        </w:rPr>
      </w:pPr>
      <w:ins w:id="117" w:author="Unknown">
        <w:r w:rsidRPr="00217FB2">
          <w:rPr>
            <w:rFonts w:ascii="Courier" w:eastAsia="Times New Roman" w:hAnsi="Courier" w:cs="Courier New"/>
            <w:color w:val="333333"/>
            <w:sz w:val="20"/>
            <w:szCs w:val="20"/>
          </w:rPr>
          <w:t>}</w:t>
        </w:r>
      </w:ins>
    </w:p>
    <w:p w:rsidR="00217FB2" w:rsidRPr="00217FB2" w:rsidRDefault="00217FB2" w:rsidP="00217FB2">
      <w:pPr>
        <w:numPr>
          <w:ilvl w:val="0"/>
          <w:numId w:val="4"/>
        </w:numPr>
        <w:shd w:val="clear" w:color="auto" w:fill="FFFFFF"/>
        <w:spacing w:after="0" w:line="240" w:lineRule="auto"/>
        <w:rPr>
          <w:ins w:id="118" w:author="Unknown"/>
          <w:rFonts w:ascii="Segoe UI" w:eastAsia="Times New Roman" w:hAnsi="Segoe UI" w:cs="Segoe UI"/>
          <w:color w:val="000000"/>
          <w:sz w:val="23"/>
          <w:szCs w:val="23"/>
        </w:rPr>
      </w:pPr>
      <w:ins w:id="119" w:author="Unknown">
        <w:r w:rsidRPr="00217FB2">
          <w:rPr>
            <w:rFonts w:ascii="Segoe UI" w:eastAsia="Times New Roman" w:hAnsi="Segoe UI" w:cs="Segoe UI"/>
            <w:b/>
            <w:bCs/>
            <w:color w:val="000000"/>
            <w:sz w:val="23"/>
            <w:szCs w:val="23"/>
          </w:rPr>
          <w:lastRenderedPageBreak/>
          <w:t>State – Using state has also been tweaked for ES6.</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0" w:author="Unknown"/>
          <w:rFonts w:ascii="Courier" w:eastAsia="Times New Roman" w:hAnsi="Courier" w:cs="Courier New"/>
          <w:color w:val="333333"/>
          <w:sz w:val="20"/>
          <w:szCs w:val="20"/>
        </w:rPr>
      </w:pPr>
      <w:ins w:id="121" w:author="Unknown">
        <w:r w:rsidRPr="00217FB2">
          <w:rPr>
            <w:rFonts w:ascii="Courier" w:eastAsia="Times New Roman" w:hAnsi="Courier" w:cs="Courier New"/>
            <w:color w:val="333333"/>
            <w:sz w:val="20"/>
            <w:szCs w:val="20"/>
          </w:rPr>
          <w:t>In ES5:</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2" w:author="Unknown"/>
          <w:rFonts w:ascii="Courier" w:eastAsia="Times New Roman" w:hAnsi="Courier" w:cs="Courier New"/>
          <w:color w:val="333333"/>
          <w:sz w:val="20"/>
          <w:szCs w:val="20"/>
        </w:rPr>
      </w:pPr>
      <w:proofErr w:type="spellStart"/>
      <w:proofErr w:type="gramStart"/>
      <w:ins w:id="123" w:author="Unknown">
        <w:r w:rsidRPr="00217FB2">
          <w:rPr>
            <w:rFonts w:ascii="Courier" w:eastAsia="Times New Roman" w:hAnsi="Courier" w:cs="Courier New"/>
            <w:color w:val="333333"/>
            <w:sz w:val="20"/>
            <w:szCs w:val="20"/>
          </w:rPr>
          <w:t>var</w:t>
        </w:r>
        <w:proofErr w:type="spellEnd"/>
        <w:proofErr w:type="gramEnd"/>
        <w:r w:rsidRPr="00217FB2">
          <w:rPr>
            <w:rFonts w:ascii="Courier" w:eastAsia="Times New Roman" w:hAnsi="Courier" w:cs="Courier New"/>
            <w:color w:val="333333"/>
            <w:sz w:val="20"/>
            <w:szCs w:val="20"/>
          </w:rPr>
          <w:t xml:space="preserve"> App = </w:t>
        </w:r>
        <w:proofErr w:type="spellStart"/>
        <w:r w:rsidRPr="00217FB2">
          <w:rPr>
            <w:rFonts w:ascii="Courier" w:eastAsia="Times New Roman" w:hAnsi="Courier" w:cs="Courier New"/>
            <w:color w:val="333333"/>
            <w:sz w:val="20"/>
            <w:szCs w:val="20"/>
          </w:rPr>
          <w:t>React.createClass</w:t>
        </w:r>
        <w:proofErr w:type="spell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4" w:author="Unknown"/>
          <w:rFonts w:ascii="Courier" w:eastAsia="Times New Roman" w:hAnsi="Courier" w:cs="Courier New"/>
          <w:color w:val="333333"/>
          <w:sz w:val="20"/>
          <w:szCs w:val="20"/>
        </w:rPr>
      </w:pPr>
      <w:proofErr w:type="spellStart"/>
      <w:proofErr w:type="gramStart"/>
      <w:ins w:id="125" w:author="Unknown">
        <w:r w:rsidRPr="00217FB2">
          <w:rPr>
            <w:rFonts w:ascii="Courier" w:eastAsia="Times New Roman" w:hAnsi="Courier" w:cs="Courier New"/>
            <w:color w:val="333333"/>
            <w:sz w:val="20"/>
            <w:szCs w:val="20"/>
          </w:rPr>
          <w:t>getInitialState</w:t>
        </w:r>
        <w:proofErr w:type="spellEnd"/>
        <w:proofErr w:type="gramEnd"/>
        <w:r w:rsidRPr="00217FB2">
          <w:rPr>
            <w:rFonts w:ascii="Courier" w:eastAsia="Times New Roman" w:hAnsi="Courier" w:cs="Courier New"/>
            <w:color w:val="333333"/>
            <w:sz w:val="20"/>
            <w:szCs w:val="20"/>
          </w:rPr>
          <w:t>: function()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6" w:author="Unknown"/>
          <w:rFonts w:ascii="Courier" w:eastAsia="Times New Roman" w:hAnsi="Courier" w:cs="Courier New"/>
          <w:color w:val="333333"/>
          <w:sz w:val="20"/>
          <w:szCs w:val="20"/>
        </w:rPr>
      </w:pPr>
      <w:proofErr w:type="gramStart"/>
      <w:ins w:id="127" w:author="Unknown">
        <w:r w:rsidRPr="00217FB2">
          <w:rPr>
            <w:rFonts w:ascii="Courier" w:eastAsia="Times New Roman" w:hAnsi="Courier" w:cs="Courier New"/>
            <w:color w:val="333333"/>
            <w:sz w:val="20"/>
            <w:szCs w:val="20"/>
          </w:rPr>
          <w:t>return</w:t>
        </w:r>
        <w:proofErr w:type="gramEnd"/>
        <w:r w:rsidRPr="00217FB2">
          <w:rPr>
            <w:rFonts w:ascii="Courier" w:eastAsia="Times New Roman" w:hAnsi="Courier" w:cs="Courier New"/>
            <w:color w:val="333333"/>
            <w:sz w:val="20"/>
            <w:szCs w:val="20"/>
          </w:rPr>
          <w:t xml:space="preserve"> { name: 'world'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28" w:author="Unknown"/>
          <w:rFonts w:ascii="Courier" w:eastAsia="Times New Roman" w:hAnsi="Courier" w:cs="Courier New"/>
          <w:color w:val="333333"/>
          <w:sz w:val="20"/>
          <w:szCs w:val="20"/>
        </w:rPr>
      </w:pPr>
      <w:ins w:id="129"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0" w:author="Unknown"/>
          <w:rFonts w:ascii="Courier" w:eastAsia="Times New Roman" w:hAnsi="Courier" w:cs="Courier New"/>
          <w:color w:val="333333"/>
          <w:sz w:val="20"/>
          <w:szCs w:val="20"/>
        </w:rPr>
      </w:pPr>
      <w:proofErr w:type="gramStart"/>
      <w:ins w:id="131"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function()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2" w:author="Unknown"/>
          <w:rFonts w:ascii="Courier" w:eastAsia="Times New Roman" w:hAnsi="Courier" w:cs="Courier New"/>
          <w:color w:val="333333"/>
          <w:sz w:val="20"/>
          <w:szCs w:val="20"/>
        </w:rPr>
      </w:pPr>
      <w:proofErr w:type="gramStart"/>
      <w:ins w:id="133"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4" w:author="Unknown"/>
          <w:rFonts w:ascii="Courier" w:eastAsia="Times New Roman" w:hAnsi="Courier" w:cs="Courier New"/>
          <w:color w:val="333333"/>
          <w:sz w:val="20"/>
          <w:szCs w:val="20"/>
        </w:rPr>
      </w:pPr>
      <w:ins w:id="135" w:author="Unknown">
        <w:r w:rsidRPr="00217FB2">
          <w:rPr>
            <w:rFonts w:ascii="Courier" w:eastAsia="Times New Roman" w:hAnsi="Courier" w:cs="Courier New"/>
            <w:color w:val="333333"/>
            <w:sz w:val="20"/>
            <w:szCs w:val="20"/>
          </w:rPr>
          <w:t>&lt;h3&gt;Hello, {this.state.name}!&lt;/h3&gt;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6" w:author="Unknown"/>
          <w:rFonts w:ascii="Courier" w:eastAsia="Times New Roman" w:hAnsi="Courier" w:cs="Courier New"/>
          <w:color w:val="333333"/>
          <w:sz w:val="20"/>
          <w:szCs w:val="20"/>
        </w:rPr>
      </w:pPr>
      <w:ins w:id="137"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38" w:author="Unknown"/>
          <w:rFonts w:ascii="Courier" w:eastAsia="Times New Roman" w:hAnsi="Courier" w:cs="Courier New"/>
          <w:color w:val="333333"/>
          <w:sz w:val="20"/>
          <w:szCs w:val="20"/>
        </w:rPr>
      </w:pPr>
      <w:ins w:id="139"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0" w:author="Unknown"/>
          <w:rFonts w:ascii="Courier" w:eastAsia="Times New Roman" w:hAnsi="Courier" w:cs="Courier New"/>
          <w:color w:val="333333"/>
          <w:sz w:val="20"/>
          <w:szCs w:val="20"/>
        </w:rPr>
      </w:pPr>
      <w:ins w:id="14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2" w:author="Unknown"/>
          <w:rFonts w:ascii="Courier" w:eastAsia="Times New Roman" w:hAnsi="Courier" w:cs="Courier New"/>
          <w:color w:val="333333"/>
          <w:sz w:val="20"/>
          <w:szCs w:val="20"/>
        </w:rPr>
      </w:pPr>
      <w:ins w:id="143" w:author="Unknown">
        <w:r w:rsidRPr="00217FB2">
          <w:rPr>
            <w:rFonts w:ascii="Courier" w:eastAsia="Times New Roman" w:hAnsi="Courier" w:cs="Courier New"/>
            <w:color w:val="333333"/>
            <w:sz w:val="20"/>
            <w:szCs w:val="20"/>
          </w:rPr>
          <w:t>In ES6:</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4" w:author="Unknown"/>
          <w:rFonts w:ascii="Courier" w:eastAsia="Times New Roman" w:hAnsi="Courier" w:cs="Courier New"/>
          <w:color w:val="333333"/>
          <w:sz w:val="20"/>
          <w:szCs w:val="20"/>
        </w:rPr>
      </w:pPr>
      <w:proofErr w:type="gramStart"/>
      <w:ins w:id="145" w:author="Unknown">
        <w:r w:rsidRPr="00217FB2">
          <w:rPr>
            <w:rFonts w:ascii="Courier" w:eastAsia="Times New Roman" w:hAnsi="Courier" w:cs="Courier New"/>
            <w:color w:val="333333"/>
            <w:sz w:val="20"/>
            <w:szCs w:val="20"/>
          </w:rPr>
          <w:t>class</w:t>
        </w:r>
        <w:proofErr w:type="gramEnd"/>
        <w:r w:rsidRPr="00217FB2">
          <w:rPr>
            <w:rFonts w:ascii="Courier" w:eastAsia="Times New Roman" w:hAnsi="Courier" w:cs="Courier New"/>
            <w:color w:val="333333"/>
            <w:sz w:val="20"/>
            <w:szCs w:val="20"/>
          </w:rPr>
          <w:t xml:space="preserve"> App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6" w:author="Unknown"/>
          <w:rFonts w:ascii="Courier" w:eastAsia="Times New Roman" w:hAnsi="Courier" w:cs="Courier New"/>
          <w:color w:val="333333"/>
          <w:sz w:val="20"/>
          <w:szCs w:val="20"/>
        </w:rPr>
      </w:pPr>
      <w:proofErr w:type="gramStart"/>
      <w:ins w:id="147" w:author="Unknown">
        <w:r w:rsidRPr="00217FB2">
          <w:rPr>
            <w:rFonts w:ascii="Courier" w:eastAsia="Times New Roman" w:hAnsi="Courier" w:cs="Courier New"/>
            <w:color w:val="333333"/>
            <w:sz w:val="20"/>
            <w:szCs w:val="20"/>
          </w:rPr>
          <w:t>constructor(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48" w:author="Unknown"/>
          <w:rFonts w:ascii="Courier" w:eastAsia="Times New Roman" w:hAnsi="Courier" w:cs="Courier New"/>
          <w:color w:val="333333"/>
          <w:sz w:val="20"/>
          <w:szCs w:val="20"/>
        </w:rPr>
      </w:pPr>
      <w:proofErr w:type="gramStart"/>
      <w:ins w:id="149" w:author="Unknown">
        <w:r w:rsidRPr="00217FB2">
          <w:rPr>
            <w:rFonts w:ascii="Courier" w:eastAsia="Times New Roman" w:hAnsi="Courier" w:cs="Courier New"/>
            <w:color w:val="333333"/>
            <w:sz w:val="20"/>
            <w:szCs w:val="20"/>
          </w:rPr>
          <w:t>super(</w:t>
        </w:r>
        <w:proofErr w:type="gram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0" w:author="Unknown"/>
          <w:rFonts w:ascii="Courier" w:eastAsia="Times New Roman" w:hAnsi="Courier" w:cs="Courier New"/>
          <w:color w:val="333333"/>
          <w:sz w:val="20"/>
          <w:szCs w:val="20"/>
        </w:rPr>
      </w:pPr>
      <w:proofErr w:type="spellStart"/>
      <w:ins w:id="151" w:author="Unknown">
        <w:r w:rsidRPr="00217FB2">
          <w:rPr>
            <w:rFonts w:ascii="Courier" w:eastAsia="Times New Roman" w:hAnsi="Courier" w:cs="Courier New"/>
            <w:color w:val="333333"/>
            <w:sz w:val="20"/>
            <w:szCs w:val="20"/>
          </w:rPr>
          <w:t>this.state</w:t>
        </w:r>
        <w:proofErr w:type="spellEnd"/>
        <w:r w:rsidRPr="00217FB2">
          <w:rPr>
            <w:rFonts w:ascii="Courier" w:eastAsia="Times New Roman" w:hAnsi="Courier" w:cs="Courier New"/>
            <w:color w:val="333333"/>
            <w:sz w:val="20"/>
            <w:szCs w:val="20"/>
          </w:rPr>
          <w:t xml:space="preserve"> = </w:t>
        </w:r>
        <w:proofErr w:type="gramStart"/>
        <w:r w:rsidRPr="00217FB2">
          <w:rPr>
            <w:rFonts w:ascii="Courier" w:eastAsia="Times New Roman" w:hAnsi="Courier" w:cs="Courier New"/>
            <w:color w:val="333333"/>
            <w:sz w:val="20"/>
            <w:szCs w:val="20"/>
          </w:rPr>
          <w:t>{ name</w:t>
        </w:r>
        <w:proofErr w:type="gramEnd"/>
        <w:r w:rsidRPr="00217FB2">
          <w:rPr>
            <w:rFonts w:ascii="Courier" w:eastAsia="Times New Roman" w:hAnsi="Courier" w:cs="Courier New"/>
            <w:color w:val="333333"/>
            <w:sz w:val="20"/>
            <w:szCs w:val="20"/>
          </w:rPr>
          <w:t>: 'world'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2" w:author="Unknown"/>
          <w:rFonts w:ascii="Courier" w:eastAsia="Times New Roman" w:hAnsi="Courier" w:cs="Courier New"/>
          <w:color w:val="333333"/>
          <w:sz w:val="20"/>
          <w:szCs w:val="20"/>
        </w:rPr>
      </w:pPr>
      <w:ins w:id="15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4" w:author="Unknown"/>
          <w:rFonts w:ascii="Courier" w:eastAsia="Times New Roman" w:hAnsi="Courier" w:cs="Courier New"/>
          <w:color w:val="333333"/>
          <w:sz w:val="20"/>
          <w:szCs w:val="20"/>
        </w:rPr>
      </w:pPr>
      <w:proofErr w:type="gramStart"/>
      <w:ins w:id="155"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6" w:author="Unknown"/>
          <w:rFonts w:ascii="Courier" w:eastAsia="Times New Roman" w:hAnsi="Courier" w:cs="Courier New"/>
          <w:color w:val="333333"/>
          <w:sz w:val="20"/>
          <w:szCs w:val="20"/>
        </w:rPr>
      </w:pPr>
      <w:proofErr w:type="gramStart"/>
      <w:ins w:id="157"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58" w:author="Unknown"/>
          <w:rFonts w:ascii="Courier" w:eastAsia="Times New Roman" w:hAnsi="Courier" w:cs="Courier New"/>
          <w:color w:val="333333"/>
          <w:sz w:val="20"/>
          <w:szCs w:val="20"/>
        </w:rPr>
      </w:pPr>
      <w:ins w:id="159" w:author="Unknown">
        <w:r w:rsidRPr="00217FB2">
          <w:rPr>
            <w:rFonts w:ascii="Courier" w:eastAsia="Times New Roman" w:hAnsi="Courier" w:cs="Courier New"/>
            <w:color w:val="333333"/>
            <w:sz w:val="20"/>
            <w:szCs w:val="20"/>
          </w:rPr>
          <w:t>&lt;h3&gt;Hello, {this.state.name}!&lt;/h3&gt;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0" w:author="Unknown"/>
          <w:rFonts w:ascii="Courier" w:eastAsia="Times New Roman" w:hAnsi="Courier" w:cs="Courier New"/>
          <w:color w:val="333333"/>
          <w:sz w:val="20"/>
          <w:szCs w:val="20"/>
        </w:rPr>
      </w:pPr>
      <w:ins w:id="16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2" w:author="Unknown"/>
          <w:rFonts w:ascii="Courier" w:eastAsia="Times New Roman" w:hAnsi="Courier" w:cs="Courier New"/>
          <w:color w:val="333333"/>
          <w:sz w:val="20"/>
          <w:szCs w:val="20"/>
        </w:rPr>
      </w:pPr>
      <w:ins w:id="16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164" w:author="Unknown"/>
          <w:rFonts w:ascii="Courier" w:eastAsia="Times New Roman" w:hAnsi="Courier" w:cs="Courier New"/>
          <w:color w:val="333333"/>
          <w:sz w:val="20"/>
          <w:szCs w:val="20"/>
        </w:rPr>
      </w:pPr>
      <w:ins w:id="165"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FFFFF"/>
        <w:spacing w:after="300" w:line="240" w:lineRule="auto"/>
        <w:jc w:val="both"/>
        <w:rPr>
          <w:ins w:id="166" w:author="Unknown"/>
          <w:rFonts w:ascii="Segoe UI" w:eastAsia="Times New Roman" w:hAnsi="Segoe UI" w:cs="Segoe UI"/>
          <w:color w:val="000000"/>
          <w:sz w:val="23"/>
          <w:szCs w:val="23"/>
        </w:rPr>
      </w:pPr>
      <w:ins w:id="167"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 xml:space="preserve">Explain the Virtual DOM and </w:t>
        </w:r>
        <w:proofErr w:type="spellStart"/>
        <w:r w:rsidRPr="00217FB2">
          <w:rPr>
            <w:rFonts w:ascii="Segoe UI" w:eastAsia="Times New Roman" w:hAnsi="Segoe UI" w:cs="Segoe UI"/>
            <w:b/>
            <w:bCs/>
            <w:color w:val="000000"/>
            <w:sz w:val="23"/>
            <w:szCs w:val="23"/>
          </w:rPr>
          <w:t>its</w:t>
        </w:r>
        <w:proofErr w:type="spellEnd"/>
        <w:r w:rsidRPr="00217FB2">
          <w:rPr>
            <w:rFonts w:ascii="Segoe UI" w:eastAsia="Times New Roman" w:hAnsi="Segoe UI" w:cs="Segoe UI"/>
            <w:b/>
            <w:bCs/>
            <w:color w:val="000000"/>
            <w:sz w:val="23"/>
            <w:szCs w:val="23"/>
          </w:rPr>
          <w:t xml:space="preserve"> working.</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A virtual DOM is a lightweight JS object. It is simply a copy of the real DOM. A virtual DOM is a node tree that lists various elements, their attributes, and content as objects and their properties.</w:t>
        </w:r>
      </w:ins>
    </w:p>
    <w:p w:rsidR="00217FB2" w:rsidRPr="00217FB2" w:rsidRDefault="00217FB2" w:rsidP="00217FB2">
      <w:pPr>
        <w:shd w:val="clear" w:color="auto" w:fill="FFFFFF"/>
        <w:spacing w:after="300" w:line="240" w:lineRule="auto"/>
        <w:jc w:val="both"/>
        <w:rPr>
          <w:ins w:id="168" w:author="Unknown"/>
          <w:rFonts w:ascii="Segoe UI" w:eastAsia="Times New Roman" w:hAnsi="Segoe UI" w:cs="Segoe UI"/>
          <w:color w:val="000000"/>
          <w:sz w:val="23"/>
          <w:szCs w:val="23"/>
        </w:rPr>
      </w:pPr>
      <w:ins w:id="169" w:author="Unknown">
        <w:r w:rsidRPr="00217FB2">
          <w:rPr>
            <w:rFonts w:ascii="Segoe UI" w:eastAsia="Times New Roman" w:hAnsi="Segoe UI" w:cs="Segoe UI"/>
            <w:color w:val="000000"/>
            <w:sz w:val="23"/>
            <w:szCs w:val="23"/>
          </w:rPr>
          <w:lastRenderedPageBreak/>
          <w:t xml:space="preserve">The </w:t>
        </w:r>
        <w:proofErr w:type="gramStart"/>
        <w:r w:rsidRPr="00217FB2">
          <w:rPr>
            <w:rFonts w:ascii="Segoe UI" w:eastAsia="Times New Roman" w:hAnsi="Segoe UI" w:cs="Segoe UI"/>
            <w:color w:val="000000"/>
            <w:sz w:val="23"/>
            <w:szCs w:val="23"/>
          </w:rPr>
          <w:t>render(</w:t>
        </w:r>
        <w:proofErr w:type="gramEnd"/>
        <w:r w:rsidRPr="00217FB2">
          <w:rPr>
            <w:rFonts w:ascii="Segoe UI" w:eastAsia="Times New Roman" w:hAnsi="Segoe UI" w:cs="Segoe UI"/>
            <w:color w:val="000000"/>
            <w:sz w:val="23"/>
            <w:szCs w:val="23"/>
          </w:rPr>
          <w:t>) function in React is responsible for creating a node tree from the React components. This tree is then updated in response to the mutations resulting in the data model due to various actions made by the user or the system.</w:t>
        </w:r>
      </w:ins>
    </w:p>
    <w:p w:rsidR="00217FB2" w:rsidRPr="00217FB2" w:rsidRDefault="00217FB2" w:rsidP="00217FB2">
      <w:pPr>
        <w:shd w:val="clear" w:color="auto" w:fill="FFFFFF"/>
        <w:spacing w:after="300" w:line="240" w:lineRule="auto"/>
        <w:jc w:val="both"/>
        <w:rPr>
          <w:ins w:id="170" w:author="Unknown"/>
          <w:rFonts w:ascii="Segoe UI" w:eastAsia="Times New Roman" w:hAnsi="Segoe UI" w:cs="Segoe UI"/>
          <w:color w:val="000000"/>
          <w:sz w:val="23"/>
          <w:szCs w:val="23"/>
        </w:rPr>
      </w:pPr>
      <w:ins w:id="171" w:author="Unknown">
        <w:r w:rsidRPr="00217FB2">
          <w:rPr>
            <w:rFonts w:ascii="Segoe UI" w:eastAsia="Times New Roman" w:hAnsi="Segoe UI" w:cs="Segoe UI"/>
            <w:color w:val="000000"/>
            <w:sz w:val="23"/>
            <w:szCs w:val="23"/>
          </w:rPr>
          <w:t>The Virtual DOM operates in three simple steps:</w:t>
        </w:r>
      </w:ins>
    </w:p>
    <w:p w:rsidR="00217FB2" w:rsidRPr="00217FB2" w:rsidRDefault="00217FB2" w:rsidP="00217FB2">
      <w:pPr>
        <w:numPr>
          <w:ilvl w:val="0"/>
          <w:numId w:val="5"/>
        </w:numPr>
        <w:shd w:val="clear" w:color="auto" w:fill="FFFFFF"/>
        <w:spacing w:after="0" w:line="240" w:lineRule="auto"/>
        <w:rPr>
          <w:ins w:id="172" w:author="Unknown"/>
          <w:rFonts w:ascii="Segoe UI" w:eastAsia="Times New Roman" w:hAnsi="Segoe UI" w:cs="Segoe UI"/>
          <w:color w:val="000000"/>
          <w:sz w:val="23"/>
          <w:szCs w:val="23"/>
        </w:rPr>
      </w:pPr>
      <w:proofErr w:type="gramStart"/>
      <w:ins w:id="173" w:author="Unknown">
        <w:r w:rsidRPr="00217FB2">
          <w:rPr>
            <w:rFonts w:ascii="Segoe UI" w:eastAsia="Times New Roman" w:hAnsi="Segoe UI" w:cs="Segoe UI"/>
            <w:color w:val="000000"/>
            <w:sz w:val="23"/>
            <w:szCs w:val="23"/>
          </w:rPr>
          <w:t>Step</w:t>
        </w:r>
        <w:proofErr w:type="gramEnd"/>
        <w:r w:rsidRPr="00217FB2">
          <w:rPr>
            <w:rFonts w:ascii="Segoe UI" w:eastAsia="Times New Roman" w:hAnsi="Segoe UI" w:cs="Segoe UI"/>
            <w:color w:val="000000"/>
            <w:sz w:val="23"/>
            <w:szCs w:val="23"/>
          </w:rPr>
          <w:t xml:space="preserve"> 1 – The entire UI is re-rendered in Virtual DOM representation as soon as there are some underlying data changes.</w:t>
        </w:r>
      </w:ins>
    </w:p>
    <w:p w:rsidR="00217FB2" w:rsidRPr="00217FB2" w:rsidRDefault="00217FB2" w:rsidP="00217FB2">
      <w:pPr>
        <w:numPr>
          <w:ilvl w:val="0"/>
          <w:numId w:val="5"/>
        </w:numPr>
        <w:shd w:val="clear" w:color="auto" w:fill="FFFFFF"/>
        <w:spacing w:after="0" w:line="240" w:lineRule="auto"/>
        <w:rPr>
          <w:ins w:id="174" w:author="Unknown"/>
          <w:rFonts w:ascii="Segoe UI" w:eastAsia="Times New Roman" w:hAnsi="Segoe UI" w:cs="Segoe UI"/>
          <w:color w:val="000000"/>
          <w:sz w:val="23"/>
          <w:szCs w:val="23"/>
        </w:rPr>
      </w:pPr>
      <w:ins w:id="175" w:author="Unknown">
        <w:r w:rsidRPr="00217FB2">
          <w:rPr>
            <w:rFonts w:ascii="Segoe UI" w:eastAsia="Times New Roman" w:hAnsi="Segoe UI" w:cs="Segoe UI"/>
            <w:color w:val="000000"/>
            <w:sz w:val="23"/>
            <w:szCs w:val="23"/>
          </w:rPr>
          <w:t>Step 2 – Now, the difference between the previous DOM representation and the new one (resulted from underlying data changes) is calculated.</w:t>
        </w:r>
      </w:ins>
    </w:p>
    <w:p w:rsidR="00217FB2" w:rsidRPr="00217FB2" w:rsidRDefault="00217FB2" w:rsidP="00217FB2">
      <w:pPr>
        <w:numPr>
          <w:ilvl w:val="0"/>
          <w:numId w:val="5"/>
        </w:numPr>
        <w:shd w:val="clear" w:color="auto" w:fill="FFFFFF"/>
        <w:spacing w:after="0" w:line="240" w:lineRule="auto"/>
        <w:rPr>
          <w:ins w:id="176" w:author="Unknown"/>
          <w:rFonts w:ascii="Segoe UI" w:eastAsia="Times New Roman" w:hAnsi="Segoe UI" w:cs="Segoe UI"/>
          <w:color w:val="000000"/>
          <w:sz w:val="23"/>
          <w:szCs w:val="23"/>
        </w:rPr>
      </w:pPr>
      <w:ins w:id="177" w:author="Unknown">
        <w:r w:rsidRPr="00217FB2">
          <w:rPr>
            <w:rFonts w:ascii="Segoe UI" w:eastAsia="Times New Roman" w:hAnsi="Segoe UI" w:cs="Segoe UI"/>
            <w:color w:val="000000"/>
            <w:sz w:val="23"/>
            <w:szCs w:val="23"/>
          </w:rPr>
          <w:t>Step 3 – After the calculations are successfully carried out, the real DOM is updated in line with only the things that actually underwent changes.</w:t>
        </w:r>
      </w:ins>
    </w:p>
    <w:p w:rsidR="00217FB2" w:rsidRPr="00217FB2" w:rsidRDefault="00217FB2" w:rsidP="00217FB2">
      <w:pPr>
        <w:shd w:val="clear" w:color="auto" w:fill="FFFFFF"/>
        <w:spacing w:after="300" w:line="240" w:lineRule="auto"/>
        <w:jc w:val="both"/>
        <w:rPr>
          <w:ins w:id="178" w:author="Unknown"/>
          <w:rFonts w:ascii="Segoe UI" w:eastAsia="Times New Roman" w:hAnsi="Segoe UI" w:cs="Segoe UI"/>
          <w:color w:val="000000"/>
          <w:sz w:val="23"/>
          <w:szCs w:val="23"/>
        </w:rPr>
      </w:pPr>
      <w:ins w:id="179"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How does the Real DOM differ from the Virtual DOM?</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w:t>
        </w:r>
      </w:ins>
    </w:p>
    <w:p w:rsidR="00217FB2" w:rsidRPr="00217FB2" w:rsidRDefault="00217FB2" w:rsidP="00217FB2">
      <w:pPr>
        <w:numPr>
          <w:ilvl w:val="0"/>
          <w:numId w:val="6"/>
        </w:numPr>
        <w:shd w:val="clear" w:color="auto" w:fill="FFFFFF"/>
        <w:spacing w:after="0" w:line="240" w:lineRule="auto"/>
        <w:rPr>
          <w:ins w:id="180" w:author="Unknown"/>
          <w:rFonts w:ascii="Segoe UI" w:eastAsia="Times New Roman" w:hAnsi="Segoe UI" w:cs="Segoe UI"/>
          <w:color w:val="000000"/>
          <w:sz w:val="23"/>
          <w:szCs w:val="23"/>
        </w:rPr>
      </w:pPr>
      <w:ins w:id="181" w:author="Unknown">
        <w:r w:rsidRPr="00217FB2">
          <w:rPr>
            <w:rFonts w:ascii="Segoe UI" w:eastAsia="Times New Roman" w:hAnsi="Segoe UI" w:cs="Segoe UI"/>
            <w:color w:val="000000"/>
            <w:sz w:val="23"/>
            <w:szCs w:val="23"/>
          </w:rPr>
          <w:t>DOM Manipulation – Real DOM supports a very expensive DOM manipulation. Virtual DOM, on the contrary, has an inexpensive DOM manipulation.</w:t>
        </w:r>
      </w:ins>
    </w:p>
    <w:p w:rsidR="00217FB2" w:rsidRPr="00217FB2" w:rsidRDefault="00217FB2" w:rsidP="00217FB2">
      <w:pPr>
        <w:numPr>
          <w:ilvl w:val="0"/>
          <w:numId w:val="6"/>
        </w:numPr>
        <w:shd w:val="clear" w:color="auto" w:fill="FFFFFF"/>
        <w:spacing w:after="0" w:line="240" w:lineRule="auto"/>
        <w:rPr>
          <w:ins w:id="182" w:author="Unknown"/>
          <w:rFonts w:ascii="Segoe UI" w:eastAsia="Times New Roman" w:hAnsi="Segoe UI" w:cs="Segoe UI"/>
          <w:color w:val="000000"/>
          <w:sz w:val="23"/>
          <w:szCs w:val="23"/>
        </w:rPr>
      </w:pPr>
      <w:ins w:id="183" w:author="Unknown">
        <w:r w:rsidRPr="00217FB2">
          <w:rPr>
            <w:rFonts w:ascii="Segoe UI" w:eastAsia="Times New Roman" w:hAnsi="Segoe UI" w:cs="Segoe UI"/>
            <w:color w:val="000000"/>
            <w:sz w:val="23"/>
            <w:szCs w:val="23"/>
          </w:rPr>
          <w:t>Element Update – Real DOM creates a new DOM when an element updates. Virtual DOM doesn’t do so in such a case. Instead, it updates the JSX.</w:t>
        </w:r>
      </w:ins>
    </w:p>
    <w:p w:rsidR="00217FB2" w:rsidRPr="00217FB2" w:rsidRDefault="00217FB2" w:rsidP="00217FB2">
      <w:pPr>
        <w:numPr>
          <w:ilvl w:val="0"/>
          <w:numId w:val="6"/>
        </w:numPr>
        <w:shd w:val="clear" w:color="auto" w:fill="FFFFFF"/>
        <w:spacing w:after="0" w:line="240" w:lineRule="auto"/>
        <w:rPr>
          <w:ins w:id="184" w:author="Unknown"/>
          <w:rFonts w:ascii="Segoe UI" w:eastAsia="Times New Roman" w:hAnsi="Segoe UI" w:cs="Segoe UI"/>
          <w:color w:val="000000"/>
          <w:sz w:val="23"/>
          <w:szCs w:val="23"/>
        </w:rPr>
      </w:pPr>
      <w:ins w:id="185" w:author="Unknown">
        <w:r w:rsidRPr="00217FB2">
          <w:rPr>
            <w:rFonts w:ascii="Segoe UI" w:eastAsia="Times New Roman" w:hAnsi="Segoe UI" w:cs="Segoe UI"/>
            <w:color w:val="000000"/>
            <w:sz w:val="23"/>
            <w:szCs w:val="23"/>
          </w:rPr>
          <w:t>Memory Wastage – Real DOM causes a lot of memory wastage while there is no memory wastage for Virtual DOM.</w:t>
        </w:r>
      </w:ins>
    </w:p>
    <w:p w:rsidR="00217FB2" w:rsidRPr="00217FB2" w:rsidRDefault="00217FB2" w:rsidP="00217FB2">
      <w:pPr>
        <w:numPr>
          <w:ilvl w:val="0"/>
          <w:numId w:val="6"/>
        </w:numPr>
        <w:shd w:val="clear" w:color="auto" w:fill="FFFFFF"/>
        <w:spacing w:after="0" w:line="240" w:lineRule="auto"/>
        <w:rPr>
          <w:ins w:id="186" w:author="Unknown"/>
          <w:rFonts w:ascii="Segoe UI" w:eastAsia="Times New Roman" w:hAnsi="Segoe UI" w:cs="Segoe UI"/>
          <w:color w:val="000000"/>
          <w:sz w:val="23"/>
          <w:szCs w:val="23"/>
        </w:rPr>
      </w:pPr>
      <w:ins w:id="187" w:author="Unknown">
        <w:r w:rsidRPr="00217FB2">
          <w:rPr>
            <w:rFonts w:ascii="Segoe UI" w:eastAsia="Times New Roman" w:hAnsi="Segoe UI" w:cs="Segoe UI"/>
            <w:color w:val="000000"/>
            <w:sz w:val="23"/>
            <w:szCs w:val="23"/>
          </w:rPr>
          <w:t>Update Speed – Real DOM updates slowly. On the other end, the virtual DOM updates faster.</w:t>
        </w:r>
      </w:ins>
    </w:p>
    <w:p w:rsidR="00217FB2" w:rsidRPr="00217FB2" w:rsidRDefault="00217FB2" w:rsidP="00217FB2">
      <w:pPr>
        <w:numPr>
          <w:ilvl w:val="0"/>
          <w:numId w:val="6"/>
        </w:numPr>
        <w:shd w:val="clear" w:color="auto" w:fill="FFFFFF"/>
        <w:spacing w:after="0" w:line="240" w:lineRule="auto"/>
        <w:rPr>
          <w:ins w:id="188" w:author="Unknown"/>
          <w:rFonts w:ascii="Segoe UI" w:eastAsia="Times New Roman" w:hAnsi="Segoe UI" w:cs="Segoe UI"/>
          <w:color w:val="000000"/>
          <w:sz w:val="23"/>
          <w:szCs w:val="23"/>
        </w:rPr>
      </w:pPr>
      <w:ins w:id="189" w:author="Unknown">
        <w:r w:rsidRPr="00217FB2">
          <w:rPr>
            <w:rFonts w:ascii="Segoe UI" w:eastAsia="Times New Roman" w:hAnsi="Segoe UI" w:cs="Segoe UI"/>
            <w:color w:val="000000"/>
            <w:sz w:val="23"/>
            <w:szCs w:val="23"/>
          </w:rPr>
          <w:t>Updating HTML – Real DOM can directly update HTML, while virtual DOM can’t update HTML directly.</w:t>
        </w:r>
      </w:ins>
    </w:p>
    <w:p w:rsidR="00217FB2" w:rsidRPr="00217FB2" w:rsidRDefault="00217FB2" w:rsidP="00217FB2">
      <w:pPr>
        <w:shd w:val="clear" w:color="auto" w:fill="FFFFFF"/>
        <w:spacing w:after="300" w:line="240" w:lineRule="auto"/>
        <w:jc w:val="both"/>
        <w:rPr>
          <w:ins w:id="190" w:author="Unknown"/>
          <w:rFonts w:ascii="Segoe UI" w:eastAsia="Times New Roman" w:hAnsi="Segoe UI" w:cs="Segoe UI"/>
          <w:color w:val="000000"/>
          <w:sz w:val="23"/>
          <w:szCs w:val="23"/>
        </w:rPr>
      </w:pPr>
      <w:ins w:id="191" w:author="Unknown">
        <w:r w:rsidRPr="00217FB2">
          <w:rPr>
            <w:rFonts w:ascii="Segoe UI" w:eastAsia="Times New Roman" w:hAnsi="Segoe UI" w:cs="Segoe UI"/>
            <w:b/>
            <w:bCs/>
            <w:color w:val="000000"/>
            <w:sz w:val="23"/>
            <w:szCs w:val="23"/>
          </w:rPr>
          <w:t>Question: Explain various lifecycle methods of React components.</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w:t>
        </w:r>
      </w:ins>
    </w:p>
    <w:p w:rsidR="00217FB2" w:rsidRPr="00217FB2" w:rsidRDefault="00217FB2" w:rsidP="00217FB2">
      <w:pPr>
        <w:numPr>
          <w:ilvl w:val="0"/>
          <w:numId w:val="7"/>
        </w:numPr>
        <w:shd w:val="clear" w:color="auto" w:fill="FFFFFF"/>
        <w:spacing w:after="0" w:line="240" w:lineRule="auto"/>
        <w:rPr>
          <w:ins w:id="192" w:author="Unknown"/>
          <w:rFonts w:ascii="Segoe UI" w:eastAsia="Times New Roman" w:hAnsi="Segoe UI" w:cs="Segoe UI"/>
          <w:color w:val="000000"/>
          <w:sz w:val="23"/>
          <w:szCs w:val="23"/>
        </w:rPr>
      </w:pPr>
      <w:proofErr w:type="spellStart"/>
      <w:ins w:id="193" w:author="Unknown">
        <w:r w:rsidRPr="00217FB2">
          <w:rPr>
            <w:rFonts w:ascii="Segoe UI" w:eastAsia="Times New Roman" w:hAnsi="Segoe UI" w:cs="Segoe UI"/>
            <w:color w:val="000000"/>
            <w:sz w:val="23"/>
            <w:szCs w:val="23"/>
          </w:rPr>
          <w:t>componentDidMount</w:t>
        </w:r>
        <w:proofErr w:type="spellEnd"/>
        <w:r w:rsidRPr="00217FB2">
          <w:rPr>
            <w:rFonts w:ascii="Segoe UI" w:eastAsia="Times New Roman" w:hAnsi="Segoe UI" w:cs="Segoe UI"/>
            <w:color w:val="000000"/>
            <w:sz w:val="23"/>
            <w:szCs w:val="23"/>
          </w:rPr>
          <w:t>() – Executes on the client side after the first render</w:t>
        </w:r>
      </w:ins>
    </w:p>
    <w:p w:rsidR="00217FB2" w:rsidRPr="00217FB2" w:rsidRDefault="00217FB2" w:rsidP="00217FB2">
      <w:pPr>
        <w:numPr>
          <w:ilvl w:val="0"/>
          <w:numId w:val="7"/>
        </w:numPr>
        <w:shd w:val="clear" w:color="auto" w:fill="FFFFFF"/>
        <w:spacing w:after="0" w:line="240" w:lineRule="auto"/>
        <w:rPr>
          <w:ins w:id="194" w:author="Unknown"/>
          <w:rFonts w:ascii="Segoe UI" w:eastAsia="Times New Roman" w:hAnsi="Segoe UI" w:cs="Segoe UI"/>
          <w:color w:val="000000"/>
          <w:sz w:val="23"/>
          <w:szCs w:val="23"/>
        </w:rPr>
      </w:pPr>
      <w:proofErr w:type="spellStart"/>
      <w:ins w:id="195" w:author="Unknown">
        <w:r w:rsidRPr="00217FB2">
          <w:rPr>
            <w:rFonts w:ascii="Segoe UI" w:eastAsia="Times New Roman" w:hAnsi="Segoe UI" w:cs="Segoe UI"/>
            <w:color w:val="000000"/>
            <w:sz w:val="23"/>
            <w:szCs w:val="23"/>
          </w:rPr>
          <w:t>componentDidUpdate</w:t>
        </w:r>
        <w:proofErr w:type="spellEnd"/>
        <w:r w:rsidRPr="00217FB2">
          <w:rPr>
            <w:rFonts w:ascii="Segoe UI" w:eastAsia="Times New Roman" w:hAnsi="Segoe UI" w:cs="Segoe UI"/>
            <w:color w:val="000000"/>
            <w:sz w:val="23"/>
            <w:szCs w:val="23"/>
          </w:rPr>
          <w:t>() – Called immediately after rendering takes place in the DOM</w:t>
        </w:r>
      </w:ins>
    </w:p>
    <w:p w:rsidR="00217FB2" w:rsidRPr="00217FB2" w:rsidRDefault="00217FB2" w:rsidP="00217FB2">
      <w:pPr>
        <w:numPr>
          <w:ilvl w:val="0"/>
          <w:numId w:val="7"/>
        </w:numPr>
        <w:shd w:val="clear" w:color="auto" w:fill="FFFFFF"/>
        <w:spacing w:after="0" w:line="240" w:lineRule="auto"/>
        <w:rPr>
          <w:ins w:id="196" w:author="Unknown"/>
          <w:rFonts w:ascii="Segoe UI" w:eastAsia="Times New Roman" w:hAnsi="Segoe UI" w:cs="Segoe UI"/>
          <w:color w:val="000000"/>
          <w:sz w:val="23"/>
          <w:szCs w:val="23"/>
        </w:rPr>
      </w:pPr>
      <w:proofErr w:type="spellStart"/>
      <w:ins w:id="197" w:author="Unknown">
        <w:r w:rsidRPr="00217FB2">
          <w:rPr>
            <w:rFonts w:ascii="Segoe UI" w:eastAsia="Times New Roman" w:hAnsi="Segoe UI" w:cs="Segoe UI"/>
            <w:color w:val="000000"/>
            <w:sz w:val="23"/>
            <w:szCs w:val="23"/>
          </w:rPr>
          <w:t>componentWillMount</w:t>
        </w:r>
        <w:proofErr w:type="spellEnd"/>
        <w:r w:rsidRPr="00217FB2">
          <w:rPr>
            <w:rFonts w:ascii="Segoe UI" w:eastAsia="Times New Roman" w:hAnsi="Segoe UI" w:cs="Segoe UI"/>
            <w:color w:val="000000"/>
            <w:sz w:val="23"/>
            <w:szCs w:val="23"/>
          </w:rPr>
          <w:t>() – Executes immediately before rendering starts on both the client-side and the server-side</w:t>
        </w:r>
      </w:ins>
    </w:p>
    <w:p w:rsidR="00217FB2" w:rsidRPr="00217FB2" w:rsidRDefault="00217FB2" w:rsidP="00217FB2">
      <w:pPr>
        <w:numPr>
          <w:ilvl w:val="0"/>
          <w:numId w:val="7"/>
        </w:numPr>
        <w:shd w:val="clear" w:color="auto" w:fill="FFFFFF"/>
        <w:spacing w:after="0" w:line="240" w:lineRule="auto"/>
        <w:rPr>
          <w:ins w:id="198" w:author="Unknown"/>
          <w:rFonts w:ascii="Segoe UI" w:eastAsia="Times New Roman" w:hAnsi="Segoe UI" w:cs="Segoe UI"/>
          <w:color w:val="000000"/>
          <w:sz w:val="23"/>
          <w:szCs w:val="23"/>
        </w:rPr>
      </w:pPr>
      <w:proofErr w:type="spellStart"/>
      <w:ins w:id="199" w:author="Unknown">
        <w:r w:rsidRPr="00217FB2">
          <w:rPr>
            <w:rFonts w:ascii="Segoe UI" w:eastAsia="Times New Roman" w:hAnsi="Segoe UI" w:cs="Segoe UI"/>
            <w:color w:val="000000"/>
            <w:sz w:val="23"/>
            <w:szCs w:val="23"/>
          </w:rPr>
          <w:t>componentWillReceiveProps</w:t>
        </w:r>
        <w:proofErr w:type="spellEnd"/>
        <w:r w:rsidRPr="00217FB2">
          <w:rPr>
            <w:rFonts w:ascii="Segoe UI" w:eastAsia="Times New Roman" w:hAnsi="Segoe UI" w:cs="Segoe UI"/>
            <w:color w:val="000000"/>
            <w:sz w:val="23"/>
            <w:szCs w:val="23"/>
          </w:rPr>
          <w:t>() – Invokes when props are received from the parent class and before another render is called</w:t>
        </w:r>
      </w:ins>
    </w:p>
    <w:p w:rsidR="00217FB2" w:rsidRPr="00217FB2" w:rsidRDefault="00217FB2" w:rsidP="00217FB2">
      <w:pPr>
        <w:numPr>
          <w:ilvl w:val="0"/>
          <w:numId w:val="7"/>
        </w:numPr>
        <w:shd w:val="clear" w:color="auto" w:fill="FFFFFF"/>
        <w:spacing w:after="0" w:line="240" w:lineRule="auto"/>
        <w:rPr>
          <w:ins w:id="200" w:author="Unknown"/>
          <w:rFonts w:ascii="Segoe UI" w:eastAsia="Times New Roman" w:hAnsi="Segoe UI" w:cs="Segoe UI"/>
          <w:color w:val="000000"/>
          <w:sz w:val="23"/>
          <w:szCs w:val="23"/>
        </w:rPr>
      </w:pPr>
      <w:proofErr w:type="spellStart"/>
      <w:proofErr w:type="gramStart"/>
      <w:ins w:id="201" w:author="Unknown">
        <w:r w:rsidRPr="00217FB2">
          <w:rPr>
            <w:rFonts w:ascii="Segoe UI" w:eastAsia="Times New Roman" w:hAnsi="Segoe UI" w:cs="Segoe UI"/>
            <w:color w:val="000000"/>
            <w:sz w:val="23"/>
            <w:szCs w:val="23"/>
          </w:rPr>
          <w:t>componentWillUnmount</w:t>
        </w:r>
        <w:proofErr w:type="spellEnd"/>
        <w:r w:rsidRPr="00217FB2">
          <w:rPr>
            <w:rFonts w:ascii="Segoe UI" w:eastAsia="Times New Roman" w:hAnsi="Segoe UI" w:cs="Segoe UI"/>
            <w:color w:val="000000"/>
            <w:sz w:val="23"/>
            <w:szCs w:val="23"/>
          </w:rPr>
          <w:t>(</w:t>
        </w:r>
        <w:proofErr w:type="gramEnd"/>
        <w:r w:rsidRPr="00217FB2">
          <w:rPr>
            <w:rFonts w:ascii="Segoe UI" w:eastAsia="Times New Roman" w:hAnsi="Segoe UI" w:cs="Segoe UI"/>
            <w:color w:val="000000"/>
            <w:sz w:val="23"/>
            <w:szCs w:val="23"/>
          </w:rPr>
          <w:t xml:space="preserve">) – Used to clear up the memory space. Called right after the component is </w:t>
        </w:r>
        <w:proofErr w:type="spellStart"/>
        <w:r w:rsidRPr="00217FB2">
          <w:rPr>
            <w:rFonts w:ascii="Segoe UI" w:eastAsia="Times New Roman" w:hAnsi="Segoe UI" w:cs="Segoe UI"/>
            <w:color w:val="000000"/>
            <w:sz w:val="23"/>
            <w:szCs w:val="23"/>
          </w:rPr>
          <w:t>unmounted</w:t>
        </w:r>
        <w:proofErr w:type="spellEnd"/>
        <w:r w:rsidRPr="00217FB2">
          <w:rPr>
            <w:rFonts w:ascii="Segoe UI" w:eastAsia="Times New Roman" w:hAnsi="Segoe UI" w:cs="Segoe UI"/>
            <w:color w:val="000000"/>
            <w:sz w:val="23"/>
            <w:szCs w:val="23"/>
          </w:rPr>
          <w:t xml:space="preserve"> from the DOM</w:t>
        </w:r>
      </w:ins>
    </w:p>
    <w:p w:rsidR="00217FB2" w:rsidRPr="00217FB2" w:rsidRDefault="00217FB2" w:rsidP="00217FB2">
      <w:pPr>
        <w:numPr>
          <w:ilvl w:val="0"/>
          <w:numId w:val="7"/>
        </w:numPr>
        <w:shd w:val="clear" w:color="auto" w:fill="FFFFFF"/>
        <w:spacing w:after="0" w:line="240" w:lineRule="auto"/>
        <w:rPr>
          <w:ins w:id="202" w:author="Unknown"/>
          <w:rFonts w:ascii="Segoe UI" w:eastAsia="Times New Roman" w:hAnsi="Segoe UI" w:cs="Segoe UI"/>
          <w:color w:val="000000"/>
          <w:sz w:val="23"/>
          <w:szCs w:val="23"/>
        </w:rPr>
      </w:pPr>
      <w:proofErr w:type="spellStart"/>
      <w:ins w:id="203" w:author="Unknown">
        <w:r w:rsidRPr="00217FB2">
          <w:rPr>
            <w:rFonts w:ascii="Segoe UI" w:eastAsia="Times New Roman" w:hAnsi="Segoe UI" w:cs="Segoe UI"/>
            <w:color w:val="000000"/>
            <w:sz w:val="23"/>
            <w:szCs w:val="23"/>
          </w:rPr>
          <w:t>componentWillUpdate</w:t>
        </w:r>
        <w:proofErr w:type="spellEnd"/>
        <w:r w:rsidRPr="00217FB2">
          <w:rPr>
            <w:rFonts w:ascii="Segoe UI" w:eastAsia="Times New Roman" w:hAnsi="Segoe UI" w:cs="Segoe UI"/>
            <w:color w:val="000000"/>
            <w:sz w:val="23"/>
            <w:szCs w:val="23"/>
          </w:rPr>
          <w:t>() – Called immediately before rendering takes place in the DOM</w:t>
        </w:r>
      </w:ins>
    </w:p>
    <w:p w:rsidR="00217FB2" w:rsidRPr="00217FB2" w:rsidRDefault="00217FB2" w:rsidP="00217FB2">
      <w:pPr>
        <w:numPr>
          <w:ilvl w:val="0"/>
          <w:numId w:val="7"/>
        </w:numPr>
        <w:shd w:val="clear" w:color="auto" w:fill="FFFFFF"/>
        <w:spacing w:after="0" w:line="240" w:lineRule="auto"/>
        <w:rPr>
          <w:ins w:id="204" w:author="Unknown"/>
          <w:rFonts w:ascii="Segoe UI" w:eastAsia="Times New Roman" w:hAnsi="Segoe UI" w:cs="Segoe UI"/>
          <w:color w:val="000000"/>
          <w:sz w:val="23"/>
          <w:szCs w:val="23"/>
        </w:rPr>
      </w:pPr>
      <w:proofErr w:type="spellStart"/>
      <w:proofErr w:type="gramStart"/>
      <w:ins w:id="205" w:author="Unknown">
        <w:r w:rsidRPr="00217FB2">
          <w:rPr>
            <w:rFonts w:ascii="Segoe UI" w:eastAsia="Times New Roman" w:hAnsi="Segoe UI" w:cs="Segoe UI"/>
            <w:color w:val="000000"/>
            <w:sz w:val="23"/>
            <w:szCs w:val="23"/>
          </w:rPr>
          <w:t>shouldComponentUpdate</w:t>
        </w:r>
        <w:proofErr w:type="spellEnd"/>
        <w:r w:rsidRPr="00217FB2">
          <w:rPr>
            <w:rFonts w:ascii="Segoe UI" w:eastAsia="Times New Roman" w:hAnsi="Segoe UI" w:cs="Segoe UI"/>
            <w:color w:val="000000"/>
            <w:sz w:val="23"/>
            <w:szCs w:val="23"/>
          </w:rPr>
          <w:t>(</w:t>
        </w:r>
        <w:proofErr w:type="gramEnd"/>
        <w:r w:rsidRPr="00217FB2">
          <w:rPr>
            <w:rFonts w:ascii="Segoe UI" w:eastAsia="Times New Roman" w:hAnsi="Segoe UI" w:cs="Segoe UI"/>
            <w:color w:val="000000"/>
            <w:sz w:val="23"/>
            <w:szCs w:val="23"/>
          </w:rPr>
          <w:t>) – Returns either true or false. Though false by default, needs to be set to return true if the component needs to be updated</w:t>
        </w:r>
      </w:ins>
    </w:p>
    <w:p w:rsidR="00217FB2" w:rsidRPr="00217FB2" w:rsidRDefault="00217FB2" w:rsidP="00217FB2">
      <w:pPr>
        <w:shd w:val="clear" w:color="auto" w:fill="FFFFFF"/>
        <w:spacing w:after="300" w:line="240" w:lineRule="auto"/>
        <w:jc w:val="both"/>
        <w:rPr>
          <w:ins w:id="206" w:author="Unknown"/>
          <w:rFonts w:ascii="Segoe UI" w:eastAsia="Times New Roman" w:hAnsi="Segoe UI" w:cs="Segoe UI"/>
          <w:color w:val="000000"/>
          <w:sz w:val="23"/>
          <w:szCs w:val="23"/>
        </w:rPr>
      </w:pPr>
      <w:ins w:id="207"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Explain JSX with a code example. Why can’t browsers read it?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JSX is a contraction of the JavaScript XML. It uses the expressiveness of JavaScript for making the HTML code easily understandable. JSX files make applications robust while boosting their performance. A code example of JSX is:</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08" w:author="Unknown"/>
          <w:rFonts w:ascii="Courier" w:eastAsia="Times New Roman" w:hAnsi="Courier" w:cs="Courier New"/>
          <w:color w:val="333333"/>
          <w:sz w:val="20"/>
          <w:szCs w:val="20"/>
        </w:rPr>
      </w:pPr>
      <w:proofErr w:type="gramStart"/>
      <w:ins w:id="209" w:author="Unknown">
        <w:r w:rsidRPr="00217FB2">
          <w:rPr>
            <w:rFonts w:ascii="Courier" w:eastAsia="Times New Roman" w:hAnsi="Courier" w:cs="Courier New"/>
            <w:color w:val="333333"/>
            <w:sz w:val="20"/>
            <w:szCs w:val="20"/>
          </w:rPr>
          <w:lastRenderedPageBreak/>
          <w:t>render(</w:t>
        </w:r>
        <w:proofErr w:type="gram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0" w:author="Unknown"/>
          <w:rFonts w:ascii="Courier" w:eastAsia="Times New Roman" w:hAnsi="Courier" w:cs="Courier New"/>
          <w:color w:val="333333"/>
          <w:sz w:val="20"/>
          <w:szCs w:val="20"/>
        </w:rPr>
      </w:pPr>
      <w:proofErr w:type="gramStart"/>
      <w:ins w:id="211"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2" w:author="Unknown"/>
          <w:rFonts w:ascii="Courier" w:eastAsia="Times New Roman" w:hAnsi="Courier" w:cs="Courier New"/>
          <w:color w:val="333333"/>
          <w:sz w:val="20"/>
          <w:szCs w:val="20"/>
        </w:rPr>
      </w:pPr>
      <w:ins w:id="213" w:author="Unknown">
        <w:r w:rsidRPr="00217FB2">
          <w:rPr>
            <w:rFonts w:ascii="Courier" w:eastAsia="Times New Roman" w:hAnsi="Courier" w:cs="Courier New"/>
            <w:color w:val="333333"/>
            <w:sz w:val="20"/>
            <w:szCs w:val="20"/>
          </w:rPr>
          <w:t>&lt;</w:t>
        </w:r>
        <w:proofErr w:type="gramStart"/>
        <w:r w:rsidRPr="00217FB2">
          <w:rPr>
            <w:rFonts w:ascii="Courier" w:eastAsia="Times New Roman" w:hAnsi="Courier" w:cs="Courier New"/>
            <w:color w:val="333333"/>
            <w:sz w:val="20"/>
            <w:szCs w:val="20"/>
          </w:rPr>
          <w:t>div</w:t>
        </w:r>
        <w:proofErr w:type="gramEnd"/>
        <w:r w:rsidRPr="00217FB2">
          <w:rPr>
            <w:rFonts w:ascii="Courier" w:eastAsia="Times New Roman" w:hAnsi="Courier" w:cs="Courier New"/>
            <w:color w:val="333333"/>
            <w:sz w:val="20"/>
            <w:szCs w:val="20"/>
          </w:rPr>
          <w:t>&gt;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4" w:author="Unknown"/>
          <w:rFonts w:ascii="Courier" w:eastAsia="Times New Roman" w:hAnsi="Courier" w:cs="Courier New"/>
          <w:color w:val="333333"/>
          <w:sz w:val="20"/>
          <w:szCs w:val="20"/>
        </w:rPr>
      </w:pPr>
      <w:ins w:id="215" w:author="Unknown">
        <w:r w:rsidRPr="00217FB2">
          <w:rPr>
            <w:rFonts w:ascii="Courier" w:eastAsia="Times New Roman" w:hAnsi="Courier" w:cs="Courier New"/>
            <w:color w:val="333333"/>
            <w:sz w:val="20"/>
            <w:szCs w:val="20"/>
          </w:rPr>
          <w:t>&lt;h1&gt; React learning made better by Hackr.io!!&lt;/h1&gt;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6" w:author="Unknown"/>
          <w:rFonts w:ascii="Courier" w:eastAsia="Times New Roman" w:hAnsi="Courier" w:cs="Courier New"/>
          <w:color w:val="333333"/>
          <w:sz w:val="20"/>
          <w:szCs w:val="20"/>
        </w:rPr>
      </w:pPr>
      <w:ins w:id="217" w:author="Unknown">
        <w:r w:rsidRPr="00217FB2">
          <w:rPr>
            <w:rFonts w:ascii="Courier" w:eastAsia="Times New Roman" w:hAnsi="Courier" w:cs="Courier New"/>
            <w:color w:val="333333"/>
            <w:sz w:val="20"/>
            <w:szCs w:val="20"/>
          </w:rPr>
          <w:t>&lt;/div&gt;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18" w:author="Unknown"/>
          <w:rFonts w:ascii="Courier" w:eastAsia="Times New Roman" w:hAnsi="Courier" w:cs="Courier New"/>
          <w:color w:val="333333"/>
          <w:sz w:val="20"/>
          <w:szCs w:val="20"/>
        </w:rPr>
      </w:pPr>
      <w:ins w:id="219"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0" w:author="Unknown"/>
          <w:rFonts w:ascii="Courier" w:eastAsia="Times New Roman" w:hAnsi="Courier" w:cs="Courier New"/>
          <w:color w:val="333333"/>
          <w:sz w:val="20"/>
          <w:szCs w:val="20"/>
        </w:rPr>
      </w:pPr>
      <w:ins w:id="22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FFFFF"/>
        <w:spacing w:after="300" w:line="240" w:lineRule="auto"/>
        <w:jc w:val="both"/>
        <w:rPr>
          <w:ins w:id="222" w:author="Unknown"/>
          <w:rFonts w:ascii="Segoe UI" w:eastAsia="Times New Roman" w:hAnsi="Segoe UI" w:cs="Segoe UI"/>
          <w:color w:val="000000"/>
          <w:sz w:val="23"/>
          <w:szCs w:val="23"/>
        </w:rPr>
      </w:pPr>
      <w:ins w:id="223" w:author="Unknown">
        <w:r w:rsidRPr="00217FB2">
          <w:rPr>
            <w:rFonts w:ascii="Segoe UI" w:eastAsia="Times New Roman" w:hAnsi="Segoe UI" w:cs="Segoe UI"/>
            <w:color w:val="000000"/>
            <w:sz w:val="23"/>
            <w:szCs w:val="23"/>
          </w:rPr>
          <w:t>JSX isn’t a regular JS object. The inability of browsers in reading JSX is due to the fact that browsers can only read regular JS objects.</w:t>
        </w:r>
      </w:ins>
    </w:p>
    <w:p w:rsidR="00217FB2" w:rsidRPr="00217FB2" w:rsidRDefault="00217FB2" w:rsidP="00217FB2">
      <w:pPr>
        <w:shd w:val="clear" w:color="auto" w:fill="FFFFFF"/>
        <w:spacing w:after="300" w:line="240" w:lineRule="auto"/>
        <w:jc w:val="both"/>
        <w:rPr>
          <w:ins w:id="224" w:author="Unknown"/>
          <w:rFonts w:ascii="Segoe UI" w:eastAsia="Times New Roman" w:hAnsi="Segoe UI" w:cs="Segoe UI"/>
          <w:color w:val="000000"/>
          <w:sz w:val="23"/>
          <w:szCs w:val="23"/>
        </w:rPr>
      </w:pPr>
      <w:ins w:id="225" w:author="Unknown">
        <w:r w:rsidRPr="00217FB2">
          <w:rPr>
            <w:rFonts w:ascii="Segoe UI" w:eastAsia="Times New Roman" w:hAnsi="Segoe UI" w:cs="Segoe UI"/>
            <w:color w:val="000000"/>
            <w:sz w:val="23"/>
            <w:szCs w:val="23"/>
          </w:rPr>
          <w:t>In order to enable a web browser for reading the JSX file, it needs to be transformed into a regular JavaScript object. For this, JSX transformers, like </w:t>
        </w:r>
        <w:r w:rsidRPr="00217FB2">
          <w:rPr>
            <w:rFonts w:ascii="Segoe UI" w:eastAsia="Times New Roman" w:hAnsi="Segoe UI" w:cs="Segoe UI"/>
            <w:color w:val="000000"/>
            <w:sz w:val="23"/>
            <w:szCs w:val="23"/>
          </w:rPr>
          <w:fldChar w:fldCharType="begin"/>
        </w:r>
        <w:r w:rsidRPr="00217FB2">
          <w:rPr>
            <w:rFonts w:ascii="Segoe UI" w:eastAsia="Times New Roman" w:hAnsi="Segoe UI" w:cs="Segoe UI"/>
            <w:color w:val="000000"/>
            <w:sz w:val="23"/>
            <w:szCs w:val="23"/>
          </w:rPr>
          <w:instrText xml:space="preserve"> HYPERLINK "https://babeljs.io/" </w:instrText>
        </w:r>
        <w:r w:rsidRPr="00217FB2">
          <w:rPr>
            <w:rFonts w:ascii="Segoe UI" w:eastAsia="Times New Roman" w:hAnsi="Segoe UI" w:cs="Segoe UI"/>
            <w:color w:val="000000"/>
            <w:sz w:val="23"/>
            <w:szCs w:val="23"/>
          </w:rPr>
          <w:fldChar w:fldCharType="separate"/>
        </w:r>
        <w:r w:rsidRPr="00217FB2">
          <w:rPr>
            <w:rFonts w:ascii="Segoe UI" w:eastAsia="Times New Roman" w:hAnsi="Segoe UI" w:cs="Segoe UI"/>
            <w:color w:val="3C7DC0"/>
            <w:sz w:val="23"/>
          </w:rPr>
          <w:t>Babel</w:t>
        </w:r>
        <w:r w:rsidRPr="00217FB2">
          <w:rPr>
            <w:rFonts w:ascii="Segoe UI" w:eastAsia="Times New Roman" w:hAnsi="Segoe UI" w:cs="Segoe UI"/>
            <w:color w:val="000000"/>
            <w:sz w:val="23"/>
            <w:szCs w:val="23"/>
          </w:rPr>
          <w:fldChar w:fldCharType="end"/>
        </w:r>
        <w:r w:rsidRPr="00217FB2">
          <w:rPr>
            <w:rFonts w:ascii="Segoe UI" w:eastAsia="Times New Roman" w:hAnsi="Segoe UI" w:cs="Segoe UI"/>
            <w:color w:val="000000"/>
            <w:sz w:val="23"/>
            <w:szCs w:val="23"/>
          </w:rPr>
          <w:t>, are used.</w:t>
        </w:r>
      </w:ins>
    </w:p>
    <w:p w:rsidR="00217FB2" w:rsidRPr="00217FB2" w:rsidRDefault="00217FB2" w:rsidP="00217FB2">
      <w:pPr>
        <w:shd w:val="clear" w:color="auto" w:fill="FFFFFF"/>
        <w:spacing w:after="300" w:line="240" w:lineRule="auto"/>
        <w:jc w:val="both"/>
        <w:rPr>
          <w:ins w:id="226" w:author="Unknown"/>
          <w:rFonts w:ascii="Segoe UI" w:eastAsia="Times New Roman" w:hAnsi="Segoe UI" w:cs="Segoe UI"/>
          <w:color w:val="000000"/>
          <w:sz w:val="23"/>
          <w:szCs w:val="23"/>
        </w:rPr>
      </w:pPr>
      <w:ins w:id="227"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Give a code example to demonstrate embedding two or more components into one.</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28" w:author="Unknown"/>
          <w:rFonts w:ascii="Courier" w:eastAsia="Times New Roman" w:hAnsi="Courier" w:cs="Courier New"/>
          <w:color w:val="333333"/>
          <w:sz w:val="20"/>
          <w:szCs w:val="20"/>
        </w:rPr>
      </w:pPr>
      <w:proofErr w:type="gramStart"/>
      <w:ins w:id="229" w:author="Unknown">
        <w:r w:rsidRPr="00217FB2">
          <w:rPr>
            <w:rFonts w:ascii="Courier" w:eastAsia="Times New Roman" w:hAnsi="Courier" w:cs="Courier New"/>
            <w:color w:val="333333"/>
            <w:sz w:val="20"/>
            <w:szCs w:val="20"/>
          </w:rPr>
          <w:t>class</w:t>
        </w:r>
        <w:proofErr w:type="gramEnd"/>
        <w:r w:rsidRPr="00217FB2">
          <w:rPr>
            <w:rFonts w:ascii="Courier" w:eastAsia="Times New Roman" w:hAnsi="Courier" w:cs="Courier New"/>
            <w:color w:val="333333"/>
            <w:sz w:val="20"/>
            <w:szCs w:val="20"/>
          </w:rPr>
          <w:t xml:space="preserve"> </w:t>
        </w:r>
        <w:proofErr w:type="spellStart"/>
        <w:r w:rsidRPr="00217FB2">
          <w:rPr>
            <w:rFonts w:ascii="Courier" w:eastAsia="Times New Roman" w:hAnsi="Courier" w:cs="Courier New"/>
            <w:color w:val="333333"/>
            <w:sz w:val="20"/>
            <w:szCs w:val="20"/>
          </w:rPr>
          <w:t>MyComponent</w:t>
        </w:r>
        <w:proofErr w:type="spellEnd"/>
        <w:r w:rsidRPr="00217FB2">
          <w:rPr>
            <w:rFonts w:ascii="Courier" w:eastAsia="Times New Roman" w:hAnsi="Courier" w:cs="Courier New"/>
            <w:color w:val="333333"/>
            <w:sz w:val="20"/>
            <w:szCs w:val="20"/>
          </w:rPr>
          <w:t xml:space="preserve">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0" w:author="Unknown"/>
          <w:rFonts w:ascii="Courier" w:eastAsia="Times New Roman" w:hAnsi="Courier" w:cs="Courier New"/>
          <w:color w:val="333333"/>
          <w:sz w:val="20"/>
          <w:szCs w:val="20"/>
        </w:rPr>
      </w:pPr>
      <w:proofErr w:type="gramStart"/>
      <w:ins w:id="231"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2" w:author="Unknown"/>
          <w:rFonts w:ascii="Courier" w:eastAsia="Times New Roman" w:hAnsi="Courier" w:cs="Courier New"/>
          <w:color w:val="333333"/>
          <w:sz w:val="20"/>
          <w:szCs w:val="20"/>
        </w:rPr>
      </w:pPr>
      <w:proofErr w:type="gramStart"/>
      <w:ins w:id="233"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4" w:author="Unknown"/>
          <w:rFonts w:ascii="Courier" w:eastAsia="Times New Roman" w:hAnsi="Courier" w:cs="Courier New"/>
          <w:color w:val="333333"/>
          <w:sz w:val="20"/>
          <w:szCs w:val="20"/>
        </w:rPr>
      </w:pPr>
      <w:ins w:id="235" w:author="Unknown">
        <w:r w:rsidRPr="00217FB2">
          <w:rPr>
            <w:rFonts w:ascii="Courier" w:eastAsia="Times New Roman" w:hAnsi="Courier" w:cs="Courier New"/>
            <w:color w:val="333333"/>
            <w:sz w:val="20"/>
            <w:szCs w:val="20"/>
          </w:rPr>
          <w:t>&lt;</w:t>
        </w:r>
        <w:proofErr w:type="gramStart"/>
        <w:r w:rsidRPr="00217FB2">
          <w:rPr>
            <w:rFonts w:ascii="Courier" w:eastAsia="Times New Roman" w:hAnsi="Courier" w:cs="Courier New"/>
            <w:color w:val="333333"/>
            <w:sz w:val="20"/>
            <w:szCs w:val="20"/>
          </w:rPr>
          <w:t>div</w:t>
        </w:r>
        <w:proofErr w:type="gramEnd"/>
        <w:r w:rsidRPr="00217FB2">
          <w:rPr>
            <w:rFonts w:ascii="Courier" w:eastAsia="Times New Roman" w:hAnsi="Courier" w:cs="Courier New"/>
            <w:color w:val="333333"/>
            <w:sz w:val="20"/>
            <w:szCs w:val="20"/>
          </w:rPr>
          <w:t>&gt;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6" w:author="Unknown"/>
          <w:rFonts w:ascii="Courier" w:eastAsia="Times New Roman" w:hAnsi="Courier" w:cs="Courier New"/>
          <w:color w:val="333333"/>
          <w:sz w:val="20"/>
          <w:szCs w:val="20"/>
        </w:rPr>
      </w:pPr>
      <w:ins w:id="237" w:author="Unknown">
        <w:r w:rsidRPr="00217FB2">
          <w:rPr>
            <w:rFonts w:ascii="Courier" w:eastAsia="Times New Roman" w:hAnsi="Courier" w:cs="Courier New"/>
            <w:color w:val="333333"/>
            <w:sz w:val="20"/>
            <w:szCs w:val="20"/>
          </w:rPr>
          <w:t>&lt;h1&gt;Hello&lt;/h1&gt;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38" w:author="Unknown"/>
          <w:rFonts w:ascii="Courier" w:eastAsia="Times New Roman" w:hAnsi="Courier" w:cs="Courier New"/>
          <w:color w:val="333333"/>
          <w:sz w:val="20"/>
          <w:szCs w:val="20"/>
        </w:rPr>
      </w:pPr>
      <w:ins w:id="239" w:author="Unknown">
        <w:r w:rsidRPr="00217FB2">
          <w:rPr>
            <w:rFonts w:ascii="Courier" w:eastAsia="Times New Roman" w:hAnsi="Courier" w:cs="Courier New"/>
            <w:color w:val="333333"/>
            <w:sz w:val="20"/>
            <w:szCs w:val="20"/>
          </w:rPr>
          <w:t>&lt;Header/&gt;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0" w:author="Unknown"/>
          <w:rFonts w:ascii="Courier" w:eastAsia="Times New Roman" w:hAnsi="Courier" w:cs="Courier New"/>
          <w:color w:val="333333"/>
          <w:sz w:val="20"/>
          <w:szCs w:val="20"/>
        </w:rPr>
      </w:pPr>
      <w:ins w:id="241" w:author="Unknown">
        <w:r w:rsidRPr="00217FB2">
          <w:rPr>
            <w:rFonts w:ascii="Courier" w:eastAsia="Times New Roman" w:hAnsi="Courier" w:cs="Courier New"/>
            <w:color w:val="333333"/>
            <w:sz w:val="20"/>
            <w:szCs w:val="20"/>
          </w:rPr>
          <w:t>&lt;/div&gt;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2" w:author="Unknown"/>
          <w:rFonts w:ascii="Courier" w:eastAsia="Times New Roman" w:hAnsi="Courier" w:cs="Courier New"/>
          <w:color w:val="333333"/>
          <w:sz w:val="20"/>
          <w:szCs w:val="20"/>
        </w:rPr>
      </w:pPr>
      <w:ins w:id="24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4" w:author="Unknown"/>
          <w:rFonts w:ascii="Courier" w:eastAsia="Times New Roman" w:hAnsi="Courier" w:cs="Courier New"/>
          <w:color w:val="333333"/>
          <w:sz w:val="20"/>
          <w:szCs w:val="20"/>
        </w:rPr>
      </w:pPr>
      <w:ins w:id="245"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6" w:author="Unknown"/>
          <w:rFonts w:ascii="Courier" w:eastAsia="Times New Roman" w:hAnsi="Courier" w:cs="Courier New"/>
          <w:color w:val="333333"/>
          <w:sz w:val="20"/>
          <w:szCs w:val="20"/>
        </w:rPr>
      </w:pPr>
      <w:ins w:id="247"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48" w:author="Unknown"/>
          <w:rFonts w:ascii="Courier" w:eastAsia="Times New Roman" w:hAnsi="Courier" w:cs="Courier New"/>
          <w:color w:val="333333"/>
          <w:sz w:val="20"/>
          <w:szCs w:val="20"/>
        </w:rPr>
      </w:pPr>
      <w:proofErr w:type="gramStart"/>
      <w:ins w:id="249" w:author="Unknown">
        <w:r w:rsidRPr="00217FB2">
          <w:rPr>
            <w:rFonts w:ascii="Courier" w:eastAsia="Times New Roman" w:hAnsi="Courier" w:cs="Courier New"/>
            <w:color w:val="333333"/>
            <w:sz w:val="20"/>
            <w:szCs w:val="20"/>
          </w:rPr>
          <w:t>class</w:t>
        </w:r>
        <w:proofErr w:type="gramEnd"/>
        <w:r w:rsidRPr="00217FB2">
          <w:rPr>
            <w:rFonts w:ascii="Courier" w:eastAsia="Times New Roman" w:hAnsi="Courier" w:cs="Courier New"/>
            <w:color w:val="333333"/>
            <w:sz w:val="20"/>
            <w:szCs w:val="20"/>
          </w:rPr>
          <w:t xml:space="preserve"> Header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0" w:author="Unknown"/>
          <w:rFonts w:ascii="Courier" w:eastAsia="Times New Roman" w:hAnsi="Courier" w:cs="Courier New"/>
          <w:color w:val="333333"/>
          <w:sz w:val="20"/>
          <w:szCs w:val="20"/>
        </w:rPr>
      </w:pPr>
      <w:proofErr w:type="gramStart"/>
      <w:ins w:id="251"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2" w:author="Unknown"/>
          <w:rFonts w:ascii="Courier" w:eastAsia="Times New Roman" w:hAnsi="Courier" w:cs="Courier New"/>
          <w:color w:val="333333"/>
          <w:sz w:val="20"/>
          <w:szCs w:val="20"/>
        </w:rPr>
      </w:pPr>
      <w:proofErr w:type="gramStart"/>
      <w:ins w:id="253"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4" w:author="Unknown"/>
          <w:rFonts w:ascii="Courier" w:eastAsia="Times New Roman" w:hAnsi="Courier" w:cs="Courier New"/>
          <w:color w:val="333333"/>
          <w:sz w:val="20"/>
          <w:szCs w:val="20"/>
        </w:rPr>
      </w:pPr>
      <w:ins w:id="255" w:author="Unknown">
        <w:r w:rsidRPr="00217FB2">
          <w:rPr>
            <w:rFonts w:ascii="Courier" w:eastAsia="Times New Roman" w:hAnsi="Courier" w:cs="Courier New"/>
            <w:color w:val="333333"/>
            <w:sz w:val="20"/>
            <w:szCs w:val="20"/>
          </w:rPr>
          <w:t>&lt;h1&gt;Header Component&lt;/h1&gt;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6" w:author="Unknown"/>
          <w:rFonts w:ascii="Courier" w:eastAsia="Times New Roman" w:hAnsi="Courier" w:cs="Courier New"/>
          <w:color w:val="333333"/>
          <w:sz w:val="20"/>
          <w:szCs w:val="20"/>
        </w:rPr>
      </w:pPr>
      <w:ins w:id="257" w:author="Unknown">
        <w:r w:rsidRPr="00217FB2">
          <w:rPr>
            <w:rFonts w:ascii="Courier" w:eastAsia="Times New Roman" w:hAnsi="Courier" w:cs="Courier New"/>
            <w:color w:val="333333"/>
            <w:sz w:val="20"/>
            <w:szCs w:val="20"/>
          </w:rPr>
          <w:lastRenderedPageBreak/>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58" w:author="Unknown"/>
          <w:rFonts w:ascii="Courier" w:eastAsia="Times New Roman" w:hAnsi="Courier" w:cs="Courier New"/>
          <w:color w:val="333333"/>
          <w:sz w:val="20"/>
          <w:szCs w:val="20"/>
        </w:rPr>
      </w:pPr>
      <w:ins w:id="259"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0" w:author="Unknown"/>
          <w:rFonts w:ascii="Courier" w:eastAsia="Times New Roman" w:hAnsi="Courier" w:cs="Courier New"/>
          <w:color w:val="333333"/>
          <w:sz w:val="20"/>
          <w:szCs w:val="20"/>
        </w:rPr>
      </w:pPr>
      <w:proofErr w:type="spellStart"/>
      <w:proofErr w:type="gramStart"/>
      <w:ins w:id="261" w:author="Unknown">
        <w:r w:rsidRPr="00217FB2">
          <w:rPr>
            <w:rFonts w:ascii="Courier" w:eastAsia="Times New Roman" w:hAnsi="Courier" w:cs="Courier New"/>
            <w:color w:val="333333"/>
            <w:sz w:val="20"/>
            <w:szCs w:val="20"/>
          </w:rPr>
          <w:t>ReactDOM.render</w:t>
        </w:r>
        <w:proofErr w:type="spellEnd"/>
        <w:r w:rsidRPr="00217FB2">
          <w:rPr>
            <w:rFonts w:ascii="Courier" w:eastAsia="Times New Roman" w:hAnsi="Courier" w:cs="Courier New"/>
            <w:color w:val="333333"/>
            <w:sz w:val="20"/>
            <w:szCs w:val="20"/>
          </w:rPr>
          <w:t>(</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2" w:author="Unknown"/>
          <w:rFonts w:ascii="Courier" w:eastAsia="Times New Roman" w:hAnsi="Courier" w:cs="Courier New"/>
          <w:color w:val="333333"/>
          <w:sz w:val="20"/>
          <w:szCs w:val="20"/>
        </w:rPr>
      </w:pPr>
      <w:ins w:id="263" w:author="Unknown">
        <w:r w:rsidRPr="00217FB2">
          <w:rPr>
            <w:rFonts w:ascii="Courier" w:eastAsia="Times New Roman" w:hAnsi="Courier" w:cs="Courier New"/>
            <w:color w:val="333333"/>
            <w:sz w:val="20"/>
            <w:szCs w:val="20"/>
          </w:rPr>
          <w:t>&lt;</w:t>
        </w:r>
        <w:proofErr w:type="spellStart"/>
        <w:r w:rsidRPr="00217FB2">
          <w:rPr>
            <w:rFonts w:ascii="Courier" w:eastAsia="Times New Roman" w:hAnsi="Courier" w:cs="Courier New"/>
            <w:color w:val="333333"/>
            <w:sz w:val="20"/>
            <w:szCs w:val="20"/>
          </w:rPr>
          <w:t>MyComponent</w:t>
        </w:r>
        <w:proofErr w:type="spellEnd"/>
        <w:r w:rsidRPr="00217FB2">
          <w:rPr>
            <w:rFonts w:ascii="Courier" w:eastAsia="Times New Roman" w:hAnsi="Courier" w:cs="Courier New"/>
            <w:color w:val="333333"/>
            <w:sz w:val="20"/>
            <w:szCs w:val="20"/>
          </w:rPr>
          <w:t xml:space="preserve">/&gt;, </w:t>
        </w:r>
        <w:proofErr w:type="spellStart"/>
        <w:proofErr w:type="gramStart"/>
        <w:r w:rsidRPr="00217FB2">
          <w:rPr>
            <w:rFonts w:ascii="Courier" w:eastAsia="Times New Roman" w:hAnsi="Courier" w:cs="Courier New"/>
            <w:color w:val="333333"/>
            <w:sz w:val="20"/>
            <w:szCs w:val="20"/>
          </w:rPr>
          <w:t>document.getElementById</w:t>
        </w:r>
        <w:proofErr w:type="spellEnd"/>
        <w:r w:rsidRPr="00217FB2">
          <w:rPr>
            <w:rFonts w:ascii="Courier" w:eastAsia="Times New Roman" w:hAnsi="Courier" w:cs="Courier New"/>
            <w:color w:val="333333"/>
            <w:sz w:val="20"/>
            <w:szCs w:val="20"/>
          </w:rPr>
          <w:t>(</w:t>
        </w:r>
        <w:proofErr w:type="gramEnd"/>
        <w:r w:rsidRPr="00217FB2">
          <w:rPr>
            <w:rFonts w:ascii="Courier" w:eastAsia="Times New Roman" w:hAnsi="Courier" w:cs="Courier New"/>
            <w:color w:val="333333"/>
            <w:sz w:val="20"/>
            <w:szCs w:val="20"/>
          </w:rPr>
          <w:t>'content')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4" w:author="Unknown"/>
          <w:rFonts w:ascii="Courier" w:eastAsia="Times New Roman" w:hAnsi="Courier" w:cs="Courier New"/>
          <w:color w:val="333333"/>
          <w:sz w:val="20"/>
          <w:szCs w:val="20"/>
        </w:rPr>
      </w:pPr>
      <w:ins w:id="265"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FFFFF"/>
        <w:spacing w:after="300" w:line="240" w:lineRule="auto"/>
        <w:jc w:val="both"/>
        <w:rPr>
          <w:ins w:id="266" w:author="Unknown"/>
          <w:rFonts w:ascii="Segoe UI" w:eastAsia="Times New Roman" w:hAnsi="Segoe UI" w:cs="Segoe UI"/>
          <w:color w:val="000000"/>
          <w:sz w:val="23"/>
          <w:szCs w:val="23"/>
        </w:rPr>
      </w:pPr>
      <w:ins w:id="267"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Give a code example to modularize code in React.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In order to modularize code in React, export and import properties are used. They assist in writing the components distinctly in different files:</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68" w:author="Unknown"/>
          <w:rFonts w:ascii="Courier" w:eastAsia="Times New Roman" w:hAnsi="Courier" w:cs="Courier New"/>
          <w:color w:val="333333"/>
          <w:sz w:val="20"/>
          <w:szCs w:val="20"/>
        </w:rPr>
      </w:pPr>
      <w:proofErr w:type="gramStart"/>
      <w:ins w:id="269" w:author="Unknown">
        <w:r w:rsidRPr="00217FB2">
          <w:rPr>
            <w:rFonts w:ascii="Courier" w:eastAsia="Times New Roman" w:hAnsi="Courier" w:cs="Courier New"/>
            <w:color w:val="333333"/>
            <w:sz w:val="20"/>
            <w:szCs w:val="20"/>
          </w:rPr>
          <w:t>export</w:t>
        </w:r>
        <w:proofErr w:type="gramEnd"/>
        <w:r w:rsidRPr="00217FB2">
          <w:rPr>
            <w:rFonts w:ascii="Courier" w:eastAsia="Times New Roman" w:hAnsi="Courier" w:cs="Courier New"/>
            <w:color w:val="333333"/>
            <w:sz w:val="20"/>
            <w:szCs w:val="20"/>
          </w:rPr>
          <w:t xml:space="preserve"> default class </w:t>
        </w:r>
        <w:proofErr w:type="spellStart"/>
        <w:r w:rsidRPr="00217FB2">
          <w:rPr>
            <w:rFonts w:ascii="Courier" w:eastAsia="Times New Roman" w:hAnsi="Courier" w:cs="Courier New"/>
            <w:color w:val="333333"/>
            <w:sz w:val="20"/>
            <w:szCs w:val="20"/>
          </w:rPr>
          <w:t>ChildComponent</w:t>
        </w:r>
        <w:proofErr w:type="spellEnd"/>
        <w:r w:rsidRPr="00217FB2">
          <w:rPr>
            <w:rFonts w:ascii="Courier" w:eastAsia="Times New Roman" w:hAnsi="Courier" w:cs="Courier New"/>
            <w:color w:val="333333"/>
            <w:sz w:val="20"/>
            <w:szCs w:val="20"/>
          </w:rPr>
          <w:t xml:space="preserve">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0" w:author="Unknown"/>
          <w:rFonts w:ascii="Courier" w:eastAsia="Times New Roman" w:hAnsi="Courier" w:cs="Courier New"/>
          <w:color w:val="333333"/>
          <w:sz w:val="20"/>
          <w:szCs w:val="20"/>
        </w:rPr>
      </w:pPr>
      <w:proofErr w:type="gramStart"/>
      <w:ins w:id="271"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2" w:author="Unknown"/>
          <w:rFonts w:ascii="Courier" w:eastAsia="Times New Roman" w:hAnsi="Courier" w:cs="Courier New"/>
          <w:color w:val="333333"/>
          <w:sz w:val="20"/>
          <w:szCs w:val="20"/>
        </w:rPr>
      </w:pPr>
      <w:proofErr w:type="gramStart"/>
      <w:ins w:id="273"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4" w:author="Unknown"/>
          <w:rFonts w:ascii="Courier" w:eastAsia="Times New Roman" w:hAnsi="Courier" w:cs="Courier New"/>
          <w:color w:val="333333"/>
          <w:sz w:val="20"/>
          <w:szCs w:val="20"/>
        </w:rPr>
      </w:pPr>
      <w:ins w:id="275" w:author="Unknown">
        <w:r w:rsidRPr="00217FB2">
          <w:rPr>
            <w:rFonts w:ascii="Courier" w:eastAsia="Times New Roman" w:hAnsi="Courier" w:cs="Courier New"/>
            <w:color w:val="333333"/>
            <w:sz w:val="20"/>
            <w:szCs w:val="20"/>
          </w:rPr>
          <w:t>&lt;</w:t>
        </w:r>
        <w:proofErr w:type="gramStart"/>
        <w:r w:rsidRPr="00217FB2">
          <w:rPr>
            <w:rFonts w:ascii="Courier" w:eastAsia="Times New Roman" w:hAnsi="Courier" w:cs="Courier New"/>
            <w:color w:val="333333"/>
            <w:sz w:val="20"/>
            <w:szCs w:val="20"/>
          </w:rPr>
          <w:t>div</w:t>
        </w:r>
        <w:proofErr w:type="gramEnd"/>
        <w:r w:rsidRPr="00217FB2">
          <w:rPr>
            <w:rFonts w:ascii="Courier" w:eastAsia="Times New Roman" w:hAnsi="Courier" w:cs="Courier New"/>
            <w:color w:val="333333"/>
            <w:sz w:val="20"/>
            <w:szCs w:val="20"/>
          </w:rPr>
          <w:t>&gt;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6" w:author="Unknown"/>
          <w:rFonts w:ascii="Courier" w:eastAsia="Times New Roman" w:hAnsi="Courier" w:cs="Courier New"/>
          <w:color w:val="333333"/>
          <w:sz w:val="20"/>
          <w:szCs w:val="20"/>
        </w:rPr>
      </w:pPr>
      <w:ins w:id="277" w:author="Unknown">
        <w:r w:rsidRPr="00217FB2">
          <w:rPr>
            <w:rFonts w:ascii="Courier" w:eastAsia="Times New Roman" w:hAnsi="Courier" w:cs="Courier New"/>
            <w:color w:val="333333"/>
            <w:sz w:val="20"/>
            <w:szCs w:val="20"/>
          </w:rPr>
          <w:t>&lt;h1&gt;</w:t>
        </w:r>
        <w:proofErr w:type="gramStart"/>
        <w:r w:rsidRPr="00217FB2">
          <w:rPr>
            <w:rFonts w:ascii="Courier" w:eastAsia="Times New Roman" w:hAnsi="Courier" w:cs="Courier New"/>
            <w:color w:val="333333"/>
            <w:sz w:val="20"/>
            <w:szCs w:val="20"/>
          </w:rPr>
          <w:t>This</w:t>
        </w:r>
        <w:proofErr w:type="gramEnd"/>
        <w:r w:rsidRPr="00217FB2">
          <w:rPr>
            <w:rFonts w:ascii="Courier" w:eastAsia="Times New Roman" w:hAnsi="Courier" w:cs="Courier New"/>
            <w:color w:val="333333"/>
            <w:sz w:val="20"/>
            <w:szCs w:val="20"/>
          </w:rPr>
          <w:t xml:space="preserve"> is a child component&lt;/h1&gt;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78" w:author="Unknown"/>
          <w:rFonts w:ascii="Courier" w:eastAsia="Times New Roman" w:hAnsi="Courier" w:cs="Courier New"/>
          <w:color w:val="333333"/>
          <w:sz w:val="20"/>
          <w:szCs w:val="20"/>
        </w:rPr>
      </w:pPr>
      <w:ins w:id="279" w:author="Unknown">
        <w:r w:rsidRPr="00217FB2">
          <w:rPr>
            <w:rFonts w:ascii="Courier" w:eastAsia="Times New Roman" w:hAnsi="Courier" w:cs="Courier New"/>
            <w:color w:val="333333"/>
            <w:sz w:val="20"/>
            <w:szCs w:val="20"/>
          </w:rPr>
          <w:t>&lt;/div&gt;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0" w:author="Unknown"/>
          <w:rFonts w:ascii="Courier" w:eastAsia="Times New Roman" w:hAnsi="Courier" w:cs="Courier New"/>
          <w:color w:val="333333"/>
          <w:sz w:val="20"/>
          <w:szCs w:val="20"/>
        </w:rPr>
      </w:pPr>
      <w:ins w:id="28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2" w:author="Unknown"/>
          <w:rFonts w:ascii="Courier" w:eastAsia="Times New Roman" w:hAnsi="Courier" w:cs="Courier New"/>
          <w:color w:val="333333"/>
          <w:sz w:val="20"/>
          <w:szCs w:val="20"/>
        </w:rPr>
      </w:pPr>
      <w:ins w:id="28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4" w:author="Unknown"/>
          <w:rFonts w:ascii="Courier" w:eastAsia="Times New Roman" w:hAnsi="Courier" w:cs="Courier New"/>
          <w:color w:val="333333"/>
          <w:sz w:val="20"/>
          <w:szCs w:val="20"/>
        </w:rPr>
      </w:pPr>
      <w:ins w:id="285"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6" w:author="Unknown"/>
          <w:rFonts w:ascii="Courier" w:eastAsia="Times New Roman" w:hAnsi="Courier" w:cs="Courier New"/>
          <w:color w:val="333333"/>
          <w:sz w:val="20"/>
          <w:szCs w:val="20"/>
        </w:rPr>
      </w:pPr>
      <w:proofErr w:type="gramStart"/>
      <w:ins w:id="287" w:author="Unknown">
        <w:r w:rsidRPr="00217FB2">
          <w:rPr>
            <w:rFonts w:ascii="Courier" w:eastAsia="Times New Roman" w:hAnsi="Courier" w:cs="Courier New"/>
            <w:color w:val="333333"/>
            <w:sz w:val="20"/>
            <w:szCs w:val="20"/>
          </w:rPr>
          <w:t>import</w:t>
        </w:r>
        <w:proofErr w:type="gramEnd"/>
        <w:r w:rsidRPr="00217FB2">
          <w:rPr>
            <w:rFonts w:ascii="Courier" w:eastAsia="Times New Roman" w:hAnsi="Courier" w:cs="Courier New"/>
            <w:color w:val="333333"/>
            <w:sz w:val="20"/>
            <w:szCs w:val="20"/>
          </w:rPr>
          <w:t xml:space="preserve"> </w:t>
        </w:r>
        <w:proofErr w:type="spellStart"/>
        <w:r w:rsidRPr="00217FB2">
          <w:rPr>
            <w:rFonts w:ascii="Courier" w:eastAsia="Times New Roman" w:hAnsi="Courier" w:cs="Courier New"/>
            <w:color w:val="333333"/>
            <w:sz w:val="20"/>
            <w:szCs w:val="20"/>
          </w:rPr>
          <w:t>ChildComponent</w:t>
        </w:r>
        <w:proofErr w:type="spellEnd"/>
        <w:r w:rsidRPr="00217FB2">
          <w:rPr>
            <w:rFonts w:ascii="Courier" w:eastAsia="Times New Roman" w:hAnsi="Courier" w:cs="Courier New"/>
            <w:color w:val="333333"/>
            <w:sz w:val="20"/>
            <w:szCs w:val="20"/>
          </w:rPr>
          <w:t xml:space="preserve"> from './childcomponent.js';</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88" w:author="Unknown"/>
          <w:rFonts w:ascii="Courier" w:eastAsia="Times New Roman" w:hAnsi="Courier" w:cs="Courier New"/>
          <w:color w:val="333333"/>
          <w:sz w:val="20"/>
          <w:szCs w:val="20"/>
        </w:rPr>
      </w:pPr>
      <w:proofErr w:type="gramStart"/>
      <w:ins w:id="289" w:author="Unknown">
        <w:r w:rsidRPr="00217FB2">
          <w:rPr>
            <w:rFonts w:ascii="Courier" w:eastAsia="Times New Roman" w:hAnsi="Courier" w:cs="Courier New"/>
            <w:color w:val="333333"/>
            <w:sz w:val="20"/>
            <w:szCs w:val="20"/>
          </w:rPr>
          <w:t>class</w:t>
        </w:r>
        <w:proofErr w:type="gramEnd"/>
        <w:r w:rsidRPr="00217FB2">
          <w:rPr>
            <w:rFonts w:ascii="Courier" w:eastAsia="Times New Roman" w:hAnsi="Courier" w:cs="Courier New"/>
            <w:color w:val="333333"/>
            <w:sz w:val="20"/>
            <w:szCs w:val="20"/>
          </w:rPr>
          <w:t xml:space="preserve"> </w:t>
        </w:r>
        <w:proofErr w:type="spellStart"/>
        <w:r w:rsidRPr="00217FB2">
          <w:rPr>
            <w:rFonts w:ascii="Courier" w:eastAsia="Times New Roman" w:hAnsi="Courier" w:cs="Courier New"/>
            <w:color w:val="333333"/>
            <w:sz w:val="20"/>
            <w:szCs w:val="20"/>
          </w:rPr>
          <w:t>ParentComponent</w:t>
        </w:r>
        <w:proofErr w:type="spellEnd"/>
        <w:r w:rsidRPr="00217FB2">
          <w:rPr>
            <w:rFonts w:ascii="Courier" w:eastAsia="Times New Roman" w:hAnsi="Courier" w:cs="Courier New"/>
            <w:color w:val="333333"/>
            <w:sz w:val="20"/>
            <w:szCs w:val="20"/>
          </w:rPr>
          <w:t xml:space="preserve">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0" w:author="Unknown"/>
          <w:rFonts w:ascii="Courier" w:eastAsia="Times New Roman" w:hAnsi="Courier" w:cs="Courier New"/>
          <w:color w:val="333333"/>
          <w:sz w:val="20"/>
          <w:szCs w:val="20"/>
        </w:rPr>
      </w:pPr>
      <w:proofErr w:type="gramStart"/>
      <w:ins w:id="291"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2" w:author="Unknown"/>
          <w:rFonts w:ascii="Courier" w:eastAsia="Times New Roman" w:hAnsi="Courier" w:cs="Courier New"/>
          <w:color w:val="333333"/>
          <w:sz w:val="20"/>
          <w:szCs w:val="20"/>
        </w:rPr>
      </w:pPr>
      <w:proofErr w:type="gramStart"/>
      <w:ins w:id="293" w:author="Unknown">
        <w:r w:rsidRPr="00217FB2">
          <w:rPr>
            <w:rFonts w:ascii="Courier" w:eastAsia="Times New Roman" w:hAnsi="Courier" w:cs="Courier New"/>
            <w:color w:val="333333"/>
            <w:sz w:val="20"/>
            <w:szCs w:val="20"/>
          </w:rPr>
          <w:t>return(</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4" w:author="Unknown"/>
          <w:rFonts w:ascii="Courier" w:eastAsia="Times New Roman" w:hAnsi="Courier" w:cs="Courier New"/>
          <w:color w:val="333333"/>
          <w:sz w:val="20"/>
          <w:szCs w:val="20"/>
        </w:rPr>
      </w:pPr>
      <w:ins w:id="295" w:author="Unknown">
        <w:r w:rsidRPr="00217FB2">
          <w:rPr>
            <w:rFonts w:ascii="Courier" w:eastAsia="Times New Roman" w:hAnsi="Courier" w:cs="Courier New"/>
            <w:color w:val="333333"/>
            <w:sz w:val="20"/>
            <w:szCs w:val="20"/>
          </w:rPr>
          <w:t>&lt;</w:t>
        </w:r>
        <w:proofErr w:type="gramStart"/>
        <w:r w:rsidRPr="00217FB2">
          <w:rPr>
            <w:rFonts w:ascii="Courier" w:eastAsia="Times New Roman" w:hAnsi="Courier" w:cs="Courier New"/>
            <w:color w:val="333333"/>
            <w:sz w:val="20"/>
            <w:szCs w:val="20"/>
          </w:rPr>
          <w:t>div</w:t>
        </w:r>
        <w:proofErr w:type="gramEnd"/>
        <w:r w:rsidRPr="00217FB2">
          <w:rPr>
            <w:rFonts w:ascii="Courier" w:eastAsia="Times New Roman" w:hAnsi="Courier" w:cs="Courier New"/>
            <w:color w:val="333333"/>
            <w:sz w:val="20"/>
            <w:szCs w:val="20"/>
          </w:rPr>
          <w:t>&gt;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6" w:author="Unknown"/>
          <w:rFonts w:ascii="Courier" w:eastAsia="Times New Roman" w:hAnsi="Courier" w:cs="Courier New"/>
          <w:color w:val="333333"/>
          <w:sz w:val="20"/>
          <w:szCs w:val="20"/>
        </w:rPr>
      </w:pPr>
      <w:ins w:id="297" w:author="Unknown">
        <w:r w:rsidRPr="00217FB2">
          <w:rPr>
            <w:rFonts w:ascii="Courier" w:eastAsia="Times New Roman" w:hAnsi="Courier" w:cs="Courier New"/>
            <w:color w:val="333333"/>
            <w:sz w:val="20"/>
            <w:szCs w:val="20"/>
          </w:rPr>
          <w:t>&lt;</w:t>
        </w:r>
        <w:proofErr w:type="spellStart"/>
        <w:r w:rsidRPr="00217FB2">
          <w:rPr>
            <w:rFonts w:ascii="Courier" w:eastAsia="Times New Roman" w:hAnsi="Courier" w:cs="Courier New"/>
            <w:color w:val="333333"/>
            <w:sz w:val="20"/>
            <w:szCs w:val="20"/>
          </w:rPr>
          <w:t>ChildComponent</w:t>
        </w:r>
        <w:proofErr w:type="spellEnd"/>
        <w:r w:rsidRPr="00217FB2">
          <w:rPr>
            <w:rFonts w:ascii="Courier" w:eastAsia="Times New Roman" w:hAnsi="Courier" w:cs="Courier New"/>
            <w:color w:val="333333"/>
            <w:sz w:val="20"/>
            <w:szCs w:val="20"/>
          </w:rPr>
          <w:t xml:space="preserve"> /&gt;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298" w:author="Unknown"/>
          <w:rFonts w:ascii="Courier" w:eastAsia="Times New Roman" w:hAnsi="Courier" w:cs="Courier New"/>
          <w:color w:val="333333"/>
          <w:sz w:val="20"/>
          <w:szCs w:val="20"/>
        </w:rPr>
      </w:pPr>
      <w:ins w:id="299" w:author="Unknown">
        <w:r w:rsidRPr="00217FB2">
          <w:rPr>
            <w:rFonts w:ascii="Courier" w:eastAsia="Times New Roman" w:hAnsi="Courier" w:cs="Courier New"/>
            <w:color w:val="333333"/>
            <w:sz w:val="20"/>
            <w:szCs w:val="20"/>
          </w:rPr>
          <w:t>&lt;/div&gt;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0" w:author="Unknown"/>
          <w:rFonts w:ascii="Courier" w:eastAsia="Times New Roman" w:hAnsi="Courier" w:cs="Courier New"/>
          <w:color w:val="333333"/>
          <w:sz w:val="20"/>
          <w:szCs w:val="20"/>
        </w:rPr>
      </w:pPr>
      <w:ins w:id="30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2" w:author="Unknown"/>
          <w:rFonts w:ascii="Courier" w:eastAsia="Times New Roman" w:hAnsi="Courier" w:cs="Courier New"/>
          <w:color w:val="333333"/>
          <w:sz w:val="20"/>
          <w:szCs w:val="20"/>
        </w:rPr>
      </w:pPr>
      <w:ins w:id="30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04" w:author="Unknown"/>
          <w:rFonts w:ascii="Courier" w:eastAsia="Times New Roman" w:hAnsi="Courier" w:cs="Courier New"/>
          <w:color w:val="333333"/>
          <w:sz w:val="20"/>
          <w:szCs w:val="20"/>
        </w:rPr>
      </w:pPr>
      <w:ins w:id="305"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FFFFF"/>
        <w:spacing w:after="300" w:line="240" w:lineRule="auto"/>
        <w:jc w:val="both"/>
        <w:rPr>
          <w:ins w:id="306" w:author="Unknown"/>
          <w:rFonts w:ascii="Segoe UI" w:eastAsia="Times New Roman" w:hAnsi="Segoe UI" w:cs="Segoe UI"/>
          <w:color w:val="000000"/>
          <w:sz w:val="23"/>
          <w:szCs w:val="23"/>
        </w:rPr>
      </w:pPr>
      <w:ins w:id="307" w:author="Unknown">
        <w:r w:rsidRPr="00217FB2">
          <w:rPr>
            <w:rFonts w:ascii="Segoe UI" w:eastAsia="Times New Roman" w:hAnsi="Segoe UI" w:cs="Segoe UI"/>
            <w:b/>
            <w:bCs/>
            <w:color w:val="000000"/>
            <w:sz w:val="23"/>
            <w:szCs w:val="23"/>
          </w:rPr>
          <w:lastRenderedPageBreak/>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How does the React Router differ from conventional routing?</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w:t>
        </w:r>
      </w:ins>
    </w:p>
    <w:p w:rsidR="00217FB2" w:rsidRPr="00217FB2" w:rsidRDefault="00217FB2" w:rsidP="00217FB2">
      <w:pPr>
        <w:numPr>
          <w:ilvl w:val="0"/>
          <w:numId w:val="8"/>
        </w:numPr>
        <w:shd w:val="clear" w:color="auto" w:fill="FFFFFF"/>
        <w:spacing w:after="0" w:line="240" w:lineRule="auto"/>
        <w:rPr>
          <w:ins w:id="308" w:author="Unknown"/>
          <w:rFonts w:ascii="Segoe UI" w:eastAsia="Times New Roman" w:hAnsi="Segoe UI" w:cs="Segoe UI"/>
          <w:color w:val="000000"/>
          <w:sz w:val="23"/>
          <w:szCs w:val="23"/>
        </w:rPr>
      </w:pPr>
      <w:ins w:id="309" w:author="Unknown">
        <w:r w:rsidRPr="00217FB2">
          <w:rPr>
            <w:rFonts w:ascii="Segoe UI" w:eastAsia="Times New Roman" w:hAnsi="Segoe UI" w:cs="Segoe UI"/>
            <w:color w:val="000000"/>
            <w:sz w:val="23"/>
            <w:szCs w:val="23"/>
          </w:rPr>
          <w:t>Changes in the URL – A HTTP request is sent to a server for receiving a corresponding HTML page in conventional routing. React routing necessitates only for a change in the History attribute.</w:t>
        </w:r>
      </w:ins>
    </w:p>
    <w:p w:rsidR="00217FB2" w:rsidRPr="00217FB2" w:rsidRDefault="00217FB2" w:rsidP="00217FB2">
      <w:pPr>
        <w:numPr>
          <w:ilvl w:val="0"/>
          <w:numId w:val="8"/>
        </w:numPr>
        <w:shd w:val="clear" w:color="auto" w:fill="FFFFFF"/>
        <w:spacing w:after="0" w:line="240" w:lineRule="auto"/>
        <w:rPr>
          <w:ins w:id="310" w:author="Unknown"/>
          <w:rFonts w:ascii="Segoe UI" w:eastAsia="Times New Roman" w:hAnsi="Segoe UI" w:cs="Segoe UI"/>
          <w:color w:val="000000"/>
          <w:sz w:val="23"/>
          <w:szCs w:val="23"/>
        </w:rPr>
      </w:pPr>
      <w:ins w:id="311" w:author="Unknown">
        <w:r w:rsidRPr="00217FB2">
          <w:rPr>
            <w:rFonts w:ascii="Segoe UI" w:eastAsia="Times New Roman" w:hAnsi="Segoe UI" w:cs="Segoe UI"/>
            <w:color w:val="000000"/>
            <w:sz w:val="23"/>
            <w:szCs w:val="23"/>
          </w:rPr>
          <w:t xml:space="preserve">Navigation – In conventional routing, the user actually navigates across different web pages for each individual view. In React routing, however, the users feel like they are navigating across distinct </w:t>
        </w:r>
        <w:proofErr w:type="spellStart"/>
        <w:r w:rsidRPr="00217FB2">
          <w:rPr>
            <w:rFonts w:ascii="Segoe UI" w:eastAsia="Times New Roman" w:hAnsi="Segoe UI" w:cs="Segoe UI"/>
            <w:color w:val="000000"/>
            <w:sz w:val="23"/>
            <w:szCs w:val="23"/>
          </w:rPr>
          <w:t>webpages</w:t>
        </w:r>
        <w:proofErr w:type="spellEnd"/>
        <w:r w:rsidRPr="00217FB2">
          <w:rPr>
            <w:rFonts w:ascii="Segoe UI" w:eastAsia="Times New Roman" w:hAnsi="Segoe UI" w:cs="Segoe UI"/>
            <w:color w:val="000000"/>
            <w:sz w:val="23"/>
            <w:szCs w:val="23"/>
          </w:rPr>
          <w:t xml:space="preserve"> while in actuality they aren’t.</w:t>
        </w:r>
      </w:ins>
    </w:p>
    <w:p w:rsidR="00217FB2" w:rsidRPr="00217FB2" w:rsidRDefault="00217FB2" w:rsidP="00217FB2">
      <w:pPr>
        <w:numPr>
          <w:ilvl w:val="0"/>
          <w:numId w:val="8"/>
        </w:numPr>
        <w:shd w:val="clear" w:color="auto" w:fill="FFFFFF"/>
        <w:spacing w:after="0" w:line="240" w:lineRule="auto"/>
        <w:rPr>
          <w:ins w:id="312" w:author="Unknown"/>
          <w:rFonts w:ascii="Segoe UI" w:eastAsia="Times New Roman" w:hAnsi="Segoe UI" w:cs="Segoe UI"/>
          <w:color w:val="000000"/>
          <w:sz w:val="23"/>
          <w:szCs w:val="23"/>
        </w:rPr>
      </w:pPr>
      <w:ins w:id="313" w:author="Unknown">
        <w:r w:rsidRPr="00217FB2">
          <w:rPr>
            <w:rFonts w:ascii="Segoe UI" w:eastAsia="Times New Roman" w:hAnsi="Segoe UI" w:cs="Segoe UI"/>
            <w:color w:val="000000"/>
            <w:sz w:val="23"/>
            <w:szCs w:val="23"/>
          </w:rPr>
          <w:t>Pages – Whereas in React routing only a single HTML page is involved, each view corresponds to a new file in conventional routing.</w:t>
        </w:r>
      </w:ins>
    </w:p>
    <w:p w:rsidR="00217FB2" w:rsidRPr="00217FB2" w:rsidRDefault="00217FB2" w:rsidP="00217FB2">
      <w:pPr>
        <w:shd w:val="clear" w:color="auto" w:fill="FFFFFF"/>
        <w:spacing w:after="300" w:line="240" w:lineRule="auto"/>
        <w:jc w:val="both"/>
        <w:rPr>
          <w:ins w:id="314" w:author="Unknown"/>
          <w:rFonts w:ascii="Segoe UI" w:eastAsia="Times New Roman" w:hAnsi="Segoe UI" w:cs="Segoe UI"/>
          <w:color w:val="000000"/>
          <w:sz w:val="23"/>
          <w:szCs w:val="23"/>
        </w:rPr>
      </w:pPr>
      <w:ins w:id="315"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How does the state differ from props in React?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w:t>
        </w:r>
      </w:ins>
    </w:p>
    <w:p w:rsidR="00217FB2" w:rsidRPr="00217FB2" w:rsidRDefault="00217FB2" w:rsidP="00217FB2">
      <w:pPr>
        <w:numPr>
          <w:ilvl w:val="0"/>
          <w:numId w:val="9"/>
        </w:numPr>
        <w:shd w:val="clear" w:color="auto" w:fill="FFFFFF"/>
        <w:spacing w:after="0" w:line="240" w:lineRule="auto"/>
        <w:rPr>
          <w:ins w:id="316" w:author="Unknown"/>
          <w:rFonts w:ascii="Segoe UI" w:eastAsia="Times New Roman" w:hAnsi="Segoe UI" w:cs="Segoe UI"/>
          <w:color w:val="000000"/>
          <w:sz w:val="23"/>
          <w:szCs w:val="23"/>
        </w:rPr>
      </w:pPr>
      <w:ins w:id="317" w:author="Unknown">
        <w:r w:rsidRPr="00217FB2">
          <w:rPr>
            <w:rFonts w:ascii="Segoe UI" w:eastAsia="Times New Roman" w:hAnsi="Segoe UI" w:cs="Segoe UI"/>
            <w:color w:val="000000"/>
            <w:sz w:val="23"/>
            <w:szCs w:val="23"/>
          </w:rPr>
          <w:t>Changes inside child components are possible with props but not with state</w:t>
        </w:r>
      </w:ins>
    </w:p>
    <w:p w:rsidR="00217FB2" w:rsidRPr="00217FB2" w:rsidRDefault="00217FB2" w:rsidP="00217FB2">
      <w:pPr>
        <w:numPr>
          <w:ilvl w:val="0"/>
          <w:numId w:val="9"/>
        </w:numPr>
        <w:shd w:val="clear" w:color="auto" w:fill="FFFFFF"/>
        <w:spacing w:after="0" w:line="240" w:lineRule="auto"/>
        <w:rPr>
          <w:ins w:id="318" w:author="Unknown"/>
          <w:rFonts w:ascii="Segoe UI" w:eastAsia="Times New Roman" w:hAnsi="Segoe UI" w:cs="Segoe UI"/>
          <w:color w:val="000000"/>
          <w:sz w:val="23"/>
          <w:szCs w:val="23"/>
        </w:rPr>
      </w:pPr>
      <w:ins w:id="319" w:author="Unknown">
        <w:r w:rsidRPr="00217FB2">
          <w:rPr>
            <w:rFonts w:ascii="Segoe UI" w:eastAsia="Times New Roman" w:hAnsi="Segoe UI" w:cs="Segoe UI"/>
            <w:color w:val="000000"/>
            <w:sz w:val="23"/>
            <w:szCs w:val="23"/>
          </w:rPr>
          <w:t>Changes inside component aren’t possible with props but with state</w:t>
        </w:r>
      </w:ins>
    </w:p>
    <w:p w:rsidR="00217FB2" w:rsidRPr="00217FB2" w:rsidRDefault="00217FB2" w:rsidP="00217FB2">
      <w:pPr>
        <w:numPr>
          <w:ilvl w:val="0"/>
          <w:numId w:val="9"/>
        </w:numPr>
        <w:shd w:val="clear" w:color="auto" w:fill="FFFFFF"/>
        <w:spacing w:after="0" w:line="240" w:lineRule="auto"/>
        <w:rPr>
          <w:ins w:id="320" w:author="Unknown"/>
          <w:rFonts w:ascii="Segoe UI" w:eastAsia="Times New Roman" w:hAnsi="Segoe UI" w:cs="Segoe UI"/>
          <w:color w:val="000000"/>
          <w:sz w:val="23"/>
          <w:szCs w:val="23"/>
        </w:rPr>
      </w:pPr>
      <w:ins w:id="321" w:author="Unknown">
        <w:r w:rsidRPr="00217FB2">
          <w:rPr>
            <w:rFonts w:ascii="Segoe UI" w:eastAsia="Times New Roman" w:hAnsi="Segoe UI" w:cs="Segoe UI"/>
            <w:color w:val="000000"/>
            <w:sz w:val="23"/>
            <w:szCs w:val="23"/>
          </w:rPr>
          <w:t>Props allow for parent component to change value, state doesn’t</w:t>
        </w:r>
      </w:ins>
    </w:p>
    <w:p w:rsidR="00217FB2" w:rsidRPr="00217FB2" w:rsidRDefault="00217FB2" w:rsidP="00217FB2">
      <w:pPr>
        <w:shd w:val="clear" w:color="auto" w:fill="FFFFFF"/>
        <w:spacing w:after="300" w:line="240" w:lineRule="auto"/>
        <w:jc w:val="both"/>
        <w:rPr>
          <w:ins w:id="322" w:author="Unknown"/>
          <w:rFonts w:ascii="Segoe UI" w:eastAsia="Times New Roman" w:hAnsi="Segoe UI" w:cs="Segoe UI"/>
          <w:color w:val="000000"/>
          <w:sz w:val="23"/>
          <w:szCs w:val="23"/>
        </w:rPr>
      </w:pPr>
      <w:ins w:id="323"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 xml:space="preserve">How will you distinguish </w:t>
        </w:r>
        <w:proofErr w:type="spellStart"/>
        <w:r w:rsidRPr="00217FB2">
          <w:rPr>
            <w:rFonts w:ascii="Segoe UI" w:eastAsia="Times New Roman" w:hAnsi="Segoe UI" w:cs="Segoe UI"/>
            <w:b/>
            <w:bCs/>
            <w:color w:val="000000"/>
            <w:sz w:val="23"/>
            <w:szCs w:val="23"/>
          </w:rPr>
          <w:t>Redux</w:t>
        </w:r>
        <w:proofErr w:type="spellEnd"/>
        <w:r w:rsidRPr="00217FB2">
          <w:rPr>
            <w:rFonts w:ascii="Segoe UI" w:eastAsia="Times New Roman" w:hAnsi="Segoe UI" w:cs="Segoe UI"/>
            <w:b/>
            <w:bCs/>
            <w:color w:val="000000"/>
            <w:sz w:val="23"/>
            <w:szCs w:val="23"/>
          </w:rPr>
          <w:t xml:space="preserve"> from Flux?</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w:t>
        </w:r>
      </w:ins>
    </w:p>
    <w:p w:rsidR="00217FB2" w:rsidRPr="00217FB2" w:rsidRDefault="00217FB2" w:rsidP="00217FB2">
      <w:pPr>
        <w:numPr>
          <w:ilvl w:val="0"/>
          <w:numId w:val="10"/>
        </w:numPr>
        <w:shd w:val="clear" w:color="auto" w:fill="FFFFFF"/>
        <w:spacing w:after="0" w:line="240" w:lineRule="auto"/>
        <w:rPr>
          <w:ins w:id="324" w:author="Unknown"/>
          <w:rFonts w:ascii="Segoe UI" w:eastAsia="Times New Roman" w:hAnsi="Segoe UI" w:cs="Segoe UI"/>
          <w:color w:val="000000"/>
          <w:sz w:val="23"/>
          <w:szCs w:val="23"/>
        </w:rPr>
      </w:pPr>
      <w:ins w:id="325" w:author="Unknown">
        <w:r w:rsidRPr="00217FB2">
          <w:rPr>
            <w:rFonts w:ascii="Segoe UI" w:eastAsia="Times New Roman" w:hAnsi="Segoe UI" w:cs="Segoe UI"/>
            <w:b/>
            <w:bCs/>
            <w:color w:val="000000"/>
            <w:sz w:val="23"/>
            <w:szCs w:val="23"/>
          </w:rPr>
          <w:t xml:space="preserve">Components – React components subscribe to the store in flux whereas in </w:t>
        </w:r>
        <w:proofErr w:type="spellStart"/>
        <w:r w:rsidRPr="00217FB2">
          <w:rPr>
            <w:rFonts w:ascii="Segoe UI" w:eastAsia="Times New Roman" w:hAnsi="Segoe UI" w:cs="Segoe UI"/>
            <w:b/>
            <w:bCs/>
            <w:color w:val="000000"/>
            <w:sz w:val="23"/>
            <w:szCs w:val="23"/>
          </w:rPr>
          <w:t>redux</w:t>
        </w:r>
        <w:proofErr w:type="spellEnd"/>
        <w:r w:rsidRPr="00217FB2">
          <w:rPr>
            <w:rFonts w:ascii="Segoe UI" w:eastAsia="Times New Roman" w:hAnsi="Segoe UI" w:cs="Segoe UI"/>
            <w:b/>
            <w:bCs/>
            <w:color w:val="000000"/>
            <w:sz w:val="23"/>
            <w:szCs w:val="23"/>
          </w:rPr>
          <w:t>, container components utilize connect</w:t>
        </w:r>
      </w:ins>
    </w:p>
    <w:p w:rsidR="00217FB2" w:rsidRPr="00217FB2" w:rsidRDefault="00217FB2" w:rsidP="00217FB2">
      <w:pPr>
        <w:numPr>
          <w:ilvl w:val="0"/>
          <w:numId w:val="10"/>
        </w:numPr>
        <w:shd w:val="clear" w:color="auto" w:fill="FFFFFF"/>
        <w:spacing w:after="0" w:line="240" w:lineRule="auto"/>
        <w:rPr>
          <w:ins w:id="326" w:author="Unknown"/>
          <w:rFonts w:ascii="Segoe UI" w:eastAsia="Times New Roman" w:hAnsi="Segoe UI" w:cs="Segoe UI"/>
          <w:color w:val="000000"/>
          <w:sz w:val="23"/>
          <w:szCs w:val="23"/>
        </w:rPr>
      </w:pPr>
      <w:ins w:id="327" w:author="Unknown">
        <w:r w:rsidRPr="00217FB2">
          <w:rPr>
            <w:rFonts w:ascii="Segoe UI" w:eastAsia="Times New Roman" w:hAnsi="Segoe UI" w:cs="Segoe UI"/>
            <w:color w:val="000000"/>
            <w:sz w:val="23"/>
            <w:szCs w:val="23"/>
          </w:rPr>
          <w:t xml:space="preserve">Dispatcher – There is no dispatcher in </w:t>
        </w:r>
        <w:proofErr w:type="spellStart"/>
        <w:r w:rsidRPr="00217FB2">
          <w:rPr>
            <w:rFonts w:ascii="Segoe UI" w:eastAsia="Times New Roman" w:hAnsi="Segoe UI" w:cs="Segoe UI"/>
            <w:color w:val="000000"/>
            <w:sz w:val="23"/>
            <w:szCs w:val="23"/>
          </w:rPr>
          <w:t>redux</w:t>
        </w:r>
        <w:proofErr w:type="spellEnd"/>
        <w:r w:rsidRPr="00217FB2">
          <w:rPr>
            <w:rFonts w:ascii="Segoe UI" w:eastAsia="Times New Roman" w:hAnsi="Segoe UI" w:cs="Segoe UI"/>
            <w:color w:val="000000"/>
            <w:sz w:val="23"/>
            <w:szCs w:val="23"/>
          </w:rPr>
          <w:t>. On the other hand, flux has a singleton dispatcher</w:t>
        </w:r>
      </w:ins>
    </w:p>
    <w:p w:rsidR="00217FB2" w:rsidRPr="00217FB2" w:rsidRDefault="00217FB2" w:rsidP="00217FB2">
      <w:pPr>
        <w:numPr>
          <w:ilvl w:val="0"/>
          <w:numId w:val="10"/>
        </w:numPr>
        <w:shd w:val="clear" w:color="auto" w:fill="FFFFFF"/>
        <w:spacing w:after="0" w:line="240" w:lineRule="auto"/>
        <w:rPr>
          <w:ins w:id="328" w:author="Unknown"/>
          <w:rFonts w:ascii="Segoe UI" w:eastAsia="Times New Roman" w:hAnsi="Segoe UI" w:cs="Segoe UI"/>
          <w:color w:val="000000"/>
          <w:sz w:val="23"/>
          <w:szCs w:val="23"/>
        </w:rPr>
      </w:pPr>
      <w:ins w:id="329" w:author="Unknown">
        <w:r w:rsidRPr="00217FB2">
          <w:rPr>
            <w:rFonts w:ascii="Segoe UI" w:eastAsia="Times New Roman" w:hAnsi="Segoe UI" w:cs="Segoe UI"/>
            <w:color w:val="000000"/>
            <w:sz w:val="23"/>
            <w:szCs w:val="23"/>
          </w:rPr>
          <w:t xml:space="preserve">Number of Stores – While flux has several stores, there is only a single store for </w:t>
        </w:r>
        <w:proofErr w:type="spellStart"/>
        <w:r w:rsidRPr="00217FB2">
          <w:rPr>
            <w:rFonts w:ascii="Segoe UI" w:eastAsia="Times New Roman" w:hAnsi="Segoe UI" w:cs="Segoe UI"/>
            <w:color w:val="000000"/>
            <w:sz w:val="23"/>
            <w:szCs w:val="23"/>
          </w:rPr>
          <w:t>redux</w:t>
        </w:r>
        <w:proofErr w:type="spellEnd"/>
      </w:ins>
    </w:p>
    <w:p w:rsidR="00217FB2" w:rsidRPr="00217FB2" w:rsidRDefault="00217FB2" w:rsidP="00217FB2">
      <w:pPr>
        <w:numPr>
          <w:ilvl w:val="0"/>
          <w:numId w:val="10"/>
        </w:numPr>
        <w:shd w:val="clear" w:color="auto" w:fill="FFFFFF"/>
        <w:spacing w:after="0" w:line="240" w:lineRule="auto"/>
        <w:rPr>
          <w:ins w:id="330" w:author="Unknown"/>
          <w:rFonts w:ascii="Segoe UI" w:eastAsia="Times New Roman" w:hAnsi="Segoe UI" w:cs="Segoe UI"/>
          <w:color w:val="000000"/>
          <w:sz w:val="23"/>
          <w:szCs w:val="23"/>
        </w:rPr>
      </w:pPr>
      <w:ins w:id="331" w:author="Unknown">
        <w:r w:rsidRPr="00217FB2">
          <w:rPr>
            <w:rFonts w:ascii="Segoe UI" w:eastAsia="Times New Roman" w:hAnsi="Segoe UI" w:cs="Segoe UI"/>
            <w:color w:val="000000"/>
            <w:sz w:val="23"/>
            <w:szCs w:val="23"/>
          </w:rPr>
          <w:t xml:space="preserve">State – It is mutable for flux but immutable for </w:t>
        </w:r>
        <w:proofErr w:type="spellStart"/>
        <w:r w:rsidRPr="00217FB2">
          <w:rPr>
            <w:rFonts w:ascii="Segoe UI" w:eastAsia="Times New Roman" w:hAnsi="Segoe UI" w:cs="Segoe UI"/>
            <w:color w:val="000000"/>
            <w:sz w:val="23"/>
            <w:szCs w:val="23"/>
          </w:rPr>
          <w:t>redux</w:t>
        </w:r>
        <w:proofErr w:type="spellEnd"/>
      </w:ins>
    </w:p>
    <w:p w:rsidR="00217FB2" w:rsidRPr="00217FB2" w:rsidRDefault="00217FB2" w:rsidP="00217FB2">
      <w:pPr>
        <w:numPr>
          <w:ilvl w:val="0"/>
          <w:numId w:val="10"/>
        </w:numPr>
        <w:shd w:val="clear" w:color="auto" w:fill="FFFFFF"/>
        <w:spacing w:after="0" w:line="240" w:lineRule="auto"/>
        <w:rPr>
          <w:ins w:id="332" w:author="Unknown"/>
          <w:rFonts w:ascii="Segoe UI" w:eastAsia="Times New Roman" w:hAnsi="Segoe UI" w:cs="Segoe UI"/>
          <w:color w:val="000000"/>
          <w:sz w:val="23"/>
          <w:szCs w:val="23"/>
        </w:rPr>
      </w:pPr>
      <w:ins w:id="333" w:author="Unknown">
        <w:r w:rsidRPr="00217FB2">
          <w:rPr>
            <w:rFonts w:ascii="Segoe UI" w:eastAsia="Times New Roman" w:hAnsi="Segoe UI" w:cs="Segoe UI"/>
            <w:color w:val="000000"/>
            <w:sz w:val="23"/>
            <w:szCs w:val="23"/>
          </w:rPr>
          <w:t xml:space="preserve">Store – In flux, the store contains state as well as change logic. Contrary to this, the store in </w:t>
        </w:r>
        <w:proofErr w:type="spellStart"/>
        <w:r w:rsidRPr="00217FB2">
          <w:rPr>
            <w:rFonts w:ascii="Segoe UI" w:eastAsia="Times New Roman" w:hAnsi="Segoe UI" w:cs="Segoe UI"/>
            <w:color w:val="000000"/>
            <w:sz w:val="23"/>
            <w:szCs w:val="23"/>
          </w:rPr>
          <w:t>redux</w:t>
        </w:r>
        <w:proofErr w:type="spellEnd"/>
        <w:r w:rsidRPr="00217FB2">
          <w:rPr>
            <w:rFonts w:ascii="Segoe UI" w:eastAsia="Times New Roman" w:hAnsi="Segoe UI" w:cs="Segoe UI"/>
            <w:color w:val="000000"/>
            <w:sz w:val="23"/>
            <w:szCs w:val="23"/>
          </w:rPr>
          <w:t xml:space="preserve"> is separate from the change logic</w:t>
        </w:r>
      </w:ins>
    </w:p>
    <w:p w:rsidR="00217FB2" w:rsidRPr="00217FB2" w:rsidRDefault="00217FB2" w:rsidP="00217FB2">
      <w:pPr>
        <w:numPr>
          <w:ilvl w:val="0"/>
          <w:numId w:val="10"/>
        </w:numPr>
        <w:shd w:val="clear" w:color="auto" w:fill="FFFFFF"/>
        <w:spacing w:after="0" w:line="240" w:lineRule="auto"/>
        <w:rPr>
          <w:ins w:id="334" w:author="Unknown"/>
          <w:rFonts w:ascii="Segoe UI" w:eastAsia="Times New Roman" w:hAnsi="Segoe UI" w:cs="Segoe UI"/>
          <w:color w:val="000000"/>
          <w:sz w:val="23"/>
          <w:szCs w:val="23"/>
        </w:rPr>
      </w:pPr>
      <w:ins w:id="335" w:author="Unknown">
        <w:r w:rsidRPr="00217FB2">
          <w:rPr>
            <w:rFonts w:ascii="Segoe UI" w:eastAsia="Times New Roman" w:hAnsi="Segoe UI" w:cs="Segoe UI"/>
            <w:color w:val="000000"/>
            <w:sz w:val="23"/>
            <w:szCs w:val="23"/>
          </w:rPr>
          <w:t xml:space="preserve">Store Type – All stores in flux are disconnected and flat. This is not the case with </w:t>
        </w:r>
        <w:proofErr w:type="spellStart"/>
        <w:r w:rsidRPr="00217FB2">
          <w:rPr>
            <w:rFonts w:ascii="Segoe UI" w:eastAsia="Times New Roman" w:hAnsi="Segoe UI" w:cs="Segoe UI"/>
            <w:color w:val="000000"/>
            <w:sz w:val="23"/>
            <w:szCs w:val="23"/>
          </w:rPr>
          <w:t>redux</w:t>
        </w:r>
        <w:proofErr w:type="spellEnd"/>
        <w:r w:rsidRPr="00217FB2">
          <w:rPr>
            <w:rFonts w:ascii="Segoe UI" w:eastAsia="Times New Roman" w:hAnsi="Segoe UI" w:cs="Segoe UI"/>
            <w:color w:val="000000"/>
            <w:sz w:val="23"/>
            <w:szCs w:val="23"/>
          </w:rPr>
          <w:t>, where there is a single store with hierarchical reducers</w:t>
        </w:r>
      </w:ins>
    </w:p>
    <w:p w:rsidR="00217FB2" w:rsidRPr="00217FB2" w:rsidRDefault="00217FB2" w:rsidP="00217FB2">
      <w:pPr>
        <w:shd w:val="clear" w:color="auto" w:fill="FFFFFF"/>
        <w:spacing w:after="300" w:line="240" w:lineRule="auto"/>
        <w:jc w:val="both"/>
        <w:rPr>
          <w:ins w:id="336" w:author="Unknown"/>
          <w:rFonts w:ascii="Segoe UI" w:eastAsia="Times New Roman" w:hAnsi="Segoe UI" w:cs="Segoe UI"/>
          <w:color w:val="000000"/>
          <w:sz w:val="23"/>
          <w:szCs w:val="23"/>
        </w:rPr>
      </w:pPr>
      <w:ins w:id="337"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How would you create a form in React?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xml:space="preserve"> React forms are identical to HTML forms. However, the state is contained in the state property of the component in React and is updateable only via the </w:t>
        </w:r>
        <w:proofErr w:type="spellStart"/>
        <w:proofErr w:type="gramStart"/>
        <w:r w:rsidRPr="00217FB2">
          <w:rPr>
            <w:rFonts w:ascii="Segoe UI" w:eastAsia="Times New Roman" w:hAnsi="Segoe UI" w:cs="Segoe UI"/>
            <w:color w:val="000000"/>
            <w:sz w:val="23"/>
            <w:szCs w:val="23"/>
          </w:rPr>
          <w:t>setState</w:t>
        </w:r>
        <w:proofErr w:type="spellEnd"/>
        <w:r w:rsidRPr="00217FB2">
          <w:rPr>
            <w:rFonts w:ascii="Segoe UI" w:eastAsia="Times New Roman" w:hAnsi="Segoe UI" w:cs="Segoe UI"/>
            <w:color w:val="000000"/>
            <w:sz w:val="23"/>
            <w:szCs w:val="23"/>
          </w:rPr>
          <w:t>(</w:t>
        </w:r>
        <w:proofErr w:type="gramEnd"/>
        <w:r w:rsidRPr="00217FB2">
          <w:rPr>
            <w:rFonts w:ascii="Segoe UI" w:eastAsia="Times New Roman" w:hAnsi="Segoe UI" w:cs="Segoe UI"/>
            <w:color w:val="000000"/>
            <w:sz w:val="23"/>
            <w:szCs w:val="23"/>
          </w:rPr>
          <w:t>) method.</w:t>
        </w:r>
      </w:ins>
    </w:p>
    <w:p w:rsidR="00217FB2" w:rsidRPr="00217FB2" w:rsidRDefault="00217FB2" w:rsidP="00217FB2">
      <w:pPr>
        <w:shd w:val="clear" w:color="auto" w:fill="FFFFFF"/>
        <w:spacing w:after="300" w:line="240" w:lineRule="auto"/>
        <w:jc w:val="both"/>
        <w:rPr>
          <w:ins w:id="338" w:author="Unknown"/>
          <w:rFonts w:ascii="Segoe UI" w:eastAsia="Times New Roman" w:hAnsi="Segoe UI" w:cs="Segoe UI"/>
          <w:color w:val="000000"/>
          <w:sz w:val="23"/>
          <w:szCs w:val="23"/>
        </w:rPr>
      </w:pPr>
      <w:ins w:id="339" w:author="Unknown">
        <w:r w:rsidRPr="00217FB2">
          <w:rPr>
            <w:rFonts w:ascii="Segoe UI" w:eastAsia="Times New Roman" w:hAnsi="Segoe UI" w:cs="Segoe UI"/>
            <w:color w:val="000000"/>
            <w:sz w:val="23"/>
            <w:szCs w:val="23"/>
          </w:rPr>
          <w:t>Therefore, the elements in a React form can’t directly update their state. Their submission is handled by a JS function, which has full access to the data entered into the form by a user.</w:t>
        </w:r>
      </w:ins>
    </w:p>
    <w:p w:rsidR="00217FB2" w:rsidRPr="00217FB2" w:rsidRDefault="00217FB2" w:rsidP="00217FB2">
      <w:pPr>
        <w:shd w:val="clear" w:color="auto" w:fill="FFFFFF"/>
        <w:spacing w:after="300" w:line="240" w:lineRule="auto"/>
        <w:jc w:val="both"/>
        <w:rPr>
          <w:ins w:id="340" w:author="Unknown"/>
          <w:rFonts w:ascii="Segoe UI" w:eastAsia="Times New Roman" w:hAnsi="Segoe UI" w:cs="Segoe UI"/>
          <w:color w:val="000000"/>
          <w:sz w:val="23"/>
          <w:szCs w:val="23"/>
        </w:rPr>
      </w:pPr>
      <w:ins w:id="341" w:author="Unknown">
        <w:r w:rsidRPr="00217FB2">
          <w:rPr>
            <w:rFonts w:ascii="Segoe UI" w:eastAsia="Times New Roman" w:hAnsi="Segoe UI" w:cs="Segoe UI"/>
            <w:color w:val="000000"/>
            <w:sz w:val="23"/>
            <w:szCs w:val="23"/>
          </w:rPr>
          <w:t>Following code demonstrates creating a form in React: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42" w:author="Unknown"/>
          <w:rFonts w:ascii="Courier" w:eastAsia="Times New Roman" w:hAnsi="Courier" w:cs="Courier New"/>
          <w:color w:val="333333"/>
          <w:sz w:val="20"/>
          <w:szCs w:val="20"/>
        </w:rPr>
      </w:pPr>
      <w:proofErr w:type="spellStart"/>
      <w:proofErr w:type="gramStart"/>
      <w:ins w:id="343" w:author="Unknown">
        <w:r w:rsidRPr="00217FB2">
          <w:rPr>
            <w:rFonts w:ascii="Courier" w:eastAsia="Times New Roman" w:hAnsi="Courier" w:cs="Courier New"/>
            <w:color w:val="333333"/>
            <w:sz w:val="20"/>
            <w:szCs w:val="20"/>
          </w:rPr>
          <w:t>handleSubmit</w:t>
        </w:r>
        <w:proofErr w:type="spellEnd"/>
        <w:r w:rsidRPr="00217FB2">
          <w:rPr>
            <w:rFonts w:ascii="Courier" w:eastAsia="Times New Roman" w:hAnsi="Courier" w:cs="Courier New"/>
            <w:color w:val="333333"/>
            <w:sz w:val="20"/>
            <w:szCs w:val="20"/>
          </w:rPr>
          <w:t>(</w:t>
        </w:r>
        <w:proofErr w:type="gramEnd"/>
        <w:r w:rsidRPr="00217FB2">
          <w:rPr>
            <w:rFonts w:ascii="Courier" w:eastAsia="Times New Roman" w:hAnsi="Courier" w:cs="Courier New"/>
            <w:color w:val="333333"/>
            <w:sz w:val="20"/>
            <w:szCs w:val="20"/>
          </w:rPr>
          <w:t>event)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44" w:author="Unknown"/>
          <w:rFonts w:ascii="Courier" w:eastAsia="Times New Roman" w:hAnsi="Courier" w:cs="Courier New"/>
          <w:color w:val="333333"/>
          <w:sz w:val="20"/>
          <w:szCs w:val="20"/>
        </w:rPr>
      </w:pPr>
      <w:proofErr w:type="gramStart"/>
      <w:ins w:id="345" w:author="Unknown">
        <w:r w:rsidRPr="00217FB2">
          <w:rPr>
            <w:rFonts w:ascii="Courier" w:eastAsia="Times New Roman" w:hAnsi="Courier" w:cs="Courier New"/>
            <w:color w:val="333333"/>
            <w:sz w:val="20"/>
            <w:szCs w:val="20"/>
          </w:rPr>
          <w:t>alert(</w:t>
        </w:r>
        <w:proofErr w:type="gramEnd"/>
        <w:r w:rsidRPr="00217FB2">
          <w:rPr>
            <w:rFonts w:ascii="Courier" w:eastAsia="Times New Roman" w:hAnsi="Courier" w:cs="Courier New"/>
            <w:color w:val="333333"/>
            <w:sz w:val="20"/>
            <w:szCs w:val="20"/>
          </w:rPr>
          <w:t xml:space="preserve">'A name was submitted: ' + </w:t>
        </w:r>
        <w:proofErr w:type="spellStart"/>
        <w:r w:rsidRPr="00217FB2">
          <w:rPr>
            <w:rFonts w:ascii="Courier" w:eastAsia="Times New Roman" w:hAnsi="Courier" w:cs="Courier New"/>
            <w:color w:val="333333"/>
            <w:sz w:val="20"/>
            <w:szCs w:val="20"/>
          </w:rPr>
          <w:t>this.state.value</w:t>
        </w:r>
        <w:proofErr w:type="spell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46" w:author="Unknown"/>
          <w:rFonts w:ascii="Courier" w:eastAsia="Times New Roman" w:hAnsi="Courier" w:cs="Courier New"/>
          <w:color w:val="333333"/>
          <w:sz w:val="20"/>
          <w:szCs w:val="20"/>
        </w:rPr>
      </w:pPr>
      <w:proofErr w:type="spellStart"/>
      <w:proofErr w:type="gramStart"/>
      <w:ins w:id="347" w:author="Unknown">
        <w:r w:rsidRPr="00217FB2">
          <w:rPr>
            <w:rFonts w:ascii="Courier" w:eastAsia="Times New Roman" w:hAnsi="Courier" w:cs="Courier New"/>
            <w:color w:val="333333"/>
            <w:sz w:val="20"/>
            <w:szCs w:val="20"/>
          </w:rPr>
          <w:lastRenderedPageBreak/>
          <w:t>event.preventDefault</w:t>
        </w:r>
        <w:proofErr w:type="spellEnd"/>
        <w:r w:rsidRPr="00217FB2">
          <w:rPr>
            <w:rFonts w:ascii="Courier" w:eastAsia="Times New Roman" w:hAnsi="Courier" w:cs="Courier New"/>
            <w:color w:val="333333"/>
            <w:sz w:val="20"/>
            <w:szCs w:val="20"/>
          </w:rPr>
          <w:t>(</w:t>
        </w:r>
        <w:proofErr w:type="gram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48" w:author="Unknown"/>
          <w:rFonts w:ascii="Courier" w:eastAsia="Times New Roman" w:hAnsi="Courier" w:cs="Courier New"/>
          <w:color w:val="333333"/>
          <w:sz w:val="20"/>
          <w:szCs w:val="20"/>
        </w:rPr>
      </w:pPr>
      <w:ins w:id="349"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50" w:author="Unknown"/>
          <w:rFonts w:ascii="Courier" w:eastAsia="Times New Roman" w:hAnsi="Courier" w:cs="Courier New"/>
          <w:color w:val="333333"/>
          <w:sz w:val="20"/>
          <w:szCs w:val="20"/>
        </w:rPr>
      </w:pPr>
      <w:proofErr w:type="gramStart"/>
      <w:ins w:id="351" w:author="Unknown">
        <w:r w:rsidRPr="00217FB2">
          <w:rPr>
            <w:rFonts w:ascii="Courier" w:eastAsia="Times New Roman" w:hAnsi="Courier" w:cs="Courier New"/>
            <w:color w:val="333333"/>
            <w:sz w:val="20"/>
            <w:szCs w:val="20"/>
          </w:rPr>
          <w:t>render(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52" w:author="Unknown"/>
          <w:rFonts w:ascii="Courier" w:eastAsia="Times New Roman" w:hAnsi="Courier" w:cs="Courier New"/>
          <w:color w:val="333333"/>
          <w:sz w:val="20"/>
          <w:szCs w:val="20"/>
        </w:rPr>
      </w:pPr>
      <w:proofErr w:type="gramStart"/>
      <w:ins w:id="353" w:author="Unknown">
        <w:r w:rsidRPr="00217FB2">
          <w:rPr>
            <w:rFonts w:ascii="Courier" w:eastAsia="Times New Roman" w:hAnsi="Courier" w:cs="Courier New"/>
            <w:color w:val="333333"/>
            <w:sz w:val="20"/>
            <w:szCs w:val="20"/>
          </w:rPr>
          <w:t>return</w:t>
        </w:r>
        <w:proofErr w:type="gram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54" w:author="Unknown"/>
          <w:rFonts w:ascii="Courier" w:eastAsia="Times New Roman" w:hAnsi="Courier" w:cs="Courier New"/>
          <w:color w:val="333333"/>
          <w:sz w:val="20"/>
          <w:szCs w:val="20"/>
        </w:rPr>
      </w:pPr>
      <w:ins w:id="355" w:author="Unknown">
        <w:r w:rsidRPr="00217FB2">
          <w:rPr>
            <w:rFonts w:ascii="Courier" w:eastAsia="Times New Roman" w:hAnsi="Courier" w:cs="Courier New"/>
            <w:color w:val="333333"/>
            <w:sz w:val="20"/>
            <w:szCs w:val="20"/>
          </w:rPr>
          <w:t xml:space="preserve">&lt;form </w:t>
        </w:r>
        <w:proofErr w:type="spellStart"/>
        <w:r w:rsidRPr="00217FB2">
          <w:rPr>
            <w:rFonts w:ascii="Courier" w:eastAsia="Times New Roman" w:hAnsi="Courier" w:cs="Courier New"/>
            <w:color w:val="333333"/>
            <w:sz w:val="20"/>
            <w:szCs w:val="20"/>
          </w:rPr>
          <w:t>onSubmit</w:t>
        </w:r>
        <w:proofErr w:type="spellEnd"/>
        <w:proofErr w:type="gramStart"/>
        <w:r w:rsidRPr="00217FB2">
          <w:rPr>
            <w:rFonts w:ascii="Courier" w:eastAsia="Times New Roman" w:hAnsi="Courier" w:cs="Courier New"/>
            <w:color w:val="333333"/>
            <w:sz w:val="20"/>
            <w:szCs w:val="20"/>
          </w:rPr>
          <w:t>={</w:t>
        </w:r>
        <w:proofErr w:type="spellStart"/>
        <w:proofErr w:type="gramEnd"/>
        <w:r w:rsidRPr="00217FB2">
          <w:rPr>
            <w:rFonts w:ascii="Courier" w:eastAsia="Times New Roman" w:hAnsi="Courier" w:cs="Courier New"/>
            <w:color w:val="333333"/>
            <w:sz w:val="20"/>
            <w:szCs w:val="20"/>
          </w:rPr>
          <w:t>this.handleSubmit</w:t>
        </w:r>
        <w:proofErr w:type="spellEnd"/>
        <w:r w:rsidRPr="00217FB2">
          <w:rPr>
            <w:rFonts w:ascii="Courier" w:eastAsia="Times New Roman" w:hAnsi="Courier" w:cs="Courier New"/>
            <w:color w:val="333333"/>
            <w:sz w:val="20"/>
            <w:szCs w:val="20"/>
          </w:rPr>
          <w:t>}&gt;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56" w:author="Unknown"/>
          <w:rFonts w:ascii="Courier" w:eastAsia="Times New Roman" w:hAnsi="Courier" w:cs="Courier New"/>
          <w:color w:val="333333"/>
          <w:sz w:val="20"/>
          <w:szCs w:val="20"/>
        </w:rPr>
      </w:pPr>
      <w:ins w:id="357" w:author="Unknown">
        <w:r w:rsidRPr="00217FB2">
          <w:rPr>
            <w:rFonts w:ascii="Courier" w:eastAsia="Times New Roman" w:hAnsi="Courier" w:cs="Courier New"/>
            <w:color w:val="333333"/>
            <w:sz w:val="20"/>
            <w:szCs w:val="20"/>
          </w:rPr>
          <w:t>&lt;</w:t>
        </w:r>
        <w:proofErr w:type="gramStart"/>
        <w:r w:rsidRPr="00217FB2">
          <w:rPr>
            <w:rFonts w:ascii="Courier" w:eastAsia="Times New Roman" w:hAnsi="Courier" w:cs="Courier New"/>
            <w:color w:val="333333"/>
            <w:sz w:val="20"/>
            <w:szCs w:val="20"/>
          </w:rPr>
          <w:t>label</w:t>
        </w:r>
        <w:proofErr w:type="gramEnd"/>
        <w:r w:rsidRPr="00217FB2">
          <w:rPr>
            <w:rFonts w:ascii="Courier" w:eastAsia="Times New Roman" w:hAnsi="Courier" w:cs="Courier New"/>
            <w:color w:val="333333"/>
            <w:sz w:val="20"/>
            <w:szCs w:val="20"/>
          </w:rPr>
          <w:t>&gt;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58" w:author="Unknown"/>
          <w:rFonts w:ascii="Courier" w:eastAsia="Times New Roman" w:hAnsi="Courier" w:cs="Courier New"/>
          <w:color w:val="333333"/>
          <w:sz w:val="20"/>
          <w:szCs w:val="20"/>
        </w:rPr>
      </w:pPr>
      <w:ins w:id="359" w:author="Unknown">
        <w:r w:rsidRPr="00217FB2">
          <w:rPr>
            <w:rFonts w:ascii="Courier" w:eastAsia="Times New Roman" w:hAnsi="Courier" w:cs="Courier New"/>
            <w:color w:val="333333"/>
            <w:sz w:val="20"/>
            <w:szCs w:val="20"/>
          </w:rPr>
          <w:t>Name:</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0" w:author="Unknown"/>
          <w:rFonts w:ascii="Courier" w:eastAsia="Times New Roman" w:hAnsi="Courier" w:cs="Courier New"/>
          <w:color w:val="333333"/>
          <w:sz w:val="20"/>
          <w:szCs w:val="20"/>
        </w:rPr>
      </w:pPr>
      <w:ins w:id="361" w:author="Unknown">
        <w:r w:rsidRPr="00217FB2">
          <w:rPr>
            <w:rFonts w:ascii="Courier" w:eastAsia="Times New Roman" w:hAnsi="Courier" w:cs="Courier New"/>
            <w:color w:val="333333"/>
            <w:sz w:val="20"/>
            <w:szCs w:val="20"/>
          </w:rPr>
          <w:t>&lt;input type="text" value</w:t>
        </w:r>
        <w:proofErr w:type="gramStart"/>
        <w:r w:rsidRPr="00217FB2">
          <w:rPr>
            <w:rFonts w:ascii="Courier" w:eastAsia="Times New Roman" w:hAnsi="Courier" w:cs="Courier New"/>
            <w:color w:val="333333"/>
            <w:sz w:val="20"/>
            <w:szCs w:val="20"/>
          </w:rPr>
          <w:t>={</w:t>
        </w:r>
        <w:proofErr w:type="spellStart"/>
        <w:proofErr w:type="gramEnd"/>
        <w:r w:rsidRPr="00217FB2">
          <w:rPr>
            <w:rFonts w:ascii="Courier" w:eastAsia="Times New Roman" w:hAnsi="Courier" w:cs="Courier New"/>
            <w:color w:val="333333"/>
            <w:sz w:val="20"/>
            <w:szCs w:val="20"/>
          </w:rPr>
          <w:t>this.state.value</w:t>
        </w:r>
        <w:proofErr w:type="spellEnd"/>
        <w:r w:rsidRPr="00217FB2">
          <w:rPr>
            <w:rFonts w:ascii="Courier" w:eastAsia="Times New Roman" w:hAnsi="Courier" w:cs="Courier New"/>
            <w:color w:val="333333"/>
            <w:sz w:val="20"/>
            <w:szCs w:val="20"/>
          </w:rPr>
          <w:t xml:space="preserve">} </w:t>
        </w:r>
        <w:proofErr w:type="spellStart"/>
        <w:r w:rsidRPr="00217FB2">
          <w:rPr>
            <w:rFonts w:ascii="Courier" w:eastAsia="Times New Roman" w:hAnsi="Courier" w:cs="Courier New"/>
            <w:color w:val="333333"/>
            <w:sz w:val="20"/>
            <w:szCs w:val="20"/>
          </w:rPr>
          <w:t>onChange</w:t>
        </w:r>
        <w:proofErr w:type="spellEnd"/>
        <w:r w:rsidRPr="00217FB2">
          <w:rPr>
            <w:rFonts w:ascii="Courier" w:eastAsia="Times New Roman" w:hAnsi="Courier" w:cs="Courier New"/>
            <w:color w:val="333333"/>
            <w:sz w:val="20"/>
            <w:szCs w:val="20"/>
          </w:rPr>
          <w:t>={</w:t>
        </w:r>
        <w:proofErr w:type="spellStart"/>
        <w:r w:rsidRPr="00217FB2">
          <w:rPr>
            <w:rFonts w:ascii="Courier" w:eastAsia="Times New Roman" w:hAnsi="Courier" w:cs="Courier New"/>
            <w:color w:val="333333"/>
            <w:sz w:val="20"/>
            <w:szCs w:val="20"/>
          </w:rPr>
          <w:t>this.handleSubmit</w:t>
        </w:r>
        <w:proofErr w:type="spellEnd"/>
        <w:r w:rsidRPr="00217FB2">
          <w:rPr>
            <w:rFonts w:ascii="Courier" w:eastAsia="Times New Roman" w:hAnsi="Courier" w:cs="Courier New"/>
            <w:color w:val="333333"/>
            <w:sz w:val="20"/>
            <w:szCs w:val="20"/>
          </w:rPr>
          <w:t>} /&gt;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2" w:author="Unknown"/>
          <w:rFonts w:ascii="Courier" w:eastAsia="Times New Roman" w:hAnsi="Courier" w:cs="Courier New"/>
          <w:color w:val="333333"/>
          <w:sz w:val="20"/>
          <w:szCs w:val="20"/>
        </w:rPr>
      </w:pPr>
      <w:ins w:id="363" w:author="Unknown">
        <w:r w:rsidRPr="00217FB2">
          <w:rPr>
            <w:rFonts w:ascii="Courier" w:eastAsia="Times New Roman" w:hAnsi="Courier" w:cs="Courier New"/>
            <w:color w:val="333333"/>
            <w:sz w:val="20"/>
            <w:szCs w:val="20"/>
          </w:rPr>
          <w:t>&lt;/label&gt;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4" w:author="Unknown"/>
          <w:rFonts w:ascii="Courier" w:eastAsia="Times New Roman" w:hAnsi="Courier" w:cs="Courier New"/>
          <w:color w:val="333333"/>
          <w:sz w:val="20"/>
          <w:szCs w:val="20"/>
        </w:rPr>
      </w:pPr>
      <w:ins w:id="365" w:author="Unknown">
        <w:r w:rsidRPr="00217FB2">
          <w:rPr>
            <w:rFonts w:ascii="Courier" w:eastAsia="Times New Roman" w:hAnsi="Courier" w:cs="Courier New"/>
            <w:color w:val="333333"/>
            <w:sz w:val="20"/>
            <w:szCs w:val="20"/>
          </w:rPr>
          <w:t>&lt;input type="submit" value="Submit" /&gt;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6" w:author="Unknown"/>
          <w:rFonts w:ascii="Courier" w:eastAsia="Times New Roman" w:hAnsi="Courier" w:cs="Courier New"/>
          <w:color w:val="333333"/>
          <w:sz w:val="20"/>
          <w:szCs w:val="20"/>
        </w:rPr>
      </w:pPr>
      <w:ins w:id="367" w:author="Unknown">
        <w:r w:rsidRPr="00217FB2">
          <w:rPr>
            <w:rFonts w:ascii="Courier" w:eastAsia="Times New Roman" w:hAnsi="Courier" w:cs="Courier New"/>
            <w:color w:val="333333"/>
            <w:sz w:val="20"/>
            <w:szCs w:val="20"/>
          </w:rPr>
          <w:t>&lt;/form&gt;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68" w:author="Unknown"/>
          <w:rFonts w:ascii="Courier" w:eastAsia="Times New Roman" w:hAnsi="Courier" w:cs="Courier New"/>
          <w:color w:val="333333"/>
          <w:sz w:val="20"/>
          <w:szCs w:val="20"/>
        </w:rPr>
      </w:pPr>
      <w:ins w:id="369"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70" w:author="Unknown"/>
          <w:rFonts w:ascii="Courier" w:eastAsia="Times New Roman" w:hAnsi="Courier" w:cs="Courier New"/>
          <w:color w:val="333333"/>
          <w:sz w:val="20"/>
          <w:szCs w:val="20"/>
        </w:rPr>
      </w:pPr>
      <w:ins w:id="37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FFFFF"/>
        <w:spacing w:after="300" w:line="240" w:lineRule="auto"/>
        <w:jc w:val="both"/>
        <w:rPr>
          <w:ins w:id="372" w:author="Unknown"/>
          <w:rFonts w:ascii="Segoe UI" w:eastAsia="Times New Roman" w:hAnsi="Segoe UI" w:cs="Segoe UI"/>
          <w:color w:val="000000"/>
          <w:sz w:val="23"/>
          <w:szCs w:val="23"/>
        </w:rPr>
      </w:pPr>
      <w:ins w:id="373" w:author="Unknown">
        <w:r w:rsidRPr="00217FB2">
          <w:rPr>
            <w:rFonts w:ascii="Segoe UI" w:eastAsia="Times New Roman" w:hAnsi="Segoe UI" w:cs="Segoe UI"/>
            <w:b/>
            <w:bCs/>
            <w:color w:val="000000"/>
            <w:sz w:val="23"/>
            <w:szCs w:val="23"/>
          </w:rPr>
          <w:t xml:space="preserve">Question: What are the advantages of using </w:t>
        </w:r>
        <w:proofErr w:type="spellStart"/>
        <w:r w:rsidRPr="00217FB2">
          <w:rPr>
            <w:rFonts w:ascii="Segoe UI" w:eastAsia="Times New Roman" w:hAnsi="Segoe UI" w:cs="Segoe UI"/>
            <w:b/>
            <w:bCs/>
            <w:color w:val="000000"/>
            <w:sz w:val="23"/>
            <w:szCs w:val="23"/>
          </w:rPr>
          <w:t>Redux</w:t>
        </w:r>
        <w:proofErr w:type="spellEnd"/>
        <w:r w:rsidRPr="00217FB2">
          <w:rPr>
            <w:rFonts w:ascii="Segoe UI" w:eastAsia="Times New Roman" w:hAnsi="Segoe UI" w:cs="Segoe UI"/>
            <w:b/>
            <w:bCs/>
            <w:color w:val="000000"/>
            <w:sz w:val="23"/>
            <w:szCs w:val="23"/>
          </w:rPr>
          <w: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ins>
    </w:p>
    <w:p w:rsidR="00217FB2" w:rsidRPr="00217FB2" w:rsidRDefault="00217FB2" w:rsidP="00217FB2">
      <w:pPr>
        <w:numPr>
          <w:ilvl w:val="0"/>
          <w:numId w:val="11"/>
        </w:numPr>
        <w:shd w:val="clear" w:color="auto" w:fill="FFFFFF"/>
        <w:spacing w:after="0" w:line="240" w:lineRule="auto"/>
        <w:rPr>
          <w:ins w:id="374" w:author="Unknown"/>
          <w:rFonts w:ascii="Segoe UI" w:eastAsia="Times New Roman" w:hAnsi="Segoe UI" w:cs="Segoe UI"/>
          <w:color w:val="000000"/>
          <w:sz w:val="23"/>
          <w:szCs w:val="23"/>
        </w:rPr>
      </w:pPr>
      <w:ins w:id="375" w:author="Unknown">
        <w:r w:rsidRPr="00217FB2">
          <w:rPr>
            <w:rFonts w:ascii="Segoe UI" w:eastAsia="Times New Roman" w:hAnsi="Segoe UI" w:cs="Segoe UI"/>
            <w:b/>
            <w:bCs/>
            <w:color w:val="000000"/>
            <w:sz w:val="23"/>
            <w:szCs w:val="23"/>
          </w:rPr>
          <w:t>Better Code Organization</w:t>
        </w:r>
        <w:r w:rsidRPr="00217FB2">
          <w:rPr>
            <w:rFonts w:ascii="Segoe UI" w:eastAsia="Times New Roman" w:hAnsi="Segoe UI" w:cs="Segoe UI"/>
            <w:color w:val="000000"/>
            <w:sz w:val="23"/>
            <w:szCs w:val="23"/>
          </w:rPr>
          <w:t xml:space="preserve"> – </w:t>
        </w:r>
        <w:proofErr w:type="spellStart"/>
        <w:r w:rsidRPr="00217FB2">
          <w:rPr>
            <w:rFonts w:ascii="Segoe UI" w:eastAsia="Times New Roman" w:hAnsi="Segoe UI" w:cs="Segoe UI"/>
            <w:color w:val="000000"/>
            <w:sz w:val="23"/>
            <w:szCs w:val="23"/>
          </w:rPr>
          <w:t>Redux</w:t>
        </w:r>
        <w:proofErr w:type="spellEnd"/>
        <w:r w:rsidRPr="00217FB2">
          <w:rPr>
            <w:rFonts w:ascii="Segoe UI" w:eastAsia="Times New Roman" w:hAnsi="Segoe UI" w:cs="Segoe UI"/>
            <w:color w:val="000000"/>
            <w:sz w:val="23"/>
            <w:szCs w:val="23"/>
          </w:rPr>
          <w:t xml:space="preserve"> is precise in terms of how the code needs to be organized. This results in a consistent code workable for any development team</w:t>
        </w:r>
      </w:ins>
    </w:p>
    <w:p w:rsidR="00217FB2" w:rsidRPr="00217FB2" w:rsidRDefault="00217FB2" w:rsidP="00217FB2">
      <w:pPr>
        <w:numPr>
          <w:ilvl w:val="0"/>
          <w:numId w:val="11"/>
        </w:numPr>
        <w:shd w:val="clear" w:color="auto" w:fill="FFFFFF"/>
        <w:spacing w:after="0" w:line="240" w:lineRule="auto"/>
        <w:rPr>
          <w:ins w:id="376" w:author="Unknown"/>
          <w:rFonts w:ascii="Segoe UI" w:eastAsia="Times New Roman" w:hAnsi="Segoe UI" w:cs="Segoe UI"/>
          <w:color w:val="000000"/>
          <w:sz w:val="23"/>
          <w:szCs w:val="23"/>
        </w:rPr>
      </w:pPr>
      <w:ins w:id="377" w:author="Unknown">
        <w:r w:rsidRPr="00217FB2">
          <w:rPr>
            <w:rFonts w:ascii="Segoe UI" w:eastAsia="Times New Roman" w:hAnsi="Segoe UI" w:cs="Segoe UI"/>
            <w:b/>
            <w:bCs/>
            <w:color w:val="000000"/>
            <w:sz w:val="23"/>
            <w:szCs w:val="23"/>
          </w:rPr>
          <w:t>Developer Tools</w:t>
        </w:r>
        <w:r w:rsidRPr="00217FB2">
          <w:rPr>
            <w:rFonts w:ascii="Segoe UI" w:eastAsia="Times New Roman" w:hAnsi="Segoe UI" w:cs="Segoe UI"/>
            <w:color w:val="000000"/>
            <w:sz w:val="23"/>
            <w:szCs w:val="23"/>
          </w:rPr>
          <w:t> – Allow developers to track each and everything, ranging from actions to state changes, happening in the application in real time</w:t>
        </w:r>
      </w:ins>
    </w:p>
    <w:p w:rsidR="00217FB2" w:rsidRPr="00217FB2" w:rsidRDefault="00217FB2" w:rsidP="00217FB2">
      <w:pPr>
        <w:numPr>
          <w:ilvl w:val="0"/>
          <w:numId w:val="11"/>
        </w:numPr>
        <w:shd w:val="clear" w:color="auto" w:fill="FFFFFF"/>
        <w:spacing w:after="0" w:line="240" w:lineRule="auto"/>
        <w:rPr>
          <w:ins w:id="378" w:author="Unknown"/>
          <w:rFonts w:ascii="Segoe UI" w:eastAsia="Times New Roman" w:hAnsi="Segoe UI" w:cs="Segoe UI"/>
          <w:color w:val="000000"/>
          <w:sz w:val="23"/>
          <w:szCs w:val="23"/>
        </w:rPr>
      </w:pPr>
      <w:ins w:id="379" w:author="Unknown">
        <w:r w:rsidRPr="00217FB2">
          <w:rPr>
            <w:rFonts w:ascii="Segoe UI" w:eastAsia="Times New Roman" w:hAnsi="Segoe UI" w:cs="Segoe UI"/>
            <w:b/>
            <w:bCs/>
            <w:color w:val="000000"/>
            <w:sz w:val="23"/>
            <w:szCs w:val="23"/>
          </w:rPr>
          <w:t>Easy Testing</w:t>
        </w:r>
        <w:r w:rsidRPr="00217FB2">
          <w:rPr>
            <w:rFonts w:ascii="Segoe UI" w:eastAsia="Times New Roman" w:hAnsi="Segoe UI" w:cs="Segoe UI"/>
            <w:color w:val="000000"/>
            <w:sz w:val="23"/>
            <w:szCs w:val="23"/>
          </w:rPr>
          <w:t xml:space="preserve"> – </w:t>
        </w:r>
        <w:proofErr w:type="spellStart"/>
        <w:r w:rsidRPr="00217FB2">
          <w:rPr>
            <w:rFonts w:ascii="Segoe UI" w:eastAsia="Times New Roman" w:hAnsi="Segoe UI" w:cs="Segoe UI"/>
            <w:color w:val="000000"/>
            <w:sz w:val="23"/>
            <w:szCs w:val="23"/>
          </w:rPr>
          <w:t>Redux</w:t>
        </w:r>
        <w:proofErr w:type="spellEnd"/>
        <w:r w:rsidRPr="00217FB2">
          <w:rPr>
            <w:rFonts w:ascii="Segoe UI" w:eastAsia="Times New Roman" w:hAnsi="Segoe UI" w:cs="Segoe UI"/>
            <w:color w:val="000000"/>
            <w:sz w:val="23"/>
            <w:szCs w:val="23"/>
          </w:rPr>
          <w:t xml:space="preserve"> code is mainly composed of functions that are isolated, pure, and small. Hence, testing is much easy and simple</w:t>
        </w:r>
      </w:ins>
    </w:p>
    <w:p w:rsidR="00217FB2" w:rsidRPr="00217FB2" w:rsidRDefault="00217FB2" w:rsidP="00217FB2">
      <w:pPr>
        <w:numPr>
          <w:ilvl w:val="0"/>
          <w:numId w:val="11"/>
        </w:numPr>
        <w:shd w:val="clear" w:color="auto" w:fill="FFFFFF"/>
        <w:spacing w:after="0" w:line="240" w:lineRule="auto"/>
        <w:rPr>
          <w:ins w:id="380" w:author="Unknown"/>
          <w:rFonts w:ascii="Segoe UI" w:eastAsia="Times New Roman" w:hAnsi="Segoe UI" w:cs="Segoe UI"/>
          <w:color w:val="000000"/>
          <w:sz w:val="23"/>
          <w:szCs w:val="23"/>
        </w:rPr>
      </w:pPr>
      <w:ins w:id="381" w:author="Unknown">
        <w:r w:rsidRPr="00217FB2">
          <w:rPr>
            <w:rFonts w:ascii="Segoe UI" w:eastAsia="Times New Roman" w:hAnsi="Segoe UI" w:cs="Segoe UI"/>
            <w:b/>
            <w:bCs/>
            <w:color w:val="000000"/>
            <w:sz w:val="23"/>
            <w:szCs w:val="23"/>
          </w:rPr>
          <w:t>Large-scale Community</w:t>
        </w:r>
        <w:r w:rsidRPr="00217FB2">
          <w:rPr>
            <w:rFonts w:ascii="Segoe UI" w:eastAsia="Times New Roman" w:hAnsi="Segoe UI" w:cs="Segoe UI"/>
            <w:color w:val="000000"/>
            <w:sz w:val="23"/>
            <w:szCs w:val="23"/>
          </w:rPr>
          <w:t xml:space="preserve"> – </w:t>
        </w:r>
        <w:proofErr w:type="spellStart"/>
        <w:r w:rsidRPr="00217FB2">
          <w:rPr>
            <w:rFonts w:ascii="Segoe UI" w:eastAsia="Times New Roman" w:hAnsi="Segoe UI" w:cs="Segoe UI"/>
            <w:color w:val="000000"/>
            <w:sz w:val="23"/>
            <w:szCs w:val="23"/>
          </w:rPr>
          <w:t>Redux</w:t>
        </w:r>
        <w:proofErr w:type="spellEnd"/>
        <w:r w:rsidRPr="00217FB2">
          <w:rPr>
            <w:rFonts w:ascii="Segoe UI" w:eastAsia="Times New Roman" w:hAnsi="Segoe UI" w:cs="Segoe UI"/>
            <w:color w:val="000000"/>
            <w:sz w:val="23"/>
            <w:szCs w:val="23"/>
          </w:rPr>
          <w:t xml:space="preserve"> is backed by a mammoth community. It contributes to an ever-growing and refined library and ready-to-use applications</w:t>
        </w:r>
      </w:ins>
    </w:p>
    <w:p w:rsidR="00217FB2" w:rsidRPr="00217FB2" w:rsidRDefault="00217FB2" w:rsidP="00217FB2">
      <w:pPr>
        <w:numPr>
          <w:ilvl w:val="0"/>
          <w:numId w:val="11"/>
        </w:numPr>
        <w:shd w:val="clear" w:color="auto" w:fill="FFFFFF"/>
        <w:spacing w:after="0" w:line="240" w:lineRule="auto"/>
        <w:rPr>
          <w:ins w:id="382" w:author="Unknown"/>
          <w:rFonts w:ascii="Segoe UI" w:eastAsia="Times New Roman" w:hAnsi="Segoe UI" w:cs="Segoe UI"/>
          <w:color w:val="000000"/>
          <w:sz w:val="23"/>
          <w:szCs w:val="23"/>
        </w:rPr>
      </w:pPr>
      <w:ins w:id="383" w:author="Unknown">
        <w:r w:rsidRPr="00217FB2">
          <w:rPr>
            <w:rFonts w:ascii="Segoe UI" w:eastAsia="Times New Roman" w:hAnsi="Segoe UI" w:cs="Segoe UI"/>
            <w:b/>
            <w:bCs/>
            <w:color w:val="000000"/>
            <w:sz w:val="23"/>
            <w:szCs w:val="23"/>
          </w:rPr>
          <w:t>Maintainability</w:t>
        </w:r>
        <w:r w:rsidRPr="00217FB2">
          <w:rPr>
            <w:rFonts w:ascii="Segoe UI" w:eastAsia="Times New Roman" w:hAnsi="Segoe UI" w:cs="Segoe UI"/>
            <w:color w:val="000000"/>
            <w:sz w:val="23"/>
            <w:szCs w:val="23"/>
          </w:rPr>
          <w:t> – Thanks to a predictable outcome and strict structure, the code is easier to maintain.</w:t>
        </w:r>
      </w:ins>
    </w:p>
    <w:p w:rsidR="00217FB2" w:rsidRPr="00217FB2" w:rsidRDefault="00217FB2" w:rsidP="00217FB2">
      <w:pPr>
        <w:numPr>
          <w:ilvl w:val="0"/>
          <w:numId w:val="11"/>
        </w:numPr>
        <w:shd w:val="clear" w:color="auto" w:fill="FFFFFF"/>
        <w:spacing w:after="0" w:line="240" w:lineRule="auto"/>
        <w:rPr>
          <w:ins w:id="384" w:author="Unknown"/>
          <w:rFonts w:ascii="Segoe UI" w:eastAsia="Times New Roman" w:hAnsi="Segoe UI" w:cs="Segoe UI"/>
          <w:color w:val="000000"/>
          <w:sz w:val="23"/>
          <w:szCs w:val="23"/>
        </w:rPr>
      </w:pPr>
      <w:ins w:id="385" w:author="Unknown">
        <w:r w:rsidRPr="00217FB2">
          <w:rPr>
            <w:rFonts w:ascii="Segoe UI" w:eastAsia="Times New Roman" w:hAnsi="Segoe UI" w:cs="Segoe UI"/>
            <w:b/>
            <w:bCs/>
            <w:color w:val="000000"/>
            <w:sz w:val="23"/>
            <w:szCs w:val="23"/>
          </w:rPr>
          <w:t>Output Predictability</w:t>
        </w:r>
        <w:r w:rsidRPr="00217FB2">
          <w:rPr>
            <w:rFonts w:ascii="Segoe UI" w:eastAsia="Times New Roman" w:hAnsi="Segoe UI" w:cs="Segoe UI"/>
            <w:color w:val="000000"/>
            <w:sz w:val="23"/>
            <w:szCs w:val="23"/>
          </w:rPr>
          <w:t> – There is no confusion about syncing the current state with actions as well as other parts of the application as there is only a </w:t>
        </w:r>
        <w:r w:rsidRPr="00217FB2">
          <w:rPr>
            <w:rFonts w:ascii="Segoe UI" w:eastAsia="Times New Roman" w:hAnsi="Segoe UI" w:cs="Segoe UI"/>
            <w:color w:val="000000"/>
            <w:sz w:val="23"/>
            <w:szCs w:val="23"/>
          </w:rPr>
          <w:fldChar w:fldCharType="begin"/>
        </w:r>
        <w:r w:rsidRPr="00217FB2">
          <w:rPr>
            <w:rFonts w:ascii="Segoe UI" w:eastAsia="Times New Roman" w:hAnsi="Segoe UI" w:cs="Segoe UI"/>
            <w:color w:val="000000"/>
            <w:sz w:val="23"/>
            <w:szCs w:val="23"/>
          </w:rPr>
          <w:instrText xml:space="preserve"> HYPERLINK "https://stackoverflow.com/questions/47182888/what-does-the-single-source-of-truth-mean" </w:instrText>
        </w:r>
        <w:r w:rsidRPr="00217FB2">
          <w:rPr>
            <w:rFonts w:ascii="Segoe UI" w:eastAsia="Times New Roman" w:hAnsi="Segoe UI" w:cs="Segoe UI"/>
            <w:color w:val="000000"/>
            <w:sz w:val="23"/>
            <w:szCs w:val="23"/>
          </w:rPr>
          <w:fldChar w:fldCharType="separate"/>
        </w:r>
        <w:r w:rsidRPr="00217FB2">
          <w:rPr>
            <w:rFonts w:ascii="Segoe UI" w:eastAsia="Times New Roman" w:hAnsi="Segoe UI" w:cs="Segoe UI"/>
            <w:color w:val="3C7DC0"/>
            <w:sz w:val="23"/>
          </w:rPr>
          <w:t>single source of truth</w:t>
        </w:r>
        <w:r w:rsidRPr="00217FB2">
          <w:rPr>
            <w:rFonts w:ascii="Segoe UI" w:eastAsia="Times New Roman" w:hAnsi="Segoe UI" w:cs="Segoe UI"/>
            <w:color w:val="000000"/>
            <w:sz w:val="23"/>
            <w:szCs w:val="23"/>
          </w:rPr>
          <w:fldChar w:fldCharType="end"/>
        </w:r>
        <w:r w:rsidRPr="00217FB2">
          <w:rPr>
            <w:rFonts w:ascii="Segoe UI" w:eastAsia="Times New Roman" w:hAnsi="Segoe UI" w:cs="Segoe UI"/>
            <w:color w:val="000000"/>
            <w:sz w:val="23"/>
            <w:szCs w:val="23"/>
          </w:rPr>
          <w:t>, which is the store</w:t>
        </w:r>
      </w:ins>
    </w:p>
    <w:p w:rsidR="00217FB2" w:rsidRPr="00217FB2" w:rsidRDefault="00217FB2" w:rsidP="00217FB2">
      <w:pPr>
        <w:numPr>
          <w:ilvl w:val="0"/>
          <w:numId w:val="11"/>
        </w:numPr>
        <w:shd w:val="clear" w:color="auto" w:fill="FFFFFF"/>
        <w:spacing w:after="0" w:line="240" w:lineRule="auto"/>
        <w:rPr>
          <w:ins w:id="386" w:author="Unknown"/>
          <w:rFonts w:ascii="Segoe UI" w:eastAsia="Times New Roman" w:hAnsi="Segoe UI" w:cs="Segoe UI"/>
          <w:color w:val="000000"/>
          <w:sz w:val="23"/>
          <w:szCs w:val="23"/>
        </w:rPr>
      </w:pPr>
      <w:ins w:id="387" w:author="Unknown">
        <w:r w:rsidRPr="00217FB2">
          <w:rPr>
            <w:rFonts w:ascii="Segoe UI" w:eastAsia="Times New Roman" w:hAnsi="Segoe UI" w:cs="Segoe UI"/>
            <w:b/>
            <w:bCs/>
            <w:color w:val="000000"/>
            <w:sz w:val="23"/>
            <w:szCs w:val="23"/>
          </w:rPr>
          <w:t>Server–side Rendering</w:t>
        </w:r>
        <w:r w:rsidRPr="00217FB2">
          <w:rPr>
            <w:rFonts w:ascii="Segoe UI" w:eastAsia="Times New Roman" w:hAnsi="Segoe UI" w:cs="Segoe UI"/>
            <w:color w:val="000000"/>
            <w:sz w:val="23"/>
            <w:szCs w:val="23"/>
          </w:rPr>
          <w:t> – There is a need of only passing the store created on the server-side to the client-side. In addition to this being useful for initial render, it also offers a better user experience because it optimizes the application performance</w:t>
        </w:r>
      </w:ins>
    </w:p>
    <w:p w:rsidR="00217FB2" w:rsidRPr="00217FB2" w:rsidRDefault="00217FB2" w:rsidP="00217FB2">
      <w:pPr>
        <w:shd w:val="clear" w:color="auto" w:fill="FFFFFF"/>
        <w:spacing w:after="300" w:line="240" w:lineRule="auto"/>
        <w:jc w:val="both"/>
        <w:rPr>
          <w:ins w:id="388" w:author="Unknown"/>
          <w:rFonts w:ascii="Segoe UI" w:eastAsia="Times New Roman" w:hAnsi="Segoe UI" w:cs="Segoe UI"/>
          <w:color w:val="000000"/>
          <w:sz w:val="23"/>
          <w:szCs w:val="23"/>
        </w:rPr>
      </w:pPr>
      <w:ins w:id="389"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What do you understand by Props in React?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xml:space="preserve"> Props is a contraction for Properties in React. These read-only components </w:t>
        </w:r>
        <w:r w:rsidRPr="00217FB2">
          <w:rPr>
            <w:rFonts w:ascii="Segoe UI" w:eastAsia="Times New Roman" w:hAnsi="Segoe UI" w:cs="Segoe UI"/>
            <w:color w:val="000000"/>
            <w:sz w:val="23"/>
            <w:szCs w:val="23"/>
          </w:rPr>
          <w:lastRenderedPageBreak/>
          <w:t>need to be kept immutable i.e. pure. Throughout the application, props are passed down from the parent components to the child components.</w:t>
        </w:r>
      </w:ins>
    </w:p>
    <w:p w:rsidR="00217FB2" w:rsidRPr="00217FB2" w:rsidRDefault="00217FB2" w:rsidP="00217FB2">
      <w:pPr>
        <w:shd w:val="clear" w:color="auto" w:fill="FFFFFF"/>
        <w:spacing w:after="300" w:line="240" w:lineRule="auto"/>
        <w:jc w:val="both"/>
        <w:rPr>
          <w:ins w:id="390" w:author="Unknown"/>
          <w:rFonts w:ascii="Segoe UI" w:eastAsia="Times New Roman" w:hAnsi="Segoe UI" w:cs="Segoe UI"/>
          <w:color w:val="000000"/>
          <w:sz w:val="23"/>
          <w:szCs w:val="23"/>
        </w:rPr>
      </w:pPr>
      <w:ins w:id="391" w:author="Unknown">
        <w:r w:rsidRPr="00217FB2">
          <w:rPr>
            <w:rFonts w:ascii="Segoe UI" w:eastAsia="Times New Roman" w:hAnsi="Segoe UI" w:cs="Segoe UI"/>
            <w:color w:val="000000"/>
            <w:sz w:val="23"/>
            <w:szCs w:val="23"/>
          </w:rPr>
          <w:t>In order to maintain the unidirectional data flow, a child component is restricted from sending a prop back to its parent component. This also helps in rendering the dynamically generated data.</w:t>
        </w:r>
      </w:ins>
    </w:p>
    <w:p w:rsidR="00217FB2" w:rsidRPr="00217FB2" w:rsidRDefault="00217FB2" w:rsidP="00217FB2">
      <w:pPr>
        <w:shd w:val="clear" w:color="auto" w:fill="FFFFFF"/>
        <w:spacing w:after="300" w:line="240" w:lineRule="auto"/>
        <w:jc w:val="both"/>
        <w:rPr>
          <w:ins w:id="392" w:author="Unknown"/>
          <w:rFonts w:ascii="Segoe UI" w:eastAsia="Times New Roman" w:hAnsi="Segoe UI" w:cs="Segoe UI"/>
          <w:color w:val="000000"/>
          <w:sz w:val="23"/>
          <w:szCs w:val="23"/>
        </w:rPr>
      </w:pPr>
      <w:ins w:id="393"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Where would you put AJAX calls in your React code?</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xml:space="preserve"> It is possible to use any AJAX library with React, such as </w:t>
        </w:r>
        <w:proofErr w:type="spellStart"/>
        <w:r w:rsidRPr="00217FB2">
          <w:rPr>
            <w:rFonts w:ascii="Segoe UI" w:eastAsia="Times New Roman" w:hAnsi="Segoe UI" w:cs="Segoe UI"/>
            <w:color w:val="000000"/>
            <w:sz w:val="23"/>
            <w:szCs w:val="23"/>
          </w:rPr>
          <w:t>Axios</w:t>
        </w:r>
        <w:proofErr w:type="spellEnd"/>
        <w:r w:rsidRPr="00217FB2">
          <w:rPr>
            <w:rFonts w:ascii="Segoe UI" w:eastAsia="Times New Roman" w:hAnsi="Segoe UI" w:cs="Segoe UI"/>
            <w:color w:val="000000"/>
            <w:sz w:val="23"/>
            <w:szCs w:val="23"/>
          </w:rPr>
          <w:t xml:space="preserve">, </w:t>
        </w:r>
        <w:proofErr w:type="spellStart"/>
        <w:r w:rsidRPr="00217FB2">
          <w:rPr>
            <w:rFonts w:ascii="Segoe UI" w:eastAsia="Times New Roman" w:hAnsi="Segoe UI" w:cs="Segoe UI"/>
            <w:color w:val="000000"/>
            <w:sz w:val="23"/>
            <w:szCs w:val="23"/>
          </w:rPr>
          <w:t>jQuery</w:t>
        </w:r>
        <w:proofErr w:type="spellEnd"/>
        <w:r w:rsidRPr="00217FB2">
          <w:rPr>
            <w:rFonts w:ascii="Segoe UI" w:eastAsia="Times New Roman" w:hAnsi="Segoe UI" w:cs="Segoe UI"/>
            <w:color w:val="000000"/>
            <w:sz w:val="23"/>
            <w:szCs w:val="23"/>
          </w:rPr>
          <w:t xml:space="preserve"> AJAX, as well as the inbuilt browser </w:t>
        </w:r>
        <w:proofErr w:type="spellStart"/>
        <w:r w:rsidRPr="00217FB2">
          <w:rPr>
            <w:rFonts w:ascii="Segoe UI" w:eastAsia="Times New Roman" w:hAnsi="Segoe UI" w:cs="Segoe UI"/>
            <w:color w:val="000000"/>
            <w:sz w:val="23"/>
            <w:szCs w:val="23"/>
          </w:rPr>
          <w:t>window.fetch</w:t>
        </w:r>
        <w:proofErr w:type="spellEnd"/>
        <w:r w:rsidRPr="00217FB2">
          <w:rPr>
            <w:rFonts w:ascii="Segoe UI" w:eastAsia="Times New Roman" w:hAnsi="Segoe UI" w:cs="Segoe UI"/>
            <w:color w:val="000000"/>
            <w:sz w:val="23"/>
            <w:szCs w:val="23"/>
          </w:rPr>
          <w:t>.</w:t>
        </w:r>
      </w:ins>
    </w:p>
    <w:p w:rsidR="00217FB2" w:rsidRPr="00217FB2" w:rsidRDefault="00217FB2" w:rsidP="00217FB2">
      <w:pPr>
        <w:shd w:val="clear" w:color="auto" w:fill="FFFFFF"/>
        <w:spacing w:after="300" w:line="240" w:lineRule="auto"/>
        <w:jc w:val="both"/>
        <w:rPr>
          <w:ins w:id="394" w:author="Unknown"/>
          <w:rFonts w:ascii="Segoe UI" w:eastAsia="Times New Roman" w:hAnsi="Segoe UI" w:cs="Segoe UI"/>
          <w:color w:val="000000"/>
          <w:sz w:val="23"/>
          <w:szCs w:val="23"/>
        </w:rPr>
      </w:pPr>
      <w:ins w:id="395" w:author="Unknown">
        <w:r w:rsidRPr="00217FB2">
          <w:rPr>
            <w:rFonts w:ascii="Segoe UI" w:eastAsia="Times New Roman" w:hAnsi="Segoe UI" w:cs="Segoe UI"/>
            <w:color w:val="000000"/>
            <w:sz w:val="23"/>
            <w:szCs w:val="23"/>
          </w:rPr>
          <w:t xml:space="preserve">Data with AJAX calls need to be added to the </w:t>
        </w:r>
        <w:proofErr w:type="spellStart"/>
        <w:proofErr w:type="gramStart"/>
        <w:r w:rsidRPr="00217FB2">
          <w:rPr>
            <w:rFonts w:ascii="Segoe UI" w:eastAsia="Times New Roman" w:hAnsi="Segoe UI" w:cs="Segoe UI"/>
            <w:color w:val="000000"/>
            <w:sz w:val="23"/>
            <w:szCs w:val="23"/>
          </w:rPr>
          <w:t>componentDidMount</w:t>
        </w:r>
        <w:proofErr w:type="spellEnd"/>
        <w:r w:rsidRPr="00217FB2">
          <w:rPr>
            <w:rFonts w:ascii="Segoe UI" w:eastAsia="Times New Roman" w:hAnsi="Segoe UI" w:cs="Segoe UI"/>
            <w:color w:val="000000"/>
            <w:sz w:val="23"/>
            <w:szCs w:val="23"/>
          </w:rPr>
          <w:t>(</w:t>
        </w:r>
        <w:proofErr w:type="gramEnd"/>
        <w:r w:rsidRPr="00217FB2">
          <w:rPr>
            <w:rFonts w:ascii="Segoe UI" w:eastAsia="Times New Roman" w:hAnsi="Segoe UI" w:cs="Segoe UI"/>
            <w:color w:val="000000"/>
            <w:sz w:val="23"/>
            <w:szCs w:val="23"/>
          </w:rPr>
          <w:t xml:space="preserve">) lifecycle method. By doing this, it is possible to use the </w:t>
        </w:r>
        <w:proofErr w:type="spellStart"/>
        <w:proofErr w:type="gramStart"/>
        <w:r w:rsidRPr="00217FB2">
          <w:rPr>
            <w:rFonts w:ascii="Segoe UI" w:eastAsia="Times New Roman" w:hAnsi="Segoe UI" w:cs="Segoe UI"/>
            <w:color w:val="000000"/>
            <w:sz w:val="23"/>
            <w:szCs w:val="23"/>
          </w:rPr>
          <w:t>setState</w:t>
        </w:r>
        <w:proofErr w:type="spellEnd"/>
        <w:r w:rsidRPr="00217FB2">
          <w:rPr>
            <w:rFonts w:ascii="Segoe UI" w:eastAsia="Times New Roman" w:hAnsi="Segoe UI" w:cs="Segoe UI"/>
            <w:color w:val="000000"/>
            <w:sz w:val="23"/>
            <w:szCs w:val="23"/>
          </w:rPr>
          <w:t>(</w:t>
        </w:r>
        <w:proofErr w:type="gramEnd"/>
        <w:r w:rsidRPr="00217FB2">
          <w:rPr>
            <w:rFonts w:ascii="Segoe UI" w:eastAsia="Times New Roman" w:hAnsi="Segoe UI" w:cs="Segoe UI"/>
            <w:color w:val="000000"/>
            <w:sz w:val="23"/>
            <w:szCs w:val="23"/>
          </w:rPr>
          <w:t>) method for updating component as soon as the data is retrieved.</w:t>
        </w:r>
      </w:ins>
    </w:p>
    <w:p w:rsidR="00217FB2" w:rsidRPr="00217FB2" w:rsidRDefault="00217FB2" w:rsidP="00217FB2">
      <w:pPr>
        <w:shd w:val="clear" w:color="auto" w:fill="FFFFFF"/>
        <w:spacing w:after="300" w:line="240" w:lineRule="auto"/>
        <w:jc w:val="both"/>
        <w:rPr>
          <w:ins w:id="396" w:author="Unknown"/>
          <w:rFonts w:ascii="Segoe UI" w:eastAsia="Times New Roman" w:hAnsi="Segoe UI" w:cs="Segoe UI"/>
          <w:color w:val="000000"/>
          <w:sz w:val="23"/>
          <w:szCs w:val="23"/>
        </w:rPr>
      </w:pPr>
      <w:ins w:id="397"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Write a sample code to update the state of a component in React?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xml:space="preserve">: State of a component in React is updated with </w:t>
        </w:r>
        <w:proofErr w:type="spellStart"/>
        <w:proofErr w:type="gramStart"/>
        <w:r w:rsidRPr="00217FB2">
          <w:rPr>
            <w:rFonts w:ascii="Segoe UI" w:eastAsia="Times New Roman" w:hAnsi="Segoe UI" w:cs="Segoe UI"/>
            <w:color w:val="000000"/>
            <w:sz w:val="23"/>
            <w:szCs w:val="23"/>
          </w:rPr>
          <w:t>this.setState</w:t>
        </w:r>
        <w:proofErr w:type="spellEnd"/>
        <w:r w:rsidRPr="00217FB2">
          <w:rPr>
            <w:rFonts w:ascii="Segoe UI" w:eastAsia="Times New Roman" w:hAnsi="Segoe UI" w:cs="Segoe UI"/>
            <w:color w:val="000000"/>
            <w:sz w:val="23"/>
            <w:szCs w:val="23"/>
          </w:rPr>
          <w:t>(</w:t>
        </w:r>
        <w:proofErr w:type="gramEnd"/>
        <w:r w:rsidRPr="00217FB2">
          <w:rPr>
            <w:rFonts w:ascii="Segoe UI" w:eastAsia="Times New Roman" w:hAnsi="Segoe UI" w:cs="Segoe UI"/>
            <w:color w:val="000000"/>
            <w:sz w:val="23"/>
            <w:szCs w:val="23"/>
          </w:rPr>
          <w:t>) as demonstrated in the following code example:</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398" w:author="Unknown"/>
          <w:rFonts w:ascii="Courier" w:eastAsia="Times New Roman" w:hAnsi="Courier" w:cs="Courier New"/>
          <w:color w:val="333333"/>
          <w:sz w:val="20"/>
          <w:szCs w:val="20"/>
        </w:rPr>
      </w:pPr>
      <w:proofErr w:type="gramStart"/>
      <w:ins w:id="399" w:author="Unknown">
        <w:r w:rsidRPr="00217FB2">
          <w:rPr>
            <w:rFonts w:ascii="Courier" w:eastAsia="Times New Roman" w:hAnsi="Courier" w:cs="Courier New"/>
            <w:color w:val="333333"/>
            <w:sz w:val="20"/>
            <w:szCs w:val="20"/>
          </w:rPr>
          <w:t>class</w:t>
        </w:r>
        <w:proofErr w:type="gramEnd"/>
        <w:r w:rsidRPr="00217FB2">
          <w:rPr>
            <w:rFonts w:ascii="Courier" w:eastAsia="Times New Roman" w:hAnsi="Courier" w:cs="Courier New"/>
            <w:color w:val="333333"/>
            <w:sz w:val="20"/>
            <w:szCs w:val="20"/>
          </w:rPr>
          <w:t xml:space="preserve"> </w:t>
        </w:r>
        <w:proofErr w:type="spellStart"/>
        <w:r w:rsidRPr="00217FB2">
          <w:rPr>
            <w:rFonts w:ascii="Courier" w:eastAsia="Times New Roman" w:hAnsi="Courier" w:cs="Courier New"/>
            <w:color w:val="333333"/>
            <w:sz w:val="20"/>
            <w:szCs w:val="20"/>
          </w:rPr>
          <w:t>MyComponent</w:t>
        </w:r>
        <w:proofErr w:type="spellEnd"/>
        <w:r w:rsidRPr="00217FB2">
          <w:rPr>
            <w:rFonts w:ascii="Courier" w:eastAsia="Times New Roman" w:hAnsi="Courier" w:cs="Courier New"/>
            <w:color w:val="333333"/>
            <w:sz w:val="20"/>
            <w:szCs w:val="20"/>
          </w:rPr>
          <w:t xml:space="preserve"> extends </w:t>
        </w:r>
        <w:proofErr w:type="spellStart"/>
        <w:r w:rsidRPr="00217FB2">
          <w:rPr>
            <w:rFonts w:ascii="Courier" w:eastAsia="Times New Roman" w:hAnsi="Courier" w:cs="Courier New"/>
            <w:color w:val="333333"/>
            <w:sz w:val="20"/>
            <w:szCs w:val="20"/>
          </w:rPr>
          <w:t>React.Component</w:t>
        </w:r>
        <w:proofErr w:type="spell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0" w:author="Unknown"/>
          <w:rFonts w:ascii="Courier" w:eastAsia="Times New Roman" w:hAnsi="Courier" w:cs="Courier New"/>
          <w:color w:val="333333"/>
          <w:sz w:val="20"/>
          <w:szCs w:val="20"/>
        </w:rPr>
      </w:pPr>
      <w:proofErr w:type="gramStart"/>
      <w:ins w:id="401" w:author="Unknown">
        <w:r w:rsidRPr="00217FB2">
          <w:rPr>
            <w:rFonts w:ascii="Courier" w:eastAsia="Times New Roman" w:hAnsi="Courier" w:cs="Courier New"/>
            <w:color w:val="333333"/>
            <w:sz w:val="20"/>
            <w:szCs w:val="20"/>
          </w:rPr>
          <w:t>constructor(</w:t>
        </w:r>
        <w:proofErr w:type="gramEnd"/>
        <w:r w:rsidRPr="00217FB2">
          <w:rPr>
            <w:rFonts w:ascii="Courier" w:eastAsia="Times New Roman" w:hAnsi="Courier" w:cs="Courier New"/>
            <w:color w:val="333333"/>
            <w:sz w:val="20"/>
            <w:szCs w:val="20"/>
          </w:rPr>
          <w:t>)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2" w:author="Unknown"/>
          <w:rFonts w:ascii="Courier" w:eastAsia="Times New Roman" w:hAnsi="Courier" w:cs="Courier New"/>
          <w:color w:val="333333"/>
          <w:sz w:val="20"/>
          <w:szCs w:val="20"/>
        </w:rPr>
      </w:pPr>
      <w:proofErr w:type="gramStart"/>
      <w:ins w:id="403" w:author="Unknown">
        <w:r w:rsidRPr="00217FB2">
          <w:rPr>
            <w:rFonts w:ascii="Courier" w:eastAsia="Times New Roman" w:hAnsi="Courier" w:cs="Courier New"/>
            <w:color w:val="333333"/>
            <w:sz w:val="20"/>
            <w:szCs w:val="20"/>
          </w:rPr>
          <w:t>super(</w:t>
        </w:r>
        <w:proofErr w:type="gram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4" w:author="Unknown"/>
          <w:rFonts w:ascii="Courier" w:eastAsia="Times New Roman" w:hAnsi="Courier" w:cs="Courier New"/>
          <w:color w:val="333333"/>
          <w:sz w:val="20"/>
          <w:szCs w:val="20"/>
        </w:rPr>
      </w:pPr>
      <w:proofErr w:type="spellStart"/>
      <w:ins w:id="405" w:author="Unknown">
        <w:r w:rsidRPr="00217FB2">
          <w:rPr>
            <w:rFonts w:ascii="Courier" w:eastAsia="Times New Roman" w:hAnsi="Courier" w:cs="Courier New"/>
            <w:color w:val="333333"/>
            <w:sz w:val="20"/>
            <w:szCs w:val="20"/>
          </w:rPr>
          <w:t>this.state</w:t>
        </w:r>
        <w:proofErr w:type="spellEnd"/>
        <w:r w:rsidRPr="00217FB2">
          <w:rPr>
            <w:rFonts w:ascii="Courier" w:eastAsia="Times New Roman" w:hAnsi="Courier" w:cs="Courier New"/>
            <w:color w:val="333333"/>
            <w:sz w:val="20"/>
            <w:szCs w:val="20"/>
          </w:rPr>
          <w:t xml:space="preserve"> =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6" w:author="Unknown"/>
          <w:rFonts w:ascii="Courier" w:eastAsia="Times New Roman" w:hAnsi="Courier" w:cs="Courier New"/>
          <w:color w:val="333333"/>
          <w:sz w:val="20"/>
          <w:szCs w:val="20"/>
        </w:rPr>
      </w:pPr>
      <w:proofErr w:type="gramStart"/>
      <w:ins w:id="407" w:author="Unknown">
        <w:r w:rsidRPr="00217FB2">
          <w:rPr>
            <w:rFonts w:ascii="Courier" w:eastAsia="Times New Roman" w:hAnsi="Courier" w:cs="Courier New"/>
            <w:color w:val="333333"/>
            <w:sz w:val="20"/>
            <w:szCs w:val="20"/>
          </w:rPr>
          <w:t>name</w:t>
        </w:r>
        <w:proofErr w:type="gramEnd"/>
        <w:r w:rsidRPr="00217FB2">
          <w:rPr>
            <w:rFonts w:ascii="Courier" w:eastAsia="Times New Roman" w:hAnsi="Courier" w:cs="Courier New"/>
            <w:color w:val="333333"/>
            <w:sz w:val="20"/>
            <w:szCs w:val="20"/>
          </w:rPr>
          <w:t>: '</w:t>
        </w:r>
        <w:proofErr w:type="spellStart"/>
        <w:r w:rsidRPr="00217FB2">
          <w:rPr>
            <w:rFonts w:ascii="Courier" w:eastAsia="Times New Roman" w:hAnsi="Courier" w:cs="Courier New"/>
            <w:color w:val="333333"/>
            <w:sz w:val="20"/>
            <w:szCs w:val="20"/>
          </w:rPr>
          <w:t>Akhil</w:t>
        </w:r>
        <w:proofErr w:type="spellEnd"/>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08" w:author="Unknown"/>
          <w:rFonts w:ascii="Courier" w:eastAsia="Times New Roman" w:hAnsi="Courier" w:cs="Courier New"/>
          <w:color w:val="333333"/>
          <w:sz w:val="20"/>
          <w:szCs w:val="20"/>
        </w:rPr>
      </w:pPr>
      <w:proofErr w:type="gramStart"/>
      <w:ins w:id="409" w:author="Unknown">
        <w:r w:rsidRPr="00217FB2">
          <w:rPr>
            <w:rFonts w:ascii="Courier" w:eastAsia="Times New Roman" w:hAnsi="Courier" w:cs="Courier New"/>
            <w:color w:val="333333"/>
            <w:sz w:val="20"/>
            <w:szCs w:val="20"/>
          </w:rPr>
          <w:t>id</w:t>
        </w:r>
        <w:proofErr w:type="gramEnd"/>
        <w:r w:rsidRPr="00217FB2">
          <w:rPr>
            <w:rFonts w:ascii="Courier" w:eastAsia="Times New Roman" w:hAnsi="Courier" w:cs="Courier New"/>
            <w:color w:val="333333"/>
            <w:sz w:val="20"/>
            <w:szCs w:val="20"/>
          </w:rPr>
          <w:t>: '101'</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0" w:author="Unknown"/>
          <w:rFonts w:ascii="Courier" w:eastAsia="Times New Roman" w:hAnsi="Courier" w:cs="Courier New"/>
          <w:color w:val="333333"/>
          <w:sz w:val="20"/>
          <w:szCs w:val="20"/>
        </w:rPr>
      </w:pPr>
      <w:ins w:id="41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2" w:author="Unknown"/>
          <w:rFonts w:ascii="Courier" w:eastAsia="Times New Roman" w:hAnsi="Courier" w:cs="Courier New"/>
          <w:color w:val="333333"/>
          <w:sz w:val="20"/>
          <w:szCs w:val="20"/>
        </w:rPr>
      </w:pPr>
      <w:ins w:id="41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4" w:author="Unknown"/>
          <w:rFonts w:ascii="Courier" w:eastAsia="Times New Roman" w:hAnsi="Courier" w:cs="Courier New"/>
          <w:color w:val="333333"/>
          <w:sz w:val="20"/>
          <w:szCs w:val="20"/>
        </w:rPr>
      </w:pPr>
      <w:proofErr w:type="gramStart"/>
      <w:ins w:id="415" w:author="Unknown">
        <w:r w:rsidRPr="00217FB2">
          <w:rPr>
            <w:rFonts w:ascii="Courier" w:eastAsia="Times New Roman" w:hAnsi="Courier" w:cs="Courier New"/>
            <w:color w:val="333333"/>
            <w:sz w:val="20"/>
            <w:szCs w:val="20"/>
          </w:rPr>
          <w:t>render()</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6" w:author="Unknown"/>
          <w:rFonts w:ascii="Courier" w:eastAsia="Times New Roman" w:hAnsi="Courier" w:cs="Courier New"/>
          <w:color w:val="333333"/>
          <w:sz w:val="20"/>
          <w:szCs w:val="20"/>
        </w:rPr>
      </w:pPr>
      <w:ins w:id="417"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18" w:author="Unknown"/>
          <w:rFonts w:ascii="Courier" w:eastAsia="Times New Roman" w:hAnsi="Courier" w:cs="Courier New"/>
          <w:color w:val="333333"/>
          <w:sz w:val="20"/>
          <w:szCs w:val="20"/>
        </w:rPr>
      </w:pPr>
      <w:proofErr w:type="spellStart"/>
      <w:proofErr w:type="gramStart"/>
      <w:ins w:id="419" w:author="Unknown">
        <w:r w:rsidRPr="00217FB2">
          <w:rPr>
            <w:rFonts w:ascii="Courier" w:eastAsia="Times New Roman" w:hAnsi="Courier" w:cs="Courier New"/>
            <w:color w:val="333333"/>
            <w:sz w:val="20"/>
            <w:szCs w:val="20"/>
          </w:rPr>
          <w:t>setTimeout</w:t>
        </w:r>
        <w:proofErr w:type="spellEnd"/>
        <w:r w:rsidRPr="00217FB2">
          <w:rPr>
            <w:rFonts w:ascii="Courier" w:eastAsia="Times New Roman" w:hAnsi="Courier" w:cs="Courier New"/>
            <w:color w:val="333333"/>
            <w:sz w:val="20"/>
            <w:szCs w:val="20"/>
          </w:rPr>
          <w:t>(</w:t>
        </w:r>
        <w:proofErr w:type="gramEnd"/>
        <w:r w:rsidRPr="00217FB2">
          <w:rPr>
            <w:rFonts w:ascii="Courier" w:eastAsia="Times New Roman" w:hAnsi="Courier" w:cs="Courier New"/>
            <w:color w:val="333333"/>
            <w:sz w:val="20"/>
            <w:szCs w:val="20"/>
          </w:rPr>
          <w:t>()=&gt;{</w:t>
        </w:r>
        <w:proofErr w:type="spellStart"/>
        <w:r w:rsidRPr="00217FB2">
          <w:rPr>
            <w:rFonts w:ascii="Courier" w:eastAsia="Times New Roman" w:hAnsi="Courier" w:cs="Courier New"/>
            <w:color w:val="333333"/>
            <w:sz w:val="20"/>
            <w:szCs w:val="20"/>
          </w:rPr>
          <w:t>this.setState</w:t>
        </w:r>
        <w:proofErr w:type="spellEnd"/>
        <w:r w:rsidRPr="00217FB2">
          <w:rPr>
            <w:rFonts w:ascii="Courier" w:eastAsia="Times New Roman" w:hAnsi="Courier" w:cs="Courier New"/>
            <w:color w:val="333333"/>
            <w:sz w:val="20"/>
            <w:szCs w:val="20"/>
          </w:rPr>
          <w:t>({</w:t>
        </w:r>
        <w:proofErr w:type="spellStart"/>
        <w:r w:rsidRPr="00217FB2">
          <w:rPr>
            <w:rFonts w:ascii="Courier" w:eastAsia="Times New Roman" w:hAnsi="Courier" w:cs="Courier New"/>
            <w:color w:val="333333"/>
            <w:sz w:val="20"/>
            <w:szCs w:val="20"/>
          </w:rPr>
          <w:t>name:'Bhadwal</w:t>
        </w:r>
        <w:proofErr w:type="spellEnd"/>
        <w:r w:rsidRPr="00217FB2">
          <w:rPr>
            <w:rFonts w:ascii="Courier" w:eastAsia="Times New Roman" w:hAnsi="Courier" w:cs="Courier New"/>
            <w:color w:val="333333"/>
            <w:sz w:val="20"/>
            <w:szCs w:val="20"/>
          </w:rPr>
          <w:t>', id:'222'})},2000)</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0" w:author="Unknown"/>
          <w:rFonts w:ascii="Courier" w:eastAsia="Times New Roman" w:hAnsi="Courier" w:cs="Courier New"/>
          <w:color w:val="333333"/>
          <w:sz w:val="20"/>
          <w:szCs w:val="20"/>
        </w:rPr>
      </w:pPr>
      <w:proofErr w:type="gramStart"/>
      <w:ins w:id="421" w:author="Unknown">
        <w:r w:rsidRPr="00217FB2">
          <w:rPr>
            <w:rFonts w:ascii="Courier" w:eastAsia="Times New Roman" w:hAnsi="Courier" w:cs="Courier New"/>
            <w:color w:val="333333"/>
            <w:sz w:val="20"/>
            <w:szCs w:val="20"/>
          </w:rPr>
          <w:t>return</w:t>
        </w:r>
        <w:proofErr w:type="gramEnd"/>
        <w:r w:rsidRPr="00217FB2">
          <w:rPr>
            <w:rFonts w:ascii="Courier" w:eastAsia="Times New Roman" w:hAnsi="Courier" w:cs="Courier New"/>
            <w:color w:val="333333"/>
            <w:sz w:val="20"/>
            <w:szCs w:val="20"/>
          </w:rPr>
          <w:t xml:space="preserve"> (</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2" w:author="Unknown"/>
          <w:rFonts w:ascii="Courier" w:eastAsia="Times New Roman" w:hAnsi="Courier" w:cs="Courier New"/>
          <w:color w:val="333333"/>
          <w:sz w:val="20"/>
          <w:szCs w:val="20"/>
        </w:rPr>
      </w:pPr>
      <w:ins w:id="423" w:author="Unknown">
        <w:r w:rsidRPr="00217FB2">
          <w:rPr>
            <w:rFonts w:ascii="Courier" w:eastAsia="Times New Roman" w:hAnsi="Courier" w:cs="Courier New"/>
            <w:color w:val="333333"/>
            <w:sz w:val="20"/>
            <w:szCs w:val="20"/>
          </w:rPr>
          <w:t>&lt;</w:t>
        </w:r>
        <w:proofErr w:type="gramStart"/>
        <w:r w:rsidRPr="00217FB2">
          <w:rPr>
            <w:rFonts w:ascii="Courier" w:eastAsia="Times New Roman" w:hAnsi="Courier" w:cs="Courier New"/>
            <w:color w:val="333333"/>
            <w:sz w:val="20"/>
            <w:szCs w:val="20"/>
          </w:rPr>
          <w:t>div</w:t>
        </w:r>
        <w:proofErr w:type="gramEnd"/>
        <w:r w:rsidRPr="00217FB2">
          <w:rPr>
            <w:rFonts w:ascii="Courier" w:eastAsia="Times New Roman" w:hAnsi="Courier" w:cs="Courier New"/>
            <w:color w:val="333333"/>
            <w:sz w:val="20"/>
            <w:szCs w:val="20"/>
          </w:rPr>
          <w:t>&gt;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4" w:author="Unknown"/>
          <w:rFonts w:ascii="Courier" w:eastAsia="Times New Roman" w:hAnsi="Courier" w:cs="Courier New"/>
          <w:color w:val="333333"/>
          <w:sz w:val="20"/>
          <w:szCs w:val="20"/>
        </w:rPr>
      </w:pPr>
      <w:ins w:id="425" w:author="Unknown">
        <w:r w:rsidRPr="00217FB2">
          <w:rPr>
            <w:rFonts w:ascii="Courier" w:eastAsia="Times New Roman" w:hAnsi="Courier" w:cs="Courier New"/>
            <w:color w:val="333333"/>
            <w:sz w:val="20"/>
            <w:szCs w:val="20"/>
          </w:rPr>
          <w:t>&lt;h1&gt;Hello {this.state.name}&lt;/h1&gt;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6" w:author="Unknown"/>
          <w:rFonts w:ascii="Courier" w:eastAsia="Times New Roman" w:hAnsi="Courier" w:cs="Courier New"/>
          <w:color w:val="333333"/>
          <w:sz w:val="20"/>
          <w:szCs w:val="20"/>
        </w:rPr>
      </w:pPr>
      <w:ins w:id="427" w:author="Unknown">
        <w:r w:rsidRPr="00217FB2">
          <w:rPr>
            <w:rFonts w:ascii="Courier" w:eastAsia="Times New Roman" w:hAnsi="Courier" w:cs="Courier New"/>
            <w:color w:val="333333"/>
            <w:sz w:val="20"/>
            <w:szCs w:val="20"/>
          </w:rPr>
          <w:t>&lt;h2&gt;Your Id is {this.state.id}&lt;/h2&gt;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28" w:author="Unknown"/>
          <w:rFonts w:ascii="Courier" w:eastAsia="Times New Roman" w:hAnsi="Courier" w:cs="Courier New"/>
          <w:color w:val="333333"/>
          <w:sz w:val="20"/>
          <w:szCs w:val="20"/>
        </w:rPr>
      </w:pPr>
      <w:ins w:id="429" w:author="Unknown">
        <w:r w:rsidRPr="00217FB2">
          <w:rPr>
            <w:rFonts w:ascii="Courier" w:eastAsia="Times New Roman" w:hAnsi="Courier" w:cs="Courier New"/>
            <w:color w:val="333333"/>
            <w:sz w:val="20"/>
            <w:szCs w:val="20"/>
          </w:rPr>
          <w:t>&lt;/div&gt;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0" w:author="Unknown"/>
          <w:rFonts w:ascii="Courier" w:eastAsia="Times New Roman" w:hAnsi="Courier" w:cs="Courier New"/>
          <w:color w:val="333333"/>
          <w:sz w:val="20"/>
          <w:szCs w:val="20"/>
        </w:rPr>
      </w:pPr>
      <w:ins w:id="431" w:author="Unknown">
        <w:r w:rsidRPr="00217FB2">
          <w:rPr>
            <w:rFonts w:ascii="Courier" w:eastAsia="Times New Roman" w:hAnsi="Courier" w:cs="Courier New"/>
            <w:color w:val="333333"/>
            <w:sz w:val="20"/>
            <w:szCs w:val="20"/>
          </w:rPr>
          <w:lastRenderedPageBreak/>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2" w:author="Unknown"/>
          <w:rFonts w:ascii="Courier" w:eastAsia="Times New Roman" w:hAnsi="Courier" w:cs="Courier New"/>
          <w:color w:val="333333"/>
          <w:sz w:val="20"/>
          <w:szCs w:val="20"/>
        </w:rPr>
      </w:pPr>
      <w:ins w:id="433"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4" w:author="Unknown"/>
          <w:rFonts w:ascii="Courier" w:eastAsia="Times New Roman" w:hAnsi="Courier" w:cs="Courier New"/>
          <w:color w:val="333333"/>
          <w:sz w:val="20"/>
          <w:szCs w:val="20"/>
        </w:rPr>
      </w:pPr>
      <w:ins w:id="435"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6" w:author="Unknown"/>
          <w:rFonts w:ascii="Courier" w:eastAsia="Times New Roman" w:hAnsi="Courier" w:cs="Courier New"/>
          <w:color w:val="333333"/>
          <w:sz w:val="20"/>
          <w:szCs w:val="20"/>
        </w:rPr>
      </w:pPr>
      <w:proofErr w:type="spellStart"/>
      <w:proofErr w:type="gramStart"/>
      <w:ins w:id="437" w:author="Unknown">
        <w:r w:rsidRPr="00217FB2">
          <w:rPr>
            <w:rFonts w:ascii="Courier" w:eastAsia="Times New Roman" w:hAnsi="Courier" w:cs="Courier New"/>
            <w:color w:val="333333"/>
            <w:sz w:val="20"/>
            <w:szCs w:val="20"/>
          </w:rPr>
          <w:t>ReactDOM.render</w:t>
        </w:r>
        <w:proofErr w:type="spellEnd"/>
        <w:r w:rsidRPr="00217FB2">
          <w:rPr>
            <w:rFonts w:ascii="Courier" w:eastAsia="Times New Roman" w:hAnsi="Courier" w:cs="Courier New"/>
            <w:color w:val="333333"/>
            <w:sz w:val="20"/>
            <w:szCs w:val="20"/>
          </w:rPr>
          <w:t>(</w:t>
        </w:r>
        <w:proofErr w:type="gramEnd"/>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38" w:author="Unknown"/>
          <w:rFonts w:ascii="Courier" w:eastAsia="Times New Roman" w:hAnsi="Courier" w:cs="Courier New"/>
          <w:color w:val="333333"/>
          <w:sz w:val="20"/>
          <w:szCs w:val="20"/>
        </w:rPr>
      </w:pPr>
      <w:ins w:id="439" w:author="Unknown">
        <w:r w:rsidRPr="00217FB2">
          <w:rPr>
            <w:rFonts w:ascii="Courier" w:eastAsia="Times New Roman" w:hAnsi="Courier" w:cs="Courier New"/>
            <w:color w:val="333333"/>
            <w:sz w:val="20"/>
            <w:szCs w:val="20"/>
          </w:rPr>
          <w:t>&lt;</w:t>
        </w:r>
        <w:proofErr w:type="spellStart"/>
        <w:r w:rsidRPr="00217FB2">
          <w:rPr>
            <w:rFonts w:ascii="Courier" w:eastAsia="Times New Roman" w:hAnsi="Courier" w:cs="Courier New"/>
            <w:color w:val="333333"/>
            <w:sz w:val="20"/>
            <w:szCs w:val="20"/>
          </w:rPr>
          <w:t>MyComponent</w:t>
        </w:r>
        <w:proofErr w:type="spellEnd"/>
        <w:r w:rsidRPr="00217FB2">
          <w:rPr>
            <w:rFonts w:ascii="Courier" w:eastAsia="Times New Roman" w:hAnsi="Courier" w:cs="Courier New"/>
            <w:color w:val="333333"/>
            <w:sz w:val="20"/>
            <w:szCs w:val="20"/>
          </w:rPr>
          <w:t xml:space="preserve">/&gt;, </w:t>
        </w:r>
        <w:proofErr w:type="spellStart"/>
        <w:proofErr w:type="gramStart"/>
        <w:r w:rsidRPr="00217FB2">
          <w:rPr>
            <w:rFonts w:ascii="Courier" w:eastAsia="Times New Roman" w:hAnsi="Courier" w:cs="Courier New"/>
            <w:color w:val="333333"/>
            <w:sz w:val="20"/>
            <w:szCs w:val="20"/>
          </w:rPr>
          <w:t>document.getElementById</w:t>
        </w:r>
        <w:proofErr w:type="spellEnd"/>
        <w:r w:rsidRPr="00217FB2">
          <w:rPr>
            <w:rFonts w:ascii="Courier" w:eastAsia="Times New Roman" w:hAnsi="Courier" w:cs="Courier New"/>
            <w:color w:val="333333"/>
            <w:sz w:val="20"/>
            <w:szCs w:val="20"/>
          </w:rPr>
          <w:t>(</w:t>
        </w:r>
        <w:proofErr w:type="gramEnd"/>
        <w:r w:rsidRPr="00217FB2">
          <w:rPr>
            <w:rFonts w:ascii="Courier" w:eastAsia="Times New Roman" w:hAnsi="Courier" w:cs="Courier New"/>
            <w:color w:val="333333"/>
            <w:sz w:val="20"/>
            <w:szCs w:val="20"/>
          </w:rPr>
          <w:t>'content')</w:t>
        </w:r>
      </w:ins>
    </w:p>
    <w:p w:rsidR="00217FB2" w:rsidRPr="00217FB2" w:rsidRDefault="00217FB2" w:rsidP="00217F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ins w:id="440" w:author="Unknown"/>
          <w:rFonts w:ascii="Courier" w:eastAsia="Times New Roman" w:hAnsi="Courier" w:cs="Courier New"/>
          <w:color w:val="333333"/>
          <w:sz w:val="20"/>
          <w:szCs w:val="20"/>
        </w:rPr>
      </w:pPr>
      <w:ins w:id="441" w:author="Unknown">
        <w:r w:rsidRPr="00217FB2">
          <w:rPr>
            <w:rFonts w:ascii="Courier" w:eastAsia="Times New Roman" w:hAnsi="Courier" w:cs="Courier New"/>
            <w:color w:val="333333"/>
            <w:sz w:val="20"/>
            <w:szCs w:val="20"/>
          </w:rPr>
          <w:t>);</w:t>
        </w:r>
      </w:ins>
    </w:p>
    <w:p w:rsidR="00217FB2" w:rsidRPr="00217FB2" w:rsidRDefault="00217FB2" w:rsidP="00217FB2">
      <w:pPr>
        <w:shd w:val="clear" w:color="auto" w:fill="FFFFFF"/>
        <w:spacing w:after="300" w:line="240" w:lineRule="auto"/>
        <w:jc w:val="both"/>
        <w:rPr>
          <w:ins w:id="442" w:author="Unknown"/>
          <w:rFonts w:ascii="Segoe UI" w:eastAsia="Times New Roman" w:hAnsi="Segoe UI" w:cs="Segoe UI"/>
          <w:color w:val="000000"/>
          <w:sz w:val="23"/>
          <w:szCs w:val="23"/>
        </w:rPr>
      </w:pPr>
      <w:ins w:id="443" w:author="Unknown">
        <w:r w:rsidRPr="00217FB2">
          <w:rPr>
            <w:rFonts w:ascii="Segoe UI" w:eastAsia="Times New Roman" w:hAnsi="Segoe UI" w:cs="Segoe UI"/>
            <w:b/>
            <w:bCs/>
            <w:color w:val="000000"/>
            <w:sz w:val="23"/>
            <w:szCs w:val="23"/>
          </w:rPr>
          <w:t>Question</w:t>
        </w:r>
        <w:r w:rsidRPr="00217FB2">
          <w:rPr>
            <w:rFonts w:ascii="Segoe UI" w:eastAsia="Times New Roman" w:hAnsi="Segoe UI" w:cs="Segoe UI"/>
            <w:color w:val="000000"/>
            <w:sz w:val="23"/>
            <w:szCs w:val="23"/>
          </w:rPr>
          <w:t>: </w:t>
        </w:r>
        <w:r w:rsidRPr="00217FB2">
          <w:rPr>
            <w:rFonts w:ascii="Segoe UI" w:eastAsia="Times New Roman" w:hAnsi="Segoe UI" w:cs="Segoe UI"/>
            <w:b/>
            <w:bCs/>
            <w:color w:val="000000"/>
            <w:sz w:val="23"/>
            <w:szCs w:val="23"/>
          </w:rPr>
          <w:t>You must’ve heard that “In React, everything is a component.” What do you understand from the statement?</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Answer</w:t>
        </w:r>
        <w:r w:rsidRPr="00217FB2">
          <w:rPr>
            <w:rFonts w:ascii="Segoe UI" w:eastAsia="Times New Roman" w:hAnsi="Segoe UI" w:cs="Segoe UI"/>
            <w:color w:val="000000"/>
            <w:sz w:val="23"/>
            <w:szCs w:val="23"/>
          </w:rPr>
          <w:t>: The building blocks of a React application’s UI are called components. Any app UI created using React is divisible into a number of small independent and reusable pieces, known as components.</w:t>
        </w:r>
        <w:r w:rsidRPr="00217FB2">
          <w:rPr>
            <w:rFonts w:ascii="Segoe UI" w:eastAsia="Times New Roman" w:hAnsi="Segoe UI" w:cs="Segoe UI"/>
            <w:color w:val="000000"/>
            <w:sz w:val="23"/>
            <w:szCs w:val="23"/>
          </w:rPr>
          <w:br/>
          <w:t>React renders each of the components independent of each other. Hence, there is no effect of rendering a component on the rest of the app UI.</w:t>
        </w:r>
        <w:r w:rsidRPr="00217FB2">
          <w:rPr>
            <w:rFonts w:ascii="Segoe UI" w:eastAsia="Times New Roman" w:hAnsi="Segoe UI" w:cs="Segoe UI"/>
            <w:color w:val="000000"/>
            <w:sz w:val="23"/>
            <w:szCs w:val="23"/>
          </w:rPr>
          <w:br/>
        </w:r>
        <w:r w:rsidRPr="00217FB2">
          <w:rPr>
            <w:rFonts w:ascii="Segoe UI" w:eastAsia="Times New Roman" w:hAnsi="Segoe UI" w:cs="Segoe UI"/>
            <w:b/>
            <w:bCs/>
            <w:color w:val="000000"/>
            <w:sz w:val="23"/>
            <w:szCs w:val="23"/>
          </w:rPr>
          <w:t>All Done!</w:t>
        </w:r>
      </w:ins>
    </w:p>
    <w:p w:rsidR="00217FB2" w:rsidRPr="00217FB2" w:rsidRDefault="00217FB2" w:rsidP="00217FB2">
      <w:pPr>
        <w:shd w:val="clear" w:color="auto" w:fill="FFFFFF"/>
        <w:spacing w:line="240" w:lineRule="auto"/>
        <w:rPr>
          <w:ins w:id="444" w:author="Unknown"/>
          <w:rFonts w:ascii="Segoe UI" w:eastAsia="Times New Roman" w:hAnsi="Segoe UI" w:cs="Segoe UI"/>
          <w:color w:val="222222"/>
          <w:sz w:val="24"/>
          <w:szCs w:val="24"/>
        </w:rPr>
      </w:pPr>
      <w:r>
        <w:rPr>
          <w:rFonts w:ascii="Segoe UI" w:eastAsia="Times New Roman" w:hAnsi="Segoe UI" w:cs="Segoe UI"/>
          <w:noProof/>
          <w:color w:val="3C7DC0"/>
          <w:sz w:val="24"/>
          <w:szCs w:val="24"/>
        </w:rPr>
        <w:drawing>
          <wp:inline distT="0" distB="0" distL="0" distR="0">
            <wp:extent cx="14478000" cy="1905000"/>
            <wp:effectExtent l="19050" t="0" r="0" b="0"/>
            <wp:docPr id="1" name="Picture 1" descr="https://hackr.io/blog/wp-content/uploads/2019/04/react-popup-gif.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r.io/blog/wp-content/uploads/2019/04/react-popup-gif.gif">
                      <a:hlinkClick r:id="rId6"/>
                    </pic:cNvPr>
                    <pic:cNvPicPr>
                      <a:picLocks noChangeAspect="1" noChangeArrowheads="1"/>
                    </pic:cNvPicPr>
                  </pic:nvPicPr>
                  <pic:blipFill>
                    <a:blip r:embed="rId7"/>
                    <a:srcRect/>
                    <a:stretch>
                      <a:fillRect/>
                    </a:stretch>
                  </pic:blipFill>
                  <pic:spPr bwMode="auto">
                    <a:xfrm>
                      <a:off x="0" y="0"/>
                      <a:ext cx="14478000" cy="1905000"/>
                    </a:xfrm>
                    <a:prstGeom prst="rect">
                      <a:avLst/>
                    </a:prstGeom>
                    <a:noFill/>
                    <a:ln w="9525">
                      <a:noFill/>
                      <a:miter lim="800000"/>
                      <a:headEnd/>
                      <a:tailEnd/>
                    </a:ln>
                  </pic:spPr>
                </pic:pic>
              </a:graphicData>
            </a:graphic>
          </wp:inline>
        </w:drawing>
      </w:r>
    </w:p>
    <w:p w:rsidR="00217FB2" w:rsidRPr="00217FB2" w:rsidRDefault="00217FB2" w:rsidP="00217FB2">
      <w:pPr>
        <w:shd w:val="clear" w:color="auto" w:fill="FFFFFF"/>
        <w:spacing w:after="300" w:line="240" w:lineRule="auto"/>
        <w:jc w:val="both"/>
        <w:rPr>
          <w:ins w:id="445" w:author="Unknown"/>
          <w:rFonts w:ascii="Segoe UI" w:eastAsia="Times New Roman" w:hAnsi="Segoe UI" w:cs="Segoe UI"/>
          <w:color w:val="000000"/>
          <w:sz w:val="23"/>
          <w:szCs w:val="23"/>
        </w:rPr>
      </w:pPr>
      <w:ins w:id="446" w:author="Unknown">
        <w:r w:rsidRPr="00217FB2">
          <w:rPr>
            <w:rFonts w:ascii="Segoe UI" w:eastAsia="Times New Roman" w:hAnsi="Segoe UI" w:cs="Segoe UI"/>
            <w:color w:val="000000"/>
            <w:sz w:val="23"/>
            <w:szCs w:val="23"/>
          </w:rPr>
          <w:t xml:space="preserve">That sums up the list of the important 20 React Interview Questions. Other than robust technical know-how, you need to have a clear and confident presentation. Ensure to keep up your </w:t>
        </w:r>
        <w:proofErr w:type="spellStart"/>
        <w:r w:rsidRPr="00217FB2">
          <w:rPr>
            <w:rFonts w:ascii="Segoe UI" w:eastAsia="Times New Roman" w:hAnsi="Segoe UI" w:cs="Segoe UI"/>
            <w:color w:val="000000"/>
            <w:sz w:val="23"/>
            <w:szCs w:val="23"/>
          </w:rPr>
          <w:t>demeanor</w:t>
        </w:r>
        <w:proofErr w:type="spellEnd"/>
        <w:r w:rsidRPr="00217FB2">
          <w:rPr>
            <w:rFonts w:ascii="Segoe UI" w:eastAsia="Times New Roman" w:hAnsi="Segoe UI" w:cs="Segoe UI"/>
            <w:color w:val="000000"/>
            <w:sz w:val="23"/>
            <w:szCs w:val="23"/>
          </w:rPr>
          <w:t xml:space="preserve"> and mannerism while giving out answers to the interviewer.</w:t>
        </w:r>
      </w:ins>
    </w:p>
    <w:p w:rsidR="00217FB2" w:rsidRPr="00217FB2" w:rsidRDefault="00217FB2" w:rsidP="00217FB2">
      <w:pPr>
        <w:shd w:val="clear" w:color="auto" w:fill="FFFFFF"/>
        <w:spacing w:after="300" w:line="240" w:lineRule="auto"/>
        <w:jc w:val="both"/>
        <w:rPr>
          <w:ins w:id="447" w:author="Unknown"/>
          <w:rFonts w:ascii="Segoe UI" w:eastAsia="Times New Roman" w:hAnsi="Segoe UI" w:cs="Segoe UI"/>
          <w:color w:val="000000"/>
          <w:sz w:val="23"/>
          <w:szCs w:val="23"/>
        </w:rPr>
      </w:pPr>
      <w:ins w:id="448" w:author="Unknown">
        <w:r w:rsidRPr="00217FB2">
          <w:rPr>
            <w:rFonts w:ascii="Segoe UI" w:eastAsia="Times New Roman" w:hAnsi="Segoe UI" w:cs="Segoe UI"/>
            <w:color w:val="000000"/>
            <w:sz w:val="23"/>
            <w:szCs w:val="23"/>
          </w:rPr>
          <w:t>If you still want to enhance your React understanding and skill, here are some opportune </w:t>
        </w:r>
        <w:r w:rsidRPr="00217FB2">
          <w:rPr>
            <w:rFonts w:ascii="Segoe UI" w:eastAsia="Times New Roman" w:hAnsi="Segoe UI" w:cs="Segoe UI"/>
            <w:color w:val="000000"/>
            <w:sz w:val="23"/>
            <w:szCs w:val="23"/>
          </w:rPr>
          <w:fldChar w:fldCharType="begin"/>
        </w:r>
        <w:r w:rsidRPr="00217FB2">
          <w:rPr>
            <w:rFonts w:ascii="Segoe UI" w:eastAsia="Times New Roman" w:hAnsi="Segoe UI" w:cs="Segoe UI"/>
            <w:color w:val="000000"/>
            <w:sz w:val="23"/>
            <w:szCs w:val="23"/>
          </w:rPr>
          <w:instrText xml:space="preserve"> HYPERLINK "https://hackr.io/tutorials/learn-react?ref=blog" </w:instrText>
        </w:r>
        <w:r w:rsidRPr="00217FB2">
          <w:rPr>
            <w:rFonts w:ascii="Segoe UI" w:eastAsia="Times New Roman" w:hAnsi="Segoe UI" w:cs="Segoe UI"/>
            <w:color w:val="000000"/>
            <w:sz w:val="23"/>
            <w:szCs w:val="23"/>
          </w:rPr>
          <w:fldChar w:fldCharType="separate"/>
        </w:r>
        <w:r w:rsidRPr="00217FB2">
          <w:rPr>
            <w:rFonts w:ascii="Segoe UI" w:eastAsia="Times New Roman" w:hAnsi="Segoe UI" w:cs="Segoe UI"/>
            <w:color w:val="3C7DC0"/>
            <w:sz w:val="23"/>
          </w:rPr>
          <w:t>React tutorials</w:t>
        </w:r>
        <w:r w:rsidRPr="00217FB2">
          <w:rPr>
            <w:rFonts w:ascii="Segoe UI" w:eastAsia="Times New Roman" w:hAnsi="Segoe UI" w:cs="Segoe UI"/>
            <w:color w:val="000000"/>
            <w:sz w:val="23"/>
            <w:szCs w:val="23"/>
          </w:rPr>
          <w:fldChar w:fldCharType="end"/>
        </w:r>
        <w:r w:rsidRPr="00217FB2">
          <w:rPr>
            <w:rFonts w:ascii="Segoe UI" w:eastAsia="Times New Roman" w:hAnsi="Segoe UI" w:cs="Segoe UI"/>
            <w:color w:val="000000"/>
            <w:sz w:val="23"/>
            <w:szCs w:val="23"/>
          </w:rPr>
          <w:t> recommended by the community.</w:t>
        </w:r>
      </w:ins>
    </w:p>
    <w:p w:rsidR="00000000" w:rsidRDefault="00217FB2"/>
    <w:p w:rsidR="00217FB2" w:rsidRDefault="00217FB2"/>
    <w:p w:rsidR="00217FB2" w:rsidRDefault="00217FB2"/>
    <w:p w:rsidR="00217FB2" w:rsidRDefault="00217FB2"/>
    <w:p w:rsidR="00217FB2" w:rsidRDefault="00217FB2"/>
    <w:p w:rsidR="00217FB2" w:rsidRDefault="00217FB2"/>
    <w:p w:rsidR="00217FB2" w:rsidRDefault="00217FB2">
      <w:hyperlink r:id="rId8" w:history="1">
        <w:r>
          <w:rPr>
            <w:rStyle w:val="Hyperlink"/>
          </w:rPr>
          <w:t>https://hackr.io/blog/react-interview-questions</w:t>
        </w:r>
      </w:hyperlink>
    </w:p>
    <w:sectPr w:rsidR="00217F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97F"/>
    <w:multiLevelType w:val="multilevel"/>
    <w:tmpl w:val="6C9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151F4"/>
    <w:multiLevelType w:val="multilevel"/>
    <w:tmpl w:val="6FF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33DE1"/>
    <w:multiLevelType w:val="multilevel"/>
    <w:tmpl w:val="499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44A98"/>
    <w:multiLevelType w:val="multilevel"/>
    <w:tmpl w:val="D6E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21783"/>
    <w:multiLevelType w:val="multilevel"/>
    <w:tmpl w:val="85C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D5B8B"/>
    <w:multiLevelType w:val="multilevel"/>
    <w:tmpl w:val="6ED8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C04616"/>
    <w:multiLevelType w:val="multilevel"/>
    <w:tmpl w:val="F5F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81216C"/>
    <w:multiLevelType w:val="multilevel"/>
    <w:tmpl w:val="A8D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5270B8"/>
    <w:multiLevelType w:val="multilevel"/>
    <w:tmpl w:val="23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5750B"/>
    <w:multiLevelType w:val="multilevel"/>
    <w:tmpl w:val="D382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6E6E23"/>
    <w:multiLevelType w:val="multilevel"/>
    <w:tmpl w:val="12FC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8"/>
  </w:num>
  <w:num w:numId="5">
    <w:abstractNumId w:val="1"/>
  </w:num>
  <w:num w:numId="6">
    <w:abstractNumId w:val="7"/>
  </w:num>
  <w:num w:numId="7">
    <w:abstractNumId w:val="6"/>
  </w:num>
  <w:num w:numId="8">
    <w:abstractNumId w:val="10"/>
  </w:num>
  <w:num w:numId="9">
    <w:abstractNumId w:val="4"/>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7FB2"/>
    <w:rsid w:val="00217F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FB2"/>
    <w:rPr>
      <w:color w:val="0000FF"/>
      <w:u w:val="single"/>
    </w:rPr>
  </w:style>
  <w:style w:type="paragraph" w:styleId="HTMLPreformatted">
    <w:name w:val="HTML Preformatted"/>
    <w:basedOn w:val="Normal"/>
    <w:link w:val="HTMLPreformattedChar"/>
    <w:uiPriority w:val="99"/>
    <w:semiHidden/>
    <w:unhideWhenUsed/>
    <w:rsid w:val="0021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FB2"/>
    <w:rPr>
      <w:rFonts w:ascii="Courier New" w:eastAsia="Times New Roman" w:hAnsi="Courier New" w:cs="Courier New"/>
      <w:sz w:val="20"/>
      <w:szCs w:val="20"/>
    </w:rPr>
  </w:style>
  <w:style w:type="character" w:styleId="Strong">
    <w:name w:val="Strong"/>
    <w:basedOn w:val="DefaultParagraphFont"/>
    <w:uiPriority w:val="22"/>
    <w:qFormat/>
    <w:rsid w:val="00217FB2"/>
    <w:rPr>
      <w:b/>
      <w:bCs/>
    </w:rPr>
  </w:style>
  <w:style w:type="paragraph" w:styleId="BalloonText">
    <w:name w:val="Balloon Text"/>
    <w:basedOn w:val="Normal"/>
    <w:link w:val="BalloonTextChar"/>
    <w:uiPriority w:val="99"/>
    <w:semiHidden/>
    <w:unhideWhenUsed/>
    <w:rsid w:val="00217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0081797">
      <w:bodyDiv w:val="1"/>
      <w:marLeft w:val="0"/>
      <w:marRight w:val="0"/>
      <w:marTop w:val="0"/>
      <w:marBottom w:val="0"/>
      <w:divBdr>
        <w:top w:val="none" w:sz="0" w:space="0" w:color="auto"/>
        <w:left w:val="none" w:sz="0" w:space="0" w:color="auto"/>
        <w:bottom w:val="none" w:sz="0" w:space="0" w:color="auto"/>
        <w:right w:val="none" w:sz="0" w:space="0" w:color="auto"/>
      </w:divBdr>
      <w:divsChild>
        <w:div w:id="170971953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ckr.io/blog/react-interview-questions"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tutorials/learn-react?ref=blog-post-banner" TargetMode="External"/><Relationship Id="rId5" Type="http://schemas.openxmlformats.org/officeDocument/2006/relationships/hyperlink" Target="https://hackr.io/blog/10-best-javascript-frameworks-20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2140</Words>
  <Characters>12203</Characters>
  <Application>Microsoft Office Word</Application>
  <DocSecurity>0</DocSecurity>
  <Lines>101</Lines>
  <Paragraphs>28</Paragraphs>
  <ScaleCrop>false</ScaleCrop>
  <Company>Grizli777</Company>
  <LinksUpToDate>false</LinksUpToDate>
  <CharactersWithSpaces>14315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it</dc:creator>
  <cp:keywords/>
  <dc:description/>
  <cp:lastModifiedBy>Naresh it</cp:lastModifiedBy>
  <cp:revision>2</cp:revision>
  <dcterms:created xsi:type="dcterms:W3CDTF">2019-08-26T12:00:00Z</dcterms:created>
  <dcterms:modified xsi:type="dcterms:W3CDTF">2019-08-26T12:01:00Z</dcterms:modified>
</cp:coreProperties>
</file>